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1A58B" w14:textId="06B82724" w:rsidR="005B5EAD" w:rsidRPr="00083060" w:rsidRDefault="005B5EAD" w:rsidP="00785C54">
      <w:pPr>
        <w:pStyle w:val="zzCover"/>
        <w:rPr>
          <w:rFonts w:ascii="Cambria" w:hAnsi="Cambria"/>
          <w:szCs w:val="24"/>
          <w:lang w:val="pt-BR"/>
        </w:rPr>
      </w:pPr>
      <w:r w:rsidRPr="00083060">
        <w:rPr>
          <w:rFonts w:ascii="Cambria" w:hAnsi="Cambria"/>
          <w:szCs w:val="24"/>
          <w:lang w:val="pt-BR"/>
        </w:rPr>
        <w:t>ISO</w:t>
      </w:r>
      <w:r w:rsidR="003E2160" w:rsidRPr="00083060">
        <w:rPr>
          <w:rFonts w:ascii="Cambria" w:hAnsi="Cambria"/>
          <w:szCs w:val="24"/>
          <w:lang w:val="pt-BR"/>
        </w:rPr>
        <w:t>/DIS</w:t>
      </w:r>
      <w:r w:rsidRPr="00083060">
        <w:rPr>
          <w:rFonts w:ascii="Cambria" w:hAnsi="Cambria"/>
          <w:szCs w:val="24"/>
          <w:lang w:val="pt-BR"/>
        </w:rPr>
        <w:t> 19156:</w:t>
      </w:r>
      <w:r w:rsidR="00833896" w:rsidRPr="00083060">
        <w:rPr>
          <w:rFonts w:ascii="Cambria" w:hAnsi="Cambria"/>
          <w:szCs w:val="24"/>
          <w:lang w:val="pt-BR"/>
        </w:rPr>
        <w:t>202</w:t>
      </w:r>
      <w:r w:rsidR="003E2160" w:rsidRPr="00083060">
        <w:rPr>
          <w:rFonts w:ascii="Cambria" w:hAnsi="Cambria"/>
          <w:szCs w:val="24"/>
          <w:lang w:val="pt-BR"/>
        </w:rPr>
        <w:t>2</w:t>
      </w:r>
    </w:p>
    <w:p w14:paraId="2908CFAA" w14:textId="77777777" w:rsidR="005B5EAD" w:rsidRPr="00083060" w:rsidRDefault="005B5EAD" w:rsidP="00785C54">
      <w:pPr>
        <w:pStyle w:val="zzCover"/>
        <w:rPr>
          <w:rFonts w:ascii="Cambria" w:hAnsi="Cambria"/>
          <w:szCs w:val="24"/>
          <w:lang w:val="pt-BR"/>
        </w:rPr>
      </w:pPr>
      <w:r w:rsidRPr="00083060">
        <w:rPr>
          <w:rFonts w:ascii="Cambria" w:hAnsi="Cambria"/>
          <w:szCs w:val="24"/>
          <w:lang w:val="pt-BR"/>
        </w:rPr>
        <w:t>ISO TC 211/WG 9</w:t>
      </w:r>
    </w:p>
    <w:p w14:paraId="52138480" w14:textId="61C234F1" w:rsidR="005B5EAD" w:rsidRPr="00785C54" w:rsidRDefault="005B5EAD" w:rsidP="00785C54">
      <w:pPr>
        <w:pStyle w:val="zzCover"/>
        <w:rPr>
          <w:rFonts w:ascii="Cambria" w:hAnsi="Cambria"/>
          <w:szCs w:val="24"/>
        </w:rPr>
      </w:pPr>
      <w:r w:rsidRPr="00785C54">
        <w:rPr>
          <w:rFonts w:ascii="Cambria" w:hAnsi="Cambria"/>
          <w:szCs w:val="24"/>
        </w:rPr>
        <w:t xml:space="preserve">Date: </w:t>
      </w:r>
      <w:r w:rsidR="003E2160">
        <w:rPr>
          <w:rFonts w:ascii="Cambria" w:hAnsi="Cambria"/>
          <w:szCs w:val="24"/>
        </w:rPr>
        <w:t>2022-04-04</w:t>
      </w:r>
    </w:p>
    <w:p w14:paraId="51CEF0E0" w14:textId="77777777" w:rsidR="005B5EAD" w:rsidRPr="00785C54" w:rsidRDefault="005B5EAD" w:rsidP="00785C54">
      <w:pPr>
        <w:pStyle w:val="zzCover"/>
        <w:rPr>
          <w:rFonts w:ascii="Cambria" w:hAnsi="Cambria"/>
          <w:szCs w:val="24"/>
        </w:rPr>
      </w:pPr>
      <w:r w:rsidRPr="00785C54">
        <w:rPr>
          <w:rFonts w:ascii="Cambria" w:hAnsi="Cambria"/>
          <w:szCs w:val="24"/>
        </w:rPr>
        <w:t>Geographic information — Observations, measurements and samples</w:t>
      </w:r>
    </w:p>
    <w:p w14:paraId="0AFB9B11" w14:textId="77777777" w:rsidR="005B5EAD" w:rsidRPr="00785C54" w:rsidRDefault="005B5EAD" w:rsidP="00785C54">
      <w:pPr>
        <w:pStyle w:val="zzCover"/>
        <w:rPr>
          <w:rFonts w:ascii="Cambria" w:hAnsi="Cambria"/>
          <w:szCs w:val="24"/>
        </w:rPr>
        <w:sectPr w:rsidR="005B5EAD" w:rsidRPr="00785C54" w:rsidSect="00821F18">
          <w:headerReference w:type="even" r:id="rId12"/>
          <w:headerReference w:type="default" r:id="rId13"/>
          <w:footerReference w:type="even" r:id="rId14"/>
          <w:footerReference w:type="default" r:id="rId15"/>
          <w:pgSz w:w="11906" w:h="16838" w:code="9"/>
          <w:pgMar w:top="794" w:right="737" w:bottom="284" w:left="851" w:header="709" w:footer="454" w:gutter="567"/>
          <w:cols w:space="720"/>
          <w:docGrid w:linePitch="299"/>
        </w:sectPr>
      </w:pPr>
    </w:p>
    <w:p w14:paraId="71789EE9" w14:textId="56A865FC" w:rsidR="005B5EAD" w:rsidRPr="00785C54" w:rsidRDefault="005B5EAD" w:rsidP="00785C54">
      <w:pPr>
        <w:pStyle w:val="zzCopyright"/>
        <w:pageBreakBefore/>
        <w:autoSpaceDE w:val="0"/>
        <w:autoSpaceDN w:val="0"/>
        <w:adjustRightInd w:val="0"/>
        <w:rPr>
          <w:rFonts w:eastAsia="Times New Roman"/>
          <w:szCs w:val="24"/>
        </w:rPr>
      </w:pPr>
      <w:r w:rsidRPr="00785C54">
        <w:rPr>
          <w:rFonts w:eastAsia="Times New Roman"/>
          <w:szCs w:val="24"/>
        </w:rPr>
        <w:lastRenderedPageBreak/>
        <w:t xml:space="preserve">© </w:t>
      </w:r>
      <w:r w:rsidRPr="00785C54">
        <w:rPr>
          <w:rStyle w:val="stdpublisher"/>
          <w:rFonts w:eastAsia="Times New Roman"/>
          <w:szCs w:val="24"/>
          <w:shd w:val="clear" w:color="auto" w:fill="auto"/>
        </w:rPr>
        <w:t>ISO</w:t>
      </w:r>
      <w:r w:rsidRPr="00785C54">
        <w:rPr>
          <w:rFonts w:eastAsia="Times New Roman"/>
          <w:szCs w:val="24"/>
        </w:rPr>
        <w:t xml:space="preserve"> </w:t>
      </w:r>
      <w:r w:rsidRPr="00785C54">
        <w:rPr>
          <w:rStyle w:val="stddocNumber"/>
          <w:rFonts w:eastAsia="Times New Roman"/>
          <w:szCs w:val="24"/>
          <w:shd w:val="clear" w:color="auto" w:fill="auto"/>
        </w:rPr>
        <w:t>202</w:t>
      </w:r>
      <w:r w:rsidR="003E2160">
        <w:rPr>
          <w:rStyle w:val="stddocNumber"/>
          <w:rFonts w:eastAsia="Times New Roman"/>
          <w:szCs w:val="24"/>
          <w:shd w:val="clear" w:color="auto" w:fill="auto"/>
        </w:rPr>
        <w:t>2</w:t>
      </w:r>
    </w:p>
    <w:p w14:paraId="3B753247" w14:textId="77777777" w:rsidR="005B5EAD" w:rsidRPr="00785C54" w:rsidRDefault="005B5EAD" w:rsidP="00785C54">
      <w:pPr>
        <w:pStyle w:val="zzCopyright"/>
        <w:autoSpaceDE w:val="0"/>
        <w:autoSpaceDN w:val="0"/>
        <w:adjustRightInd w:val="0"/>
        <w:rPr>
          <w:rFonts w:eastAsia="Times New Roman"/>
          <w:szCs w:val="24"/>
        </w:rPr>
      </w:pPr>
      <w:r w:rsidRPr="00785C54">
        <w:rPr>
          <w:rFonts w:eastAsia="Times New Roman"/>
          <w:szCs w:val="24"/>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1A169B59" w14:textId="77777777" w:rsidR="005B5EAD" w:rsidRPr="00785C54" w:rsidRDefault="005B5EAD" w:rsidP="00785C54">
      <w:pPr>
        <w:pStyle w:val="zzCopyright"/>
        <w:autoSpaceDE w:val="0"/>
        <w:autoSpaceDN w:val="0"/>
        <w:adjustRightInd w:val="0"/>
        <w:rPr>
          <w:rFonts w:eastAsia="Times New Roman"/>
          <w:szCs w:val="24"/>
        </w:rPr>
      </w:pPr>
      <w:r w:rsidRPr="00785C54">
        <w:rPr>
          <w:rFonts w:eastAsia="Times New Roman"/>
          <w:szCs w:val="24"/>
        </w:rPr>
        <w:t>ISO copyright office</w:t>
      </w:r>
    </w:p>
    <w:p w14:paraId="705258BB" w14:textId="77777777" w:rsidR="005B5EAD" w:rsidRPr="00785C54" w:rsidRDefault="005B5EAD" w:rsidP="00785C54">
      <w:pPr>
        <w:pStyle w:val="zzCopyright"/>
        <w:autoSpaceDE w:val="0"/>
        <w:autoSpaceDN w:val="0"/>
        <w:adjustRightInd w:val="0"/>
        <w:rPr>
          <w:rFonts w:eastAsia="Times New Roman"/>
          <w:szCs w:val="24"/>
        </w:rPr>
      </w:pPr>
      <w:r w:rsidRPr="00785C54">
        <w:rPr>
          <w:rFonts w:eastAsia="Times New Roman"/>
          <w:szCs w:val="24"/>
        </w:rPr>
        <w:t xml:space="preserve">CP 401 • Ch. de </w:t>
      </w:r>
      <w:proofErr w:type="spellStart"/>
      <w:r w:rsidRPr="00785C54">
        <w:rPr>
          <w:rFonts w:eastAsia="Times New Roman"/>
          <w:szCs w:val="24"/>
        </w:rPr>
        <w:t>Blandonnet</w:t>
      </w:r>
      <w:proofErr w:type="spellEnd"/>
      <w:r w:rsidRPr="00785C54">
        <w:rPr>
          <w:rFonts w:eastAsia="Times New Roman"/>
          <w:szCs w:val="24"/>
        </w:rPr>
        <w:t xml:space="preserve"> 8</w:t>
      </w:r>
    </w:p>
    <w:p w14:paraId="2222EF01" w14:textId="77777777" w:rsidR="005B5EAD" w:rsidRPr="00785C54" w:rsidRDefault="005B5EAD" w:rsidP="00785C54">
      <w:pPr>
        <w:pStyle w:val="zzCopyright"/>
        <w:autoSpaceDE w:val="0"/>
        <w:autoSpaceDN w:val="0"/>
        <w:adjustRightInd w:val="0"/>
        <w:rPr>
          <w:rFonts w:eastAsia="Times New Roman"/>
          <w:szCs w:val="24"/>
        </w:rPr>
      </w:pPr>
      <w:r w:rsidRPr="00785C54">
        <w:rPr>
          <w:rFonts w:eastAsia="Times New Roman"/>
          <w:szCs w:val="24"/>
        </w:rPr>
        <w:t>CH-1214 Vernier, Geneva</w:t>
      </w:r>
    </w:p>
    <w:p w14:paraId="3137B096" w14:textId="77777777" w:rsidR="005B5EAD" w:rsidRPr="00785C54" w:rsidRDefault="005B5EAD" w:rsidP="00785C54">
      <w:pPr>
        <w:pStyle w:val="zzCopyright"/>
        <w:autoSpaceDE w:val="0"/>
        <w:autoSpaceDN w:val="0"/>
        <w:adjustRightInd w:val="0"/>
        <w:rPr>
          <w:rFonts w:eastAsia="Times New Roman"/>
          <w:szCs w:val="24"/>
        </w:rPr>
      </w:pPr>
      <w:r w:rsidRPr="00785C54">
        <w:rPr>
          <w:rFonts w:eastAsia="Times New Roman"/>
          <w:szCs w:val="24"/>
        </w:rPr>
        <w:t>Phone: +41 22 749 01 11</w:t>
      </w:r>
    </w:p>
    <w:p w14:paraId="407E3F50" w14:textId="77777777" w:rsidR="005B5EAD" w:rsidRPr="00785C54" w:rsidRDefault="005B5EAD" w:rsidP="00785C54">
      <w:pPr>
        <w:pStyle w:val="zzCopyright"/>
        <w:autoSpaceDE w:val="0"/>
        <w:autoSpaceDN w:val="0"/>
        <w:adjustRightInd w:val="0"/>
        <w:rPr>
          <w:rFonts w:eastAsia="Times New Roman"/>
          <w:szCs w:val="24"/>
        </w:rPr>
      </w:pPr>
      <w:r w:rsidRPr="00785C54">
        <w:rPr>
          <w:rFonts w:eastAsia="Times New Roman"/>
          <w:szCs w:val="24"/>
        </w:rPr>
        <w:t>Email: copyright@iso.org</w:t>
      </w:r>
    </w:p>
    <w:p w14:paraId="464FAB37" w14:textId="77777777" w:rsidR="005B5EAD" w:rsidRPr="00083060" w:rsidRDefault="005B5EAD" w:rsidP="00785C54">
      <w:pPr>
        <w:pStyle w:val="zzCopyright"/>
        <w:autoSpaceDE w:val="0"/>
        <w:autoSpaceDN w:val="0"/>
        <w:adjustRightInd w:val="0"/>
        <w:rPr>
          <w:rFonts w:eastAsia="Times New Roman"/>
          <w:szCs w:val="24"/>
          <w:lang w:val="de-DE"/>
        </w:rPr>
      </w:pPr>
      <w:r w:rsidRPr="00083060">
        <w:rPr>
          <w:rFonts w:eastAsia="Times New Roman"/>
          <w:szCs w:val="24"/>
          <w:lang w:val="de-DE"/>
        </w:rPr>
        <w:t xml:space="preserve">Website: </w:t>
      </w:r>
      <w:r w:rsidR="00000000">
        <w:fldChar w:fldCharType="begin"/>
      </w:r>
      <w:r w:rsidR="00000000" w:rsidRPr="007E6F75">
        <w:rPr>
          <w:lang w:val="de-DE"/>
          <w:rPrChange w:id="0" w:author="Katharina Schleidt" w:date="2022-10-25T17:48:00Z">
            <w:rPr/>
          </w:rPrChange>
        </w:rPr>
        <w:instrText xml:space="preserve"> HYPERLINK "http://www.iso.org" </w:instrText>
      </w:r>
      <w:r w:rsidR="00000000">
        <w:fldChar w:fldCharType="separate"/>
      </w:r>
      <w:r w:rsidRPr="00083060">
        <w:rPr>
          <w:rFonts w:eastAsia="Times New Roman"/>
          <w:szCs w:val="24"/>
          <w:u w:val="single"/>
          <w:lang w:val="de-DE"/>
        </w:rPr>
        <w:t>www.iso.org</w:t>
      </w:r>
      <w:r w:rsidR="00000000">
        <w:rPr>
          <w:rFonts w:eastAsia="Times New Roman"/>
          <w:szCs w:val="24"/>
          <w:u w:val="single"/>
          <w:lang w:val="de-DE"/>
        </w:rPr>
        <w:fldChar w:fldCharType="end"/>
      </w:r>
    </w:p>
    <w:p w14:paraId="79683DEF" w14:textId="77777777" w:rsidR="005B5EAD" w:rsidRPr="00083060" w:rsidRDefault="005B5EAD" w:rsidP="00785C54">
      <w:pPr>
        <w:pStyle w:val="zzCopyright"/>
        <w:autoSpaceDE w:val="0"/>
        <w:autoSpaceDN w:val="0"/>
        <w:adjustRightInd w:val="0"/>
        <w:rPr>
          <w:rFonts w:eastAsia="Times New Roman"/>
          <w:szCs w:val="24"/>
          <w:lang w:val="de-DE"/>
        </w:rPr>
      </w:pPr>
      <w:proofErr w:type="spellStart"/>
      <w:r w:rsidRPr="00083060">
        <w:rPr>
          <w:rFonts w:eastAsia="Times New Roman"/>
          <w:szCs w:val="24"/>
          <w:lang w:val="de-DE"/>
        </w:rPr>
        <w:t>Published</w:t>
      </w:r>
      <w:proofErr w:type="spellEnd"/>
      <w:r w:rsidRPr="00083060">
        <w:rPr>
          <w:rFonts w:eastAsia="Times New Roman"/>
          <w:szCs w:val="24"/>
          <w:lang w:val="de-DE"/>
        </w:rPr>
        <w:t xml:space="preserve"> in </w:t>
      </w:r>
      <w:proofErr w:type="spellStart"/>
      <w:r w:rsidRPr="00083060">
        <w:rPr>
          <w:rFonts w:eastAsia="Times New Roman"/>
          <w:szCs w:val="24"/>
          <w:lang w:val="de-DE"/>
        </w:rPr>
        <w:t>Switzerland</w:t>
      </w:r>
      <w:proofErr w:type="spellEnd"/>
    </w:p>
    <w:p w14:paraId="2F1CFBAD" w14:textId="68BA7C61" w:rsidR="005B5EAD" w:rsidRDefault="005B5EAD" w:rsidP="00785C54">
      <w:pPr>
        <w:pStyle w:val="zzContents"/>
        <w:autoSpaceDE w:val="0"/>
        <w:autoSpaceDN w:val="0"/>
        <w:adjustRightInd w:val="0"/>
        <w:rPr>
          <w:rFonts w:eastAsia="Times New Roman"/>
          <w:szCs w:val="24"/>
        </w:rPr>
      </w:pPr>
      <w:r w:rsidRPr="00785C54">
        <w:rPr>
          <w:rFonts w:eastAsia="Times New Roman"/>
          <w:szCs w:val="24"/>
        </w:rPr>
        <w:lastRenderedPageBreak/>
        <w:t>Contents</w:t>
      </w:r>
    </w:p>
    <w:p w14:paraId="6D3B544B" w14:textId="0EF8E3DC" w:rsidR="00744E28" w:rsidRDefault="00EA1FB2">
      <w:pPr>
        <w:pStyle w:val="TOC1"/>
        <w:rPr>
          <w:rFonts w:asciiTheme="minorHAnsi" w:eastAsiaTheme="minorEastAsia" w:hAnsiTheme="minorHAnsi" w:cstheme="minorBidi"/>
          <w:b w:val="0"/>
          <w:noProof/>
          <w:sz w:val="24"/>
          <w:szCs w:val="24"/>
          <w:lang w:eastAsia="zh-CN"/>
        </w:rPr>
      </w:pPr>
      <w:r>
        <w:fldChar w:fldCharType="begin"/>
      </w:r>
      <w:r>
        <w:instrText xml:space="preserve"> TOC \h \z \t "Heading 1,1,Heading 2,2,Heading 3,3,ANNEX,1,Biblio Title,1,Foreword Title,1,Intro Title,1,Index Head,1,AMEND Terms Heading,1,AMEND Heading 1 Unnumbered,1" </w:instrText>
      </w:r>
      <w:r>
        <w:fldChar w:fldCharType="separate"/>
      </w:r>
      <w:hyperlink w:anchor="_Toc117602320" w:history="1">
        <w:r w:rsidR="00744E28" w:rsidRPr="004C086C">
          <w:rPr>
            <w:rStyle w:val="Hyperlink"/>
            <w:noProof/>
          </w:rPr>
          <w:t>Foreword</w:t>
        </w:r>
        <w:r w:rsidR="00744E28">
          <w:rPr>
            <w:noProof/>
            <w:webHidden/>
          </w:rPr>
          <w:tab/>
        </w:r>
        <w:r w:rsidR="00744E28">
          <w:rPr>
            <w:noProof/>
            <w:webHidden/>
          </w:rPr>
          <w:fldChar w:fldCharType="begin"/>
        </w:r>
        <w:r w:rsidR="00744E28">
          <w:rPr>
            <w:noProof/>
            <w:webHidden/>
          </w:rPr>
          <w:instrText xml:space="preserve"> PAGEREF _Toc117602320 \h </w:instrText>
        </w:r>
        <w:r w:rsidR="00744E28">
          <w:rPr>
            <w:noProof/>
            <w:webHidden/>
          </w:rPr>
        </w:r>
        <w:r w:rsidR="00744E28">
          <w:rPr>
            <w:noProof/>
            <w:webHidden/>
          </w:rPr>
          <w:fldChar w:fldCharType="separate"/>
        </w:r>
        <w:r w:rsidR="002B42CB">
          <w:rPr>
            <w:noProof/>
            <w:webHidden/>
          </w:rPr>
          <w:t>ix</w:t>
        </w:r>
        <w:r w:rsidR="00744E28">
          <w:rPr>
            <w:noProof/>
            <w:webHidden/>
          </w:rPr>
          <w:fldChar w:fldCharType="end"/>
        </w:r>
      </w:hyperlink>
    </w:p>
    <w:p w14:paraId="181DC499" w14:textId="73BE4E72" w:rsidR="00744E28" w:rsidRDefault="00000000">
      <w:pPr>
        <w:pStyle w:val="TOC1"/>
        <w:rPr>
          <w:rFonts w:asciiTheme="minorHAnsi" w:eastAsiaTheme="minorEastAsia" w:hAnsiTheme="minorHAnsi" w:cstheme="minorBidi"/>
          <w:b w:val="0"/>
          <w:noProof/>
          <w:sz w:val="24"/>
          <w:szCs w:val="24"/>
          <w:lang w:eastAsia="zh-CN"/>
        </w:rPr>
      </w:pPr>
      <w:hyperlink w:anchor="_Toc117602321" w:history="1">
        <w:r w:rsidR="00744E28" w:rsidRPr="004C086C">
          <w:rPr>
            <w:rStyle w:val="Hyperlink"/>
            <w:noProof/>
          </w:rPr>
          <w:t>Introduction</w:t>
        </w:r>
        <w:r w:rsidR="00744E28">
          <w:rPr>
            <w:noProof/>
            <w:webHidden/>
          </w:rPr>
          <w:tab/>
        </w:r>
        <w:r w:rsidR="00744E28">
          <w:rPr>
            <w:noProof/>
            <w:webHidden/>
          </w:rPr>
          <w:fldChar w:fldCharType="begin"/>
        </w:r>
        <w:r w:rsidR="00744E28">
          <w:rPr>
            <w:noProof/>
            <w:webHidden/>
          </w:rPr>
          <w:instrText xml:space="preserve"> PAGEREF _Toc117602321 \h </w:instrText>
        </w:r>
        <w:r w:rsidR="00744E28">
          <w:rPr>
            <w:noProof/>
            <w:webHidden/>
          </w:rPr>
        </w:r>
        <w:r w:rsidR="00744E28">
          <w:rPr>
            <w:noProof/>
            <w:webHidden/>
          </w:rPr>
          <w:fldChar w:fldCharType="separate"/>
        </w:r>
        <w:r w:rsidR="002B42CB">
          <w:rPr>
            <w:noProof/>
            <w:webHidden/>
          </w:rPr>
          <w:t>x</w:t>
        </w:r>
        <w:r w:rsidR="00744E28">
          <w:rPr>
            <w:noProof/>
            <w:webHidden/>
          </w:rPr>
          <w:fldChar w:fldCharType="end"/>
        </w:r>
      </w:hyperlink>
    </w:p>
    <w:p w14:paraId="490BE518" w14:textId="7A62E9E9" w:rsidR="00744E28" w:rsidRDefault="00000000">
      <w:pPr>
        <w:pStyle w:val="TOC1"/>
        <w:rPr>
          <w:rFonts w:asciiTheme="minorHAnsi" w:eastAsiaTheme="minorEastAsia" w:hAnsiTheme="minorHAnsi" w:cstheme="minorBidi"/>
          <w:b w:val="0"/>
          <w:noProof/>
          <w:sz w:val="24"/>
          <w:szCs w:val="24"/>
          <w:lang w:eastAsia="zh-CN"/>
        </w:rPr>
      </w:pPr>
      <w:hyperlink w:anchor="_Toc117602322" w:history="1">
        <w:r w:rsidR="00744E28" w:rsidRPr="004C086C">
          <w:rPr>
            <w:rStyle w:val="Hyperlink"/>
            <w:rFonts w:eastAsia="Times New Roman"/>
            <w:noProof/>
          </w:rPr>
          <w:t>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Scope</w:t>
        </w:r>
        <w:r w:rsidR="00744E28">
          <w:rPr>
            <w:noProof/>
            <w:webHidden/>
          </w:rPr>
          <w:tab/>
        </w:r>
        <w:r w:rsidR="00744E28">
          <w:rPr>
            <w:noProof/>
            <w:webHidden/>
          </w:rPr>
          <w:fldChar w:fldCharType="begin"/>
        </w:r>
        <w:r w:rsidR="00744E28">
          <w:rPr>
            <w:noProof/>
            <w:webHidden/>
          </w:rPr>
          <w:instrText xml:space="preserve"> PAGEREF _Toc117602322 \h </w:instrText>
        </w:r>
        <w:r w:rsidR="00744E28">
          <w:rPr>
            <w:noProof/>
            <w:webHidden/>
          </w:rPr>
        </w:r>
        <w:r w:rsidR="00744E28">
          <w:rPr>
            <w:noProof/>
            <w:webHidden/>
          </w:rPr>
          <w:fldChar w:fldCharType="separate"/>
        </w:r>
        <w:r w:rsidR="002B42CB">
          <w:rPr>
            <w:noProof/>
            <w:webHidden/>
          </w:rPr>
          <w:t>1</w:t>
        </w:r>
        <w:r w:rsidR="00744E28">
          <w:rPr>
            <w:noProof/>
            <w:webHidden/>
          </w:rPr>
          <w:fldChar w:fldCharType="end"/>
        </w:r>
      </w:hyperlink>
    </w:p>
    <w:p w14:paraId="68609671" w14:textId="0992911A" w:rsidR="00744E28" w:rsidRDefault="00000000">
      <w:pPr>
        <w:pStyle w:val="TOC1"/>
        <w:rPr>
          <w:rFonts w:asciiTheme="minorHAnsi" w:eastAsiaTheme="minorEastAsia" w:hAnsiTheme="minorHAnsi" w:cstheme="minorBidi"/>
          <w:b w:val="0"/>
          <w:noProof/>
          <w:sz w:val="24"/>
          <w:szCs w:val="24"/>
          <w:lang w:eastAsia="zh-CN"/>
        </w:rPr>
      </w:pPr>
      <w:hyperlink w:anchor="_Toc117602323" w:history="1">
        <w:r w:rsidR="00744E28" w:rsidRPr="004C086C">
          <w:rPr>
            <w:rStyle w:val="Hyperlink"/>
            <w:rFonts w:eastAsia="Times New Roman"/>
            <w:noProof/>
          </w:rPr>
          <w:t>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Normative references</w:t>
        </w:r>
        <w:r w:rsidR="00744E28">
          <w:rPr>
            <w:noProof/>
            <w:webHidden/>
          </w:rPr>
          <w:tab/>
        </w:r>
        <w:r w:rsidR="00744E28">
          <w:rPr>
            <w:noProof/>
            <w:webHidden/>
          </w:rPr>
          <w:fldChar w:fldCharType="begin"/>
        </w:r>
        <w:r w:rsidR="00744E28">
          <w:rPr>
            <w:noProof/>
            <w:webHidden/>
          </w:rPr>
          <w:instrText xml:space="preserve"> PAGEREF _Toc117602323 \h </w:instrText>
        </w:r>
        <w:r w:rsidR="00744E28">
          <w:rPr>
            <w:noProof/>
            <w:webHidden/>
          </w:rPr>
        </w:r>
        <w:r w:rsidR="00744E28">
          <w:rPr>
            <w:noProof/>
            <w:webHidden/>
          </w:rPr>
          <w:fldChar w:fldCharType="separate"/>
        </w:r>
        <w:r w:rsidR="002B42CB">
          <w:rPr>
            <w:noProof/>
            <w:webHidden/>
          </w:rPr>
          <w:t>1</w:t>
        </w:r>
        <w:r w:rsidR="00744E28">
          <w:rPr>
            <w:noProof/>
            <w:webHidden/>
          </w:rPr>
          <w:fldChar w:fldCharType="end"/>
        </w:r>
      </w:hyperlink>
    </w:p>
    <w:p w14:paraId="5C786D40" w14:textId="4F91D8C6" w:rsidR="00744E28" w:rsidRDefault="00000000">
      <w:pPr>
        <w:pStyle w:val="TOC1"/>
        <w:rPr>
          <w:rFonts w:asciiTheme="minorHAnsi" w:eastAsiaTheme="minorEastAsia" w:hAnsiTheme="minorHAnsi" w:cstheme="minorBidi"/>
          <w:b w:val="0"/>
          <w:noProof/>
          <w:sz w:val="24"/>
          <w:szCs w:val="24"/>
          <w:lang w:eastAsia="zh-CN"/>
        </w:rPr>
      </w:pPr>
      <w:hyperlink w:anchor="_Toc117602325" w:history="1">
        <w:r w:rsidR="00744E28" w:rsidRPr="004C086C">
          <w:rPr>
            <w:rStyle w:val="Hyperlink"/>
            <w:rFonts w:eastAsia="Times New Roman"/>
            <w:noProof/>
          </w:rPr>
          <w:t>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Terms and definitions</w:t>
        </w:r>
        <w:r w:rsidR="00744E28">
          <w:rPr>
            <w:noProof/>
            <w:webHidden/>
          </w:rPr>
          <w:tab/>
        </w:r>
        <w:r w:rsidR="00744E28">
          <w:rPr>
            <w:noProof/>
            <w:webHidden/>
          </w:rPr>
          <w:fldChar w:fldCharType="begin"/>
        </w:r>
        <w:r w:rsidR="00744E28">
          <w:rPr>
            <w:noProof/>
            <w:webHidden/>
          </w:rPr>
          <w:instrText xml:space="preserve"> PAGEREF _Toc117602325 \h </w:instrText>
        </w:r>
        <w:r w:rsidR="00744E28">
          <w:rPr>
            <w:noProof/>
            <w:webHidden/>
          </w:rPr>
        </w:r>
        <w:r w:rsidR="00744E28">
          <w:rPr>
            <w:noProof/>
            <w:webHidden/>
          </w:rPr>
          <w:fldChar w:fldCharType="separate"/>
        </w:r>
        <w:r w:rsidR="002B42CB">
          <w:rPr>
            <w:noProof/>
            <w:webHidden/>
          </w:rPr>
          <w:t>1</w:t>
        </w:r>
        <w:r w:rsidR="00744E28">
          <w:rPr>
            <w:noProof/>
            <w:webHidden/>
          </w:rPr>
          <w:fldChar w:fldCharType="end"/>
        </w:r>
      </w:hyperlink>
    </w:p>
    <w:p w14:paraId="1304284A" w14:textId="1B12752D" w:rsidR="00744E28" w:rsidRDefault="00000000">
      <w:pPr>
        <w:pStyle w:val="TOC1"/>
        <w:rPr>
          <w:rFonts w:asciiTheme="minorHAnsi" w:eastAsiaTheme="minorEastAsia" w:hAnsiTheme="minorHAnsi" w:cstheme="minorBidi"/>
          <w:b w:val="0"/>
          <w:noProof/>
          <w:sz w:val="24"/>
          <w:szCs w:val="24"/>
          <w:lang w:eastAsia="zh-CN"/>
        </w:rPr>
      </w:pPr>
      <w:hyperlink w:anchor="_Toc117602326" w:history="1">
        <w:r w:rsidR="00744E28" w:rsidRPr="004C086C">
          <w:rPr>
            <w:rStyle w:val="Hyperlink"/>
            <w:rFonts w:eastAsia="Times New Roman"/>
            <w:noProof/>
          </w:rPr>
          <w:t>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Document conventions</w:t>
        </w:r>
        <w:r w:rsidR="00744E28">
          <w:rPr>
            <w:noProof/>
            <w:webHidden/>
          </w:rPr>
          <w:tab/>
        </w:r>
        <w:r w:rsidR="00744E28">
          <w:rPr>
            <w:noProof/>
            <w:webHidden/>
          </w:rPr>
          <w:fldChar w:fldCharType="begin"/>
        </w:r>
        <w:r w:rsidR="00744E28">
          <w:rPr>
            <w:noProof/>
            <w:webHidden/>
          </w:rPr>
          <w:instrText xml:space="preserve"> PAGEREF _Toc117602326 \h </w:instrText>
        </w:r>
        <w:r w:rsidR="00744E28">
          <w:rPr>
            <w:noProof/>
            <w:webHidden/>
          </w:rPr>
        </w:r>
        <w:r w:rsidR="00744E28">
          <w:rPr>
            <w:noProof/>
            <w:webHidden/>
          </w:rPr>
          <w:fldChar w:fldCharType="separate"/>
        </w:r>
        <w:r w:rsidR="002B42CB">
          <w:rPr>
            <w:noProof/>
            <w:webHidden/>
          </w:rPr>
          <w:t>5</w:t>
        </w:r>
        <w:r w:rsidR="00744E28">
          <w:rPr>
            <w:noProof/>
            <w:webHidden/>
          </w:rPr>
          <w:fldChar w:fldCharType="end"/>
        </w:r>
      </w:hyperlink>
    </w:p>
    <w:p w14:paraId="218A51E9" w14:textId="02206BF9" w:rsidR="00744E28" w:rsidRDefault="00000000">
      <w:pPr>
        <w:pStyle w:val="TOC2"/>
        <w:rPr>
          <w:rFonts w:asciiTheme="minorHAnsi" w:eastAsiaTheme="minorEastAsia" w:hAnsiTheme="minorHAnsi" w:cstheme="minorBidi"/>
          <w:b w:val="0"/>
          <w:noProof/>
          <w:sz w:val="24"/>
          <w:szCs w:val="24"/>
          <w:lang w:eastAsia="zh-CN"/>
        </w:rPr>
      </w:pPr>
      <w:hyperlink w:anchor="_Toc117602327" w:history="1">
        <w:r w:rsidR="00744E28" w:rsidRPr="004C086C">
          <w:rPr>
            <w:rStyle w:val="Hyperlink"/>
            <w:rFonts w:eastAsia="Times New Roman"/>
            <w:noProof/>
          </w:rPr>
          <w:t>4.1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Abbreviated terms and acronyms</w:t>
        </w:r>
        <w:r w:rsidR="00744E28">
          <w:rPr>
            <w:noProof/>
            <w:webHidden/>
          </w:rPr>
          <w:tab/>
        </w:r>
        <w:r w:rsidR="00744E28">
          <w:rPr>
            <w:noProof/>
            <w:webHidden/>
          </w:rPr>
          <w:fldChar w:fldCharType="begin"/>
        </w:r>
        <w:r w:rsidR="00744E28">
          <w:rPr>
            <w:noProof/>
            <w:webHidden/>
          </w:rPr>
          <w:instrText xml:space="preserve"> PAGEREF _Toc117602327 \h </w:instrText>
        </w:r>
        <w:r w:rsidR="00744E28">
          <w:rPr>
            <w:noProof/>
            <w:webHidden/>
          </w:rPr>
        </w:r>
        <w:r w:rsidR="00744E28">
          <w:rPr>
            <w:noProof/>
            <w:webHidden/>
          </w:rPr>
          <w:fldChar w:fldCharType="separate"/>
        </w:r>
        <w:r w:rsidR="002B42CB">
          <w:rPr>
            <w:noProof/>
            <w:webHidden/>
          </w:rPr>
          <w:t>5</w:t>
        </w:r>
        <w:r w:rsidR="00744E28">
          <w:rPr>
            <w:noProof/>
            <w:webHidden/>
          </w:rPr>
          <w:fldChar w:fldCharType="end"/>
        </w:r>
      </w:hyperlink>
    </w:p>
    <w:p w14:paraId="527525DE" w14:textId="589F983B" w:rsidR="00744E28" w:rsidRDefault="00000000">
      <w:pPr>
        <w:pStyle w:val="TOC2"/>
        <w:rPr>
          <w:rFonts w:asciiTheme="minorHAnsi" w:eastAsiaTheme="minorEastAsia" w:hAnsiTheme="minorHAnsi" w:cstheme="minorBidi"/>
          <w:b w:val="0"/>
          <w:noProof/>
          <w:sz w:val="24"/>
          <w:szCs w:val="24"/>
          <w:lang w:eastAsia="zh-CN"/>
        </w:rPr>
      </w:pPr>
      <w:hyperlink w:anchor="_Toc117602328" w:history="1">
        <w:r w:rsidR="00744E28" w:rsidRPr="004C086C">
          <w:rPr>
            <w:rStyle w:val="Hyperlink"/>
            <w:rFonts w:eastAsia="Times New Roman"/>
            <w:noProof/>
          </w:rPr>
          <w:t>4.2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Schema language</w:t>
        </w:r>
        <w:r w:rsidR="00744E28">
          <w:rPr>
            <w:noProof/>
            <w:webHidden/>
          </w:rPr>
          <w:tab/>
        </w:r>
        <w:r w:rsidR="00744E28">
          <w:rPr>
            <w:noProof/>
            <w:webHidden/>
          </w:rPr>
          <w:fldChar w:fldCharType="begin"/>
        </w:r>
        <w:r w:rsidR="00744E28">
          <w:rPr>
            <w:noProof/>
            <w:webHidden/>
          </w:rPr>
          <w:instrText xml:space="preserve"> PAGEREF _Toc117602328 \h </w:instrText>
        </w:r>
        <w:r w:rsidR="00744E28">
          <w:rPr>
            <w:noProof/>
            <w:webHidden/>
          </w:rPr>
        </w:r>
        <w:r w:rsidR="00744E28">
          <w:rPr>
            <w:noProof/>
            <w:webHidden/>
          </w:rPr>
          <w:fldChar w:fldCharType="separate"/>
        </w:r>
        <w:r w:rsidR="002B42CB">
          <w:rPr>
            <w:noProof/>
            <w:webHidden/>
          </w:rPr>
          <w:t>6</w:t>
        </w:r>
        <w:r w:rsidR="00744E28">
          <w:rPr>
            <w:noProof/>
            <w:webHidden/>
          </w:rPr>
          <w:fldChar w:fldCharType="end"/>
        </w:r>
      </w:hyperlink>
    </w:p>
    <w:p w14:paraId="733AA7C3" w14:textId="7B043141" w:rsidR="00744E28" w:rsidRDefault="00000000">
      <w:pPr>
        <w:pStyle w:val="TOC2"/>
        <w:rPr>
          <w:rFonts w:asciiTheme="minorHAnsi" w:eastAsiaTheme="minorEastAsia" w:hAnsiTheme="minorHAnsi" w:cstheme="minorBidi"/>
          <w:b w:val="0"/>
          <w:noProof/>
          <w:sz w:val="24"/>
          <w:szCs w:val="24"/>
          <w:lang w:eastAsia="zh-CN"/>
        </w:rPr>
      </w:pPr>
      <w:hyperlink w:anchor="_Toc117602329" w:history="1">
        <w:r w:rsidR="00744E28" w:rsidRPr="004C086C">
          <w:rPr>
            <w:rStyle w:val="Hyperlink"/>
            <w:rFonts w:eastAsia="Times New Roman"/>
            <w:noProof/>
          </w:rPr>
          <w:t>4.3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Model element names</w:t>
        </w:r>
        <w:r w:rsidR="00744E28">
          <w:rPr>
            <w:noProof/>
            <w:webHidden/>
          </w:rPr>
          <w:tab/>
        </w:r>
        <w:r w:rsidR="00744E28">
          <w:rPr>
            <w:noProof/>
            <w:webHidden/>
          </w:rPr>
          <w:fldChar w:fldCharType="begin"/>
        </w:r>
        <w:r w:rsidR="00744E28">
          <w:rPr>
            <w:noProof/>
            <w:webHidden/>
          </w:rPr>
          <w:instrText xml:space="preserve"> PAGEREF _Toc117602329 \h </w:instrText>
        </w:r>
        <w:r w:rsidR="00744E28">
          <w:rPr>
            <w:noProof/>
            <w:webHidden/>
          </w:rPr>
        </w:r>
        <w:r w:rsidR="00744E28">
          <w:rPr>
            <w:noProof/>
            <w:webHidden/>
          </w:rPr>
          <w:fldChar w:fldCharType="separate"/>
        </w:r>
        <w:r w:rsidR="002B42CB">
          <w:rPr>
            <w:noProof/>
            <w:webHidden/>
          </w:rPr>
          <w:t>6</w:t>
        </w:r>
        <w:r w:rsidR="00744E28">
          <w:rPr>
            <w:noProof/>
            <w:webHidden/>
          </w:rPr>
          <w:fldChar w:fldCharType="end"/>
        </w:r>
      </w:hyperlink>
    </w:p>
    <w:p w14:paraId="2C42D62F" w14:textId="0DCC5E82" w:rsidR="00744E28" w:rsidRDefault="00000000">
      <w:pPr>
        <w:pStyle w:val="TOC2"/>
        <w:rPr>
          <w:rFonts w:asciiTheme="minorHAnsi" w:eastAsiaTheme="minorEastAsia" w:hAnsiTheme="minorHAnsi" w:cstheme="minorBidi"/>
          <w:b w:val="0"/>
          <w:noProof/>
          <w:sz w:val="24"/>
          <w:szCs w:val="24"/>
          <w:lang w:eastAsia="zh-CN"/>
        </w:rPr>
      </w:pPr>
      <w:hyperlink w:anchor="_Toc117602330" w:history="1">
        <w:r w:rsidR="00744E28" w:rsidRPr="004C086C">
          <w:rPr>
            <w:rStyle w:val="Hyperlink"/>
            <w:rFonts w:eastAsia="Times New Roman"/>
            <w:noProof/>
          </w:rPr>
          <w:t>4.4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Requirements and recommendations</w:t>
        </w:r>
        <w:r w:rsidR="00744E28">
          <w:rPr>
            <w:noProof/>
            <w:webHidden/>
          </w:rPr>
          <w:tab/>
        </w:r>
        <w:r w:rsidR="00744E28">
          <w:rPr>
            <w:noProof/>
            <w:webHidden/>
          </w:rPr>
          <w:fldChar w:fldCharType="begin"/>
        </w:r>
        <w:r w:rsidR="00744E28">
          <w:rPr>
            <w:noProof/>
            <w:webHidden/>
          </w:rPr>
          <w:instrText xml:space="preserve"> PAGEREF _Toc117602330 \h </w:instrText>
        </w:r>
        <w:r w:rsidR="00744E28">
          <w:rPr>
            <w:noProof/>
            <w:webHidden/>
          </w:rPr>
        </w:r>
        <w:r w:rsidR="00744E28">
          <w:rPr>
            <w:noProof/>
            <w:webHidden/>
          </w:rPr>
          <w:fldChar w:fldCharType="separate"/>
        </w:r>
        <w:r w:rsidR="002B42CB">
          <w:rPr>
            <w:noProof/>
            <w:webHidden/>
          </w:rPr>
          <w:t>6</w:t>
        </w:r>
        <w:r w:rsidR="00744E28">
          <w:rPr>
            <w:noProof/>
            <w:webHidden/>
          </w:rPr>
          <w:fldChar w:fldCharType="end"/>
        </w:r>
      </w:hyperlink>
    </w:p>
    <w:p w14:paraId="1B1F83BF" w14:textId="145D5C84" w:rsidR="00744E28" w:rsidRDefault="00000000">
      <w:pPr>
        <w:pStyle w:val="TOC2"/>
        <w:rPr>
          <w:rFonts w:asciiTheme="minorHAnsi" w:eastAsiaTheme="minorEastAsia" w:hAnsiTheme="minorHAnsi" w:cstheme="minorBidi"/>
          <w:b w:val="0"/>
          <w:noProof/>
          <w:sz w:val="24"/>
          <w:szCs w:val="24"/>
          <w:lang w:eastAsia="zh-CN"/>
        </w:rPr>
      </w:pPr>
      <w:hyperlink w:anchor="_Toc117602331" w:history="1">
        <w:r w:rsidR="00744E28" w:rsidRPr="004C086C">
          <w:rPr>
            <w:rStyle w:val="Hyperlink"/>
            <w:rFonts w:eastAsia="Times New Roman"/>
            <w:noProof/>
          </w:rPr>
          <w:t>4.5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Requirements classes</w:t>
        </w:r>
        <w:r w:rsidR="00744E28">
          <w:rPr>
            <w:noProof/>
            <w:webHidden/>
          </w:rPr>
          <w:tab/>
        </w:r>
        <w:r w:rsidR="00744E28">
          <w:rPr>
            <w:noProof/>
            <w:webHidden/>
          </w:rPr>
          <w:fldChar w:fldCharType="begin"/>
        </w:r>
        <w:r w:rsidR="00744E28">
          <w:rPr>
            <w:noProof/>
            <w:webHidden/>
          </w:rPr>
          <w:instrText xml:space="preserve"> PAGEREF _Toc117602331 \h </w:instrText>
        </w:r>
        <w:r w:rsidR="00744E28">
          <w:rPr>
            <w:noProof/>
            <w:webHidden/>
          </w:rPr>
        </w:r>
        <w:r w:rsidR="00744E28">
          <w:rPr>
            <w:noProof/>
            <w:webHidden/>
          </w:rPr>
          <w:fldChar w:fldCharType="separate"/>
        </w:r>
        <w:r w:rsidR="002B42CB">
          <w:rPr>
            <w:noProof/>
            <w:webHidden/>
          </w:rPr>
          <w:t>7</w:t>
        </w:r>
        <w:r w:rsidR="00744E28">
          <w:rPr>
            <w:noProof/>
            <w:webHidden/>
          </w:rPr>
          <w:fldChar w:fldCharType="end"/>
        </w:r>
      </w:hyperlink>
    </w:p>
    <w:p w14:paraId="230DF27B" w14:textId="5756ADC5" w:rsidR="00744E28" w:rsidRDefault="00000000">
      <w:pPr>
        <w:pStyle w:val="TOC2"/>
        <w:rPr>
          <w:rFonts w:asciiTheme="minorHAnsi" w:eastAsiaTheme="minorEastAsia" w:hAnsiTheme="minorHAnsi" w:cstheme="minorBidi"/>
          <w:b w:val="0"/>
          <w:noProof/>
          <w:sz w:val="24"/>
          <w:szCs w:val="24"/>
          <w:lang w:eastAsia="zh-CN"/>
        </w:rPr>
      </w:pPr>
      <w:hyperlink w:anchor="_Toc117602332" w:history="1">
        <w:r w:rsidR="00744E28" w:rsidRPr="004C086C">
          <w:rPr>
            <w:rStyle w:val="Hyperlink"/>
            <w:rFonts w:eastAsia="Times New Roman"/>
            <w:noProof/>
          </w:rPr>
          <w:t>4.6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Conformance classes</w:t>
        </w:r>
        <w:r w:rsidR="00744E28">
          <w:rPr>
            <w:noProof/>
            <w:webHidden/>
          </w:rPr>
          <w:tab/>
        </w:r>
        <w:r w:rsidR="00744E28">
          <w:rPr>
            <w:noProof/>
            <w:webHidden/>
          </w:rPr>
          <w:fldChar w:fldCharType="begin"/>
        </w:r>
        <w:r w:rsidR="00744E28">
          <w:rPr>
            <w:noProof/>
            <w:webHidden/>
          </w:rPr>
          <w:instrText xml:space="preserve"> PAGEREF _Toc117602332 \h </w:instrText>
        </w:r>
        <w:r w:rsidR="00744E28">
          <w:rPr>
            <w:noProof/>
            <w:webHidden/>
          </w:rPr>
        </w:r>
        <w:r w:rsidR="00744E28">
          <w:rPr>
            <w:noProof/>
            <w:webHidden/>
          </w:rPr>
          <w:fldChar w:fldCharType="separate"/>
        </w:r>
        <w:r w:rsidR="002B42CB">
          <w:rPr>
            <w:noProof/>
            <w:webHidden/>
          </w:rPr>
          <w:t>8</w:t>
        </w:r>
        <w:r w:rsidR="00744E28">
          <w:rPr>
            <w:noProof/>
            <w:webHidden/>
          </w:rPr>
          <w:fldChar w:fldCharType="end"/>
        </w:r>
      </w:hyperlink>
    </w:p>
    <w:p w14:paraId="691C2615" w14:textId="672E01C7" w:rsidR="00744E28" w:rsidRDefault="00000000">
      <w:pPr>
        <w:pStyle w:val="TOC2"/>
        <w:rPr>
          <w:rFonts w:asciiTheme="minorHAnsi" w:eastAsiaTheme="minorEastAsia" w:hAnsiTheme="minorHAnsi" w:cstheme="minorBidi"/>
          <w:b w:val="0"/>
          <w:noProof/>
          <w:sz w:val="24"/>
          <w:szCs w:val="24"/>
          <w:lang w:eastAsia="zh-CN"/>
        </w:rPr>
      </w:pPr>
      <w:hyperlink w:anchor="_Toc117602333" w:history="1">
        <w:r w:rsidR="00744E28" w:rsidRPr="004C086C">
          <w:rPr>
            <w:rStyle w:val="Hyperlink"/>
            <w:rFonts w:eastAsia="Times New Roman"/>
            <w:noProof/>
          </w:rPr>
          <w:t>4.7</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Identifiers</w:t>
        </w:r>
        <w:r w:rsidR="00744E28">
          <w:rPr>
            <w:noProof/>
            <w:webHidden/>
          </w:rPr>
          <w:tab/>
        </w:r>
        <w:r w:rsidR="00744E28">
          <w:rPr>
            <w:noProof/>
            <w:webHidden/>
          </w:rPr>
          <w:fldChar w:fldCharType="begin"/>
        </w:r>
        <w:r w:rsidR="00744E28">
          <w:rPr>
            <w:noProof/>
            <w:webHidden/>
          </w:rPr>
          <w:instrText xml:space="preserve"> PAGEREF _Toc117602333 \h </w:instrText>
        </w:r>
        <w:r w:rsidR="00744E28">
          <w:rPr>
            <w:noProof/>
            <w:webHidden/>
          </w:rPr>
        </w:r>
        <w:r w:rsidR="00744E28">
          <w:rPr>
            <w:noProof/>
            <w:webHidden/>
          </w:rPr>
          <w:fldChar w:fldCharType="separate"/>
        </w:r>
        <w:r w:rsidR="002B42CB">
          <w:rPr>
            <w:noProof/>
            <w:webHidden/>
          </w:rPr>
          <w:t>8</w:t>
        </w:r>
        <w:r w:rsidR="00744E28">
          <w:rPr>
            <w:noProof/>
            <w:webHidden/>
          </w:rPr>
          <w:fldChar w:fldCharType="end"/>
        </w:r>
      </w:hyperlink>
    </w:p>
    <w:p w14:paraId="77EDE5D1" w14:textId="0D42F1FC" w:rsidR="00744E28" w:rsidRDefault="00000000">
      <w:pPr>
        <w:pStyle w:val="TOC2"/>
        <w:rPr>
          <w:rFonts w:asciiTheme="minorHAnsi" w:eastAsiaTheme="minorEastAsia" w:hAnsiTheme="minorHAnsi" w:cstheme="minorBidi"/>
          <w:b w:val="0"/>
          <w:noProof/>
          <w:sz w:val="24"/>
          <w:szCs w:val="24"/>
          <w:lang w:eastAsia="zh-CN"/>
        </w:rPr>
      </w:pPr>
      <w:hyperlink w:anchor="_Toc117602334" w:history="1">
        <w:r w:rsidR="00744E28" w:rsidRPr="004C086C">
          <w:rPr>
            <w:rStyle w:val="Hyperlink"/>
            <w:noProof/>
          </w:rPr>
          <w:t>4.8</w:t>
        </w:r>
        <w:r w:rsidR="00744E28">
          <w:rPr>
            <w:rFonts w:asciiTheme="minorHAnsi" w:eastAsiaTheme="minorEastAsia" w:hAnsiTheme="minorHAnsi" w:cstheme="minorBidi"/>
            <w:b w:val="0"/>
            <w:noProof/>
            <w:sz w:val="24"/>
            <w:szCs w:val="24"/>
            <w:lang w:eastAsia="zh-CN"/>
          </w:rPr>
          <w:tab/>
        </w:r>
        <w:r w:rsidR="00744E28" w:rsidRPr="004C086C">
          <w:rPr>
            <w:rStyle w:val="Hyperlink"/>
            <w:noProof/>
          </w:rPr>
          <w:t>Associations in UML context diagrams</w:t>
        </w:r>
        <w:r w:rsidR="00744E28">
          <w:rPr>
            <w:noProof/>
            <w:webHidden/>
          </w:rPr>
          <w:tab/>
        </w:r>
        <w:r w:rsidR="00744E28">
          <w:rPr>
            <w:noProof/>
            <w:webHidden/>
          </w:rPr>
          <w:fldChar w:fldCharType="begin"/>
        </w:r>
        <w:r w:rsidR="00744E28">
          <w:rPr>
            <w:noProof/>
            <w:webHidden/>
          </w:rPr>
          <w:instrText xml:space="preserve"> PAGEREF _Toc117602334 \h </w:instrText>
        </w:r>
        <w:r w:rsidR="00744E28">
          <w:rPr>
            <w:noProof/>
            <w:webHidden/>
          </w:rPr>
        </w:r>
        <w:r w:rsidR="00744E28">
          <w:rPr>
            <w:noProof/>
            <w:webHidden/>
          </w:rPr>
          <w:fldChar w:fldCharType="separate"/>
        </w:r>
        <w:r w:rsidR="002B42CB">
          <w:rPr>
            <w:noProof/>
            <w:webHidden/>
          </w:rPr>
          <w:t>9</w:t>
        </w:r>
        <w:r w:rsidR="00744E28">
          <w:rPr>
            <w:noProof/>
            <w:webHidden/>
          </w:rPr>
          <w:fldChar w:fldCharType="end"/>
        </w:r>
      </w:hyperlink>
    </w:p>
    <w:p w14:paraId="7C967C3B" w14:textId="203298B7" w:rsidR="00744E28" w:rsidRDefault="00000000">
      <w:pPr>
        <w:pStyle w:val="TOC1"/>
        <w:rPr>
          <w:rFonts w:asciiTheme="minorHAnsi" w:eastAsiaTheme="minorEastAsia" w:hAnsiTheme="minorHAnsi" w:cstheme="minorBidi"/>
          <w:b w:val="0"/>
          <w:noProof/>
          <w:sz w:val="24"/>
          <w:szCs w:val="24"/>
          <w:lang w:eastAsia="zh-CN"/>
        </w:rPr>
      </w:pPr>
      <w:hyperlink w:anchor="_Toc117602335" w:history="1">
        <w:r w:rsidR="00744E28" w:rsidRPr="004C086C">
          <w:rPr>
            <w:rStyle w:val="Hyperlink"/>
            <w:rFonts w:eastAsia="Times New Roman"/>
            <w:noProof/>
          </w:rPr>
          <w:t>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Conformance</w:t>
        </w:r>
        <w:r w:rsidR="00744E28">
          <w:rPr>
            <w:noProof/>
            <w:webHidden/>
          </w:rPr>
          <w:tab/>
        </w:r>
        <w:r w:rsidR="00744E28">
          <w:rPr>
            <w:noProof/>
            <w:webHidden/>
          </w:rPr>
          <w:fldChar w:fldCharType="begin"/>
        </w:r>
        <w:r w:rsidR="00744E28">
          <w:rPr>
            <w:noProof/>
            <w:webHidden/>
          </w:rPr>
          <w:instrText xml:space="preserve"> PAGEREF _Toc117602335 \h </w:instrText>
        </w:r>
        <w:r w:rsidR="00744E28">
          <w:rPr>
            <w:noProof/>
            <w:webHidden/>
          </w:rPr>
        </w:r>
        <w:r w:rsidR="00744E28">
          <w:rPr>
            <w:noProof/>
            <w:webHidden/>
          </w:rPr>
          <w:fldChar w:fldCharType="separate"/>
        </w:r>
        <w:r w:rsidR="002B42CB">
          <w:rPr>
            <w:noProof/>
            <w:webHidden/>
          </w:rPr>
          <w:t>9</w:t>
        </w:r>
        <w:r w:rsidR="00744E28">
          <w:rPr>
            <w:noProof/>
            <w:webHidden/>
          </w:rPr>
          <w:fldChar w:fldCharType="end"/>
        </w:r>
      </w:hyperlink>
    </w:p>
    <w:p w14:paraId="3428E6A2" w14:textId="77D45DB9" w:rsidR="00744E28" w:rsidRDefault="00000000">
      <w:pPr>
        <w:pStyle w:val="TOC2"/>
        <w:rPr>
          <w:rFonts w:asciiTheme="minorHAnsi" w:eastAsiaTheme="minorEastAsia" w:hAnsiTheme="minorHAnsi" w:cstheme="minorBidi"/>
          <w:b w:val="0"/>
          <w:noProof/>
          <w:sz w:val="24"/>
          <w:szCs w:val="24"/>
          <w:lang w:eastAsia="zh-CN"/>
        </w:rPr>
      </w:pPr>
      <w:hyperlink w:anchor="_Toc117602336" w:history="1">
        <w:r w:rsidR="00744E28" w:rsidRPr="004C086C">
          <w:rPr>
            <w:rStyle w:val="Hyperlink"/>
            <w:rFonts w:eastAsia="Times New Roman"/>
            <w:noProof/>
          </w:rPr>
          <w:t>5.1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Overview</w:t>
        </w:r>
        <w:r w:rsidR="00744E28">
          <w:rPr>
            <w:noProof/>
            <w:webHidden/>
          </w:rPr>
          <w:tab/>
        </w:r>
        <w:r w:rsidR="00744E28">
          <w:rPr>
            <w:noProof/>
            <w:webHidden/>
          </w:rPr>
          <w:fldChar w:fldCharType="begin"/>
        </w:r>
        <w:r w:rsidR="00744E28">
          <w:rPr>
            <w:noProof/>
            <w:webHidden/>
          </w:rPr>
          <w:instrText xml:space="preserve"> PAGEREF _Toc117602336 \h </w:instrText>
        </w:r>
        <w:r w:rsidR="00744E28">
          <w:rPr>
            <w:noProof/>
            <w:webHidden/>
          </w:rPr>
        </w:r>
        <w:r w:rsidR="00744E28">
          <w:rPr>
            <w:noProof/>
            <w:webHidden/>
          </w:rPr>
          <w:fldChar w:fldCharType="separate"/>
        </w:r>
        <w:r w:rsidR="002B42CB">
          <w:rPr>
            <w:noProof/>
            <w:webHidden/>
          </w:rPr>
          <w:t>9</w:t>
        </w:r>
        <w:r w:rsidR="00744E28">
          <w:rPr>
            <w:noProof/>
            <w:webHidden/>
          </w:rPr>
          <w:fldChar w:fldCharType="end"/>
        </w:r>
      </w:hyperlink>
    </w:p>
    <w:p w14:paraId="2024B0CA" w14:textId="4608C4CA" w:rsidR="00744E28" w:rsidRDefault="00000000">
      <w:pPr>
        <w:pStyle w:val="TOC2"/>
        <w:rPr>
          <w:rFonts w:asciiTheme="minorHAnsi" w:eastAsiaTheme="minorEastAsia" w:hAnsiTheme="minorHAnsi" w:cstheme="minorBidi"/>
          <w:b w:val="0"/>
          <w:noProof/>
          <w:sz w:val="24"/>
          <w:szCs w:val="24"/>
          <w:lang w:eastAsia="zh-CN"/>
        </w:rPr>
      </w:pPr>
      <w:hyperlink w:anchor="_Toc117602337" w:history="1">
        <w:r w:rsidR="00744E28" w:rsidRPr="004C086C">
          <w:rPr>
            <w:rStyle w:val="Hyperlink"/>
            <w:rFonts w:eastAsia="Times New Roman"/>
            <w:noProof/>
          </w:rPr>
          <w:t>5.2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Conformance classes</w:t>
        </w:r>
        <w:r w:rsidR="00744E28">
          <w:rPr>
            <w:noProof/>
            <w:webHidden/>
          </w:rPr>
          <w:tab/>
        </w:r>
        <w:r w:rsidR="00744E28">
          <w:rPr>
            <w:noProof/>
            <w:webHidden/>
          </w:rPr>
          <w:fldChar w:fldCharType="begin"/>
        </w:r>
        <w:r w:rsidR="00744E28">
          <w:rPr>
            <w:noProof/>
            <w:webHidden/>
          </w:rPr>
          <w:instrText xml:space="preserve"> PAGEREF _Toc117602337 \h </w:instrText>
        </w:r>
        <w:r w:rsidR="00744E28">
          <w:rPr>
            <w:noProof/>
            <w:webHidden/>
          </w:rPr>
        </w:r>
        <w:r w:rsidR="00744E28">
          <w:rPr>
            <w:noProof/>
            <w:webHidden/>
          </w:rPr>
          <w:fldChar w:fldCharType="separate"/>
        </w:r>
        <w:r w:rsidR="002B42CB">
          <w:rPr>
            <w:noProof/>
            <w:webHidden/>
          </w:rPr>
          <w:t>9</w:t>
        </w:r>
        <w:r w:rsidR="00744E28">
          <w:rPr>
            <w:noProof/>
            <w:webHidden/>
          </w:rPr>
          <w:fldChar w:fldCharType="end"/>
        </w:r>
      </w:hyperlink>
    </w:p>
    <w:p w14:paraId="3A9F0A5A" w14:textId="0F96BE69" w:rsidR="00744E28" w:rsidRDefault="00000000">
      <w:pPr>
        <w:pStyle w:val="TOC1"/>
        <w:rPr>
          <w:rFonts w:asciiTheme="minorHAnsi" w:eastAsiaTheme="minorEastAsia" w:hAnsiTheme="minorHAnsi" w:cstheme="minorBidi"/>
          <w:b w:val="0"/>
          <w:noProof/>
          <w:sz w:val="24"/>
          <w:szCs w:val="24"/>
          <w:lang w:eastAsia="zh-CN"/>
        </w:rPr>
      </w:pPr>
      <w:hyperlink w:anchor="_Toc117602338" w:history="1">
        <w:r w:rsidR="00744E28" w:rsidRPr="004C086C">
          <w:rPr>
            <w:rStyle w:val="Hyperlink"/>
            <w:rFonts w:eastAsia="Times New Roman"/>
            <w:noProof/>
          </w:rPr>
          <w:t>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Packaging, requirements and dependencies</w:t>
        </w:r>
        <w:r w:rsidR="00744E28">
          <w:rPr>
            <w:noProof/>
            <w:webHidden/>
          </w:rPr>
          <w:tab/>
        </w:r>
        <w:r w:rsidR="00744E28">
          <w:rPr>
            <w:noProof/>
            <w:webHidden/>
          </w:rPr>
          <w:fldChar w:fldCharType="begin"/>
        </w:r>
        <w:r w:rsidR="00744E28">
          <w:rPr>
            <w:noProof/>
            <w:webHidden/>
          </w:rPr>
          <w:instrText xml:space="preserve"> PAGEREF _Toc117602338 \h </w:instrText>
        </w:r>
        <w:r w:rsidR="00744E28">
          <w:rPr>
            <w:noProof/>
            <w:webHidden/>
          </w:rPr>
        </w:r>
        <w:r w:rsidR="00744E28">
          <w:rPr>
            <w:noProof/>
            <w:webHidden/>
          </w:rPr>
          <w:fldChar w:fldCharType="separate"/>
        </w:r>
        <w:r w:rsidR="002B42CB">
          <w:rPr>
            <w:noProof/>
            <w:webHidden/>
          </w:rPr>
          <w:t>11</w:t>
        </w:r>
        <w:r w:rsidR="00744E28">
          <w:rPr>
            <w:noProof/>
            <w:webHidden/>
          </w:rPr>
          <w:fldChar w:fldCharType="end"/>
        </w:r>
      </w:hyperlink>
    </w:p>
    <w:p w14:paraId="025CF7CA" w14:textId="791AE955" w:rsidR="00744E28" w:rsidRDefault="00000000">
      <w:pPr>
        <w:pStyle w:val="TOC2"/>
        <w:rPr>
          <w:rFonts w:asciiTheme="minorHAnsi" w:eastAsiaTheme="minorEastAsia" w:hAnsiTheme="minorHAnsi" w:cstheme="minorBidi"/>
          <w:b w:val="0"/>
          <w:noProof/>
          <w:sz w:val="24"/>
          <w:szCs w:val="24"/>
          <w:lang w:eastAsia="zh-CN"/>
        </w:rPr>
      </w:pPr>
      <w:hyperlink w:anchor="_Toc117602339" w:history="1">
        <w:r w:rsidR="00744E28" w:rsidRPr="004C086C">
          <w:rPr>
            <w:rStyle w:val="Hyperlink"/>
            <w:rFonts w:eastAsia="Times New Roman"/>
            <w:noProof/>
          </w:rPr>
          <w:t>6.1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Requirements</w:t>
        </w:r>
        <w:r w:rsidR="00744E28">
          <w:rPr>
            <w:noProof/>
            <w:webHidden/>
          </w:rPr>
          <w:tab/>
        </w:r>
        <w:r w:rsidR="00744E28">
          <w:rPr>
            <w:noProof/>
            <w:webHidden/>
          </w:rPr>
          <w:fldChar w:fldCharType="begin"/>
        </w:r>
        <w:r w:rsidR="00744E28">
          <w:rPr>
            <w:noProof/>
            <w:webHidden/>
          </w:rPr>
          <w:instrText xml:space="preserve"> PAGEREF _Toc117602339 \h </w:instrText>
        </w:r>
        <w:r w:rsidR="00744E28">
          <w:rPr>
            <w:noProof/>
            <w:webHidden/>
          </w:rPr>
        </w:r>
        <w:r w:rsidR="00744E28">
          <w:rPr>
            <w:noProof/>
            <w:webHidden/>
          </w:rPr>
          <w:fldChar w:fldCharType="separate"/>
        </w:r>
        <w:r w:rsidR="002B42CB">
          <w:rPr>
            <w:noProof/>
            <w:webHidden/>
          </w:rPr>
          <w:t>11</w:t>
        </w:r>
        <w:r w:rsidR="00744E28">
          <w:rPr>
            <w:noProof/>
            <w:webHidden/>
          </w:rPr>
          <w:fldChar w:fldCharType="end"/>
        </w:r>
      </w:hyperlink>
    </w:p>
    <w:p w14:paraId="439AB2BC" w14:textId="0F923D7B" w:rsidR="00744E28" w:rsidRDefault="00000000">
      <w:pPr>
        <w:pStyle w:val="TOC2"/>
        <w:rPr>
          <w:rFonts w:asciiTheme="minorHAnsi" w:eastAsiaTheme="minorEastAsia" w:hAnsiTheme="minorHAnsi" w:cstheme="minorBidi"/>
          <w:b w:val="0"/>
          <w:noProof/>
          <w:sz w:val="24"/>
          <w:szCs w:val="24"/>
          <w:lang w:eastAsia="zh-CN"/>
        </w:rPr>
      </w:pPr>
      <w:hyperlink w:anchor="_Toc117602340" w:history="1">
        <w:r w:rsidR="00744E28" w:rsidRPr="004C086C">
          <w:rPr>
            <w:rStyle w:val="Hyperlink"/>
            <w:rFonts w:eastAsia="Times New Roman"/>
            <w:noProof/>
          </w:rPr>
          <w:t>6.2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UML</w:t>
        </w:r>
        <w:r w:rsidR="00744E28">
          <w:rPr>
            <w:noProof/>
            <w:webHidden/>
          </w:rPr>
          <w:tab/>
        </w:r>
        <w:r w:rsidR="00744E28">
          <w:rPr>
            <w:noProof/>
            <w:webHidden/>
          </w:rPr>
          <w:fldChar w:fldCharType="begin"/>
        </w:r>
        <w:r w:rsidR="00744E28">
          <w:rPr>
            <w:noProof/>
            <w:webHidden/>
          </w:rPr>
          <w:instrText xml:space="preserve"> PAGEREF _Toc117602340 \h </w:instrText>
        </w:r>
        <w:r w:rsidR="00744E28">
          <w:rPr>
            <w:noProof/>
            <w:webHidden/>
          </w:rPr>
        </w:r>
        <w:r w:rsidR="00744E28">
          <w:rPr>
            <w:noProof/>
            <w:webHidden/>
          </w:rPr>
          <w:fldChar w:fldCharType="separate"/>
        </w:r>
        <w:r w:rsidR="002B42CB">
          <w:rPr>
            <w:noProof/>
            <w:webHidden/>
          </w:rPr>
          <w:t>12</w:t>
        </w:r>
        <w:r w:rsidR="00744E28">
          <w:rPr>
            <w:noProof/>
            <w:webHidden/>
          </w:rPr>
          <w:fldChar w:fldCharType="end"/>
        </w:r>
      </w:hyperlink>
    </w:p>
    <w:p w14:paraId="20C7B28A" w14:textId="4A403EEF" w:rsidR="00744E28" w:rsidRDefault="00000000">
      <w:pPr>
        <w:pStyle w:val="TOC3"/>
        <w:rPr>
          <w:rFonts w:asciiTheme="minorHAnsi" w:eastAsiaTheme="minorEastAsia" w:hAnsiTheme="minorHAnsi" w:cstheme="minorBidi"/>
          <w:b w:val="0"/>
          <w:noProof/>
          <w:sz w:val="24"/>
          <w:szCs w:val="24"/>
          <w:lang w:eastAsia="zh-CN"/>
        </w:rPr>
      </w:pPr>
      <w:hyperlink w:anchor="_Toc117602341" w:history="1">
        <w:r w:rsidR="00744E28" w:rsidRPr="004C086C">
          <w:rPr>
            <w:rStyle w:val="Hyperlink"/>
            <w:rFonts w:eastAsia="Times New Roman"/>
            <w:noProof/>
          </w:rPr>
          <w:t>6.2.1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UML package structure</w:t>
        </w:r>
        <w:r w:rsidR="00744E28">
          <w:rPr>
            <w:noProof/>
            <w:webHidden/>
          </w:rPr>
          <w:tab/>
        </w:r>
        <w:r w:rsidR="00744E28">
          <w:rPr>
            <w:noProof/>
            <w:webHidden/>
          </w:rPr>
          <w:fldChar w:fldCharType="begin"/>
        </w:r>
        <w:r w:rsidR="00744E28">
          <w:rPr>
            <w:noProof/>
            <w:webHidden/>
          </w:rPr>
          <w:instrText xml:space="preserve"> PAGEREF _Toc117602341 \h </w:instrText>
        </w:r>
        <w:r w:rsidR="00744E28">
          <w:rPr>
            <w:noProof/>
            <w:webHidden/>
          </w:rPr>
        </w:r>
        <w:r w:rsidR="00744E28">
          <w:rPr>
            <w:noProof/>
            <w:webHidden/>
          </w:rPr>
          <w:fldChar w:fldCharType="separate"/>
        </w:r>
        <w:r w:rsidR="002B42CB">
          <w:rPr>
            <w:noProof/>
            <w:webHidden/>
          </w:rPr>
          <w:t>12</w:t>
        </w:r>
        <w:r w:rsidR="00744E28">
          <w:rPr>
            <w:noProof/>
            <w:webHidden/>
          </w:rPr>
          <w:fldChar w:fldCharType="end"/>
        </w:r>
      </w:hyperlink>
    </w:p>
    <w:p w14:paraId="28191341" w14:textId="32606EC2" w:rsidR="00744E28" w:rsidRDefault="00000000">
      <w:pPr>
        <w:pStyle w:val="TOC3"/>
        <w:rPr>
          <w:rFonts w:asciiTheme="minorHAnsi" w:eastAsiaTheme="minorEastAsia" w:hAnsiTheme="minorHAnsi" w:cstheme="minorBidi"/>
          <w:b w:val="0"/>
          <w:noProof/>
          <w:sz w:val="24"/>
          <w:szCs w:val="24"/>
          <w:lang w:eastAsia="zh-CN"/>
        </w:rPr>
      </w:pPr>
      <w:hyperlink w:anchor="_Toc117602342" w:history="1">
        <w:r w:rsidR="00744E28" w:rsidRPr="004C086C">
          <w:rPr>
            <w:rStyle w:val="Hyperlink"/>
            <w:rFonts w:eastAsia="Times New Roman"/>
            <w:noProof/>
          </w:rPr>
          <w:t>6.2.2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UML package dependencies</w:t>
        </w:r>
        <w:r w:rsidR="00744E28">
          <w:rPr>
            <w:noProof/>
            <w:webHidden/>
          </w:rPr>
          <w:tab/>
        </w:r>
        <w:r w:rsidR="00744E28">
          <w:rPr>
            <w:noProof/>
            <w:webHidden/>
          </w:rPr>
          <w:fldChar w:fldCharType="begin"/>
        </w:r>
        <w:r w:rsidR="00744E28">
          <w:rPr>
            <w:noProof/>
            <w:webHidden/>
          </w:rPr>
          <w:instrText xml:space="preserve"> PAGEREF _Toc117602342 \h </w:instrText>
        </w:r>
        <w:r w:rsidR="00744E28">
          <w:rPr>
            <w:noProof/>
            <w:webHidden/>
          </w:rPr>
        </w:r>
        <w:r w:rsidR="00744E28">
          <w:rPr>
            <w:noProof/>
            <w:webHidden/>
          </w:rPr>
          <w:fldChar w:fldCharType="separate"/>
        </w:r>
        <w:r w:rsidR="002B42CB">
          <w:rPr>
            <w:noProof/>
            <w:webHidden/>
          </w:rPr>
          <w:t>13</w:t>
        </w:r>
        <w:r w:rsidR="00744E28">
          <w:rPr>
            <w:noProof/>
            <w:webHidden/>
          </w:rPr>
          <w:fldChar w:fldCharType="end"/>
        </w:r>
      </w:hyperlink>
    </w:p>
    <w:p w14:paraId="65046427" w14:textId="002EB2CC" w:rsidR="00744E28" w:rsidRDefault="00000000">
      <w:pPr>
        <w:pStyle w:val="TOC2"/>
        <w:rPr>
          <w:rFonts w:asciiTheme="minorHAnsi" w:eastAsiaTheme="minorEastAsia" w:hAnsiTheme="minorHAnsi" w:cstheme="minorBidi"/>
          <w:b w:val="0"/>
          <w:noProof/>
          <w:sz w:val="24"/>
          <w:szCs w:val="24"/>
          <w:lang w:eastAsia="zh-CN"/>
        </w:rPr>
      </w:pPr>
      <w:hyperlink w:anchor="_Toc117602343" w:history="1">
        <w:r w:rsidR="00744E28" w:rsidRPr="004C086C">
          <w:rPr>
            <w:rStyle w:val="Hyperlink"/>
            <w:rFonts w:eastAsia="Times New Roman"/>
            <w:noProof/>
          </w:rPr>
          <w:t>6.3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Note on the use of Any</w:t>
        </w:r>
        <w:r w:rsidR="00744E28">
          <w:rPr>
            <w:noProof/>
            <w:webHidden/>
          </w:rPr>
          <w:tab/>
        </w:r>
        <w:r w:rsidR="00744E28">
          <w:rPr>
            <w:noProof/>
            <w:webHidden/>
          </w:rPr>
          <w:fldChar w:fldCharType="begin"/>
        </w:r>
        <w:r w:rsidR="00744E28">
          <w:rPr>
            <w:noProof/>
            <w:webHidden/>
          </w:rPr>
          <w:instrText xml:space="preserve"> PAGEREF _Toc117602343 \h </w:instrText>
        </w:r>
        <w:r w:rsidR="00744E28">
          <w:rPr>
            <w:noProof/>
            <w:webHidden/>
          </w:rPr>
        </w:r>
        <w:r w:rsidR="00744E28">
          <w:rPr>
            <w:noProof/>
            <w:webHidden/>
          </w:rPr>
          <w:fldChar w:fldCharType="separate"/>
        </w:r>
        <w:r w:rsidR="002B42CB">
          <w:rPr>
            <w:noProof/>
            <w:webHidden/>
          </w:rPr>
          <w:t>15</w:t>
        </w:r>
        <w:r w:rsidR="00744E28">
          <w:rPr>
            <w:noProof/>
            <w:webHidden/>
          </w:rPr>
          <w:fldChar w:fldCharType="end"/>
        </w:r>
      </w:hyperlink>
    </w:p>
    <w:p w14:paraId="74830734" w14:textId="50167738" w:rsidR="00744E28" w:rsidRDefault="00000000">
      <w:pPr>
        <w:pStyle w:val="TOC1"/>
        <w:rPr>
          <w:rFonts w:asciiTheme="minorHAnsi" w:eastAsiaTheme="minorEastAsia" w:hAnsiTheme="minorHAnsi" w:cstheme="minorBidi"/>
          <w:b w:val="0"/>
          <w:noProof/>
          <w:sz w:val="24"/>
          <w:szCs w:val="24"/>
          <w:lang w:eastAsia="zh-CN"/>
        </w:rPr>
      </w:pPr>
      <w:hyperlink w:anchor="_Toc117602344" w:history="1">
        <w:r w:rsidR="00744E28" w:rsidRPr="004C086C">
          <w:rPr>
            <w:rStyle w:val="Hyperlink"/>
            <w:rFonts w:eastAsia="Times New Roman"/>
            <w:noProof/>
          </w:rPr>
          <w:t>7</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Fundamental characteristics of observations and samples (informative)</w:t>
        </w:r>
        <w:r w:rsidR="00744E28">
          <w:rPr>
            <w:noProof/>
            <w:webHidden/>
          </w:rPr>
          <w:tab/>
        </w:r>
        <w:r w:rsidR="00744E28">
          <w:rPr>
            <w:noProof/>
            <w:webHidden/>
          </w:rPr>
          <w:fldChar w:fldCharType="begin"/>
        </w:r>
        <w:r w:rsidR="00744E28">
          <w:rPr>
            <w:noProof/>
            <w:webHidden/>
          </w:rPr>
          <w:instrText xml:space="preserve"> PAGEREF _Toc117602344 \h </w:instrText>
        </w:r>
        <w:r w:rsidR="00744E28">
          <w:rPr>
            <w:noProof/>
            <w:webHidden/>
          </w:rPr>
        </w:r>
        <w:r w:rsidR="00744E28">
          <w:rPr>
            <w:noProof/>
            <w:webHidden/>
          </w:rPr>
          <w:fldChar w:fldCharType="separate"/>
        </w:r>
        <w:r w:rsidR="002B42CB">
          <w:rPr>
            <w:noProof/>
            <w:webHidden/>
          </w:rPr>
          <w:t>16</w:t>
        </w:r>
        <w:r w:rsidR="00744E28">
          <w:rPr>
            <w:noProof/>
            <w:webHidden/>
          </w:rPr>
          <w:fldChar w:fldCharType="end"/>
        </w:r>
      </w:hyperlink>
    </w:p>
    <w:p w14:paraId="61B84A54" w14:textId="5B770309" w:rsidR="00744E28" w:rsidRDefault="00000000">
      <w:pPr>
        <w:pStyle w:val="TOC2"/>
        <w:rPr>
          <w:rFonts w:asciiTheme="minorHAnsi" w:eastAsiaTheme="minorEastAsia" w:hAnsiTheme="minorHAnsi" w:cstheme="minorBidi"/>
          <w:b w:val="0"/>
          <w:noProof/>
          <w:sz w:val="24"/>
          <w:szCs w:val="24"/>
          <w:lang w:eastAsia="zh-CN"/>
        </w:rPr>
      </w:pPr>
      <w:hyperlink w:anchor="_Toc117602345" w:history="1">
        <w:r w:rsidR="00744E28" w:rsidRPr="004C086C">
          <w:rPr>
            <w:rStyle w:val="Hyperlink"/>
            <w:rFonts w:eastAsia="Times New Roman"/>
            <w:noProof/>
          </w:rPr>
          <w:t>7.1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 schema</w:t>
        </w:r>
        <w:r w:rsidR="00744E28">
          <w:rPr>
            <w:noProof/>
            <w:webHidden/>
          </w:rPr>
          <w:tab/>
        </w:r>
        <w:r w:rsidR="00744E28">
          <w:rPr>
            <w:noProof/>
            <w:webHidden/>
          </w:rPr>
          <w:fldChar w:fldCharType="begin"/>
        </w:r>
        <w:r w:rsidR="00744E28">
          <w:rPr>
            <w:noProof/>
            <w:webHidden/>
          </w:rPr>
          <w:instrText xml:space="preserve"> PAGEREF _Toc117602345 \h </w:instrText>
        </w:r>
        <w:r w:rsidR="00744E28">
          <w:rPr>
            <w:noProof/>
            <w:webHidden/>
          </w:rPr>
        </w:r>
        <w:r w:rsidR="00744E28">
          <w:rPr>
            <w:noProof/>
            <w:webHidden/>
          </w:rPr>
          <w:fldChar w:fldCharType="separate"/>
        </w:r>
        <w:r w:rsidR="002B42CB">
          <w:rPr>
            <w:noProof/>
            <w:webHidden/>
          </w:rPr>
          <w:t>16</w:t>
        </w:r>
        <w:r w:rsidR="00744E28">
          <w:rPr>
            <w:noProof/>
            <w:webHidden/>
          </w:rPr>
          <w:fldChar w:fldCharType="end"/>
        </w:r>
      </w:hyperlink>
    </w:p>
    <w:p w14:paraId="76085CD7" w14:textId="7656FBA0" w:rsidR="00744E28" w:rsidRDefault="00000000">
      <w:pPr>
        <w:pStyle w:val="TOC3"/>
        <w:rPr>
          <w:rFonts w:asciiTheme="minorHAnsi" w:eastAsiaTheme="minorEastAsia" w:hAnsiTheme="minorHAnsi" w:cstheme="minorBidi"/>
          <w:b w:val="0"/>
          <w:noProof/>
          <w:sz w:val="24"/>
          <w:szCs w:val="24"/>
          <w:lang w:eastAsia="zh-CN"/>
        </w:rPr>
      </w:pPr>
      <w:hyperlink w:anchor="_Toc117602346" w:history="1">
        <w:r w:rsidR="00744E28" w:rsidRPr="004C086C">
          <w:rPr>
            <w:rStyle w:val="Hyperlink"/>
            <w:rFonts w:eastAsia="Times New Roman"/>
            <w:noProof/>
          </w:rPr>
          <w:t>7.1.1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Property evaluation</w:t>
        </w:r>
        <w:r w:rsidR="00744E28">
          <w:rPr>
            <w:noProof/>
            <w:webHidden/>
          </w:rPr>
          <w:tab/>
        </w:r>
        <w:r w:rsidR="00744E28">
          <w:rPr>
            <w:noProof/>
            <w:webHidden/>
          </w:rPr>
          <w:fldChar w:fldCharType="begin"/>
        </w:r>
        <w:r w:rsidR="00744E28">
          <w:rPr>
            <w:noProof/>
            <w:webHidden/>
          </w:rPr>
          <w:instrText xml:space="preserve"> PAGEREF _Toc117602346 \h </w:instrText>
        </w:r>
        <w:r w:rsidR="00744E28">
          <w:rPr>
            <w:noProof/>
            <w:webHidden/>
          </w:rPr>
        </w:r>
        <w:r w:rsidR="00744E28">
          <w:rPr>
            <w:noProof/>
            <w:webHidden/>
          </w:rPr>
          <w:fldChar w:fldCharType="separate"/>
        </w:r>
        <w:r w:rsidR="002B42CB">
          <w:rPr>
            <w:noProof/>
            <w:webHidden/>
          </w:rPr>
          <w:t>16</w:t>
        </w:r>
        <w:r w:rsidR="00744E28">
          <w:rPr>
            <w:noProof/>
            <w:webHidden/>
          </w:rPr>
          <w:fldChar w:fldCharType="end"/>
        </w:r>
      </w:hyperlink>
    </w:p>
    <w:p w14:paraId="39DEACA0" w14:textId="58642E1C" w:rsidR="00744E28" w:rsidRDefault="00000000">
      <w:pPr>
        <w:pStyle w:val="TOC3"/>
        <w:rPr>
          <w:rFonts w:asciiTheme="minorHAnsi" w:eastAsiaTheme="minorEastAsia" w:hAnsiTheme="minorHAnsi" w:cstheme="minorBidi"/>
          <w:b w:val="0"/>
          <w:noProof/>
          <w:sz w:val="24"/>
          <w:szCs w:val="24"/>
          <w:lang w:eastAsia="zh-CN"/>
        </w:rPr>
      </w:pPr>
      <w:hyperlink w:anchor="_Toc117602347" w:history="1">
        <w:r w:rsidR="00744E28" w:rsidRPr="004C086C">
          <w:rPr>
            <w:rStyle w:val="Hyperlink"/>
            <w:rFonts w:eastAsia="Times New Roman"/>
            <w:noProof/>
          </w:rPr>
          <w:t>7.1.2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w:t>
        </w:r>
        <w:r w:rsidR="00744E28">
          <w:rPr>
            <w:noProof/>
            <w:webHidden/>
          </w:rPr>
          <w:tab/>
        </w:r>
        <w:r w:rsidR="00744E28">
          <w:rPr>
            <w:noProof/>
            <w:webHidden/>
          </w:rPr>
          <w:fldChar w:fldCharType="begin"/>
        </w:r>
        <w:r w:rsidR="00744E28">
          <w:rPr>
            <w:noProof/>
            <w:webHidden/>
          </w:rPr>
          <w:instrText xml:space="preserve"> PAGEREF _Toc117602347 \h </w:instrText>
        </w:r>
        <w:r w:rsidR="00744E28">
          <w:rPr>
            <w:noProof/>
            <w:webHidden/>
          </w:rPr>
        </w:r>
        <w:r w:rsidR="00744E28">
          <w:rPr>
            <w:noProof/>
            <w:webHidden/>
          </w:rPr>
          <w:fldChar w:fldCharType="separate"/>
        </w:r>
        <w:r w:rsidR="002B42CB">
          <w:rPr>
            <w:noProof/>
            <w:webHidden/>
          </w:rPr>
          <w:t>16</w:t>
        </w:r>
        <w:r w:rsidR="00744E28">
          <w:rPr>
            <w:noProof/>
            <w:webHidden/>
          </w:rPr>
          <w:fldChar w:fldCharType="end"/>
        </w:r>
      </w:hyperlink>
    </w:p>
    <w:p w14:paraId="2E914E2B" w14:textId="294297A2" w:rsidR="00744E28" w:rsidRDefault="00000000">
      <w:pPr>
        <w:pStyle w:val="TOC3"/>
        <w:rPr>
          <w:rFonts w:asciiTheme="minorHAnsi" w:eastAsiaTheme="minorEastAsia" w:hAnsiTheme="minorHAnsi" w:cstheme="minorBidi"/>
          <w:b w:val="0"/>
          <w:noProof/>
          <w:sz w:val="24"/>
          <w:szCs w:val="24"/>
          <w:lang w:eastAsia="zh-CN"/>
        </w:rPr>
      </w:pPr>
      <w:hyperlink w:anchor="_Toc117602348" w:history="1">
        <w:r w:rsidR="00744E28" w:rsidRPr="004C086C">
          <w:rPr>
            <w:rStyle w:val="Hyperlink"/>
            <w:rFonts w:eastAsia="Times New Roman"/>
            <w:noProof/>
          </w:rPr>
          <w:t>7.1.3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Properties of an Observation</w:t>
        </w:r>
        <w:r w:rsidR="00744E28">
          <w:rPr>
            <w:noProof/>
            <w:webHidden/>
          </w:rPr>
          <w:tab/>
        </w:r>
        <w:r w:rsidR="00744E28">
          <w:rPr>
            <w:noProof/>
            <w:webHidden/>
          </w:rPr>
          <w:fldChar w:fldCharType="begin"/>
        </w:r>
        <w:r w:rsidR="00744E28">
          <w:rPr>
            <w:noProof/>
            <w:webHidden/>
          </w:rPr>
          <w:instrText xml:space="preserve"> PAGEREF _Toc117602348 \h </w:instrText>
        </w:r>
        <w:r w:rsidR="00744E28">
          <w:rPr>
            <w:noProof/>
            <w:webHidden/>
          </w:rPr>
        </w:r>
        <w:r w:rsidR="00744E28">
          <w:rPr>
            <w:noProof/>
            <w:webHidden/>
          </w:rPr>
          <w:fldChar w:fldCharType="separate"/>
        </w:r>
        <w:r w:rsidR="002B42CB">
          <w:rPr>
            <w:noProof/>
            <w:webHidden/>
          </w:rPr>
          <w:t>17</w:t>
        </w:r>
        <w:r w:rsidR="00744E28">
          <w:rPr>
            <w:noProof/>
            <w:webHidden/>
          </w:rPr>
          <w:fldChar w:fldCharType="end"/>
        </w:r>
      </w:hyperlink>
    </w:p>
    <w:p w14:paraId="17708B82" w14:textId="308F5957" w:rsidR="00744E28" w:rsidRDefault="00000000">
      <w:pPr>
        <w:pStyle w:val="TOC3"/>
        <w:rPr>
          <w:rFonts w:asciiTheme="minorHAnsi" w:eastAsiaTheme="minorEastAsia" w:hAnsiTheme="minorHAnsi" w:cstheme="minorBidi"/>
          <w:b w:val="0"/>
          <w:noProof/>
          <w:sz w:val="24"/>
          <w:szCs w:val="24"/>
          <w:lang w:eastAsia="zh-CN"/>
        </w:rPr>
      </w:pPr>
      <w:hyperlink w:anchor="_Toc117602349" w:history="1">
        <w:r w:rsidR="00744E28" w:rsidRPr="004C086C">
          <w:rPr>
            <w:rStyle w:val="Hyperlink"/>
            <w:rFonts w:eastAsia="Times New Roman"/>
            <w:noProof/>
          </w:rPr>
          <w:t>7.1.4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 location</w:t>
        </w:r>
        <w:r w:rsidR="00744E28">
          <w:rPr>
            <w:noProof/>
            <w:webHidden/>
          </w:rPr>
          <w:tab/>
        </w:r>
        <w:r w:rsidR="00744E28">
          <w:rPr>
            <w:noProof/>
            <w:webHidden/>
          </w:rPr>
          <w:fldChar w:fldCharType="begin"/>
        </w:r>
        <w:r w:rsidR="00744E28">
          <w:rPr>
            <w:noProof/>
            <w:webHidden/>
          </w:rPr>
          <w:instrText xml:space="preserve"> PAGEREF _Toc117602349 \h </w:instrText>
        </w:r>
        <w:r w:rsidR="00744E28">
          <w:rPr>
            <w:noProof/>
            <w:webHidden/>
          </w:rPr>
        </w:r>
        <w:r w:rsidR="00744E28">
          <w:rPr>
            <w:noProof/>
            <w:webHidden/>
          </w:rPr>
          <w:fldChar w:fldCharType="separate"/>
        </w:r>
        <w:r w:rsidR="002B42CB">
          <w:rPr>
            <w:noProof/>
            <w:webHidden/>
          </w:rPr>
          <w:t>17</w:t>
        </w:r>
        <w:r w:rsidR="00744E28">
          <w:rPr>
            <w:noProof/>
            <w:webHidden/>
          </w:rPr>
          <w:fldChar w:fldCharType="end"/>
        </w:r>
      </w:hyperlink>
    </w:p>
    <w:p w14:paraId="53A4C36E" w14:textId="231DF144" w:rsidR="00744E28" w:rsidRDefault="00000000">
      <w:pPr>
        <w:pStyle w:val="TOC3"/>
        <w:rPr>
          <w:rFonts w:asciiTheme="minorHAnsi" w:eastAsiaTheme="minorEastAsia" w:hAnsiTheme="minorHAnsi" w:cstheme="minorBidi"/>
          <w:b w:val="0"/>
          <w:noProof/>
          <w:sz w:val="24"/>
          <w:szCs w:val="24"/>
          <w:lang w:eastAsia="zh-CN"/>
        </w:rPr>
      </w:pPr>
      <w:hyperlink w:anchor="_Toc117602350" w:history="1">
        <w:r w:rsidR="00744E28" w:rsidRPr="004C086C">
          <w:rPr>
            <w:rStyle w:val="Hyperlink"/>
            <w:rFonts w:eastAsia="Times New Roman"/>
            <w:noProof/>
          </w:rPr>
          <w:t>7.1.5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Result types</w:t>
        </w:r>
        <w:r w:rsidR="00744E28">
          <w:rPr>
            <w:noProof/>
            <w:webHidden/>
          </w:rPr>
          <w:tab/>
        </w:r>
        <w:r w:rsidR="00744E28">
          <w:rPr>
            <w:noProof/>
            <w:webHidden/>
          </w:rPr>
          <w:fldChar w:fldCharType="begin"/>
        </w:r>
        <w:r w:rsidR="00744E28">
          <w:rPr>
            <w:noProof/>
            <w:webHidden/>
          </w:rPr>
          <w:instrText xml:space="preserve"> PAGEREF _Toc117602350 \h </w:instrText>
        </w:r>
        <w:r w:rsidR="00744E28">
          <w:rPr>
            <w:noProof/>
            <w:webHidden/>
          </w:rPr>
        </w:r>
        <w:r w:rsidR="00744E28">
          <w:rPr>
            <w:noProof/>
            <w:webHidden/>
          </w:rPr>
          <w:fldChar w:fldCharType="separate"/>
        </w:r>
        <w:r w:rsidR="002B42CB">
          <w:rPr>
            <w:noProof/>
            <w:webHidden/>
          </w:rPr>
          <w:t>18</w:t>
        </w:r>
        <w:r w:rsidR="00744E28">
          <w:rPr>
            <w:noProof/>
            <w:webHidden/>
          </w:rPr>
          <w:fldChar w:fldCharType="end"/>
        </w:r>
      </w:hyperlink>
    </w:p>
    <w:p w14:paraId="72EA3E8E" w14:textId="5882D727" w:rsidR="00744E28" w:rsidRDefault="00000000">
      <w:pPr>
        <w:pStyle w:val="TOC3"/>
        <w:rPr>
          <w:rFonts w:asciiTheme="minorHAnsi" w:eastAsiaTheme="minorEastAsia" w:hAnsiTheme="minorHAnsi" w:cstheme="minorBidi"/>
          <w:b w:val="0"/>
          <w:noProof/>
          <w:sz w:val="24"/>
          <w:szCs w:val="24"/>
          <w:lang w:eastAsia="zh-CN"/>
        </w:rPr>
      </w:pPr>
      <w:hyperlink w:anchor="_Toc117602351" w:history="1">
        <w:r w:rsidR="00744E28" w:rsidRPr="004C086C">
          <w:rPr>
            <w:rStyle w:val="Hyperlink"/>
            <w:rFonts w:eastAsia="Times New Roman"/>
            <w:noProof/>
          </w:rPr>
          <w:t>7.1.6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Use of the observation model</w:t>
        </w:r>
        <w:r w:rsidR="00744E28">
          <w:rPr>
            <w:noProof/>
            <w:webHidden/>
          </w:rPr>
          <w:tab/>
        </w:r>
        <w:r w:rsidR="00744E28">
          <w:rPr>
            <w:noProof/>
            <w:webHidden/>
          </w:rPr>
          <w:fldChar w:fldCharType="begin"/>
        </w:r>
        <w:r w:rsidR="00744E28">
          <w:rPr>
            <w:noProof/>
            <w:webHidden/>
          </w:rPr>
          <w:instrText xml:space="preserve"> PAGEREF _Toc117602351 \h </w:instrText>
        </w:r>
        <w:r w:rsidR="00744E28">
          <w:rPr>
            <w:noProof/>
            <w:webHidden/>
          </w:rPr>
        </w:r>
        <w:r w:rsidR="00744E28">
          <w:rPr>
            <w:noProof/>
            <w:webHidden/>
          </w:rPr>
          <w:fldChar w:fldCharType="separate"/>
        </w:r>
        <w:r w:rsidR="002B42CB">
          <w:rPr>
            <w:noProof/>
            <w:webHidden/>
          </w:rPr>
          <w:t>18</w:t>
        </w:r>
        <w:r w:rsidR="00744E28">
          <w:rPr>
            <w:noProof/>
            <w:webHidden/>
          </w:rPr>
          <w:fldChar w:fldCharType="end"/>
        </w:r>
      </w:hyperlink>
    </w:p>
    <w:p w14:paraId="1F6EC77F" w14:textId="392986D8" w:rsidR="00744E28" w:rsidRDefault="00000000">
      <w:pPr>
        <w:pStyle w:val="TOC2"/>
        <w:rPr>
          <w:rFonts w:asciiTheme="minorHAnsi" w:eastAsiaTheme="minorEastAsia" w:hAnsiTheme="minorHAnsi" w:cstheme="minorBidi"/>
          <w:b w:val="0"/>
          <w:noProof/>
          <w:sz w:val="24"/>
          <w:szCs w:val="24"/>
          <w:lang w:eastAsia="zh-CN"/>
        </w:rPr>
      </w:pPr>
      <w:hyperlink w:anchor="_Toc117602352" w:history="1">
        <w:r w:rsidR="00744E28" w:rsidRPr="004C086C">
          <w:rPr>
            <w:rStyle w:val="Hyperlink"/>
            <w:rFonts w:eastAsia="Times New Roman"/>
            <w:noProof/>
          </w:rPr>
          <w:t>7.2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Sample schema</w:t>
        </w:r>
        <w:r w:rsidR="00744E28">
          <w:rPr>
            <w:noProof/>
            <w:webHidden/>
          </w:rPr>
          <w:tab/>
        </w:r>
        <w:r w:rsidR="00744E28">
          <w:rPr>
            <w:noProof/>
            <w:webHidden/>
          </w:rPr>
          <w:fldChar w:fldCharType="begin"/>
        </w:r>
        <w:r w:rsidR="00744E28">
          <w:rPr>
            <w:noProof/>
            <w:webHidden/>
          </w:rPr>
          <w:instrText xml:space="preserve"> PAGEREF _Toc117602352 \h </w:instrText>
        </w:r>
        <w:r w:rsidR="00744E28">
          <w:rPr>
            <w:noProof/>
            <w:webHidden/>
          </w:rPr>
        </w:r>
        <w:r w:rsidR="00744E28">
          <w:rPr>
            <w:noProof/>
            <w:webHidden/>
          </w:rPr>
          <w:fldChar w:fldCharType="separate"/>
        </w:r>
        <w:r w:rsidR="002B42CB">
          <w:rPr>
            <w:noProof/>
            <w:webHidden/>
          </w:rPr>
          <w:t>18</w:t>
        </w:r>
        <w:r w:rsidR="00744E28">
          <w:rPr>
            <w:noProof/>
            <w:webHidden/>
          </w:rPr>
          <w:fldChar w:fldCharType="end"/>
        </w:r>
      </w:hyperlink>
    </w:p>
    <w:p w14:paraId="77E81AFD" w14:textId="35BCE698" w:rsidR="00744E28" w:rsidRDefault="00000000">
      <w:pPr>
        <w:pStyle w:val="TOC3"/>
        <w:rPr>
          <w:rFonts w:asciiTheme="minorHAnsi" w:eastAsiaTheme="minorEastAsia" w:hAnsiTheme="minorHAnsi" w:cstheme="minorBidi"/>
          <w:b w:val="0"/>
          <w:noProof/>
          <w:sz w:val="24"/>
          <w:szCs w:val="24"/>
          <w:lang w:eastAsia="zh-CN"/>
        </w:rPr>
      </w:pPr>
      <w:hyperlink w:anchor="_Toc117602353" w:history="1">
        <w:r w:rsidR="00744E28" w:rsidRPr="004C086C">
          <w:rPr>
            <w:rStyle w:val="Hyperlink"/>
            <w:rFonts w:eastAsia="Times New Roman"/>
            <w:noProof/>
          </w:rPr>
          <w:t>7.2.1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Role of sample features</w:t>
        </w:r>
        <w:r w:rsidR="00744E28">
          <w:rPr>
            <w:noProof/>
            <w:webHidden/>
          </w:rPr>
          <w:tab/>
        </w:r>
        <w:r w:rsidR="00744E28">
          <w:rPr>
            <w:noProof/>
            <w:webHidden/>
          </w:rPr>
          <w:fldChar w:fldCharType="begin"/>
        </w:r>
        <w:r w:rsidR="00744E28">
          <w:rPr>
            <w:noProof/>
            <w:webHidden/>
          </w:rPr>
          <w:instrText xml:space="preserve"> PAGEREF _Toc117602353 \h </w:instrText>
        </w:r>
        <w:r w:rsidR="00744E28">
          <w:rPr>
            <w:noProof/>
            <w:webHidden/>
          </w:rPr>
        </w:r>
        <w:r w:rsidR="00744E28">
          <w:rPr>
            <w:noProof/>
            <w:webHidden/>
          </w:rPr>
          <w:fldChar w:fldCharType="separate"/>
        </w:r>
        <w:r w:rsidR="002B42CB">
          <w:rPr>
            <w:noProof/>
            <w:webHidden/>
          </w:rPr>
          <w:t>18</w:t>
        </w:r>
        <w:r w:rsidR="00744E28">
          <w:rPr>
            <w:noProof/>
            <w:webHidden/>
          </w:rPr>
          <w:fldChar w:fldCharType="end"/>
        </w:r>
      </w:hyperlink>
    </w:p>
    <w:p w14:paraId="1E606388" w14:textId="0158ABE2" w:rsidR="00744E28" w:rsidRDefault="00000000">
      <w:pPr>
        <w:pStyle w:val="TOC3"/>
        <w:rPr>
          <w:rFonts w:asciiTheme="minorHAnsi" w:eastAsiaTheme="minorEastAsia" w:hAnsiTheme="minorHAnsi" w:cstheme="minorBidi"/>
          <w:b w:val="0"/>
          <w:noProof/>
          <w:sz w:val="24"/>
          <w:szCs w:val="24"/>
          <w:lang w:eastAsia="zh-CN"/>
        </w:rPr>
      </w:pPr>
      <w:hyperlink w:anchor="_Toc117602354" w:history="1">
        <w:r w:rsidR="00744E28" w:rsidRPr="004C086C">
          <w:rPr>
            <w:rStyle w:val="Hyperlink"/>
            <w:rFonts w:eastAsia="Times New Roman"/>
            <w:noProof/>
          </w:rPr>
          <w:t>7.2.2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Proximate vs. ultimate feature-of-interest</w:t>
        </w:r>
        <w:r w:rsidR="00744E28">
          <w:rPr>
            <w:noProof/>
            <w:webHidden/>
          </w:rPr>
          <w:tab/>
        </w:r>
        <w:r w:rsidR="00744E28">
          <w:rPr>
            <w:noProof/>
            <w:webHidden/>
          </w:rPr>
          <w:fldChar w:fldCharType="begin"/>
        </w:r>
        <w:r w:rsidR="00744E28">
          <w:rPr>
            <w:noProof/>
            <w:webHidden/>
          </w:rPr>
          <w:instrText xml:space="preserve"> PAGEREF _Toc117602354 \h </w:instrText>
        </w:r>
        <w:r w:rsidR="00744E28">
          <w:rPr>
            <w:noProof/>
            <w:webHidden/>
          </w:rPr>
        </w:r>
        <w:r w:rsidR="00744E28">
          <w:rPr>
            <w:noProof/>
            <w:webHidden/>
          </w:rPr>
          <w:fldChar w:fldCharType="separate"/>
        </w:r>
        <w:r w:rsidR="002B42CB">
          <w:rPr>
            <w:noProof/>
            <w:webHidden/>
          </w:rPr>
          <w:t>18</w:t>
        </w:r>
        <w:r w:rsidR="00744E28">
          <w:rPr>
            <w:noProof/>
            <w:webHidden/>
          </w:rPr>
          <w:fldChar w:fldCharType="end"/>
        </w:r>
      </w:hyperlink>
    </w:p>
    <w:p w14:paraId="72D7298D" w14:textId="00EF12BC" w:rsidR="00744E28" w:rsidRDefault="00000000">
      <w:pPr>
        <w:pStyle w:val="TOC3"/>
        <w:rPr>
          <w:rFonts w:asciiTheme="minorHAnsi" w:eastAsiaTheme="minorEastAsia" w:hAnsiTheme="minorHAnsi" w:cstheme="minorBidi"/>
          <w:b w:val="0"/>
          <w:noProof/>
          <w:sz w:val="24"/>
          <w:szCs w:val="24"/>
          <w:lang w:eastAsia="zh-CN"/>
        </w:rPr>
      </w:pPr>
      <w:hyperlink w:anchor="_Toc117602355" w:history="1">
        <w:r w:rsidR="00744E28" w:rsidRPr="004C086C">
          <w:rPr>
            <w:rStyle w:val="Hyperlink"/>
            <w:rFonts w:eastAsia="Times New Roman"/>
            <w:noProof/>
          </w:rPr>
          <w:t>7.2.3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Role of Sample</w:t>
        </w:r>
        <w:r w:rsidR="00744E28">
          <w:rPr>
            <w:noProof/>
            <w:webHidden/>
          </w:rPr>
          <w:tab/>
        </w:r>
        <w:r w:rsidR="00744E28">
          <w:rPr>
            <w:noProof/>
            <w:webHidden/>
          </w:rPr>
          <w:fldChar w:fldCharType="begin"/>
        </w:r>
        <w:r w:rsidR="00744E28">
          <w:rPr>
            <w:noProof/>
            <w:webHidden/>
          </w:rPr>
          <w:instrText xml:space="preserve"> PAGEREF _Toc117602355 \h </w:instrText>
        </w:r>
        <w:r w:rsidR="00744E28">
          <w:rPr>
            <w:noProof/>
            <w:webHidden/>
          </w:rPr>
        </w:r>
        <w:r w:rsidR="00744E28">
          <w:rPr>
            <w:noProof/>
            <w:webHidden/>
          </w:rPr>
          <w:fldChar w:fldCharType="separate"/>
        </w:r>
        <w:r w:rsidR="002B42CB">
          <w:rPr>
            <w:noProof/>
            <w:webHidden/>
          </w:rPr>
          <w:t>20</w:t>
        </w:r>
        <w:r w:rsidR="00744E28">
          <w:rPr>
            <w:noProof/>
            <w:webHidden/>
          </w:rPr>
          <w:fldChar w:fldCharType="end"/>
        </w:r>
      </w:hyperlink>
    </w:p>
    <w:p w14:paraId="4361FB8F" w14:textId="30E3A7B8" w:rsidR="00744E28" w:rsidRDefault="00000000">
      <w:pPr>
        <w:pStyle w:val="TOC3"/>
        <w:rPr>
          <w:rFonts w:asciiTheme="minorHAnsi" w:eastAsiaTheme="minorEastAsia" w:hAnsiTheme="minorHAnsi" w:cstheme="minorBidi"/>
          <w:b w:val="0"/>
          <w:noProof/>
          <w:sz w:val="24"/>
          <w:szCs w:val="24"/>
          <w:lang w:eastAsia="zh-CN"/>
        </w:rPr>
      </w:pPr>
      <w:hyperlink w:anchor="_Toc117602356" w:history="1">
        <w:r w:rsidR="00744E28" w:rsidRPr="004C086C">
          <w:rPr>
            <w:rStyle w:val="Hyperlink"/>
            <w:rFonts w:eastAsia="Times New Roman"/>
            <w:noProof/>
          </w:rPr>
          <w:t>7.2.4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Sampling process</w:t>
        </w:r>
        <w:r w:rsidR="00744E28">
          <w:rPr>
            <w:noProof/>
            <w:webHidden/>
          </w:rPr>
          <w:tab/>
        </w:r>
        <w:r w:rsidR="00744E28">
          <w:rPr>
            <w:noProof/>
            <w:webHidden/>
          </w:rPr>
          <w:fldChar w:fldCharType="begin"/>
        </w:r>
        <w:r w:rsidR="00744E28">
          <w:rPr>
            <w:noProof/>
            <w:webHidden/>
          </w:rPr>
          <w:instrText xml:space="preserve"> PAGEREF _Toc117602356 \h </w:instrText>
        </w:r>
        <w:r w:rsidR="00744E28">
          <w:rPr>
            <w:noProof/>
            <w:webHidden/>
          </w:rPr>
        </w:r>
        <w:r w:rsidR="00744E28">
          <w:rPr>
            <w:noProof/>
            <w:webHidden/>
          </w:rPr>
          <w:fldChar w:fldCharType="separate"/>
        </w:r>
        <w:r w:rsidR="002B42CB">
          <w:rPr>
            <w:noProof/>
            <w:webHidden/>
          </w:rPr>
          <w:t>20</w:t>
        </w:r>
        <w:r w:rsidR="00744E28">
          <w:rPr>
            <w:noProof/>
            <w:webHidden/>
          </w:rPr>
          <w:fldChar w:fldCharType="end"/>
        </w:r>
      </w:hyperlink>
    </w:p>
    <w:p w14:paraId="20FC882C" w14:textId="07999E3B" w:rsidR="00744E28" w:rsidRDefault="00000000">
      <w:pPr>
        <w:pStyle w:val="TOC3"/>
        <w:rPr>
          <w:rFonts w:asciiTheme="minorHAnsi" w:eastAsiaTheme="minorEastAsia" w:hAnsiTheme="minorHAnsi" w:cstheme="minorBidi"/>
          <w:b w:val="0"/>
          <w:noProof/>
          <w:sz w:val="24"/>
          <w:szCs w:val="24"/>
          <w:lang w:eastAsia="zh-CN"/>
        </w:rPr>
      </w:pPr>
      <w:hyperlink w:anchor="_Toc117602357" w:history="1">
        <w:r w:rsidR="00744E28" w:rsidRPr="004C086C">
          <w:rPr>
            <w:rStyle w:val="Hyperlink"/>
            <w:rFonts w:eastAsia="Times New Roman"/>
            <w:noProof/>
          </w:rPr>
          <w:t>7.2.5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Classification of samples</w:t>
        </w:r>
        <w:r w:rsidR="00744E28">
          <w:rPr>
            <w:noProof/>
            <w:webHidden/>
          </w:rPr>
          <w:tab/>
        </w:r>
        <w:r w:rsidR="00744E28">
          <w:rPr>
            <w:noProof/>
            <w:webHidden/>
          </w:rPr>
          <w:fldChar w:fldCharType="begin"/>
        </w:r>
        <w:r w:rsidR="00744E28">
          <w:rPr>
            <w:noProof/>
            <w:webHidden/>
          </w:rPr>
          <w:instrText xml:space="preserve"> PAGEREF _Toc117602357 \h </w:instrText>
        </w:r>
        <w:r w:rsidR="00744E28">
          <w:rPr>
            <w:noProof/>
            <w:webHidden/>
          </w:rPr>
        </w:r>
        <w:r w:rsidR="00744E28">
          <w:rPr>
            <w:noProof/>
            <w:webHidden/>
          </w:rPr>
          <w:fldChar w:fldCharType="separate"/>
        </w:r>
        <w:r w:rsidR="002B42CB">
          <w:rPr>
            <w:noProof/>
            <w:webHidden/>
          </w:rPr>
          <w:t>21</w:t>
        </w:r>
        <w:r w:rsidR="00744E28">
          <w:rPr>
            <w:noProof/>
            <w:webHidden/>
          </w:rPr>
          <w:fldChar w:fldCharType="end"/>
        </w:r>
      </w:hyperlink>
    </w:p>
    <w:p w14:paraId="1300D70E" w14:textId="69A4D696" w:rsidR="00744E28" w:rsidRDefault="00000000">
      <w:pPr>
        <w:pStyle w:val="TOC2"/>
        <w:rPr>
          <w:rFonts w:asciiTheme="minorHAnsi" w:eastAsiaTheme="minorEastAsia" w:hAnsiTheme="minorHAnsi" w:cstheme="minorBidi"/>
          <w:b w:val="0"/>
          <w:noProof/>
          <w:sz w:val="24"/>
          <w:szCs w:val="24"/>
          <w:lang w:eastAsia="zh-CN"/>
        </w:rPr>
      </w:pPr>
      <w:hyperlink w:anchor="_Toc117602358" w:history="1">
        <w:r w:rsidR="00744E28" w:rsidRPr="004C086C">
          <w:rPr>
            <w:rStyle w:val="Hyperlink"/>
            <w:rFonts w:eastAsia="Times New Roman"/>
            <w:noProof/>
          </w:rPr>
          <w:t>7.3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Alignment between Observation, Sample and domain models</w:t>
        </w:r>
        <w:r w:rsidR="00744E28">
          <w:rPr>
            <w:noProof/>
            <w:webHidden/>
          </w:rPr>
          <w:tab/>
        </w:r>
        <w:r w:rsidR="00744E28">
          <w:rPr>
            <w:noProof/>
            <w:webHidden/>
          </w:rPr>
          <w:fldChar w:fldCharType="begin"/>
        </w:r>
        <w:r w:rsidR="00744E28">
          <w:rPr>
            <w:noProof/>
            <w:webHidden/>
          </w:rPr>
          <w:instrText xml:space="preserve"> PAGEREF _Toc117602358 \h </w:instrText>
        </w:r>
        <w:r w:rsidR="00744E28">
          <w:rPr>
            <w:noProof/>
            <w:webHidden/>
          </w:rPr>
        </w:r>
        <w:r w:rsidR="00744E28">
          <w:rPr>
            <w:noProof/>
            <w:webHidden/>
          </w:rPr>
          <w:fldChar w:fldCharType="separate"/>
        </w:r>
        <w:r w:rsidR="002B42CB">
          <w:rPr>
            <w:noProof/>
            <w:webHidden/>
          </w:rPr>
          <w:t>21</w:t>
        </w:r>
        <w:r w:rsidR="00744E28">
          <w:rPr>
            <w:noProof/>
            <w:webHidden/>
          </w:rPr>
          <w:fldChar w:fldCharType="end"/>
        </w:r>
      </w:hyperlink>
    </w:p>
    <w:p w14:paraId="2246EA1D" w14:textId="093A9A38" w:rsidR="00744E28" w:rsidRDefault="00000000">
      <w:pPr>
        <w:pStyle w:val="TOC3"/>
        <w:rPr>
          <w:rFonts w:asciiTheme="minorHAnsi" w:eastAsiaTheme="minorEastAsia" w:hAnsiTheme="minorHAnsi" w:cstheme="minorBidi"/>
          <w:b w:val="0"/>
          <w:noProof/>
          <w:sz w:val="24"/>
          <w:szCs w:val="24"/>
          <w:lang w:eastAsia="zh-CN"/>
        </w:rPr>
      </w:pPr>
      <w:hyperlink w:anchor="_Toc117602359" w:history="1">
        <w:r w:rsidR="00744E28" w:rsidRPr="004C086C">
          <w:rPr>
            <w:rStyle w:val="Hyperlink"/>
            <w:rFonts w:eastAsia="Times New Roman"/>
            <w:noProof/>
          </w:rPr>
          <w:t>7.3.1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Model consistency</w:t>
        </w:r>
        <w:r w:rsidR="00744E28">
          <w:rPr>
            <w:noProof/>
            <w:webHidden/>
          </w:rPr>
          <w:tab/>
        </w:r>
        <w:r w:rsidR="00744E28">
          <w:rPr>
            <w:noProof/>
            <w:webHidden/>
          </w:rPr>
          <w:fldChar w:fldCharType="begin"/>
        </w:r>
        <w:r w:rsidR="00744E28">
          <w:rPr>
            <w:noProof/>
            <w:webHidden/>
          </w:rPr>
          <w:instrText xml:space="preserve"> PAGEREF _Toc117602359 \h </w:instrText>
        </w:r>
        <w:r w:rsidR="00744E28">
          <w:rPr>
            <w:noProof/>
            <w:webHidden/>
          </w:rPr>
        </w:r>
        <w:r w:rsidR="00744E28">
          <w:rPr>
            <w:noProof/>
            <w:webHidden/>
          </w:rPr>
          <w:fldChar w:fldCharType="separate"/>
        </w:r>
        <w:r w:rsidR="002B42CB">
          <w:rPr>
            <w:noProof/>
            <w:webHidden/>
          </w:rPr>
          <w:t>21</w:t>
        </w:r>
        <w:r w:rsidR="00744E28">
          <w:rPr>
            <w:noProof/>
            <w:webHidden/>
          </w:rPr>
          <w:fldChar w:fldCharType="end"/>
        </w:r>
      </w:hyperlink>
    </w:p>
    <w:p w14:paraId="15900C97" w14:textId="7D2B00FE" w:rsidR="00744E28" w:rsidRDefault="00000000">
      <w:pPr>
        <w:pStyle w:val="TOC3"/>
        <w:rPr>
          <w:rFonts w:asciiTheme="minorHAnsi" w:eastAsiaTheme="minorEastAsia" w:hAnsiTheme="minorHAnsi" w:cstheme="minorBidi"/>
          <w:b w:val="0"/>
          <w:noProof/>
          <w:sz w:val="24"/>
          <w:szCs w:val="24"/>
          <w:lang w:eastAsia="zh-CN"/>
        </w:rPr>
      </w:pPr>
      <w:hyperlink w:anchor="_Toc117602360" w:history="1">
        <w:r w:rsidR="00744E28" w:rsidRPr="004C086C">
          <w:rPr>
            <w:rStyle w:val="Hyperlink"/>
            <w:rFonts w:eastAsia="Times New Roman"/>
            <w:noProof/>
          </w:rPr>
          <w:t>7.3.2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Relationship between Sample and domain features</w:t>
        </w:r>
        <w:r w:rsidR="00744E28">
          <w:rPr>
            <w:noProof/>
            <w:webHidden/>
          </w:rPr>
          <w:tab/>
        </w:r>
        <w:r w:rsidR="00744E28">
          <w:rPr>
            <w:noProof/>
            <w:webHidden/>
          </w:rPr>
          <w:fldChar w:fldCharType="begin"/>
        </w:r>
        <w:r w:rsidR="00744E28">
          <w:rPr>
            <w:noProof/>
            <w:webHidden/>
          </w:rPr>
          <w:instrText xml:space="preserve"> PAGEREF _Toc117602360 \h </w:instrText>
        </w:r>
        <w:r w:rsidR="00744E28">
          <w:rPr>
            <w:noProof/>
            <w:webHidden/>
          </w:rPr>
        </w:r>
        <w:r w:rsidR="00744E28">
          <w:rPr>
            <w:noProof/>
            <w:webHidden/>
          </w:rPr>
          <w:fldChar w:fldCharType="separate"/>
        </w:r>
        <w:r w:rsidR="002B42CB">
          <w:rPr>
            <w:noProof/>
            <w:webHidden/>
          </w:rPr>
          <w:t>23</w:t>
        </w:r>
        <w:r w:rsidR="00744E28">
          <w:rPr>
            <w:noProof/>
            <w:webHidden/>
          </w:rPr>
          <w:fldChar w:fldCharType="end"/>
        </w:r>
      </w:hyperlink>
    </w:p>
    <w:p w14:paraId="523FBD38" w14:textId="134852AE" w:rsidR="00744E28" w:rsidRDefault="00000000">
      <w:pPr>
        <w:pStyle w:val="TOC1"/>
        <w:rPr>
          <w:rFonts w:asciiTheme="minorHAnsi" w:eastAsiaTheme="minorEastAsia" w:hAnsiTheme="minorHAnsi" w:cstheme="minorBidi"/>
          <w:b w:val="0"/>
          <w:noProof/>
          <w:sz w:val="24"/>
          <w:szCs w:val="24"/>
          <w:lang w:eastAsia="zh-CN"/>
        </w:rPr>
      </w:pPr>
      <w:hyperlink w:anchor="_Toc117602361" w:history="1">
        <w:r w:rsidR="00744E28" w:rsidRPr="004C086C">
          <w:rPr>
            <w:rStyle w:val="Hyperlink"/>
            <w:rFonts w:eastAsia="Times New Roman"/>
            <w:noProof/>
          </w:rPr>
          <w:t>8</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Conceptual Observation schema</w:t>
        </w:r>
        <w:r w:rsidR="00744E28">
          <w:rPr>
            <w:noProof/>
            <w:webHidden/>
          </w:rPr>
          <w:tab/>
        </w:r>
        <w:r w:rsidR="00744E28">
          <w:rPr>
            <w:noProof/>
            <w:webHidden/>
          </w:rPr>
          <w:fldChar w:fldCharType="begin"/>
        </w:r>
        <w:r w:rsidR="00744E28">
          <w:rPr>
            <w:noProof/>
            <w:webHidden/>
          </w:rPr>
          <w:instrText xml:space="preserve"> PAGEREF _Toc117602361 \h </w:instrText>
        </w:r>
        <w:r w:rsidR="00744E28">
          <w:rPr>
            <w:noProof/>
            <w:webHidden/>
          </w:rPr>
        </w:r>
        <w:r w:rsidR="00744E28">
          <w:rPr>
            <w:noProof/>
            <w:webHidden/>
          </w:rPr>
          <w:fldChar w:fldCharType="separate"/>
        </w:r>
        <w:r w:rsidR="002B42CB">
          <w:rPr>
            <w:noProof/>
            <w:webHidden/>
          </w:rPr>
          <w:t>26</w:t>
        </w:r>
        <w:r w:rsidR="00744E28">
          <w:rPr>
            <w:noProof/>
            <w:webHidden/>
          </w:rPr>
          <w:fldChar w:fldCharType="end"/>
        </w:r>
      </w:hyperlink>
    </w:p>
    <w:p w14:paraId="724AE84E" w14:textId="6F63C813" w:rsidR="00744E28" w:rsidRDefault="00000000">
      <w:pPr>
        <w:pStyle w:val="TOC2"/>
        <w:rPr>
          <w:rFonts w:asciiTheme="minorHAnsi" w:eastAsiaTheme="minorEastAsia" w:hAnsiTheme="minorHAnsi" w:cstheme="minorBidi"/>
          <w:b w:val="0"/>
          <w:noProof/>
          <w:sz w:val="24"/>
          <w:szCs w:val="24"/>
          <w:lang w:eastAsia="zh-CN"/>
        </w:rPr>
      </w:pPr>
      <w:hyperlink w:anchor="_Toc117602362" w:history="1">
        <w:r w:rsidR="00744E28" w:rsidRPr="004C086C">
          <w:rPr>
            <w:rStyle w:val="Hyperlink"/>
            <w:rFonts w:eastAsia="Times New Roman"/>
            <w:noProof/>
          </w:rPr>
          <w:t>8.1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General</w:t>
        </w:r>
        <w:r w:rsidR="00744E28">
          <w:rPr>
            <w:noProof/>
            <w:webHidden/>
          </w:rPr>
          <w:tab/>
        </w:r>
        <w:r w:rsidR="00744E28">
          <w:rPr>
            <w:noProof/>
            <w:webHidden/>
          </w:rPr>
          <w:fldChar w:fldCharType="begin"/>
        </w:r>
        <w:r w:rsidR="00744E28">
          <w:rPr>
            <w:noProof/>
            <w:webHidden/>
          </w:rPr>
          <w:instrText xml:space="preserve"> PAGEREF _Toc117602362 \h </w:instrText>
        </w:r>
        <w:r w:rsidR="00744E28">
          <w:rPr>
            <w:noProof/>
            <w:webHidden/>
          </w:rPr>
        </w:r>
        <w:r w:rsidR="00744E28">
          <w:rPr>
            <w:noProof/>
            <w:webHidden/>
          </w:rPr>
          <w:fldChar w:fldCharType="separate"/>
        </w:r>
        <w:r w:rsidR="002B42CB">
          <w:rPr>
            <w:noProof/>
            <w:webHidden/>
          </w:rPr>
          <w:t>26</w:t>
        </w:r>
        <w:r w:rsidR="00744E28">
          <w:rPr>
            <w:noProof/>
            <w:webHidden/>
          </w:rPr>
          <w:fldChar w:fldCharType="end"/>
        </w:r>
      </w:hyperlink>
    </w:p>
    <w:p w14:paraId="3EBEE5CE" w14:textId="1E59E4FA" w:rsidR="00744E28" w:rsidRDefault="00000000">
      <w:pPr>
        <w:pStyle w:val="TOC3"/>
        <w:rPr>
          <w:rFonts w:asciiTheme="minorHAnsi" w:eastAsiaTheme="minorEastAsia" w:hAnsiTheme="minorHAnsi" w:cstheme="minorBidi"/>
          <w:b w:val="0"/>
          <w:noProof/>
          <w:sz w:val="24"/>
          <w:szCs w:val="24"/>
          <w:lang w:eastAsia="zh-CN"/>
        </w:rPr>
      </w:pPr>
      <w:hyperlink w:anchor="_Toc117602363" w:history="1">
        <w:r w:rsidR="00744E28" w:rsidRPr="004C086C">
          <w:rPr>
            <w:rStyle w:val="Hyperlink"/>
            <w:rFonts w:eastAsia="Times New Roman"/>
            <w:noProof/>
          </w:rPr>
          <w:t>8.1.1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Conceptual Observation model</w:t>
        </w:r>
        <w:r w:rsidR="00744E28">
          <w:rPr>
            <w:noProof/>
            <w:webHidden/>
          </w:rPr>
          <w:tab/>
        </w:r>
        <w:r w:rsidR="00744E28">
          <w:rPr>
            <w:noProof/>
            <w:webHidden/>
          </w:rPr>
          <w:fldChar w:fldCharType="begin"/>
        </w:r>
        <w:r w:rsidR="00744E28">
          <w:rPr>
            <w:noProof/>
            <w:webHidden/>
          </w:rPr>
          <w:instrText xml:space="preserve"> PAGEREF _Toc117602363 \h </w:instrText>
        </w:r>
        <w:r w:rsidR="00744E28">
          <w:rPr>
            <w:noProof/>
            <w:webHidden/>
          </w:rPr>
        </w:r>
        <w:r w:rsidR="00744E28">
          <w:rPr>
            <w:noProof/>
            <w:webHidden/>
          </w:rPr>
          <w:fldChar w:fldCharType="separate"/>
        </w:r>
        <w:r w:rsidR="002B42CB">
          <w:rPr>
            <w:noProof/>
            <w:webHidden/>
          </w:rPr>
          <w:t>26</w:t>
        </w:r>
        <w:r w:rsidR="00744E28">
          <w:rPr>
            <w:noProof/>
            <w:webHidden/>
          </w:rPr>
          <w:fldChar w:fldCharType="end"/>
        </w:r>
      </w:hyperlink>
    </w:p>
    <w:p w14:paraId="3C82F836" w14:textId="3EC88083" w:rsidR="00744E28" w:rsidRDefault="00000000">
      <w:pPr>
        <w:pStyle w:val="TOC3"/>
        <w:rPr>
          <w:rFonts w:asciiTheme="minorHAnsi" w:eastAsiaTheme="minorEastAsia" w:hAnsiTheme="minorHAnsi" w:cstheme="minorBidi"/>
          <w:b w:val="0"/>
          <w:noProof/>
          <w:sz w:val="24"/>
          <w:szCs w:val="24"/>
          <w:lang w:eastAsia="zh-CN"/>
        </w:rPr>
      </w:pPr>
      <w:hyperlink w:anchor="_Toc117602364" w:history="1">
        <w:r w:rsidR="00744E28" w:rsidRPr="004C086C">
          <w:rPr>
            <w:rStyle w:val="Hyperlink"/>
            <w:rFonts w:eastAsia="Times New Roman"/>
            <w:noProof/>
          </w:rPr>
          <w:t>8.1.2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Conceptual Observation schema package Requirements Class</w:t>
        </w:r>
        <w:r w:rsidR="00744E28">
          <w:rPr>
            <w:noProof/>
            <w:webHidden/>
          </w:rPr>
          <w:tab/>
        </w:r>
        <w:r w:rsidR="00744E28">
          <w:rPr>
            <w:noProof/>
            <w:webHidden/>
          </w:rPr>
          <w:fldChar w:fldCharType="begin"/>
        </w:r>
        <w:r w:rsidR="00744E28">
          <w:rPr>
            <w:noProof/>
            <w:webHidden/>
          </w:rPr>
          <w:instrText xml:space="preserve"> PAGEREF _Toc117602364 \h </w:instrText>
        </w:r>
        <w:r w:rsidR="00744E28">
          <w:rPr>
            <w:noProof/>
            <w:webHidden/>
          </w:rPr>
        </w:r>
        <w:r w:rsidR="00744E28">
          <w:rPr>
            <w:noProof/>
            <w:webHidden/>
          </w:rPr>
          <w:fldChar w:fldCharType="separate"/>
        </w:r>
        <w:r w:rsidR="002B42CB">
          <w:rPr>
            <w:noProof/>
            <w:webHidden/>
          </w:rPr>
          <w:t>27</w:t>
        </w:r>
        <w:r w:rsidR="00744E28">
          <w:rPr>
            <w:noProof/>
            <w:webHidden/>
          </w:rPr>
          <w:fldChar w:fldCharType="end"/>
        </w:r>
      </w:hyperlink>
    </w:p>
    <w:p w14:paraId="07790A6F" w14:textId="18AE4CEE" w:rsidR="00744E28" w:rsidRDefault="00000000">
      <w:pPr>
        <w:pStyle w:val="TOC3"/>
        <w:rPr>
          <w:rFonts w:asciiTheme="minorHAnsi" w:eastAsiaTheme="minorEastAsia" w:hAnsiTheme="minorHAnsi" w:cstheme="minorBidi"/>
          <w:b w:val="0"/>
          <w:noProof/>
          <w:sz w:val="24"/>
          <w:szCs w:val="24"/>
          <w:lang w:eastAsia="zh-CN"/>
        </w:rPr>
      </w:pPr>
      <w:hyperlink w:anchor="_Toc117602365" w:history="1">
        <w:r w:rsidR="00744E28" w:rsidRPr="004C086C">
          <w:rPr>
            <w:rStyle w:val="Hyperlink"/>
            <w:rFonts w:eastAsia="Times New Roman"/>
            <w:noProof/>
          </w:rPr>
          <w:t>8.1.3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relatedObservation</w:t>
        </w:r>
        <w:r w:rsidR="00744E28">
          <w:rPr>
            <w:noProof/>
            <w:webHidden/>
          </w:rPr>
          <w:tab/>
        </w:r>
        <w:r w:rsidR="00744E28">
          <w:rPr>
            <w:noProof/>
            <w:webHidden/>
          </w:rPr>
          <w:fldChar w:fldCharType="begin"/>
        </w:r>
        <w:r w:rsidR="00744E28">
          <w:rPr>
            <w:noProof/>
            <w:webHidden/>
          </w:rPr>
          <w:instrText xml:space="preserve"> PAGEREF _Toc117602365 \h </w:instrText>
        </w:r>
        <w:r w:rsidR="00744E28">
          <w:rPr>
            <w:noProof/>
            <w:webHidden/>
          </w:rPr>
        </w:r>
        <w:r w:rsidR="00744E28">
          <w:rPr>
            <w:noProof/>
            <w:webHidden/>
          </w:rPr>
          <w:fldChar w:fldCharType="separate"/>
        </w:r>
        <w:r w:rsidR="002B42CB">
          <w:rPr>
            <w:noProof/>
            <w:webHidden/>
          </w:rPr>
          <w:t>28</w:t>
        </w:r>
        <w:r w:rsidR="00744E28">
          <w:rPr>
            <w:noProof/>
            <w:webHidden/>
          </w:rPr>
          <w:fldChar w:fldCharType="end"/>
        </w:r>
      </w:hyperlink>
    </w:p>
    <w:p w14:paraId="4991FD7F" w14:textId="6F889B33" w:rsidR="00744E28" w:rsidRDefault="00000000">
      <w:pPr>
        <w:pStyle w:val="TOC2"/>
        <w:rPr>
          <w:rFonts w:asciiTheme="minorHAnsi" w:eastAsiaTheme="minorEastAsia" w:hAnsiTheme="minorHAnsi" w:cstheme="minorBidi"/>
          <w:b w:val="0"/>
          <w:noProof/>
          <w:sz w:val="24"/>
          <w:szCs w:val="24"/>
          <w:lang w:eastAsia="zh-CN"/>
        </w:rPr>
      </w:pPr>
      <w:hyperlink w:anchor="_Toc117602366" w:history="1">
        <w:r w:rsidR="00744E28" w:rsidRPr="004C086C">
          <w:rPr>
            <w:rStyle w:val="Hyperlink"/>
            <w:rFonts w:eastAsia="Times New Roman"/>
            <w:noProof/>
          </w:rPr>
          <w:t>8.2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w:t>
        </w:r>
        <w:r w:rsidR="00744E28">
          <w:rPr>
            <w:noProof/>
            <w:webHidden/>
          </w:rPr>
          <w:tab/>
        </w:r>
        <w:r w:rsidR="00744E28">
          <w:rPr>
            <w:noProof/>
            <w:webHidden/>
          </w:rPr>
          <w:fldChar w:fldCharType="begin"/>
        </w:r>
        <w:r w:rsidR="00744E28">
          <w:rPr>
            <w:noProof/>
            <w:webHidden/>
          </w:rPr>
          <w:instrText xml:space="preserve"> PAGEREF _Toc117602366 \h </w:instrText>
        </w:r>
        <w:r w:rsidR="00744E28">
          <w:rPr>
            <w:noProof/>
            <w:webHidden/>
          </w:rPr>
        </w:r>
        <w:r w:rsidR="00744E28">
          <w:rPr>
            <w:noProof/>
            <w:webHidden/>
          </w:rPr>
          <w:fldChar w:fldCharType="separate"/>
        </w:r>
        <w:r w:rsidR="002B42CB">
          <w:rPr>
            <w:noProof/>
            <w:webHidden/>
          </w:rPr>
          <w:t>28</w:t>
        </w:r>
        <w:r w:rsidR="00744E28">
          <w:rPr>
            <w:noProof/>
            <w:webHidden/>
          </w:rPr>
          <w:fldChar w:fldCharType="end"/>
        </w:r>
      </w:hyperlink>
    </w:p>
    <w:p w14:paraId="00B6BB52" w14:textId="0F1C5373" w:rsidR="00744E28" w:rsidRDefault="00000000">
      <w:pPr>
        <w:pStyle w:val="TOC3"/>
        <w:rPr>
          <w:rFonts w:asciiTheme="minorHAnsi" w:eastAsiaTheme="minorEastAsia" w:hAnsiTheme="minorHAnsi" w:cstheme="minorBidi"/>
          <w:b w:val="0"/>
          <w:noProof/>
          <w:sz w:val="24"/>
          <w:szCs w:val="24"/>
          <w:lang w:eastAsia="zh-CN"/>
        </w:rPr>
      </w:pPr>
      <w:hyperlink w:anchor="_Toc117602367" w:history="1">
        <w:r w:rsidR="00744E28" w:rsidRPr="004C086C">
          <w:rPr>
            <w:rStyle w:val="Hyperlink"/>
            <w:rFonts w:eastAsia="Times New Roman"/>
            <w:noProof/>
          </w:rPr>
          <w:t>8.2.1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 Requirements Class</w:t>
        </w:r>
        <w:r w:rsidR="00744E28">
          <w:rPr>
            <w:noProof/>
            <w:webHidden/>
          </w:rPr>
          <w:tab/>
        </w:r>
        <w:r w:rsidR="00744E28">
          <w:rPr>
            <w:noProof/>
            <w:webHidden/>
          </w:rPr>
          <w:fldChar w:fldCharType="begin"/>
        </w:r>
        <w:r w:rsidR="00744E28">
          <w:rPr>
            <w:noProof/>
            <w:webHidden/>
          </w:rPr>
          <w:instrText xml:space="preserve"> PAGEREF _Toc117602367 \h </w:instrText>
        </w:r>
        <w:r w:rsidR="00744E28">
          <w:rPr>
            <w:noProof/>
            <w:webHidden/>
          </w:rPr>
        </w:r>
        <w:r w:rsidR="00744E28">
          <w:rPr>
            <w:noProof/>
            <w:webHidden/>
          </w:rPr>
          <w:fldChar w:fldCharType="separate"/>
        </w:r>
        <w:r w:rsidR="002B42CB">
          <w:rPr>
            <w:noProof/>
            <w:webHidden/>
          </w:rPr>
          <w:t>28</w:t>
        </w:r>
        <w:r w:rsidR="00744E28">
          <w:rPr>
            <w:noProof/>
            <w:webHidden/>
          </w:rPr>
          <w:fldChar w:fldCharType="end"/>
        </w:r>
      </w:hyperlink>
    </w:p>
    <w:p w14:paraId="7D3CE585" w14:textId="19F1AD6B" w:rsidR="00744E28" w:rsidRDefault="00000000">
      <w:pPr>
        <w:pStyle w:val="TOC3"/>
        <w:rPr>
          <w:rFonts w:asciiTheme="minorHAnsi" w:eastAsiaTheme="minorEastAsia" w:hAnsiTheme="minorHAnsi" w:cstheme="minorBidi"/>
          <w:b w:val="0"/>
          <w:noProof/>
          <w:sz w:val="24"/>
          <w:szCs w:val="24"/>
          <w:lang w:eastAsia="zh-CN"/>
        </w:rPr>
      </w:pPr>
      <w:hyperlink w:anchor="_Toc117602368" w:history="1">
        <w:r w:rsidR="00744E28" w:rsidRPr="004C086C">
          <w:rPr>
            <w:rStyle w:val="Hyperlink"/>
            <w:rFonts w:eastAsia="Times New Roman"/>
            <w:noProof/>
          </w:rPr>
          <w:t>8.2.2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Observation</w:t>
        </w:r>
        <w:r w:rsidR="00744E28">
          <w:rPr>
            <w:noProof/>
            <w:webHidden/>
          </w:rPr>
          <w:tab/>
        </w:r>
        <w:r w:rsidR="00744E28">
          <w:rPr>
            <w:noProof/>
            <w:webHidden/>
          </w:rPr>
          <w:fldChar w:fldCharType="begin"/>
        </w:r>
        <w:r w:rsidR="00744E28">
          <w:rPr>
            <w:noProof/>
            <w:webHidden/>
          </w:rPr>
          <w:instrText xml:space="preserve"> PAGEREF _Toc117602368 \h </w:instrText>
        </w:r>
        <w:r w:rsidR="00744E28">
          <w:rPr>
            <w:noProof/>
            <w:webHidden/>
          </w:rPr>
        </w:r>
        <w:r w:rsidR="00744E28">
          <w:rPr>
            <w:noProof/>
            <w:webHidden/>
          </w:rPr>
          <w:fldChar w:fldCharType="separate"/>
        </w:r>
        <w:r w:rsidR="002B42CB">
          <w:rPr>
            <w:noProof/>
            <w:webHidden/>
          </w:rPr>
          <w:t>29</w:t>
        </w:r>
        <w:r w:rsidR="00744E28">
          <w:rPr>
            <w:noProof/>
            <w:webHidden/>
          </w:rPr>
          <w:fldChar w:fldCharType="end"/>
        </w:r>
      </w:hyperlink>
    </w:p>
    <w:p w14:paraId="243E0A04" w14:textId="177922AB" w:rsidR="00744E28" w:rsidRDefault="00000000">
      <w:pPr>
        <w:pStyle w:val="TOC3"/>
        <w:rPr>
          <w:rFonts w:asciiTheme="minorHAnsi" w:eastAsiaTheme="minorEastAsia" w:hAnsiTheme="minorHAnsi" w:cstheme="minorBidi"/>
          <w:b w:val="0"/>
          <w:noProof/>
          <w:sz w:val="24"/>
          <w:szCs w:val="24"/>
          <w:lang w:eastAsia="zh-CN"/>
        </w:rPr>
      </w:pPr>
      <w:hyperlink w:anchor="_Toc117602369" w:history="1">
        <w:r w:rsidR="00744E28" w:rsidRPr="004C086C">
          <w:rPr>
            <w:rStyle w:val="Hyperlink"/>
            <w:rFonts w:eastAsia="Times New Roman"/>
            <w:noProof/>
          </w:rPr>
          <w:t>8.2.3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phenomenonTime</w:t>
        </w:r>
        <w:r w:rsidR="00744E28">
          <w:rPr>
            <w:noProof/>
            <w:webHidden/>
          </w:rPr>
          <w:tab/>
        </w:r>
        <w:r w:rsidR="00744E28">
          <w:rPr>
            <w:noProof/>
            <w:webHidden/>
          </w:rPr>
          <w:fldChar w:fldCharType="begin"/>
        </w:r>
        <w:r w:rsidR="00744E28">
          <w:rPr>
            <w:noProof/>
            <w:webHidden/>
          </w:rPr>
          <w:instrText xml:space="preserve"> PAGEREF _Toc117602369 \h </w:instrText>
        </w:r>
        <w:r w:rsidR="00744E28">
          <w:rPr>
            <w:noProof/>
            <w:webHidden/>
          </w:rPr>
        </w:r>
        <w:r w:rsidR="00744E28">
          <w:rPr>
            <w:noProof/>
            <w:webHidden/>
          </w:rPr>
          <w:fldChar w:fldCharType="separate"/>
        </w:r>
        <w:r w:rsidR="002B42CB">
          <w:rPr>
            <w:noProof/>
            <w:webHidden/>
          </w:rPr>
          <w:t>29</w:t>
        </w:r>
        <w:r w:rsidR="00744E28">
          <w:rPr>
            <w:noProof/>
            <w:webHidden/>
          </w:rPr>
          <w:fldChar w:fldCharType="end"/>
        </w:r>
      </w:hyperlink>
    </w:p>
    <w:p w14:paraId="7B1313A4" w14:textId="66C20846" w:rsidR="00744E28" w:rsidRDefault="00000000">
      <w:pPr>
        <w:pStyle w:val="TOC3"/>
        <w:rPr>
          <w:rFonts w:asciiTheme="minorHAnsi" w:eastAsiaTheme="minorEastAsia" w:hAnsiTheme="minorHAnsi" w:cstheme="minorBidi"/>
          <w:b w:val="0"/>
          <w:noProof/>
          <w:sz w:val="24"/>
          <w:szCs w:val="24"/>
          <w:lang w:eastAsia="zh-CN"/>
        </w:rPr>
      </w:pPr>
      <w:hyperlink w:anchor="_Toc117602370" w:history="1">
        <w:r w:rsidR="00744E28" w:rsidRPr="004C086C">
          <w:rPr>
            <w:rStyle w:val="Hyperlink"/>
            <w:rFonts w:eastAsia="Times New Roman"/>
            <w:noProof/>
          </w:rPr>
          <w:t>8.2.4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resultTime</w:t>
        </w:r>
        <w:r w:rsidR="00744E28">
          <w:rPr>
            <w:noProof/>
            <w:webHidden/>
          </w:rPr>
          <w:tab/>
        </w:r>
        <w:r w:rsidR="00744E28">
          <w:rPr>
            <w:noProof/>
            <w:webHidden/>
          </w:rPr>
          <w:fldChar w:fldCharType="begin"/>
        </w:r>
        <w:r w:rsidR="00744E28">
          <w:rPr>
            <w:noProof/>
            <w:webHidden/>
          </w:rPr>
          <w:instrText xml:space="preserve"> PAGEREF _Toc117602370 \h </w:instrText>
        </w:r>
        <w:r w:rsidR="00744E28">
          <w:rPr>
            <w:noProof/>
            <w:webHidden/>
          </w:rPr>
        </w:r>
        <w:r w:rsidR="00744E28">
          <w:rPr>
            <w:noProof/>
            <w:webHidden/>
          </w:rPr>
          <w:fldChar w:fldCharType="separate"/>
        </w:r>
        <w:r w:rsidR="002B42CB">
          <w:rPr>
            <w:noProof/>
            <w:webHidden/>
          </w:rPr>
          <w:t>30</w:t>
        </w:r>
        <w:r w:rsidR="00744E28">
          <w:rPr>
            <w:noProof/>
            <w:webHidden/>
          </w:rPr>
          <w:fldChar w:fldCharType="end"/>
        </w:r>
      </w:hyperlink>
    </w:p>
    <w:p w14:paraId="25E572C4" w14:textId="508262D0" w:rsidR="00744E28" w:rsidRDefault="00000000">
      <w:pPr>
        <w:pStyle w:val="TOC3"/>
        <w:rPr>
          <w:rFonts w:asciiTheme="minorHAnsi" w:eastAsiaTheme="minorEastAsia" w:hAnsiTheme="minorHAnsi" w:cstheme="minorBidi"/>
          <w:b w:val="0"/>
          <w:noProof/>
          <w:sz w:val="24"/>
          <w:szCs w:val="24"/>
          <w:lang w:eastAsia="zh-CN"/>
        </w:rPr>
      </w:pPr>
      <w:hyperlink w:anchor="_Toc117602371" w:history="1">
        <w:r w:rsidR="00744E28" w:rsidRPr="004C086C">
          <w:rPr>
            <w:rStyle w:val="Hyperlink"/>
            <w:rFonts w:eastAsia="Times New Roman"/>
            <w:noProof/>
          </w:rPr>
          <w:t>8.2.5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validTime</w:t>
        </w:r>
        <w:r w:rsidR="00744E28">
          <w:rPr>
            <w:noProof/>
            <w:webHidden/>
          </w:rPr>
          <w:tab/>
        </w:r>
        <w:r w:rsidR="00744E28">
          <w:rPr>
            <w:noProof/>
            <w:webHidden/>
          </w:rPr>
          <w:fldChar w:fldCharType="begin"/>
        </w:r>
        <w:r w:rsidR="00744E28">
          <w:rPr>
            <w:noProof/>
            <w:webHidden/>
          </w:rPr>
          <w:instrText xml:space="preserve"> PAGEREF _Toc117602371 \h </w:instrText>
        </w:r>
        <w:r w:rsidR="00744E28">
          <w:rPr>
            <w:noProof/>
            <w:webHidden/>
          </w:rPr>
        </w:r>
        <w:r w:rsidR="00744E28">
          <w:rPr>
            <w:noProof/>
            <w:webHidden/>
          </w:rPr>
          <w:fldChar w:fldCharType="separate"/>
        </w:r>
        <w:r w:rsidR="002B42CB">
          <w:rPr>
            <w:noProof/>
            <w:webHidden/>
          </w:rPr>
          <w:t>30</w:t>
        </w:r>
        <w:r w:rsidR="00744E28">
          <w:rPr>
            <w:noProof/>
            <w:webHidden/>
          </w:rPr>
          <w:fldChar w:fldCharType="end"/>
        </w:r>
      </w:hyperlink>
    </w:p>
    <w:p w14:paraId="6E708A2A" w14:textId="1CE0FDF1" w:rsidR="00744E28" w:rsidRDefault="00000000">
      <w:pPr>
        <w:pStyle w:val="TOC3"/>
        <w:rPr>
          <w:rFonts w:asciiTheme="minorHAnsi" w:eastAsiaTheme="minorEastAsia" w:hAnsiTheme="minorHAnsi" w:cstheme="minorBidi"/>
          <w:b w:val="0"/>
          <w:noProof/>
          <w:sz w:val="24"/>
          <w:szCs w:val="24"/>
          <w:lang w:eastAsia="zh-CN"/>
        </w:rPr>
      </w:pPr>
      <w:hyperlink w:anchor="_Toc117602372" w:history="1">
        <w:r w:rsidR="00744E28" w:rsidRPr="004C086C">
          <w:rPr>
            <w:rStyle w:val="Hyperlink"/>
            <w:rFonts w:eastAsia="Times New Roman"/>
            <w:noProof/>
          </w:rPr>
          <w:t>8.2.6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featureOfInterest</w:t>
        </w:r>
        <w:r w:rsidR="00744E28">
          <w:rPr>
            <w:noProof/>
            <w:webHidden/>
          </w:rPr>
          <w:tab/>
        </w:r>
        <w:r w:rsidR="00744E28">
          <w:rPr>
            <w:noProof/>
            <w:webHidden/>
          </w:rPr>
          <w:fldChar w:fldCharType="begin"/>
        </w:r>
        <w:r w:rsidR="00744E28">
          <w:rPr>
            <w:noProof/>
            <w:webHidden/>
          </w:rPr>
          <w:instrText xml:space="preserve"> PAGEREF _Toc117602372 \h </w:instrText>
        </w:r>
        <w:r w:rsidR="00744E28">
          <w:rPr>
            <w:noProof/>
            <w:webHidden/>
          </w:rPr>
        </w:r>
        <w:r w:rsidR="00744E28">
          <w:rPr>
            <w:noProof/>
            <w:webHidden/>
          </w:rPr>
          <w:fldChar w:fldCharType="separate"/>
        </w:r>
        <w:r w:rsidR="002B42CB">
          <w:rPr>
            <w:noProof/>
            <w:webHidden/>
          </w:rPr>
          <w:t>31</w:t>
        </w:r>
        <w:r w:rsidR="00744E28">
          <w:rPr>
            <w:noProof/>
            <w:webHidden/>
          </w:rPr>
          <w:fldChar w:fldCharType="end"/>
        </w:r>
      </w:hyperlink>
    </w:p>
    <w:p w14:paraId="6E71599A" w14:textId="46F73C6E" w:rsidR="00744E28" w:rsidRDefault="00000000">
      <w:pPr>
        <w:pStyle w:val="TOC3"/>
        <w:rPr>
          <w:rFonts w:asciiTheme="minorHAnsi" w:eastAsiaTheme="minorEastAsia" w:hAnsiTheme="minorHAnsi" w:cstheme="minorBidi"/>
          <w:b w:val="0"/>
          <w:noProof/>
          <w:sz w:val="24"/>
          <w:szCs w:val="24"/>
          <w:lang w:eastAsia="zh-CN"/>
        </w:rPr>
      </w:pPr>
      <w:hyperlink w:anchor="_Toc117602373" w:history="1">
        <w:r w:rsidR="00744E28" w:rsidRPr="004C086C">
          <w:rPr>
            <w:rStyle w:val="Hyperlink"/>
            <w:rFonts w:eastAsia="Times New Roman"/>
            <w:noProof/>
          </w:rPr>
          <w:t>8.2.7</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observedProperty</w:t>
        </w:r>
        <w:r w:rsidR="00744E28">
          <w:rPr>
            <w:noProof/>
            <w:webHidden/>
          </w:rPr>
          <w:tab/>
        </w:r>
        <w:r w:rsidR="00744E28">
          <w:rPr>
            <w:noProof/>
            <w:webHidden/>
          </w:rPr>
          <w:fldChar w:fldCharType="begin"/>
        </w:r>
        <w:r w:rsidR="00744E28">
          <w:rPr>
            <w:noProof/>
            <w:webHidden/>
          </w:rPr>
          <w:instrText xml:space="preserve"> PAGEREF _Toc117602373 \h </w:instrText>
        </w:r>
        <w:r w:rsidR="00744E28">
          <w:rPr>
            <w:noProof/>
            <w:webHidden/>
          </w:rPr>
        </w:r>
        <w:r w:rsidR="00744E28">
          <w:rPr>
            <w:noProof/>
            <w:webHidden/>
          </w:rPr>
          <w:fldChar w:fldCharType="separate"/>
        </w:r>
        <w:r w:rsidR="002B42CB">
          <w:rPr>
            <w:noProof/>
            <w:webHidden/>
          </w:rPr>
          <w:t>31</w:t>
        </w:r>
        <w:r w:rsidR="00744E28">
          <w:rPr>
            <w:noProof/>
            <w:webHidden/>
          </w:rPr>
          <w:fldChar w:fldCharType="end"/>
        </w:r>
      </w:hyperlink>
    </w:p>
    <w:p w14:paraId="0D875BF7" w14:textId="504C24A1" w:rsidR="00744E28" w:rsidRDefault="00000000">
      <w:pPr>
        <w:pStyle w:val="TOC3"/>
        <w:rPr>
          <w:rFonts w:asciiTheme="minorHAnsi" w:eastAsiaTheme="minorEastAsia" w:hAnsiTheme="minorHAnsi" w:cstheme="minorBidi"/>
          <w:b w:val="0"/>
          <w:noProof/>
          <w:sz w:val="24"/>
          <w:szCs w:val="24"/>
          <w:lang w:eastAsia="zh-CN"/>
        </w:rPr>
      </w:pPr>
      <w:hyperlink w:anchor="_Toc117602374" w:history="1">
        <w:r w:rsidR="00744E28" w:rsidRPr="004C086C">
          <w:rPr>
            <w:rStyle w:val="Hyperlink"/>
            <w:rFonts w:eastAsia="Times New Roman"/>
            <w:noProof/>
          </w:rPr>
          <w:t>8.2.8</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result</w:t>
        </w:r>
        <w:r w:rsidR="00744E28">
          <w:rPr>
            <w:noProof/>
            <w:webHidden/>
          </w:rPr>
          <w:tab/>
        </w:r>
        <w:r w:rsidR="00744E28">
          <w:rPr>
            <w:noProof/>
            <w:webHidden/>
          </w:rPr>
          <w:fldChar w:fldCharType="begin"/>
        </w:r>
        <w:r w:rsidR="00744E28">
          <w:rPr>
            <w:noProof/>
            <w:webHidden/>
          </w:rPr>
          <w:instrText xml:space="preserve"> PAGEREF _Toc117602374 \h </w:instrText>
        </w:r>
        <w:r w:rsidR="00744E28">
          <w:rPr>
            <w:noProof/>
            <w:webHidden/>
          </w:rPr>
        </w:r>
        <w:r w:rsidR="00744E28">
          <w:rPr>
            <w:noProof/>
            <w:webHidden/>
          </w:rPr>
          <w:fldChar w:fldCharType="separate"/>
        </w:r>
        <w:r w:rsidR="002B42CB">
          <w:rPr>
            <w:noProof/>
            <w:webHidden/>
          </w:rPr>
          <w:t>31</w:t>
        </w:r>
        <w:r w:rsidR="00744E28">
          <w:rPr>
            <w:noProof/>
            <w:webHidden/>
          </w:rPr>
          <w:fldChar w:fldCharType="end"/>
        </w:r>
      </w:hyperlink>
    </w:p>
    <w:p w14:paraId="1CDFBF51" w14:textId="15C39E60" w:rsidR="00744E28" w:rsidRDefault="00000000">
      <w:pPr>
        <w:pStyle w:val="TOC3"/>
        <w:rPr>
          <w:rFonts w:asciiTheme="minorHAnsi" w:eastAsiaTheme="minorEastAsia" w:hAnsiTheme="minorHAnsi" w:cstheme="minorBidi"/>
          <w:b w:val="0"/>
          <w:noProof/>
          <w:sz w:val="24"/>
          <w:szCs w:val="24"/>
          <w:lang w:eastAsia="zh-CN"/>
        </w:rPr>
      </w:pPr>
      <w:hyperlink w:anchor="_Toc117602375" w:history="1">
        <w:r w:rsidR="00744E28" w:rsidRPr="004C086C">
          <w:rPr>
            <w:rStyle w:val="Hyperlink"/>
            <w:rFonts w:eastAsia="Times New Roman"/>
            <w:noProof/>
          </w:rPr>
          <w:t>8.2.9</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observingProcedure</w:t>
        </w:r>
        <w:r w:rsidR="00744E28">
          <w:rPr>
            <w:noProof/>
            <w:webHidden/>
          </w:rPr>
          <w:tab/>
        </w:r>
        <w:r w:rsidR="00744E28">
          <w:rPr>
            <w:noProof/>
            <w:webHidden/>
          </w:rPr>
          <w:fldChar w:fldCharType="begin"/>
        </w:r>
        <w:r w:rsidR="00744E28">
          <w:rPr>
            <w:noProof/>
            <w:webHidden/>
          </w:rPr>
          <w:instrText xml:space="preserve"> PAGEREF _Toc117602375 \h </w:instrText>
        </w:r>
        <w:r w:rsidR="00744E28">
          <w:rPr>
            <w:noProof/>
            <w:webHidden/>
          </w:rPr>
        </w:r>
        <w:r w:rsidR="00744E28">
          <w:rPr>
            <w:noProof/>
            <w:webHidden/>
          </w:rPr>
          <w:fldChar w:fldCharType="separate"/>
        </w:r>
        <w:r w:rsidR="002B42CB">
          <w:rPr>
            <w:noProof/>
            <w:webHidden/>
          </w:rPr>
          <w:t>32</w:t>
        </w:r>
        <w:r w:rsidR="00744E28">
          <w:rPr>
            <w:noProof/>
            <w:webHidden/>
          </w:rPr>
          <w:fldChar w:fldCharType="end"/>
        </w:r>
      </w:hyperlink>
    </w:p>
    <w:p w14:paraId="4EBB3CD3" w14:textId="60AE351F" w:rsidR="00744E28" w:rsidRDefault="00000000">
      <w:pPr>
        <w:pStyle w:val="TOC3"/>
        <w:rPr>
          <w:rFonts w:asciiTheme="minorHAnsi" w:eastAsiaTheme="minorEastAsia" w:hAnsiTheme="minorHAnsi" w:cstheme="minorBidi"/>
          <w:b w:val="0"/>
          <w:noProof/>
          <w:sz w:val="24"/>
          <w:szCs w:val="24"/>
          <w:lang w:eastAsia="zh-CN"/>
        </w:rPr>
      </w:pPr>
      <w:hyperlink w:anchor="_Toc117602376" w:history="1">
        <w:r w:rsidR="00744E28" w:rsidRPr="004C086C">
          <w:rPr>
            <w:rStyle w:val="Hyperlink"/>
            <w:rFonts w:eastAsia="Times New Roman"/>
            <w:noProof/>
          </w:rPr>
          <w:t>8.2.10</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observer</w:t>
        </w:r>
        <w:r w:rsidR="00744E28">
          <w:rPr>
            <w:noProof/>
            <w:webHidden/>
          </w:rPr>
          <w:tab/>
        </w:r>
        <w:r w:rsidR="00744E28">
          <w:rPr>
            <w:noProof/>
            <w:webHidden/>
          </w:rPr>
          <w:fldChar w:fldCharType="begin"/>
        </w:r>
        <w:r w:rsidR="00744E28">
          <w:rPr>
            <w:noProof/>
            <w:webHidden/>
          </w:rPr>
          <w:instrText xml:space="preserve"> PAGEREF _Toc117602376 \h </w:instrText>
        </w:r>
        <w:r w:rsidR="00744E28">
          <w:rPr>
            <w:noProof/>
            <w:webHidden/>
          </w:rPr>
        </w:r>
        <w:r w:rsidR="00744E28">
          <w:rPr>
            <w:noProof/>
            <w:webHidden/>
          </w:rPr>
          <w:fldChar w:fldCharType="separate"/>
        </w:r>
        <w:r w:rsidR="002B42CB">
          <w:rPr>
            <w:noProof/>
            <w:webHidden/>
          </w:rPr>
          <w:t>32</w:t>
        </w:r>
        <w:r w:rsidR="00744E28">
          <w:rPr>
            <w:noProof/>
            <w:webHidden/>
          </w:rPr>
          <w:fldChar w:fldCharType="end"/>
        </w:r>
      </w:hyperlink>
    </w:p>
    <w:p w14:paraId="00193F8D" w14:textId="1A7933C2" w:rsidR="00744E28" w:rsidRDefault="00000000">
      <w:pPr>
        <w:pStyle w:val="TOC3"/>
        <w:rPr>
          <w:rFonts w:asciiTheme="minorHAnsi" w:eastAsiaTheme="minorEastAsia" w:hAnsiTheme="minorHAnsi" w:cstheme="minorBidi"/>
          <w:b w:val="0"/>
          <w:noProof/>
          <w:sz w:val="24"/>
          <w:szCs w:val="24"/>
          <w:lang w:eastAsia="zh-CN"/>
        </w:rPr>
      </w:pPr>
      <w:hyperlink w:anchor="_Toc117602377" w:history="1">
        <w:r w:rsidR="00744E28" w:rsidRPr="004C086C">
          <w:rPr>
            <w:rStyle w:val="Hyperlink"/>
            <w:rFonts w:eastAsia="Times New Roman"/>
            <w:noProof/>
          </w:rPr>
          <w:t>8.2.11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host</w:t>
        </w:r>
        <w:r w:rsidR="00744E28">
          <w:rPr>
            <w:noProof/>
            <w:webHidden/>
          </w:rPr>
          <w:tab/>
        </w:r>
        <w:r w:rsidR="00744E28">
          <w:rPr>
            <w:noProof/>
            <w:webHidden/>
          </w:rPr>
          <w:fldChar w:fldCharType="begin"/>
        </w:r>
        <w:r w:rsidR="00744E28">
          <w:rPr>
            <w:noProof/>
            <w:webHidden/>
          </w:rPr>
          <w:instrText xml:space="preserve"> PAGEREF _Toc117602377 \h </w:instrText>
        </w:r>
        <w:r w:rsidR="00744E28">
          <w:rPr>
            <w:noProof/>
            <w:webHidden/>
          </w:rPr>
        </w:r>
        <w:r w:rsidR="00744E28">
          <w:rPr>
            <w:noProof/>
            <w:webHidden/>
          </w:rPr>
          <w:fldChar w:fldCharType="separate"/>
        </w:r>
        <w:r w:rsidR="002B42CB">
          <w:rPr>
            <w:noProof/>
            <w:webHidden/>
          </w:rPr>
          <w:t>32</w:t>
        </w:r>
        <w:r w:rsidR="00744E28">
          <w:rPr>
            <w:noProof/>
            <w:webHidden/>
          </w:rPr>
          <w:fldChar w:fldCharType="end"/>
        </w:r>
      </w:hyperlink>
    </w:p>
    <w:p w14:paraId="63A7AFFB" w14:textId="7E8B7160" w:rsidR="00744E28" w:rsidRDefault="00000000">
      <w:pPr>
        <w:pStyle w:val="TOC3"/>
        <w:rPr>
          <w:rFonts w:asciiTheme="minorHAnsi" w:eastAsiaTheme="minorEastAsia" w:hAnsiTheme="minorHAnsi" w:cstheme="minorBidi"/>
          <w:b w:val="0"/>
          <w:noProof/>
          <w:sz w:val="24"/>
          <w:szCs w:val="24"/>
          <w:lang w:eastAsia="zh-CN"/>
        </w:rPr>
      </w:pPr>
      <w:hyperlink w:anchor="_Toc117602378" w:history="1">
        <w:r w:rsidR="00744E28" w:rsidRPr="004C086C">
          <w:rPr>
            <w:rStyle w:val="Hyperlink"/>
            <w:rFonts w:eastAsia="Times New Roman"/>
            <w:noProof/>
          </w:rPr>
          <w:t>8.2.12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Observer or Host</w:t>
        </w:r>
        <w:r w:rsidR="00744E28">
          <w:rPr>
            <w:noProof/>
            <w:webHidden/>
          </w:rPr>
          <w:tab/>
        </w:r>
        <w:r w:rsidR="00744E28">
          <w:rPr>
            <w:noProof/>
            <w:webHidden/>
          </w:rPr>
          <w:fldChar w:fldCharType="begin"/>
        </w:r>
        <w:r w:rsidR="00744E28">
          <w:rPr>
            <w:noProof/>
            <w:webHidden/>
          </w:rPr>
          <w:instrText xml:space="preserve"> PAGEREF _Toc117602378 \h </w:instrText>
        </w:r>
        <w:r w:rsidR="00744E28">
          <w:rPr>
            <w:noProof/>
            <w:webHidden/>
          </w:rPr>
        </w:r>
        <w:r w:rsidR="00744E28">
          <w:rPr>
            <w:noProof/>
            <w:webHidden/>
          </w:rPr>
          <w:fldChar w:fldCharType="separate"/>
        </w:r>
        <w:r w:rsidR="002B42CB">
          <w:rPr>
            <w:noProof/>
            <w:webHidden/>
          </w:rPr>
          <w:t>32</w:t>
        </w:r>
        <w:r w:rsidR="00744E28">
          <w:rPr>
            <w:noProof/>
            <w:webHidden/>
          </w:rPr>
          <w:fldChar w:fldCharType="end"/>
        </w:r>
      </w:hyperlink>
    </w:p>
    <w:p w14:paraId="33170D06" w14:textId="2307B0B8" w:rsidR="00744E28" w:rsidRDefault="00000000">
      <w:pPr>
        <w:pStyle w:val="TOC3"/>
        <w:rPr>
          <w:rFonts w:asciiTheme="minorHAnsi" w:eastAsiaTheme="minorEastAsia" w:hAnsiTheme="minorHAnsi" w:cstheme="minorBidi"/>
          <w:b w:val="0"/>
          <w:noProof/>
          <w:sz w:val="24"/>
          <w:szCs w:val="24"/>
          <w:lang w:eastAsia="zh-CN"/>
        </w:rPr>
      </w:pPr>
      <w:hyperlink w:anchor="_Toc117602379" w:history="1">
        <w:r w:rsidR="00744E28" w:rsidRPr="004C086C">
          <w:rPr>
            <w:rStyle w:val="Hyperlink"/>
            <w:rFonts w:eastAsia="Times New Roman"/>
            <w:noProof/>
          </w:rPr>
          <w:t>8.2.13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ObservableProperty characteristic associated with featureOfInterest</w:t>
        </w:r>
        <w:r w:rsidR="00744E28">
          <w:rPr>
            <w:noProof/>
            <w:webHidden/>
          </w:rPr>
          <w:tab/>
        </w:r>
        <w:r w:rsidR="00744E28">
          <w:rPr>
            <w:noProof/>
            <w:webHidden/>
          </w:rPr>
          <w:fldChar w:fldCharType="begin"/>
        </w:r>
        <w:r w:rsidR="00744E28">
          <w:rPr>
            <w:noProof/>
            <w:webHidden/>
          </w:rPr>
          <w:instrText xml:space="preserve"> PAGEREF _Toc117602379 \h </w:instrText>
        </w:r>
        <w:r w:rsidR="00744E28">
          <w:rPr>
            <w:noProof/>
            <w:webHidden/>
          </w:rPr>
        </w:r>
        <w:r w:rsidR="00744E28">
          <w:rPr>
            <w:noProof/>
            <w:webHidden/>
          </w:rPr>
          <w:fldChar w:fldCharType="separate"/>
        </w:r>
        <w:r w:rsidR="002B42CB">
          <w:rPr>
            <w:noProof/>
            <w:webHidden/>
          </w:rPr>
          <w:t>32</w:t>
        </w:r>
        <w:r w:rsidR="00744E28">
          <w:rPr>
            <w:noProof/>
            <w:webHidden/>
          </w:rPr>
          <w:fldChar w:fldCharType="end"/>
        </w:r>
      </w:hyperlink>
    </w:p>
    <w:p w14:paraId="165B6251" w14:textId="74BDEF6D" w:rsidR="00744E28" w:rsidRDefault="00000000">
      <w:pPr>
        <w:pStyle w:val="TOC3"/>
        <w:rPr>
          <w:rFonts w:asciiTheme="minorHAnsi" w:eastAsiaTheme="minorEastAsia" w:hAnsiTheme="minorHAnsi" w:cstheme="minorBidi"/>
          <w:b w:val="0"/>
          <w:noProof/>
          <w:sz w:val="24"/>
          <w:szCs w:val="24"/>
          <w:lang w:eastAsia="zh-CN"/>
        </w:rPr>
      </w:pPr>
      <w:hyperlink w:anchor="_Toc117602380" w:history="1">
        <w:r w:rsidR="00744E28" w:rsidRPr="004C086C">
          <w:rPr>
            <w:rStyle w:val="Hyperlink"/>
            <w:rFonts w:eastAsia="Times New Roman"/>
            <w:noProof/>
          </w:rPr>
          <w:t>8.2.14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suitable ObservableProperty</w:t>
        </w:r>
        <w:r w:rsidR="00744E28">
          <w:rPr>
            <w:noProof/>
            <w:webHidden/>
          </w:rPr>
          <w:tab/>
        </w:r>
        <w:r w:rsidR="00744E28">
          <w:rPr>
            <w:noProof/>
            <w:webHidden/>
          </w:rPr>
          <w:fldChar w:fldCharType="begin"/>
        </w:r>
        <w:r w:rsidR="00744E28">
          <w:rPr>
            <w:noProof/>
            <w:webHidden/>
          </w:rPr>
          <w:instrText xml:space="preserve"> PAGEREF _Toc117602380 \h </w:instrText>
        </w:r>
        <w:r w:rsidR="00744E28">
          <w:rPr>
            <w:noProof/>
            <w:webHidden/>
          </w:rPr>
        </w:r>
        <w:r w:rsidR="00744E28">
          <w:rPr>
            <w:noProof/>
            <w:webHidden/>
          </w:rPr>
          <w:fldChar w:fldCharType="separate"/>
        </w:r>
        <w:r w:rsidR="002B42CB">
          <w:rPr>
            <w:noProof/>
            <w:webHidden/>
          </w:rPr>
          <w:t>32</w:t>
        </w:r>
        <w:r w:rsidR="00744E28">
          <w:rPr>
            <w:noProof/>
            <w:webHidden/>
          </w:rPr>
          <w:fldChar w:fldCharType="end"/>
        </w:r>
      </w:hyperlink>
    </w:p>
    <w:p w14:paraId="4AD78DAC" w14:textId="03780D0D" w:rsidR="00744E28" w:rsidRDefault="00000000">
      <w:pPr>
        <w:pStyle w:val="TOC3"/>
        <w:rPr>
          <w:rFonts w:asciiTheme="minorHAnsi" w:eastAsiaTheme="minorEastAsia" w:hAnsiTheme="minorHAnsi" w:cstheme="minorBidi"/>
          <w:b w:val="0"/>
          <w:noProof/>
          <w:sz w:val="24"/>
          <w:szCs w:val="24"/>
          <w:lang w:eastAsia="zh-CN"/>
        </w:rPr>
      </w:pPr>
      <w:hyperlink w:anchor="_Toc117602381" w:history="1">
        <w:r w:rsidR="00744E28" w:rsidRPr="004C086C">
          <w:rPr>
            <w:rStyle w:val="Hyperlink"/>
            <w:rFonts w:eastAsia="Times New Roman"/>
            <w:noProof/>
          </w:rPr>
          <w:t>8.2.15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suitable result type</w:t>
        </w:r>
        <w:r w:rsidR="00744E28">
          <w:rPr>
            <w:noProof/>
            <w:webHidden/>
          </w:rPr>
          <w:tab/>
        </w:r>
        <w:r w:rsidR="00744E28">
          <w:rPr>
            <w:noProof/>
            <w:webHidden/>
          </w:rPr>
          <w:fldChar w:fldCharType="begin"/>
        </w:r>
        <w:r w:rsidR="00744E28">
          <w:rPr>
            <w:noProof/>
            <w:webHidden/>
          </w:rPr>
          <w:instrText xml:space="preserve"> PAGEREF _Toc117602381 \h </w:instrText>
        </w:r>
        <w:r w:rsidR="00744E28">
          <w:rPr>
            <w:noProof/>
            <w:webHidden/>
          </w:rPr>
        </w:r>
        <w:r w:rsidR="00744E28">
          <w:rPr>
            <w:noProof/>
            <w:webHidden/>
          </w:rPr>
          <w:fldChar w:fldCharType="separate"/>
        </w:r>
        <w:r w:rsidR="002B42CB">
          <w:rPr>
            <w:noProof/>
            <w:webHidden/>
          </w:rPr>
          <w:t>33</w:t>
        </w:r>
        <w:r w:rsidR="00744E28">
          <w:rPr>
            <w:noProof/>
            <w:webHidden/>
          </w:rPr>
          <w:fldChar w:fldCharType="end"/>
        </w:r>
      </w:hyperlink>
    </w:p>
    <w:p w14:paraId="4A62EDEE" w14:textId="292B219B" w:rsidR="00744E28" w:rsidRDefault="00000000">
      <w:pPr>
        <w:pStyle w:val="TOC3"/>
        <w:rPr>
          <w:rFonts w:asciiTheme="minorHAnsi" w:eastAsiaTheme="minorEastAsia" w:hAnsiTheme="minorHAnsi" w:cstheme="minorBidi"/>
          <w:b w:val="0"/>
          <w:noProof/>
          <w:sz w:val="24"/>
          <w:szCs w:val="24"/>
          <w:lang w:eastAsia="zh-CN"/>
        </w:rPr>
      </w:pPr>
      <w:hyperlink w:anchor="_Toc117602382" w:history="1">
        <w:r w:rsidR="00744E28" w:rsidRPr="004C086C">
          <w:rPr>
            <w:rStyle w:val="Hyperlink"/>
            <w:rFonts w:eastAsia="Times New Roman"/>
            <w:noProof/>
          </w:rPr>
          <w:t>8.2.16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unit of measure</w:t>
        </w:r>
        <w:r w:rsidR="00744E28">
          <w:rPr>
            <w:noProof/>
            <w:webHidden/>
          </w:rPr>
          <w:tab/>
        </w:r>
        <w:r w:rsidR="00744E28">
          <w:rPr>
            <w:noProof/>
            <w:webHidden/>
          </w:rPr>
          <w:fldChar w:fldCharType="begin"/>
        </w:r>
        <w:r w:rsidR="00744E28">
          <w:rPr>
            <w:noProof/>
            <w:webHidden/>
          </w:rPr>
          <w:instrText xml:space="preserve"> PAGEREF _Toc117602382 \h </w:instrText>
        </w:r>
        <w:r w:rsidR="00744E28">
          <w:rPr>
            <w:noProof/>
            <w:webHidden/>
          </w:rPr>
        </w:r>
        <w:r w:rsidR="00744E28">
          <w:rPr>
            <w:noProof/>
            <w:webHidden/>
          </w:rPr>
          <w:fldChar w:fldCharType="separate"/>
        </w:r>
        <w:r w:rsidR="002B42CB">
          <w:rPr>
            <w:noProof/>
            <w:webHidden/>
          </w:rPr>
          <w:t>33</w:t>
        </w:r>
        <w:r w:rsidR="00744E28">
          <w:rPr>
            <w:noProof/>
            <w:webHidden/>
          </w:rPr>
          <w:fldChar w:fldCharType="end"/>
        </w:r>
      </w:hyperlink>
    </w:p>
    <w:p w14:paraId="504E9342" w14:textId="1B34926B" w:rsidR="00744E28" w:rsidRDefault="00000000">
      <w:pPr>
        <w:pStyle w:val="TOC2"/>
        <w:rPr>
          <w:rFonts w:asciiTheme="minorHAnsi" w:eastAsiaTheme="minorEastAsia" w:hAnsiTheme="minorHAnsi" w:cstheme="minorBidi"/>
          <w:b w:val="0"/>
          <w:noProof/>
          <w:sz w:val="24"/>
          <w:szCs w:val="24"/>
          <w:lang w:eastAsia="zh-CN"/>
        </w:rPr>
      </w:pPr>
      <w:hyperlink w:anchor="_Toc117602383" w:history="1">
        <w:r w:rsidR="00744E28" w:rsidRPr="004C086C">
          <w:rPr>
            <w:rStyle w:val="Hyperlink"/>
            <w:rFonts w:eastAsia="Times New Roman"/>
            <w:noProof/>
          </w:rPr>
          <w:t>8.3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ObservableProperty</w:t>
        </w:r>
        <w:r w:rsidR="00744E28">
          <w:rPr>
            <w:noProof/>
            <w:webHidden/>
          </w:rPr>
          <w:tab/>
        </w:r>
        <w:r w:rsidR="00744E28">
          <w:rPr>
            <w:noProof/>
            <w:webHidden/>
          </w:rPr>
          <w:fldChar w:fldCharType="begin"/>
        </w:r>
        <w:r w:rsidR="00744E28">
          <w:rPr>
            <w:noProof/>
            <w:webHidden/>
          </w:rPr>
          <w:instrText xml:space="preserve"> PAGEREF _Toc117602383 \h </w:instrText>
        </w:r>
        <w:r w:rsidR="00744E28">
          <w:rPr>
            <w:noProof/>
            <w:webHidden/>
          </w:rPr>
        </w:r>
        <w:r w:rsidR="00744E28">
          <w:rPr>
            <w:noProof/>
            <w:webHidden/>
          </w:rPr>
          <w:fldChar w:fldCharType="separate"/>
        </w:r>
        <w:r w:rsidR="002B42CB">
          <w:rPr>
            <w:noProof/>
            <w:webHidden/>
          </w:rPr>
          <w:t>33</w:t>
        </w:r>
        <w:r w:rsidR="00744E28">
          <w:rPr>
            <w:noProof/>
            <w:webHidden/>
          </w:rPr>
          <w:fldChar w:fldCharType="end"/>
        </w:r>
      </w:hyperlink>
    </w:p>
    <w:p w14:paraId="717435F9" w14:textId="55F86E2C" w:rsidR="00744E28" w:rsidRDefault="00000000">
      <w:pPr>
        <w:pStyle w:val="TOC3"/>
        <w:rPr>
          <w:rFonts w:asciiTheme="minorHAnsi" w:eastAsiaTheme="minorEastAsia" w:hAnsiTheme="minorHAnsi" w:cstheme="minorBidi"/>
          <w:b w:val="0"/>
          <w:noProof/>
          <w:sz w:val="24"/>
          <w:szCs w:val="24"/>
          <w:lang w:eastAsia="zh-CN"/>
        </w:rPr>
      </w:pPr>
      <w:hyperlink w:anchor="_Toc117602384" w:history="1">
        <w:r w:rsidR="00744E28" w:rsidRPr="004C086C">
          <w:rPr>
            <w:rStyle w:val="Hyperlink"/>
            <w:rFonts w:eastAsia="Times New Roman"/>
            <w:noProof/>
          </w:rPr>
          <w:t>8.3.1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ObservableProperty Requirements Class</w:t>
        </w:r>
        <w:r w:rsidR="00744E28">
          <w:rPr>
            <w:noProof/>
            <w:webHidden/>
          </w:rPr>
          <w:tab/>
        </w:r>
        <w:r w:rsidR="00744E28">
          <w:rPr>
            <w:noProof/>
            <w:webHidden/>
          </w:rPr>
          <w:fldChar w:fldCharType="begin"/>
        </w:r>
        <w:r w:rsidR="00744E28">
          <w:rPr>
            <w:noProof/>
            <w:webHidden/>
          </w:rPr>
          <w:instrText xml:space="preserve"> PAGEREF _Toc117602384 \h </w:instrText>
        </w:r>
        <w:r w:rsidR="00744E28">
          <w:rPr>
            <w:noProof/>
            <w:webHidden/>
          </w:rPr>
        </w:r>
        <w:r w:rsidR="00744E28">
          <w:rPr>
            <w:noProof/>
            <w:webHidden/>
          </w:rPr>
          <w:fldChar w:fldCharType="separate"/>
        </w:r>
        <w:r w:rsidR="002B42CB">
          <w:rPr>
            <w:noProof/>
            <w:webHidden/>
          </w:rPr>
          <w:t>33</w:t>
        </w:r>
        <w:r w:rsidR="00744E28">
          <w:rPr>
            <w:noProof/>
            <w:webHidden/>
          </w:rPr>
          <w:fldChar w:fldCharType="end"/>
        </w:r>
      </w:hyperlink>
    </w:p>
    <w:p w14:paraId="124779FC" w14:textId="4EB721CA" w:rsidR="00744E28" w:rsidRDefault="00000000">
      <w:pPr>
        <w:pStyle w:val="TOC3"/>
        <w:rPr>
          <w:rFonts w:asciiTheme="minorHAnsi" w:eastAsiaTheme="minorEastAsia" w:hAnsiTheme="minorHAnsi" w:cstheme="minorBidi"/>
          <w:b w:val="0"/>
          <w:noProof/>
          <w:sz w:val="24"/>
          <w:szCs w:val="24"/>
          <w:lang w:eastAsia="zh-CN"/>
        </w:rPr>
      </w:pPr>
      <w:hyperlink w:anchor="_Toc117602385" w:history="1">
        <w:r w:rsidR="00744E28" w:rsidRPr="004C086C">
          <w:rPr>
            <w:rStyle w:val="Hyperlink"/>
            <w:rFonts w:eastAsia="Times New Roman"/>
            <w:noProof/>
          </w:rPr>
          <w:t>8.3.2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ObservableProperty</w:t>
        </w:r>
        <w:r w:rsidR="00744E28">
          <w:rPr>
            <w:noProof/>
            <w:webHidden/>
          </w:rPr>
          <w:tab/>
        </w:r>
        <w:r w:rsidR="00744E28">
          <w:rPr>
            <w:noProof/>
            <w:webHidden/>
          </w:rPr>
          <w:fldChar w:fldCharType="begin"/>
        </w:r>
        <w:r w:rsidR="00744E28">
          <w:rPr>
            <w:noProof/>
            <w:webHidden/>
          </w:rPr>
          <w:instrText xml:space="preserve"> PAGEREF _Toc117602385 \h </w:instrText>
        </w:r>
        <w:r w:rsidR="00744E28">
          <w:rPr>
            <w:noProof/>
            <w:webHidden/>
          </w:rPr>
        </w:r>
        <w:r w:rsidR="00744E28">
          <w:rPr>
            <w:noProof/>
            <w:webHidden/>
          </w:rPr>
          <w:fldChar w:fldCharType="separate"/>
        </w:r>
        <w:r w:rsidR="002B42CB">
          <w:rPr>
            <w:noProof/>
            <w:webHidden/>
          </w:rPr>
          <w:t>33</w:t>
        </w:r>
        <w:r w:rsidR="00744E28">
          <w:rPr>
            <w:noProof/>
            <w:webHidden/>
          </w:rPr>
          <w:fldChar w:fldCharType="end"/>
        </w:r>
      </w:hyperlink>
    </w:p>
    <w:p w14:paraId="5B1F7B02" w14:textId="02907096" w:rsidR="00744E28" w:rsidRDefault="00000000">
      <w:pPr>
        <w:pStyle w:val="TOC3"/>
        <w:rPr>
          <w:rFonts w:asciiTheme="minorHAnsi" w:eastAsiaTheme="minorEastAsia" w:hAnsiTheme="minorHAnsi" w:cstheme="minorBidi"/>
          <w:b w:val="0"/>
          <w:noProof/>
          <w:sz w:val="24"/>
          <w:szCs w:val="24"/>
          <w:lang w:eastAsia="zh-CN"/>
        </w:rPr>
      </w:pPr>
      <w:hyperlink w:anchor="_Toc117602386" w:history="1">
        <w:r w:rsidR="00744E28" w:rsidRPr="004C086C">
          <w:rPr>
            <w:rStyle w:val="Hyperlink"/>
            <w:rFonts w:eastAsia="Times New Roman"/>
            <w:noProof/>
          </w:rPr>
          <w:t>8.3.3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observer</w:t>
        </w:r>
        <w:r w:rsidR="00744E28">
          <w:rPr>
            <w:noProof/>
            <w:webHidden/>
          </w:rPr>
          <w:tab/>
        </w:r>
        <w:r w:rsidR="00744E28">
          <w:rPr>
            <w:noProof/>
            <w:webHidden/>
          </w:rPr>
          <w:fldChar w:fldCharType="begin"/>
        </w:r>
        <w:r w:rsidR="00744E28">
          <w:rPr>
            <w:noProof/>
            <w:webHidden/>
          </w:rPr>
          <w:instrText xml:space="preserve"> PAGEREF _Toc117602386 \h </w:instrText>
        </w:r>
        <w:r w:rsidR="00744E28">
          <w:rPr>
            <w:noProof/>
            <w:webHidden/>
          </w:rPr>
        </w:r>
        <w:r w:rsidR="00744E28">
          <w:rPr>
            <w:noProof/>
            <w:webHidden/>
          </w:rPr>
          <w:fldChar w:fldCharType="separate"/>
        </w:r>
        <w:r w:rsidR="002B42CB">
          <w:rPr>
            <w:noProof/>
            <w:webHidden/>
          </w:rPr>
          <w:t>34</w:t>
        </w:r>
        <w:r w:rsidR="00744E28">
          <w:rPr>
            <w:noProof/>
            <w:webHidden/>
          </w:rPr>
          <w:fldChar w:fldCharType="end"/>
        </w:r>
      </w:hyperlink>
    </w:p>
    <w:p w14:paraId="61BED9FC" w14:textId="6706F606" w:rsidR="00744E28" w:rsidRDefault="00000000">
      <w:pPr>
        <w:pStyle w:val="TOC2"/>
        <w:rPr>
          <w:rFonts w:asciiTheme="minorHAnsi" w:eastAsiaTheme="minorEastAsia" w:hAnsiTheme="minorHAnsi" w:cstheme="minorBidi"/>
          <w:b w:val="0"/>
          <w:noProof/>
          <w:sz w:val="24"/>
          <w:szCs w:val="24"/>
          <w:lang w:eastAsia="zh-CN"/>
        </w:rPr>
      </w:pPr>
      <w:hyperlink w:anchor="_Toc117602387" w:history="1">
        <w:r w:rsidR="00744E28" w:rsidRPr="004C086C">
          <w:rPr>
            <w:rStyle w:val="Hyperlink"/>
            <w:rFonts w:eastAsia="Times New Roman"/>
            <w:noProof/>
          </w:rPr>
          <w:t>8.4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Procedure</w:t>
        </w:r>
        <w:r w:rsidR="00744E28">
          <w:rPr>
            <w:noProof/>
            <w:webHidden/>
          </w:rPr>
          <w:tab/>
        </w:r>
        <w:r w:rsidR="00744E28">
          <w:rPr>
            <w:noProof/>
            <w:webHidden/>
          </w:rPr>
          <w:fldChar w:fldCharType="begin"/>
        </w:r>
        <w:r w:rsidR="00744E28">
          <w:rPr>
            <w:noProof/>
            <w:webHidden/>
          </w:rPr>
          <w:instrText xml:space="preserve"> PAGEREF _Toc117602387 \h </w:instrText>
        </w:r>
        <w:r w:rsidR="00744E28">
          <w:rPr>
            <w:noProof/>
            <w:webHidden/>
          </w:rPr>
        </w:r>
        <w:r w:rsidR="00744E28">
          <w:rPr>
            <w:noProof/>
            <w:webHidden/>
          </w:rPr>
          <w:fldChar w:fldCharType="separate"/>
        </w:r>
        <w:r w:rsidR="002B42CB">
          <w:rPr>
            <w:noProof/>
            <w:webHidden/>
          </w:rPr>
          <w:t>34</w:t>
        </w:r>
        <w:r w:rsidR="00744E28">
          <w:rPr>
            <w:noProof/>
            <w:webHidden/>
          </w:rPr>
          <w:fldChar w:fldCharType="end"/>
        </w:r>
      </w:hyperlink>
    </w:p>
    <w:p w14:paraId="71BD85B7" w14:textId="0D9B60BB" w:rsidR="00744E28" w:rsidRDefault="00000000">
      <w:pPr>
        <w:pStyle w:val="TOC3"/>
        <w:rPr>
          <w:rFonts w:asciiTheme="minorHAnsi" w:eastAsiaTheme="minorEastAsia" w:hAnsiTheme="minorHAnsi" w:cstheme="minorBidi"/>
          <w:b w:val="0"/>
          <w:noProof/>
          <w:sz w:val="24"/>
          <w:szCs w:val="24"/>
          <w:lang w:eastAsia="zh-CN"/>
        </w:rPr>
      </w:pPr>
      <w:hyperlink w:anchor="_Toc117602388" w:history="1">
        <w:r w:rsidR="00744E28" w:rsidRPr="004C086C">
          <w:rPr>
            <w:rStyle w:val="Hyperlink"/>
            <w:rFonts w:eastAsia="Times New Roman"/>
            <w:noProof/>
          </w:rPr>
          <w:t>8.4.1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Procedure Requirements Class</w:t>
        </w:r>
        <w:r w:rsidR="00744E28">
          <w:rPr>
            <w:noProof/>
            <w:webHidden/>
          </w:rPr>
          <w:tab/>
        </w:r>
        <w:r w:rsidR="00744E28">
          <w:rPr>
            <w:noProof/>
            <w:webHidden/>
          </w:rPr>
          <w:fldChar w:fldCharType="begin"/>
        </w:r>
        <w:r w:rsidR="00744E28">
          <w:rPr>
            <w:noProof/>
            <w:webHidden/>
          </w:rPr>
          <w:instrText xml:space="preserve"> PAGEREF _Toc117602388 \h </w:instrText>
        </w:r>
        <w:r w:rsidR="00744E28">
          <w:rPr>
            <w:noProof/>
            <w:webHidden/>
          </w:rPr>
        </w:r>
        <w:r w:rsidR="00744E28">
          <w:rPr>
            <w:noProof/>
            <w:webHidden/>
          </w:rPr>
          <w:fldChar w:fldCharType="separate"/>
        </w:r>
        <w:r w:rsidR="002B42CB">
          <w:rPr>
            <w:noProof/>
            <w:webHidden/>
          </w:rPr>
          <w:t>34</w:t>
        </w:r>
        <w:r w:rsidR="00744E28">
          <w:rPr>
            <w:noProof/>
            <w:webHidden/>
          </w:rPr>
          <w:fldChar w:fldCharType="end"/>
        </w:r>
      </w:hyperlink>
    </w:p>
    <w:p w14:paraId="0EBFB046" w14:textId="09B4DD63" w:rsidR="00744E28" w:rsidRDefault="00000000">
      <w:pPr>
        <w:pStyle w:val="TOC3"/>
        <w:rPr>
          <w:rFonts w:asciiTheme="minorHAnsi" w:eastAsiaTheme="minorEastAsia" w:hAnsiTheme="minorHAnsi" w:cstheme="minorBidi"/>
          <w:b w:val="0"/>
          <w:noProof/>
          <w:sz w:val="24"/>
          <w:szCs w:val="24"/>
          <w:lang w:eastAsia="zh-CN"/>
        </w:rPr>
      </w:pPr>
      <w:hyperlink w:anchor="_Toc117602389" w:history="1">
        <w:r w:rsidR="00744E28" w:rsidRPr="004C086C">
          <w:rPr>
            <w:rStyle w:val="Hyperlink"/>
            <w:rFonts w:eastAsia="Times New Roman"/>
            <w:noProof/>
          </w:rPr>
          <w:t>8.4.2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Procedure</w:t>
        </w:r>
        <w:r w:rsidR="00744E28">
          <w:rPr>
            <w:noProof/>
            <w:webHidden/>
          </w:rPr>
          <w:tab/>
        </w:r>
        <w:r w:rsidR="00744E28">
          <w:rPr>
            <w:noProof/>
            <w:webHidden/>
          </w:rPr>
          <w:fldChar w:fldCharType="begin"/>
        </w:r>
        <w:r w:rsidR="00744E28">
          <w:rPr>
            <w:noProof/>
            <w:webHidden/>
          </w:rPr>
          <w:instrText xml:space="preserve"> PAGEREF _Toc117602389 \h </w:instrText>
        </w:r>
        <w:r w:rsidR="00744E28">
          <w:rPr>
            <w:noProof/>
            <w:webHidden/>
          </w:rPr>
        </w:r>
        <w:r w:rsidR="00744E28">
          <w:rPr>
            <w:noProof/>
            <w:webHidden/>
          </w:rPr>
          <w:fldChar w:fldCharType="separate"/>
        </w:r>
        <w:r w:rsidR="002B42CB">
          <w:rPr>
            <w:noProof/>
            <w:webHidden/>
          </w:rPr>
          <w:t>34</w:t>
        </w:r>
        <w:r w:rsidR="00744E28">
          <w:rPr>
            <w:noProof/>
            <w:webHidden/>
          </w:rPr>
          <w:fldChar w:fldCharType="end"/>
        </w:r>
      </w:hyperlink>
    </w:p>
    <w:p w14:paraId="6ADA2B65" w14:textId="165C6B2C" w:rsidR="00744E28" w:rsidRDefault="00000000">
      <w:pPr>
        <w:pStyle w:val="TOC2"/>
        <w:rPr>
          <w:rFonts w:asciiTheme="minorHAnsi" w:eastAsiaTheme="minorEastAsia" w:hAnsiTheme="minorHAnsi" w:cstheme="minorBidi"/>
          <w:b w:val="0"/>
          <w:noProof/>
          <w:sz w:val="24"/>
          <w:szCs w:val="24"/>
          <w:lang w:eastAsia="zh-CN"/>
        </w:rPr>
      </w:pPr>
      <w:hyperlink w:anchor="_Toc117602390" w:history="1">
        <w:r w:rsidR="00744E28" w:rsidRPr="004C086C">
          <w:rPr>
            <w:rStyle w:val="Hyperlink"/>
            <w:rFonts w:eastAsia="Times New Roman"/>
            <w:noProof/>
          </w:rPr>
          <w:t>8.5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ObservingProcedure</w:t>
        </w:r>
        <w:r w:rsidR="00744E28">
          <w:rPr>
            <w:noProof/>
            <w:webHidden/>
          </w:rPr>
          <w:tab/>
        </w:r>
        <w:r w:rsidR="00744E28">
          <w:rPr>
            <w:noProof/>
            <w:webHidden/>
          </w:rPr>
          <w:fldChar w:fldCharType="begin"/>
        </w:r>
        <w:r w:rsidR="00744E28">
          <w:rPr>
            <w:noProof/>
            <w:webHidden/>
          </w:rPr>
          <w:instrText xml:space="preserve"> PAGEREF _Toc117602390 \h </w:instrText>
        </w:r>
        <w:r w:rsidR="00744E28">
          <w:rPr>
            <w:noProof/>
            <w:webHidden/>
          </w:rPr>
        </w:r>
        <w:r w:rsidR="00744E28">
          <w:rPr>
            <w:noProof/>
            <w:webHidden/>
          </w:rPr>
          <w:fldChar w:fldCharType="separate"/>
        </w:r>
        <w:r w:rsidR="002B42CB">
          <w:rPr>
            <w:noProof/>
            <w:webHidden/>
          </w:rPr>
          <w:t>35</w:t>
        </w:r>
        <w:r w:rsidR="00744E28">
          <w:rPr>
            <w:noProof/>
            <w:webHidden/>
          </w:rPr>
          <w:fldChar w:fldCharType="end"/>
        </w:r>
      </w:hyperlink>
    </w:p>
    <w:p w14:paraId="4EBFA3D9" w14:textId="6B8FD105" w:rsidR="00744E28" w:rsidRDefault="00000000">
      <w:pPr>
        <w:pStyle w:val="TOC3"/>
        <w:rPr>
          <w:rFonts w:asciiTheme="minorHAnsi" w:eastAsiaTheme="minorEastAsia" w:hAnsiTheme="minorHAnsi" w:cstheme="minorBidi"/>
          <w:b w:val="0"/>
          <w:noProof/>
          <w:sz w:val="24"/>
          <w:szCs w:val="24"/>
          <w:lang w:eastAsia="zh-CN"/>
        </w:rPr>
      </w:pPr>
      <w:hyperlink w:anchor="_Toc117602391" w:history="1">
        <w:r w:rsidR="00744E28" w:rsidRPr="004C086C">
          <w:rPr>
            <w:rStyle w:val="Hyperlink"/>
            <w:rFonts w:eastAsia="Times New Roman"/>
            <w:noProof/>
          </w:rPr>
          <w:t>8.5.1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ObservingProcedure Requirements Class</w:t>
        </w:r>
        <w:r w:rsidR="00744E28">
          <w:rPr>
            <w:noProof/>
            <w:webHidden/>
          </w:rPr>
          <w:tab/>
        </w:r>
        <w:r w:rsidR="00744E28">
          <w:rPr>
            <w:noProof/>
            <w:webHidden/>
          </w:rPr>
          <w:fldChar w:fldCharType="begin"/>
        </w:r>
        <w:r w:rsidR="00744E28">
          <w:rPr>
            <w:noProof/>
            <w:webHidden/>
          </w:rPr>
          <w:instrText xml:space="preserve"> PAGEREF _Toc117602391 \h </w:instrText>
        </w:r>
        <w:r w:rsidR="00744E28">
          <w:rPr>
            <w:noProof/>
            <w:webHidden/>
          </w:rPr>
        </w:r>
        <w:r w:rsidR="00744E28">
          <w:rPr>
            <w:noProof/>
            <w:webHidden/>
          </w:rPr>
          <w:fldChar w:fldCharType="separate"/>
        </w:r>
        <w:r w:rsidR="002B42CB">
          <w:rPr>
            <w:noProof/>
            <w:webHidden/>
          </w:rPr>
          <w:t>35</w:t>
        </w:r>
        <w:r w:rsidR="00744E28">
          <w:rPr>
            <w:noProof/>
            <w:webHidden/>
          </w:rPr>
          <w:fldChar w:fldCharType="end"/>
        </w:r>
      </w:hyperlink>
    </w:p>
    <w:p w14:paraId="28FD93E0" w14:textId="09E6E904" w:rsidR="00744E28" w:rsidRDefault="00000000">
      <w:pPr>
        <w:pStyle w:val="TOC3"/>
        <w:rPr>
          <w:rFonts w:asciiTheme="minorHAnsi" w:eastAsiaTheme="minorEastAsia" w:hAnsiTheme="minorHAnsi" w:cstheme="minorBidi"/>
          <w:b w:val="0"/>
          <w:noProof/>
          <w:sz w:val="24"/>
          <w:szCs w:val="24"/>
          <w:lang w:eastAsia="zh-CN"/>
        </w:rPr>
      </w:pPr>
      <w:hyperlink w:anchor="_Toc117602392" w:history="1">
        <w:r w:rsidR="00744E28" w:rsidRPr="004C086C">
          <w:rPr>
            <w:rStyle w:val="Hyperlink"/>
            <w:rFonts w:eastAsia="Times New Roman"/>
            <w:noProof/>
          </w:rPr>
          <w:t>8.5.2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ObservingProcedure</w:t>
        </w:r>
        <w:r w:rsidR="00744E28">
          <w:rPr>
            <w:noProof/>
            <w:webHidden/>
          </w:rPr>
          <w:tab/>
        </w:r>
        <w:r w:rsidR="00744E28">
          <w:rPr>
            <w:noProof/>
            <w:webHidden/>
          </w:rPr>
          <w:fldChar w:fldCharType="begin"/>
        </w:r>
        <w:r w:rsidR="00744E28">
          <w:rPr>
            <w:noProof/>
            <w:webHidden/>
          </w:rPr>
          <w:instrText xml:space="preserve"> PAGEREF _Toc117602392 \h </w:instrText>
        </w:r>
        <w:r w:rsidR="00744E28">
          <w:rPr>
            <w:noProof/>
            <w:webHidden/>
          </w:rPr>
        </w:r>
        <w:r w:rsidR="00744E28">
          <w:rPr>
            <w:noProof/>
            <w:webHidden/>
          </w:rPr>
          <w:fldChar w:fldCharType="separate"/>
        </w:r>
        <w:r w:rsidR="002B42CB">
          <w:rPr>
            <w:noProof/>
            <w:webHidden/>
          </w:rPr>
          <w:t>35</w:t>
        </w:r>
        <w:r w:rsidR="00744E28">
          <w:rPr>
            <w:noProof/>
            <w:webHidden/>
          </w:rPr>
          <w:fldChar w:fldCharType="end"/>
        </w:r>
      </w:hyperlink>
    </w:p>
    <w:p w14:paraId="231EBC43" w14:textId="7EEFB105" w:rsidR="00744E28" w:rsidRDefault="00000000">
      <w:pPr>
        <w:pStyle w:val="TOC3"/>
        <w:rPr>
          <w:rFonts w:asciiTheme="minorHAnsi" w:eastAsiaTheme="minorEastAsia" w:hAnsiTheme="minorHAnsi" w:cstheme="minorBidi"/>
          <w:b w:val="0"/>
          <w:noProof/>
          <w:sz w:val="24"/>
          <w:szCs w:val="24"/>
          <w:lang w:eastAsia="zh-CN"/>
        </w:rPr>
      </w:pPr>
      <w:hyperlink w:anchor="_Toc117602393" w:history="1">
        <w:r w:rsidR="00744E28" w:rsidRPr="004C086C">
          <w:rPr>
            <w:rStyle w:val="Hyperlink"/>
            <w:rFonts w:eastAsia="Times New Roman"/>
            <w:noProof/>
          </w:rPr>
          <w:t>8.5.3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observer</w:t>
        </w:r>
        <w:r w:rsidR="00744E28">
          <w:rPr>
            <w:noProof/>
            <w:webHidden/>
          </w:rPr>
          <w:tab/>
        </w:r>
        <w:r w:rsidR="00744E28">
          <w:rPr>
            <w:noProof/>
            <w:webHidden/>
          </w:rPr>
          <w:fldChar w:fldCharType="begin"/>
        </w:r>
        <w:r w:rsidR="00744E28">
          <w:rPr>
            <w:noProof/>
            <w:webHidden/>
          </w:rPr>
          <w:instrText xml:space="preserve"> PAGEREF _Toc117602393 \h </w:instrText>
        </w:r>
        <w:r w:rsidR="00744E28">
          <w:rPr>
            <w:noProof/>
            <w:webHidden/>
          </w:rPr>
        </w:r>
        <w:r w:rsidR="00744E28">
          <w:rPr>
            <w:noProof/>
            <w:webHidden/>
          </w:rPr>
          <w:fldChar w:fldCharType="separate"/>
        </w:r>
        <w:r w:rsidR="002B42CB">
          <w:rPr>
            <w:noProof/>
            <w:webHidden/>
          </w:rPr>
          <w:t>36</w:t>
        </w:r>
        <w:r w:rsidR="00744E28">
          <w:rPr>
            <w:noProof/>
            <w:webHidden/>
          </w:rPr>
          <w:fldChar w:fldCharType="end"/>
        </w:r>
      </w:hyperlink>
    </w:p>
    <w:p w14:paraId="6D291F8B" w14:textId="25CAA8D4" w:rsidR="00744E28" w:rsidRDefault="00000000">
      <w:pPr>
        <w:pStyle w:val="TOC2"/>
        <w:rPr>
          <w:rFonts w:asciiTheme="minorHAnsi" w:eastAsiaTheme="minorEastAsia" w:hAnsiTheme="minorHAnsi" w:cstheme="minorBidi"/>
          <w:b w:val="0"/>
          <w:noProof/>
          <w:sz w:val="24"/>
          <w:szCs w:val="24"/>
          <w:lang w:eastAsia="zh-CN"/>
        </w:rPr>
      </w:pPr>
      <w:hyperlink w:anchor="_Toc117602394" w:history="1">
        <w:r w:rsidR="00744E28" w:rsidRPr="004C086C">
          <w:rPr>
            <w:rStyle w:val="Hyperlink"/>
            <w:rFonts w:eastAsia="Times New Roman"/>
            <w:noProof/>
          </w:rPr>
          <w:t>8.6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Observer</w:t>
        </w:r>
        <w:r w:rsidR="00744E28">
          <w:rPr>
            <w:noProof/>
            <w:webHidden/>
          </w:rPr>
          <w:tab/>
        </w:r>
        <w:r w:rsidR="00744E28">
          <w:rPr>
            <w:noProof/>
            <w:webHidden/>
          </w:rPr>
          <w:fldChar w:fldCharType="begin"/>
        </w:r>
        <w:r w:rsidR="00744E28">
          <w:rPr>
            <w:noProof/>
            <w:webHidden/>
          </w:rPr>
          <w:instrText xml:space="preserve"> PAGEREF _Toc117602394 \h </w:instrText>
        </w:r>
        <w:r w:rsidR="00744E28">
          <w:rPr>
            <w:noProof/>
            <w:webHidden/>
          </w:rPr>
        </w:r>
        <w:r w:rsidR="00744E28">
          <w:rPr>
            <w:noProof/>
            <w:webHidden/>
          </w:rPr>
          <w:fldChar w:fldCharType="separate"/>
        </w:r>
        <w:r w:rsidR="002B42CB">
          <w:rPr>
            <w:noProof/>
            <w:webHidden/>
          </w:rPr>
          <w:t>36</w:t>
        </w:r>
        <w:r w:rsidR="00744E28">
          <w:rPr>
            <w:noProof/>
            <w:webHidden/>
          </w:rPr>
          <w:fldChar w:fldCharType="end"/>
        </w:r>
      </w:hyperlink>
    </w:p>
    <w:p w14:paraId="5DAC0317" w14:textId="38007F24" w:rsidR="00744E28" w:rsidRDefault="00000000">
      <w:pPr>
        <w:pStyle w:val="TOC3"/>
        <w:rPr>
          <w:rFonts w:asciiTheme="minorHAnsi" w:eastAsiaTheme="minorEastAsia" w:hAnsiTheme="minorHAnsi" w:cstheme="minorBidi"/>
          <w:b w:val="0"/>
          <w:noProof/>
          <w:sz w:val="24"/>
          <w:szCs w:val="24"/>
          <w:lang w:eastAsia="zh-CN"/>
        </w:rPr>
      </w:pPr>
      <w:hyperlink w:anchor="_Toc117602395" w:history="1">
        <w:r w:rsidR="00744E28" w:rsidRPr="004C086C">
          <w:rPr>
            <w:rStyle w:val="Hyperlink"/>
            <w:rFonts w:eastAsia="Times New Roman"/>
            <w:noProof/>
          </w:rPr>
          <w:t>8.6.1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Observer Requirements Class</w:t>
        </w:r>
        <w:r w:rsidR="00744E28">
          <w:rPr>
            <w:noProof/>
            <w:webHidden/>
          </w:rPr>
          <w:tab/>
        </w:r>
        <w:r w:rsidR="00744E28">
          <w:rPr>
            <w:noProof/>
            <w:webHidden/>
          </w:rPr>
          <w:fldChar w:fldCharType="begin"/>
        </w:r>
        <w:r w:rsidR="00744E28">
          <w:rPr>
            <w:noProof/>
            <w:webHidden/>
          </w:rPr>
          <w:instrText xml:space="preserve"> PAGEREF _Toc117602395 \h </w:instrText>
        </w:r>
        <w:r w:rsidR="00744E28">
          <w:rPr>
            <w:noProof/>
            <w:webHidden/>
          </w:rPr>
        </w:r>
        <w:r w:rsidR="00744E28">
          <w:rPr>
            <w:noProof/>
            <w:webHidden/>
          </w:rPr>
          <w:fldChar w:fldCharType="separate"/>
        </w:r>
        <w:r w:rsidR="002B42CB">
          <w:rPr>
            <w:noProof/>
            <w:webHidden/>
          </w:rPr>
          <w:t>36</w:t>
        </w:r>
        <w:r w:rsidR="00744E28">
          <w:rPr>
            <w:noProof/>
            <w:webHidden/>
          </w:rPr>
          <w:fldChar w:fldCharType="end"/>
        </w:r>
      </w:hyperlink>
    </w:p>
    <w:p w14:paraId="2AFF8344" w14:textId="3DE05DE5" w:rsidR="00744E28" w:rsidRDefault="00000000">
      <w:pPr>
        <w:pStyle w:val="TOC3"/>
        <w:rPr>
          <w:rFonts w:asciiTheme="minorHAnsi" w:eastAsiaTheme="minorEastAsia" w:hAnsiTheme="minorHAnsi" w:cstheme="minorBidi"/>
          <w:b w:val="0"/>
          <w:noProof/>
          <w:sz w:val="24"/>
          <w:szCs w:val="24"/>
          <w:lang w:eastAsia="zh-CN"/>
        </w:rPr>
      </w:pPr>
      <w:hyperlink w:anchor="_Toc117602396" w:history="1">
        <w:r w:rsidR="00744E28" w:rsidRPr="004C086C">
          <w:rPr>
            <w:rStyle w:val="Hyperlink"/>
            <w:rFonts w:eastAsia="Times New Roman"/>
            <w:noProof/>
          </w:rPr>
          <w:t>8.6.2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Observer</w:t>
        </w:r>
        <w:r w:rsidR="00744E28">
          <w:rPr>
            <w:noProof/>
            <w:webHidden/>
          </w:rPr>
          <w:tab/>
        </w:r>
        <w:r w:rsidR="00744E28">
          <w:rPr>
            <w:noProof/>
            <w:webHidden/>
          </w:rPr>
          <w:fldChar w:fldCharType="begin"/>
        </w:r>
        <w:r w:rsidR="00744E28">
          <w:rPr>
            <w:noProof/>
            <w:webHidden/>
          </w:rPr>
          <w:instrText xml:space="preserve"> PAGEREF _Toc117602396 \h </w:instrText>
        </w:r>
        <w:r w:rsidR="00744E28">
          <w:rPr>
            <w:noProof/>
            <w:webHidden/>
          </w:rPr>
        </w:r>
        <w:r w:rsidR="00744E28">
          <w:rPr>
            <w:noProof/>
            <w:webHidden/>
          </w:rPr>
          <w:fldChar w:fldCharType="separate"/>
        </w:r>
        <w:r w:rsidR="002B42CB">
          <w:rPr>
            <w:noProof/>
            <w:webHidden/>
          </w:rPr>
          <w:t>36</w:t>
        </w:r>
        <w:r w:rsidR="00744E28">
          <w:rPr>
            <w:noProof/>
            <w:webHidden/>
          </w:rPr>
          <w:fldChar w:fldCharType="end"/>
        </w:r>
      </w:hyperlink>
    </w:p>
    <w:p w14:paraId="275B8F7C" w14:textId="19A979F8" w:rsidR="00744E28" w:rsidRDefault="00000000">
      <w:pPr>
        <w:pStyle w:val="TOC3"/>
        <w:rPr>
          <w:rFonts w:asciiTheme="minorHAnsi" w:eastAsiaTheme="minorEastAsia" w:hAnsiTheme="minorHAnsi" w:cstheme="minorBidi"/>
          <w:b w:val="0"/>
          <w:noProof/>
          <w:sz w:val="24"/>
          <w:szCs w:val="24"/>
          <w:lang w:eastAsia="zh-CN"/>
        </w:rPr>
      </w:pPr>
      <w:hyperlink w:anchor="_Toc117602397" w:history="1">
        <w:r w:rsidR="00744E28" w:rsidRPr="004C086C">
          <w:rPr>
            <w:rStyle w:val="Hyperlink"/>
            <w:rFonts w:eastAsia="Times New Roman"/>
            <w:noProof/>
          </w:rPr>
          <w:t>8.6.3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observableProperty</w:t>
        </w:r>
        <w:r w:rsidR="00744E28">
          <w:rPr>
            <w:noProof/>
            <w:webHidden/>
          </w:rPr>
          <w:tab/>
        </w:r>
        <w:r w:rsidR="00744E28">
          <w:rPr>
            <w:noProof/>
            <w:webHidden/>
          </w:rPr>
          <w:fldChar w:fldCharType="begin"/>
        </w:r>
        <w:r w:rsidR="00744E28">
          <w:rPr>
            <w:noProof/>
            <w:webHidden/>
          </w:rPr>
          <w:instrText xml:space="preserve"> PAGEREF _Toc117602397 \h </w:instrText>
        </w:r>
        <w:r w:rsidR="00744E28">
          <w:rPr>
            <w:noProof/>
            <w:webHidden/>
          </w:rPr>
        </w:r>
        <w:r w:rsidR="00744E28">
          <w:rPr>
            <w:noProof/>
            <w:webHidden/>
          </w:rPr>
          <w:fldChar w:fldCharType="separate"/>
        </w:r>
        <w:r w:rsidR="002B42CB">
          <w:rPr>
            <w:noProof/>
            <w:webHidden/>
          </w:rPr>
          <w:t>37</w:t>
        </w:r>
        <w:r w:rsidR="00744E28">
          <w:rPr>
            <w:noProof/>
            <w:webHidden/>
          </w:rPr>
          <w:fldChar w:fldCharType="end"/>
        </w:r>
      </w:hyperlink>
    </w:p>
    <w:p w14:paraId="7E9C6255" w14:textId="6D95A6AB" w:rsidR="00744E28" w:rsidRDefault="00000000">
      <w:pPr>
        <w:pStyle w:val="TOC3"/>
        <w:rPr>
          <w:rFonts w:asciiTheme="minorHAnsi" w:eastAsiaTheme="minorEastAsia" w:hAnsiTheme="minorHAnsi" w:cstheme="minorBidi"/>
          <w:b w:val="0"/>
          <w:noProof/>
          <w:sz w:val="24"/>
          <w:szCs w:val="24"/>
          <w:lang w:eastAsia="zh-CN"/>
        </w:rPr>
      </w:pPr>
      <w:hyperlink w:anchor="_Toc117602398" w:history="1">
        <w:r w:rsidR="00744E28" w:rsidRPr="004C086C">
          <w:rPr>
            <w:rStyle w:val="Hyperlink"/>
            <w:rFonts w:eastAsia="Times New Roman"/>
            <w:noProof/>
          </w:rPr>
          <w:t>8.6.4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observingProcedure</w:t>
        </w:r>
        <w:r w:rsidR="00744E28">
          <w:rPr>
            <w:noProof/>
            <w:webHidden/>
          </w:rPr>
          <w:tab/>
        </w:r>
        <w:r w:rsidR="00744E28">
          <w:rPr>
            <w:noProof/>
            <w:webHidden/>
          </w:rPr>
          <w:fldChar w:fldCharType="begin"/>
        </w:r>
        <w:r w:rsidR="00744E28">
          <w:rPr>
            <w:noProof/>
            <w:webHidden/>
          </w:rPr>
          <w:instrText xml:space="preserve"> PAGEREF _Toc117602398 \h </w:instrText>
        </w:r>
        <w:r w:rsidR="00744E28">
          <w:rPr>
            <w:noProof/>
            <w:webHidden/>
          </w:rPr>
        </w:r>
        <w:r w:rsidR="00744E28">
          <w:rPr>
            <w:noProof/>
            <w:webHidden/>
          </w:rPr>
          <w:fldChar w:fldCharType="separate"/>
        </w:r>
        <w:r w:rsidR="002B42CB">
          <w:rPr>
            <w:noProof/>
            <w:webHidden/>
          </w:rPr>
          <w:t>37</w:t>
        </w:r>
        <w:r w:rsidR="00744E28">
          <w:rPr>
            <w:noProof/>
            <w:webHidden/>
          </w:rPr>
          <w:fldChar w:fldCharType="end"/>
        </w:r>
      </w:hyperlink>
    </w:p>
    <w:p w14:paraId="5075525C" w14:textId="0FAD48D8" w:rsidR="00744E28" w:rsidRDefault="00000000">
      <w:pPr>
        <w:pStyle w:val="TOC3"/>
        <w:rPr>
          <w:rFonts w:asciiTheme="minorHAnsi" w:eastAsiaTheme="minorEastAsia" w:hAnsiTheme="minorHAnsi" w:cstheme="minorBidi"/>
          <w:b w:val="0"/>
          <w:noProof/>
          <w:sz w:val="24"/>
          <w:szCs w:val="24"/>
          <w:lang w:eastAsia="zh-CN"/>
        </w:rPr>
      </w:pPr>
      <w:hyperlink w:anchor="_Toc117602399" w:history="1">
        <w:r w:rsidR="00744E28" w:rsidRPr="004C086C">
          <w:rPr>
            <w:rStyle w:val="Hyperlink"/>
            <w:rFonts w:eastAsia="Times New Roman"/>
            <w:noProof/>
          </w:rPr>
          <w:t>8.6.5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deployment</w:t>
        </w:r>
        <w:r w:rsidR="00744E28">
          <w:rPr>
            <w:noProof/>
            <w:webHidden/>
          </w:rPr>
          <w:tab/>
        </w:r>
        <w:r w:rsidR="00744E28">
          <w:rPr>
            <w:noProof/>
            <w:webHidden/>
          </w:rPr>
          <w:fldChar w:fldCharType="begin"/>
        </w:r>
        <w:r w:rsidR="00744E28">
          <w:rPr>
            <w:noProof/>
            <w:webHidden/>
          </w:rPr>
          <w:instrText xml:space="preserve"> PAGEREF _Toc117602399 \h </w:instrText>
        </w:r>
        <w:r w:rsidR="00744E28">
          <w:rPr>
            <w:noProof/>
            <w:webHidden/>
          </w:rPr>
        </w:r>
        <w:r w:rsidR="00744E28">
          <w:rPr>
            <w:noProof/>
            <w:webHidden/>
          </w:rPr>
          <w:fldChar w:fldCharType="separate"/>
        </w:r>
        <w:r w:rsidR="002B42CB">
          <w:rPr>
            <w:noProof/>
            <w:webHidden/>
          </w:rPr>
          <w:t>37</w:t>
        </w:r>
        <w:r w:rsidR="00744E28">
          <w:rPr>
            <w:noProof/>
            <w:webHidden/>
          </w:rPr>
          <w:fldChar w:fldCharType="end"/>
        </w:r>
      </w:hyperlink>
    </w:p>
    <w:p w14:paraId="3FE57A73" w14:textId="1E93FE60" w:rsidR="00744E28" w:rsidRDefault="00000000">
      <w:pPr>
        <w:pStyle w:val="TOC2"/>
        <w:rPr>
          <w:rFonts w:asciiTheme="minorHAnsi" w:eastAsiaTheme="minorEastAsia" w:hAnsiTheme="minorHAnsi" w:cstheme="minorBidi"/>
          <w:b w:val="0"/>
          <w:noProof/>
          <w:sz w:val="24"/>
          <w:szCs w:val="24"/>
          <w:lang w:eastAsia="zh-CN"/>
        </w:rPr>
      </w:pPr>
      <w:hyperlink w:anchor="_Toc117602400" w:history="1">
        <w:r w:rsidR="00744E28" w:rsidRPr="004C086C">
          <w:rPr>
            <w:rStyle w:val="Hyperlink"/>
            <w:rFonts w:eastAsia="Times New Roman"/>
            <w:noProof/>
          </w:rPr>
          <w:t>8.7</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Host</w:t>
        </w:r>
        <w:r w:rsidR="00744E28">
          <w:rPr>
            <w:noProof/>
            <w:webHidden/>
          </w:rPr>
          <w:tab/>
        </w:r>
        <w:r w:rsidR="00744E28">
          <w:rPr>
            <w:noProof/>
            <w:webHidden/>
          </w:rPr>
          <w:fldChar w:fldCharType="begin"/>
        </w:r>
        <w:r w:rsidR="00744E28">
          <w:rPr>
            <w:noProof/>
            <w:webHidden/>
          </w:rPr>
          <w:instrText xml:space="preserve"> PAGEREF _Toc117602400 \h </w:instrText>
        </w:r>
        <w:r w:rsidR="00744E28">
          <w:rPr>
            <w:noProof/>
            <w:webHidden/>
          </w:rPr>
        </w:r>
        <w:r w:rsidR="00744E28">
          <w:rPr>
            <w:noProof/>
            <w:webHidden/>
          </w:rPr>
          <w:fldChar w:fldCharType="separate"/>
        </w:r>
        <w:r w:rsidR="002B42CB">
          <w:rPr>
            <w:noProof/>
            <w:webHidden/>
          </w:rPr>
          <w:t>37</w:t>
        </w:r>
        <w:r w:rsidR="00744E28">
          <w:rPr>
            <w:noProof/>
            <w:webHidden/>
          </w:rPr>
          <w:fldChar w:fldCharType="end"/>
        </w:r>
      </w:hyperlink>
    </w:p>
    <w:p w14:paraId="61975E40" w14:textId="425D7E4E" w:rsidR="00744E28" w:rsidRDefault="00000000">
      <w:pPr>
        <w:pStyle w:val="TOC3"/>
        <w:rPr>
          <w:rFonts w:asciiTheme="minorHAnsi" w:eastAsiaTheme="minorEastAsia" w:hAnsiTheme="minorHAnsi" w:cstheme="minorBidi"/>
          <w:b w:val="0"/>
          <w:noProof/>
          <w:sz w:val="24"/>
          <w:szCs w:val="24"/>
          <w:lang w:eastAsia="zh-CN"/>
        </w:rPr>
      </w:pPr>
      <w:hyperlink w:anchor="_Toc117602401" w:history="1">
        <w:r w:rsidR="00744E28" w:rsidRPr="004C086C">
          <w:rPr>
            <w:rStyle w:val="Hyperlink"/>
            <w:rFonts w:eastAsia="Times New Roman"/>
            <w:noProof/>
          </w:rPr>
          <w:t>8.7.1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Host Requirements Class</w:t>
        </w:r>
        <w:r w:rsidR="00744E28">
          <w:rPr>
            <w:noProof/>
            <w:webHidden/>
          </w:rPr>
          <w:tab/>
        </w:r>
        <w:r w:rsidR="00744E28">
          <w:rPr>
            <w:noProof/>
            <w:webHidden/>
          </w:rPr>
          <w:fldChar w:fldCharType="begin"/>
        </w:r>
        <w:r w:rsidR="00744E28">
          <w:rPr>
            <w:noProof/>
            <w:webHidden/>
          </w:rPr>
          <w:instrText xml:space="preserve"> PAGEREF _Toc117602401 \h </w:instrText>
        </w:r>
        <w:r w:rsidR="00744E28">
          <w:rPr>
            <w:noProof/>
            <w:webHidden/>
          </w:rPr>
        </w:r>
        <w:r w:rsidR="00744E28">
          <w:rPr>
            <w:noProof/>
            <w:webHidden/>
          </w:rPr>
          <w:fldChar w:fldCharType="separate"/>
        </w:r>
        <w:r w:rsidR="002B42CB">
          <w:rPr>
            <w:noProof/>
            <w:webHidden/>
          </w:rPr>
          <w:t>37</w:t>
        </w:r>
        <w:r w:rsidR="00744E28">
          <w:rPr>
            <w:noProof/>
            <w:webHidden/>
          </w:rPr>
          <w:fldChar w:fldCharType="end"/>
        </w:r>
      </w:hyperlink>
    </w:p>
    <w:p w14:paraId="07079A3D" w14:textId="390D555C" w:rsidR="00744E28" w:rsidRDefault="00000000">
      <w:pPr>
        <w:pStyle w:val="TOC3"/>
        <w:rPr>
          <w:rFonts w:asciiTheme="minorHAnsi" w:eastAsiaTheme="minorEastAsia" w:hAnsiTheme="minorHAnsi" w:cstheme="minorBidi"/>
          <w:b w:val="0"/>
          <w:noProof/>
          <w:sz w:val="24"/>
          <w:szCs w:val="24"/>
          <w:lang w:eastAsia="zh-CN"/>
        </w:rPr>
      </w:pPr>
      <w:hyperlink w:anchor="_Toc117602402" w:history="1">
        <w:r w:rsidR="00744E28" w:rsidRPr="004C086C">
          <w:rPr>
            <w:rStyle w:val="Hyperlink"/>
            <w:rFonts w:eastAsia="Times New Roman"/>
            <w:noProof/>
          </w:rPr>
          <w:t>8.7.2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Host</w:t>
        </w:r>
        <w:r w:rsidR="00744E28">
          <w:rPr>
            <w:noProof/>
            <w:webHidden/>
          </w:rPr>
          <w:tab/>
        </w:r>
        <w:r w:rsidR="00744E28">
          <w:rPr>
            <w:noProof/>
            <w:webHidden/>
          </w:rPr>
          <w:fldChar w:fldCharType="begin"/>
        </w:r>
        <w:r w:rsidR="00744E28">
          <w:rPr>
            <w:noProof/>
            <w:webHidden/>
          </w:rPr>
          <w:instrText xml:space="preserve"> PAGEREF _Toc117602402 \h </w:instrText>
        </w:r>
        <w:r w:rsidR="00744E28">
          <w:rPr>
            <w:noProof/>
            <w:webHidden/>
          </w:rPr>
        </w:r>
        <w:r w:rsidR="00744E28">
          <w:rPr>
            <w:noProof/>
            <w:webHidden/>
          </w:rPr>
          <w:fldChar w:fldCharType="separate"/>
        </w:r>
        <w:r w:rsidR="002B42CB">
          <w:rPr>
            <w:noProof/>
            <w:webHidden/>
          </w:rPr>
          <w:t>37</w:t>
        </w:r>
        <w:r w:rsidR="00744E28">
          <w:rPr>
            <w:noProof/>
            <w:webHidden/>
          </w:rPr>
          <w:fldChar w:fldCharType="end"/>
        </w:r>
      </w:hyperlink>
    </w:p>
    <w:p w14:paraId="49B4D998" w14:textId="74884305" w:rsidR="00744E28" w:rsidRDefault="00000000">
      <w:pPr>
        <w:pStyle w:val="TOC3"/>
        <w:rPr>
          <w:rFonts w:asciiTheme="minorHAnsi" w:eastAsiaTheme="minorEastAsia" w:hAnsiTheme="minorHAnsi" w:cstheme="minorBidi"/>
          <w:b w:val="0"/>
          <w:noProof/>
          <w:sz w:val="24"/>
          <w:szCs w:val="24"/>
          <w:lang w:eastAsia="zh-CN"/>
        </w:rPr>
      </w:pPr>
      <w:hyperlink w:anchor="_Toc117602403" w:history="1">
        <w:r w:rsidR="00744E28" w:rsidRPr="004C086C">
          <w:rPr>
            <w:rStyle w:val="Hyperlink"/>
            <w:rFonts w:eastAsia="Times New Roman"/>
            <w:noProof/>
          </w:rPr>
          <w:t>8.7.3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deployment</w:t>
        </w:r>
        <w:r w:rsidR="00744E28">
          <w:rPr>
            <w:noProof/>
            <w:webHidden/>
          </w:rPr>
          <w:tab/>
        </w:r>
        <w:r w:rsidR="00744E28">
          <w:rPr>
            <w:noProof/>
            <w:webHidden/>
          </w:rPr>
          <w:fldChar w:fldCharType="begin"/>
        </w:r>
        <w:r w:rsidR="00744E28">
          <w:rPr>
            <w:noProof/>
            <w:webHidden/>
          </w:rPr>
          <w:instrText xml:space="preserve"> PAGEREF _Toc117602403 \h </w:instrText>
        </w:r>
        <w:r w:rsidR="00744E28">
          <w:rPr>
            <w:noProof/>
            <w:webHidden/>
          </w:rPr>
        </w:r>
        <w:r w:rsidR="00744E28">
          <w:rPr>
            <w:noProof/>
            <w:webHidden/>
          </w:rPr>
          <w:fldChar w:fldCharType="separate"/>
        </w:r>
        <w:r w:rsidR="002B42CB">
          <w:rPr>
            <w:noProof/>
            <w:webHidden/>
          </w:rPr>
          <w:t>38</w:t>
        </w:r>
        <w:r w:rsidR="00744E28">
          <w:rPr>
            <w:noProof/>
            <w:webHidden/>
          </w:rPr>
          <w:fldChar w:fldCharType="end"/>
        </w:r>
      </w:hyperlink>
    </w:p>
    <w:p w14:paraId="3A0C8857" w14:textId="0DBB1B41" w:rsidR="00744E28" w:rsidRDefault="00000000">
      <w:pPr>
        <w:pStyle w:val="TOC3"/>
        <w:rPr>
          <w:rFonts w:asciiTheme="minorHAnsi" w:eastAsiaTheme="minorEastAsia" w:hAnsiTheme="minorHAnsi" w:cstheme="minorBidi"/>
          <w:b w:val="0"/>
          <w:noProof/>
          <w:sz w:val="24"/>
          <w:szCs w:val="24"/>
          <w:lang w:eastAsia="zh-CN"/>
        </w:rPr>
      </w:pPr>
      <w:hyperlink w:anchor="_Toc117602404" w:history="1">
        <w:r w:rsidR="00744E28" w:rsidRPr="004C086C">
          <w:rPr>
            <w:rStyle w:val="Hyperlink"/>
            <w:rFonts w:eastAsia="Times New Roman"/>
            <w:noProof/>
          </w:rPr>
          <w:t>8.7.4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relatedHost</w:t>
        </w:r>
        <w:r w:rsidR="00744E28">
          <w:rPr>
            <w:noProof/>
            <w:webHidden/>
          </w:rPr>
          <w:tab/>
        </w:r>
        <w:r w:rsidR="00744E28">
          <w:rPr>
            <w:noProof/>
            <w:webHidden/>
          </w:rPr>
          <w:fldChar w:fldCharType="begin"/>
        </w:r>
        <w:r w:rsidR="00744E28">
          <w:rPr>
            <w:noProof/>
            <w:webHidden/>
          </w:rPr>
          <w:instrText xml:space="preserve"> PAGEREF _Toc117602404 \h </w:instrText>
        </w:r>
        <w:r w:rsidR="00744E28">
          <w:rPr>
            <w:noProof/>
            <w:webHidden/>
          </w:rPr>
        </w:r>
        <w:r w:rsidR="00744E28">
          <w:rPr>
            <w:noProof/>
            <w:webHidden/>
          </w:rPr>
          <w:fldChar w:fldCharType="separate"/>
        </w:r>
        <w:r w:rsidR="002B42CB">
          <w:rPr>
            <w:noProof/>
            <w:webHidden/>
          </w:rPr>
          <w:t>38</w:t>
        </w:r>
        <w:r w:rsidR="00744E28">
          <w:rPr>
            <w:noProof/>
            <w:webHidden/>
          </w:rPr>
          <w:fldChar w:fldCharType="end"/>
        </w:r>
      </w:hyperlink>
    </w:p>
    <w:p w14:paraId="0DD74F92" w14:textId="59A60391" w:rsidR="00744E28" w:rsidRDefault="00000000">
      <w:pPr>
        <w:pStyle w:val="TOC2"/>
        <w:rPr>
          <w:rFonts w:asciiTheme="minorHAnsi" w:eastAsiaTheme="minorEastAsia" w:hAnsiTheme="minorHAnsi" w:cstheme="minorBidi"/>
          <w:b w:val="0"/>
          <w:noProof/>
          <w:sz w:val="24"/>
          <w:szCs w:val="24"/>
          <w:lang w:eastAsia="zh-CN"/>
        </w:rPr>
      </w:pPr>
      <w:hyperlink w:anchor="_Toc117602405" w:history="1">
        <w:r w:rsidR="00744E28" w:rsidRPr="004C086C">
          <w:rPr>
            <w:rStyle w:val="Hyperlink"/>
            <w:rFonts w:eastAsia="Times New Roman"/>
            <w:noProof/>
          </w:rPr>
          <w:t>8.8</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Deployment</w:t>
        </w:r>
        <w:r w:rsidR="00744E28">
          <w:rPr>
            <w:noProof/>
            <w:webHidden/>
          </w:rPr>
          <w:tab/>
        </w:r>
        <w:r w:rsidR="00744E28">
          <w:rPr>
            <w:noProof/>
            <w:webHidden/>
          </w:rPr>
          <w:fldChar w:fldCharType="begin"/>
        </w:r>
        <w:r w:rsidR="00744E28">
          <w:rPr>
            <w:noProof/>
            <w:webHidden/>
          </w:rPr>
          <w:instrText xml:space="preserve"> PAGEREF _Toc117602405 \h </w:instrText>
        </w:r>
        <w:r w:rsidR="00744E28">
          <w:rPr>
            <w:noProof/>
            <w:webHidden/>
          </w:rPr>
        </w:r>
        <w:r w:rsidR="00744E28">
          <w:rPr>
            <w:noProof/>
            <w:webHidden/>
          </w:rPr>
          <w:fldChar w:fldCharType="separate"/>
        </w:r>
        <w:r w:rsidR="002B42CB">
          <w:rPr>
            <w:noProof/>
            <w:webHidden/>
          </w:rPr>
          <w:t>38</w:t>
        </w:r>
        <w:r w:rsidR="00744E28">
          <w:rPr>
            <w:noProof/>
            <w:webHidden/>
          </w:rPr>
          <w:fldChar w:fldCharType="end"/>
        </w:r>
      </w:hyperlink>
    </w:p>
    <w:p w14:paraId="18143EFA" w14:textId="495D16F2" w:rsidR="00744E28" w:rsidRDefault="00000000">
      <w:pPr>
        <w:pStyle w:val="TOC3"/>
        <w:rPr>
          <w:rFonts w:asciiTheme="minorHAnsi" w:eastAsiaTheme="minorEastAsia" w:hAnsiTheme="minorHAnsi" w:cstheme="minorBidi"/>
          <w:b w:val="0"/>
          <w:noProof/>
          <w:sz w:val="24"/>
          <w:szCs w:val="24"/>
          <w:lang w:eastAsia="zh-CN"/>
        </w:rPr>
      </w:pPr>
      <w:hyperlink w:anchor="_Toc117602406" w:history="1">
        <w:r w:rsidR="00744E28" w:rsidRPr="004C086C">
          <w:rPr>
            <w:rStyle w:val="Hyperlink"/>
            <w:rFonts w:eastAsia="Times New Roman"/>
            <w:noProof/>
          </w:rPr>
          <w:t>8.8.1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Deployment Requirements Class</w:t>
        </w:r>
        <w:r w:rsidR="00744E28">
          <w:rPr>
            <w:noProof/>
            <w:webHidden/>
          </w:rPr>
          <w:tab/>
        </w:r>
        <w:r w:rsidR="00744E28">
          <w:rPr>
            <w:noProof/>
            <w:webHidden/>
          </w:rPr>
          <w:fldChar w:fldCharType="begin"/>
        </w:r>
        <w:r w:rsidR="00744E28">
          <w:rPr>
            <w:noProof/>
            <w:webHidden/>
          </w:rPr>
          <w:instrText xml:space="preserve"> PAGEREF _Toc117602406 \h </w:instrText>
        </w:r>
        <w:r w:rsidR="00744E28">
          <w:rPr>
            <w:noProof/>
            <w:webHidden/>
          </w:rPr>
        </w:r>
        <w:r w:rsidR="00744E28">
          <w:rPr>
            <w:noProof/>
            <w:webHidden/>
          </w:rPr>
          <w:fldChar w:fldCharType="separate"/>
        </w:r>
        <w:r w:rsidR="002B42CB">
          <w:rPr>
            <w:noProof/>
            <w:webHidden/>
          </w:rPr>
          <w:t>38</w:t>
        </w:r>
        <w:r w:rsidR="00744E28">
          <w:rPr>
            <w:noProof/>
            <w:webHidden/>
          </w:rPr>
          <w:fldChar w:fldCharType="end"/>
        </w:r>
      </w:hyperlink>
    </w:p>
    <w:p w14:paraId="5BC0B35E" w14:textId="014AC7D2" w:rsidR="00744E28" w:rsidRDefault="00000000">
      <w:pPr>
        <w:pStyle w:val="TOC3"/>
        <w:rPr>
          <w:rFonts w:asciiTheme="minorHAnsi" w:eastAsiaTheme="minorEastAsia" w:hAnsiTheme="minorHAnsi" w:cstheme="minorBidi"/>
          <w:b w:val="0"/>
          <w:noProof/>
          <w:sz w:val="24"/>
          <w:szCs w:val="24"/>
          <w:lang w:eastAsia="zh-CN"/>
        </w:rPr>
      </w:pPr>
      <w:hyperlink w:anchor="_Toc117602407" w:history="1">
        <w:r w:rsidR="00744E28" w:rsidRPr="004C086C">
          <w:rPr>
            <w:rStyle w:val="Hyperlink"/>
            <w:rFonts w:eastAsia="Times New Roman"/>
            <w:noProof/>
          </w:rPr>
          <w:t>8.8.2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Deployment</w:t>
        </w:r>
        <w:r w:rsidR="00744E28">
          <w:rPr>
            <w:noProof/>
            <w:webHidden/>
          </w:rPr>
          <w:tab/>
        </w:r>
        <w:r w:rsidR="00744E28">
          <w:rPr>
            <w:noProof/>
            <w:webHidden/>
          </w:rPr>
          <w:fldChar w:fldCharType="begin"/>
        </w:r>
        <w:r w:rsidR="00744E28">
          <w:rPr>
            <w:noProof/>
            <w:webHidden/>
          </w:rPr>
          <w:instrText xml:space="preserve"> PAGEREF _Toc117602407 \h </w:instrText>
        </w:r>
        <w:r w:rsidR="00744E28">
          <w:rPr>
            <w:noProof/>
            <w:webHidden/>
          </w:rPr>
        </w:r>
        <w:r w:rsidR="00744E28">
          <w:rPr>
            <w:noProof/>
            <w:webHidden/>
          </w:rPr>
          <w:fldChar w:fldCharType="separate"/>
        </w:r>
        <w:r w:rsidR="002B42CB">
          <w:rPr>
            <w:noProof/>
            <w:webHidden/>
          </w:rPr>
          <w:t>38</w:t>
        </w:r>
        <w:r w:rsidR="00744E28">
          <w:rPr>
            <w:noProof/>
            <w:webHidden/>
          </w:rPr>
          <w:fldChar w:fldCharType="end"/>
        </w:r>
      </w:hyperlink>
    </w:p>
    <w:p w14:paraId="0AADFFFC" w14:textId="370013FE" w:rsidR="00744E28" w:rsidRDefault="00000000">
      <w:pPr>
        <w:pStyle w:val="TOC3"/>
        <w:rPr>
          <w:rFonts w:asciiTheme="minorHAnsi" w:eastAsiaTheme="minorEastAsia" w:hAnsiTheme="minorHAnsi" w:cstheme="minorBidi"/>
          <w:b w:val="0"/>
          <w:noProof/>
          <w:sz w:val="24"/>
          <w:szCs w:val="24"/>
          <w:lang w:eastAsia="zh-CN"/>
        </w:rPr>
      </w:pPr>
      <w:hyperlink w:anchor="_Toc117602408" w:history="1">
        <w:r w:rsidR="00744E28" w:rsidRPr="004C086C">
          <w:rPr>
            <w:rStyle w:val="Hyperlink"/>
            <w:rFonts w:eastAsia="Times New Roman"/>
            <w:noProof/>
          </w:rPr>
          <w:t>8.8.3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observer</w:t>
        </w:r>
        <w:r w:rsidR="00744E28">
          <w:rPr>
            <w:noProof/>
            <w:webHidden/>
          </w:rPr>
          <w:tab/>
        </w:r>
        <w:r w:rsidR="00744E28">
          <w:rPr>
            <w:noProof/>
            <w:webHidden/>
          </w:rPr>
          <w:fldChar w:fldCharType="begin"/>
        </w:r>
        <w:r w:rsidR="00744E28">
          <w:rPr>
            <w:noProof/>
            <w:webHidden/>
          </w:rPr>
          <w:instrText xml:space="preserve"> PAGEREF _Toc117602408 \h </w:instrText>
        </w:r>
        <w:r w:rsidR="00744E28">
          <w:rPr>
            <w:noProof/>
            <w:webHidden/>
          </w:rPr>
        </w:r>
        <w:r w:rsidR="00744E28">
          <w:rPr>
            <w:noProof/>
            <w:webHidden/>
          </w:rPr>
          <w:fldChar w:fldCharType="separate"/>
        </w:r>
        <w:r w:rsidR="002B42CB">
          <w:rPr>
            <w:noProof/>
            <w:webHidden/>
          </w:rPr>
          <w:t>39</w:t>
        </w:r>
        <w:r w:rsidR="00744E28">
          <w:rPr>
            <w:noProof/>
            <w:webHidden/>
          </w:rPr>
          <w:fldChar w:fldCharType="end"/>
        </w:r>
      </w:hyperlink>
    </w:p>
    <w:p w14:paraId="50420A10" w14:textId="760FFF58" w:rsidR="00744E28" w:rsidRDefault="00000000">
      <w:pPr>
        <w:pStyle w:val="TOC3"/>
        <w:rPr>
          <w:rFonts w:asciiTheme="minorHAnsi" w:eastAsiaTheme="minorEastAsia" w:hAnsiTheme="minorHAnsi" w:cstheme="minorBidi"/>
          <w:b w:val="0"/>
          <w:noProof/>
          <w:sz w:val="24"/>
          <w:szCs w:val="24"/>
          <w:lang w:eastAsia="zh-CN"/>
        </w:rPr>
      </w:pPr>
      <w:hyperlink w:anchor="_Toc117602409" w:history="1">
        <w:r w:rsidR="00744E28" w:rsidRPr="004C086C">
          <w:rPr>
            <w:rStyle w:val="Hyperlink"/>
            <w:rFonts w:eastAsia="Times New Roman"/>
            <w:noProof/>
          </w:rPr>
          <w:t>8.8.4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host</w:t>
        </w:r>
        <w:r w:rsidR="00744E28">
          <w:rPr>
            <w:noProof/>
            <w:webHidden/>
          </w:rPr>
          <w:tab/>
        </w:r>
        <w:r w:rsidR="00744E28">
          <w:rPr>
            <w:noProof/>
            <w:webHidden/>
          </w:rPr>
          <w:fldChar w:fldCharType="begin"/>
        </w:r>
        <w:r w:rsidR="00744E28">
          <w:rPr>
            <w:noProof/>
            <w:webHidden/>
          </w:rPr>
          <w:instrText xml:space="preserve"> PAGEREF _Toc117602409 \h </w:instrText>
        </w:r>
        <w:r w:rsidR="00744E28">
          <w:rPr>
            <w:noProof/>
            <w:webHidden/>
          </w:rPr>
        </w:r>
        <w:r w:rsidR="00744E28">
          <w:rPr>
            <w:noProof/>
            <w:webHidden/>
          </w:rPr>
          <w:fldChar w:fldCharType="separate"/>
        </w:r>
        <w:r w:rsidR="002B42CB">
          <w:rPr>
            <w:noProof/>
            <w:webHidden/>
          </w:rPr>
          <w:t>39</w:t>
        </w:r>
        <w:r w:rsidR="00744E28">
          <w:rPr>
            <w:noProof/>
            <w:webHidden/>
          </w:rPr>
          <w:fldChar w:fldCharType="end"/>
        </w:r>
      </w:hyperlink>
    </w:p>
    <w:p w14:paraId="1088E567" w14:textId="1613B891" w:rsidR="00744E28" w:rsidRDefault="00000000">
      <w:pPr>
        <w:pStyle w:val="TOC1"/>
        <w:rPr>
          <w:rFonts w:asciiTheme="minorHAnsi" w:eastAsiaTheme="minorEastAsia" w:hAnsiTheme="minorHAnsi" w:cstheme="minorBidi"/>
          <w:b w:val="0"/>
          <w:noProof/>
          <w:sz w:val="24"/>
          <w:szCs w:val="24"/>
          <w:lang w:eastAsia="zh-CN"/>
        </w:rPr>
      </w:pPr>
      <w:hyperlink w:anchor="_Toc117602410" w:history="1">
        <w:r w:rsidR="00744E28" w:rsidRPr="004C086C">
          <w:rPr>
            <w:rStyle w:val="Hyperlink"/>
            <w:rFonts w:eastAsia="Times New Roman"/>
            <w:noProof/>
          </w:rPr>
          <w:t>9</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 Observation Core</w:t>
        </w:r>
        <w:r w:rsidR="00744E28">
          <w:rPr>
            <w:noProof/>
            <w:webHidden/>
          </w:rPr>
          <w:tab/>
        </w:r>
        <w:r w:rsidR="00744E28">
          <w:rPr>
            <w:noProof/>
            <w:webHidden/>
          </w:rPr>
          <w:fldChar w:fldCharType="begin"/>
        </w:r>
        <w:r w:rsidR="00744E28">
          <w:rPr>
            <w:noProof/>
            <w:webHidden/>
          </w:rPr>
          <w:instrText xml:space="preserve"> PAGEREF _Toc117602410 \h </w:instrText>
        </w:r>
        <w:r w:rsidR="00744E28">
          <w:rPr>
            <w:noProof/>
            <w:webHidden/>
          </w:rPr>
        </w:r>
        <w:r w:rsidR="00744E28">
          <w:rPr>
            <w:noProof/>
            <w:webHidden/>
          </w:rPr>
          <w:fldChar w:fldCharType="separate"/>
        </w:r>
        <w:r w:rsidR="002B42CB">
          <w:rPr>
            <w:noProof/>
            <w:webHidden/>
          </w:rPr>
          <w:t>39</w:t>
        </w:r>
        <w:r w:rsidR="00744E28">
          <w:rPr>
            <w:noProof/>
            <w:webHidden/>
          </w:rPr>
          <w:fldChar w:fldCharType="end"/>
        </w:r>
      </w:hyperlink>
    </w:p>
    <w:p w14:paraId="6ED54EDF" w14:textId="40B4A6E6" w:rsidR="00744E28" w:rsidRDefault="00000000">
      <w:pPr>
        <w:pStyle w:val="TOC2"/>
        <w:rPr>
          <w:rFonts w:asciiTheme="minorHAnsi" w:eastAsiaTheme="minorEastAsia" w:hAnsiTheme="minorHAnsi" w:cstheme="minorBidi"/>
          <w:b w:val="0"/>
          <w:noProof/>
          <w:sz w:val="24"/>
          <w:szCs w:val="24"/>
          <w:lang w:eastAsia="zh-CN"/>
        </w:rPr>
      </w:pPr>
      <w:hyperlink w:anchor="_Toc117602411" w:history="1">
        <w:r w:rsidR="00744E28" w:rsidRPr="004C086C">
          <w:rPr>
            <w:rStyle w:val="Hyperlink"/>
            <w:rFonts w:eastAsia="Times New Roman"/>
            <w:noProof/>
          </w:rPr>
          <w:t>9.1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General</w:t>
        </w:r>
        <w:r w:rsidR="00744E28">
          <w:rPr>
            <w:noProof/>
            <w:webHidden/>
          </w:rPr>
          <w:tab/>
        </w:r>
        <w:r w:rsidR="00744E28">
          <w:rPr>
            <w:noProof/>
            <w:webHidden/>
          </w:rPr>
          <w:fldChar w:fldCharType="begin"/>
        </w:r>
        <w:r w:rsidR="00744E28">
          <w:rPr>
            <w:noProof/>
            <w:webHidden/>
          </w:rPr>
          <w:instrText xml:space="preserve"> PAGEREF _Toc117602411 \h </w:instrText>
        </w:r>
        <w:r w:rsidR="00744E28">
          <w:rPr>
            <w:noProof/>
            <w:webHidden/>
          </w:rPr>
        </w:r>
        <w:r w:rsidR="00744E28">
          <w:rPr>
            <w:noProof/>
            <w:webHidden/>
          </w:rPr>
          <w:fldChar w:fldCharType="separate"/>
        </w:r>
        <w:r w:rsidR="002B42CB">
          <w:rPr>
            <w:noProof/>
            <w:webHidden/>
          </w:rPr>
          <w:t>39</w:t>
        </w:r>
        <w:r w:rsidR="00744E28">
          <w:rPr>
            <w:noProof/>
            <w:webHidden/>
          </w:rPr>
          <w:fldChar w:fldCharType="end"/>
        </w:r>
      </w:hyperlink>
    </w:p>
    <w:p w14:paraId="083FB288" w14:textId="073B1CEE" w:rsidR="00744E28" w:rsidRDefault="00000000">
      <w:pPr>
        <w:pStyle w:val="TOC3"/>
        <w:rPr>
          <w:rFonts w:asciiTheme="minorHAnsi" w:eastAsiaTheme="minorEastAsia" w:hAnsiTheme="minorHAnsi" w:cstheme="minorBidi"/>
          <w:b w:val="0"/>
          <w:noProof/>
          <w:sz w:val="24"/>
          <w:szCs w:val="24"/>
          <w:lang w:eastAsia="zh-CN"/>
        </w:rPr>
      </w:pPr>
      <w:hyperlink w:anchor="_Toc117602412" w:history="1">
        <w:r w:rsidR="00744E28" w:rsidRPr="004C086C">
          <w:rPr>
            <w:rStyle w:val="Hyperlink"/>
            <w:rFonts w:eastAsia="Times New Roman"/>
            <w:noProof/>
          </w:rPr>
          <w:t>9.1.1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 Observation Core Package Requirements Class</w:t>
        </w:r>
        <w:r w:rsidR="00744E28">
          <w:rPr>
            <w:noProof/>
            <w:webHidden/>
          </w:rPr>
          <w:tab/>
        </w:r>
        <w:r w:rsidR="00744E28">
          <w:rPr>
            <w:noProof/>
            <w:webHidden/>
          </w:rPr>
          <w:fldChar w:fldCharType="begin"/>
        </w:r>
        <w:r w:rsidR="00744E28">
          <w:rPr>
            <w:noProof/>
            <w:webHidden/>
          </w:rPr>
          <w:instrText xml:space="preserve"> PAGEREF _Toc117602412 \h </w:instrText>
        </w:r>
        <w:r w:rsidR="00744E28">
          <w:rPr>
            <w:noProof/>
            <w:webHidden/>
          </w:rPr>
        </w:r>
        <w:r w:rsidR="00744E28">
          <w:rPr>
            <w:noProof/>
            <w:webHidden/>
          </w:rPr>
          <w:fldChar w:fldCharType="separate"/>
        </w:r>
        <w:r w:rsidR="002B42CB">
          <w:rPr>
            <w:noProof/>
            <w:webHidden/>
          </w:rPr>
          <w:t>39</w:t>
        </w:r>
        <w:r w:rsidR="00744E28">
          <w:rPr>
            <w:noProof/>
            <w:webHidden/>
          </w:rPr>
          <w:fldChar w:fldCharType="end"/>
        </w:r>
      </w:hyperlink>
    </w:p>
    <w:p w14:paraId="0EB0C614" w14:textId="5C66A7B9" w:rsidR="00744E28" w:rsidRDefault="00000000">
      <w:pPr>
        <w:pStyle w:val="TOC3"/>
        <w:rPr>
          <w:rFonts w:asciiTheme="minorHAnsi" w:eastAsiaTheme="minorEastAsia" w:hAnsiTheme="minorHAnsi" w:cstheme="minorBidi"/>
          <w:b w:val="0"/>
          <w:noProof/>
          <w:sz w:val="24"/>
          <w:szCs w:val="24"/>
          <w:lang w:eastAsia="zh-CN"/>
        </w:rPr>
      </w:pPr>
      <w:hyperlink w:anchor="_Toc117602413" w:history="1">
        <w:r w:rsidR="00744E28" w:rsidRPr="004C086C">
          <w:rPr>
            <w:rStyle w:val="Hyperlink"/>
            <w:rFonts w:eastAsia="Times New Roman"/>
            <w:noProof/>
          </w:rPr>
          <w:t>9.1.2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metadata</w:t>
        </w:r>
        <w:r w:rsidR="00744E28">
          <w:rPr>
            <w:noProof/>
            <w:webHidden/>
          </w:rPr>
          <w:tab/>
        </w:r>
        <w:r w:rsidR="00744E28">
          <w:rPr>
            <w:noProof/>
            <w:webHidden/>
          </w:rPr>
          <w:fldChar w:fldCharType="begin"/>
        </w:r>
        <w:r w:rsidR="00744E28">
          <w:rPr>
            <w:noProof/>
            <w:webHidden/>
          </w:rPr>
          <w:instrText xml:space="preserve"> PAGEREF _Toc117602413 \h </w:instrText>
        </w:r>
        <w:r w:rsidR="00744E28">
          <w:rPr>
            <w:noProof/>
            <w:webHidden/>
          </w:rPr>
        </w:r>
        <w:r w:rsidR="00744E28">
          <w:rPr>
            <w:noProof/>
            <w:webHidden/>
          </w:rPr>
          <w:fldChar w:fldCharType="separate"/>
        </w:r>
        <w:r w:rsidR="002B42CB">
          <w:rPr>
            <w:noProof/>
            <w:webHidden/>
          </w:rPr>
          <w:t>39</w:t>
        </w:r>
        <w:r w:rsidR="00744E28">
          <w:rPr>
            <w:noProof/>
            <w:webHidden/>
          </w:rPr>
          <w:fldChar w:fldCharType="end"/>
        </w:r>
      </w:hyperlink>
    </w:p>
    <w:p w14:paraId="2EABA95C" w14:textId="7039DBBC" w:rsidR="00744E28" w:rsidRDefault="00000000">
      <w:pPr>
        <w:pStyle w:val="TOC2"/>
        <w:rPr>
          <w:rFonts w:asciiTheme="minorHAnsi" w:eastAsiaTheme="minorEastAsia" w:hAnsiTheme="minorHAnsi" w:cstheme="minorBidi"/>
          <w:b w:val="0"/>
          <w:noProof/>
          <w:sz w:val="24"/>
          <w:szCs w:val="24"/>
          <w:lang w:eastAsia="zh-CN"/>
        </w:rPr>
      </w:pPr>
      <w:hyperlink w:anchor="_Toc117602414" w:history="1">
        <w:r w:rsidR="00744E28" w:rsidRPr="004C086C">
          <w:rPr>
            <w:rStyle w:val="Hyperlink"/>
            <w:rFonts w:eastAsia="Times New Roman"/>
            <w:noProof/>
          </w:rPr>
          <w:t>9.2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AbstractObservationCharacteristics</w:t>
        </w:r>
        <w:r w:rsidR="00744E28">
          <w:rPr>
            <w:noProof/>
            <w:webHidden/>
          </w:rPr>
          <w:tab/>
        </w:r>
        <w:r w:rsidR="00744E28">
          <w:rPr>
            <w:noProof/>
            <w:webHidden/>
          </w:rPr>
          <w:fldChar w:fldCharType="begin"/>
        </w:r>
        <w:r w:rsidR="00744E28">
          <w:rPr>
            <w:noProof/>
            <w:webHidden/>
          </w:rPr>
          <w:instrText xml:space="preserve"> PAGEREF _Toc117602414 \h </w:instrText>
        </w:r>
        <w:r w:rsidR="00744E28">
          <w:rPr>
            <w:noProof/>
            <w:webHidden/>
          </w:rPr>
        </w:r>
        <w:r w:rsidR="00744E28">
          <w:rPr>
            <w:noProof/>
            <w:webHidden/>
          </w:rPr>
          <w:fldChar w:fldCharType="separate"/>
        </w:r>
        <w:r w:rsidR="002B42CB">
          <w:rPr>
            <w:noProof/>
            <w:webHidden/>
          </w:rPr>
          <w:t>40</w:t>
        </w:r>
        <w:r w:rsidR="00744E28">
          <w:rPr>
            <w:noProof/>
            <w:webHidden/>
          </w:rPr>
          <w:fldChar w:fldCharType="end"/>
        </w:r>
      </w:hyperlink>
    </w:p>
    <w:p w14:paraId="0A8CFBD4" w14:textId="4D519F7D" w:rsidR="00744E28" w:rsidRDefault="00000000">
      <w:pPr>
        <w:pStyle w:val="TOC3"/>
        <w:rPr>
          <w:rFonts w:asciiTheme="minorHAnsi" w:eastAsiaTheme="minorEastAsia" w:hAnsiTheme="minorHAnsi" w:cstheme="minorBidi"/>
          <w:b w:val="0"/>
          <w:noProof/>
          <w:sz w:val="24"/>
          <w:szCs w:val="24"/>
          <w:lang w:eastAsia="zh-CN"/>
        </w:rPr>
      </w:pPr>
      <w:hyperlink w:anchor="_Toc117602415" w:history="1">
        <w:r w:rsidR="00744E28" w:rsidRPr="004C086C">
          <w:rPr>
            <w:rStyle w:val="Hyperlink"/>
            <w:rFonts w:eastAsia="Times New Roman"/>
            <w:noProof/>
          </w:rPr>
          <w:t>9.2.1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AbstractObservationCharacteristics Requirements Class</w:t>
        </w:r>
        <w:r w:rsidR="00744E28">
          <w:rPr>
            <w:noProof/>
            <w:webHidden/>
          </w:rPr>
          <w:tab/>
        </w:r>
        <w:r w:rsidR="00744E28">
          <w:rPr>
            <w:noProof/>
            <w:webHidden/>
          </w:rPr>
          <w:fldChar w:fldCharType="begin"/>
        </w:r>
        <w:r w:rsidR="00744E28">
          <w:rPr>
            <w:noProof/>
            <w:webHidden/>
          </w:rPr>
          <w:instrText xml:space="preserve"> PAGEREF _Toc117602415 \h </w:instrText>
        </w:r>
        <w:r w:rsidR="00744E28">
          <w:rPr>
            <w:noProof/>
            <w:webHidden/>
          </w:rPr>
        </w:r>
        <w:r w:rsidR="00744E28">
          <w:rPr>
            <w:noProof/>
            <w:webHidden/>
          </w:rPr>
          <w:fldChar w:fldCharType="separate"/>
        </w:r>
        <w:r w:rsidR="002B42CB">
          <w:rPr>
            <w:noProof/>
            <w:webHidden/>
          </w:rPr>
          <w:t>40</w:t>
        </w:r>
        <w:r w:rsidR="00744E28">
          <w:rPr>
            <w:noProof/>
            <w:webHidden/>
          </w:rPr>
          <w:fldChar w:fldCharType="end"/>
        </w:r>
      </w:hyperlink>
    </w:p>
    <w:p w14:paraId="5DA5997A" w14:textId="3CE46F68" w:rsidR="00744E28" w:rsidRDefault="00000000">
      <w:pPr>
        <w:pStyle w:val="TOC3"/>
        <w:rPr>
          <w:rFonts w:asciiTheme="minorHAnsi" w:eastAsiaTheme="minorEastAsia" w:hAnsiTheme="minorHAnsi" w:cstheme="minorBidi"/>
          <w:b w:val="0"/>
          <w:noProof/>
          <w:sz w:val="24"/>
          <w:szCs w:val="24"/>
          <w:lang w:eastAsia="zh-CN"/>
        </w:rPr>
      </w:pPr>
      <w:hyperlink w:anchor="_Toc117602416" w:history="1">
        <w:r w:rsidR="00744E28" w:rsidRPr="004C086C">
          <w:rPr>
            <w:rStyle w:val="Hyperlink"/>
            <w:rFonts w:eastAsia="Times New Roman"/>
            <w:noProof/>
          </w:rPr>
          <w:t>9.2.2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Feature type AbstractObservationCharacteristics</w:t>
        </w:r>
        <w:r w:rsidR="00744E28">
          <w:rPr>
            <w:noProof/>
            <w:webHidden/>
          </w:rPr>
          <w:tab/>
        </w:r>
        <w:r w:rsidR="00744E28">
          <w:rPr>
            <w:noProof/>
            <w:webHidden/>
          </w:rPr>
          <w:fldChar w:fldCharType="begin"/>
        </w:r>
        <w:r w:rsidR="00744E28">
          <w:rPr>
            <w:noProof/>
            <w:webHidden/>
          </w:rPr>
          <w:instrText xml:space="preserve"> PAGEREF _Toc117602416 \h </w:instrText>
        </w:r>
        <w:r w:rsidR="00744E28">
          <w:rPr>
            <w:noProof/>
            <w:webHidden/>
          </w:rPr>
        </w:r>
        <w:r w:rsidR="00744E28">
          <w:rPr>
            <w:noProof/>
            <w:webHidden/>
          </w:rPr>
          <w:fldChar w:fldCharType="separate"/>
        </w:r>
        <w:r w:rsidR="002B42CB">
          <w:rPr>
            <w:noProof/>
            <w:webHidden/>
          </w:rPr>
          <w:t>43</w:t>
        </w:r>
        <w:r w:rsidR="00744E28">
          <w:rPr>
            <w:noProof/>
            <w:webHidden/>
          </w:rPr>
          <w:fldChar w:fldCharType="end"/>
        </w:r>
      </w:hyperlink>
    </w:p>
    <w:p w14:paraId="34FDD6A1" w14:textId="735DDE23" w:rsidR="00744E28" w:rsidRDefault="00000000">
      <w:pPr>
        <w:pStyle w:val="TOC3"/>
        <w:rPr>
          <w:rFonts w:asciiTheme="minorHAnsi" w:eastAsiaTheme="minorEastAsia" w:hAnsiTheme="minorHAnsi" w:cstheme="minorBidi"/>
          <w:b w:val="0"/>
          <w:noProof/>
          <w:sz w:val="24"/>
          <w:szCs w:val="24"/>
          <w:lang w:eastAsia="zh-CN"/>
        </w:rPr>
      </w:pPr>
      <w:hyperlink w:anchor="_Toc117602417" w:history="1">
        <w:r w:rsidR="00744E28" w:rsidRPr="004C086C">
          <w:rPr>
            <w:rStyle w:val="Hyperlink"/>
            <w:rFonts w:eastAsia="Times New Roman"/>
            <w:noProof/>
          </w:rPr>
          <w:t>9.2.3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observationType</w:t>
        </w:r>
        <w:r w:rsidR="00744E28">
          <w:rPr>
            <w:noProof/>
            <w:webHidden/>
          </w:rPr>
          <w:tab/>
        </w:r>
        <w:r w:rsidR="00744E28">
          <w:rPr>
            <w:noProof/>
            <w:webHidden/>
          </w:rPr>
          <w:fldChar w:fldCharType="begin"/>
        </w:r>
        <w:r w:rsidR="00744E28">
          <w:rPr>
            <w:noProof/>
            <w:webHidden/>
          </w:rPr>
          <w:instrText xml:space="preserve"> PAGEREF _Toc117602417 \h </w:instrText>
        </w:r>
        <w:r w:rsidR="00744E28">
          <w:rPr>
            <w:noProof/>
            <w:webHidden/>
          </w:rPr>
        </w:r>
        <w:r w:rsidR="00744E28">
          <w:rPr>
            <w:noProof/>
            <w:webHidden/>
          </w:rPr>
          <w:fldChar w:fldCharType="separate"/>
        </w:r>
        <w:r w:rsidR="002B42CB">
          <w:rPr>
            <w:noProof/>
            <w:webHidden/>
          </w:rPr>
          <w:t>43</w:t>
        </w:r>
        <w:r w:rsidR="00744E28">
          <w:rPr>
            <w:noProof/>
            <w:webHidden/>
          </w:rPr>
          <w:fldChar w:fldCharType="end"/>
        </w:r>
      </w:hyperlink>
    </w:p>
    <w:p w14:paraId="091FBB41" w14:textId="291F62CF" w:rsidR="00744E28" w:rsidRDefault="00000000">
      <w:pPr>
        <w:pStyle w:val="TOC3"/>
        <w:rPr>
          <w:rFonts w:asciiTheme="minorHAnsi" w:eastAsiaTheme="minorEastAsia" w:hAnsiTheme="minorHAnsi" w:cstheme="minorBidi"/>
          <w:b w:val="0"/>
          <w:noProof/>
          <w:sz w:val="24"/>
          <w:szCs w:val="24"/>
          <w:lang w:eastAsia="zh-CN"/>
        </w:rPr>
      </w:pPr>
      <w:hyperlink w:anchor="_Toc117602418" w:history="1">
        <w:r w:rsidR="00744E28" w:rsidRPr="004C086C">
          <w:rPr>
            <w:rStyle w:val="Hyperlink"/>
            <w:rFonts w:eastAsia="Times New Roman"/>
            <w:noProof/>
          </w:rPr>
          <w:t>9.2.4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parameter</w:t>
        </w:r>
        <w:r w:rsidR="00744E28">
          <w:rPr>
            <w:noProof/>
            <w:webHidden/>
          </w:rPr>
          <w:tab/>
        </w:r>
        <w:r w:rsidR="00744E28">
          <w:rPr>
            <w:noProof/>
            <w:webHidden/>
          </w:rPr>
          <w:fldChar w:fldCharType="begin"/>
        </w:r>
        <w:r w:rsidR="00744E28">
          <w:rPr>
            <w:noProof/>
            <w:webHidden/>
          </w:rPr>
          <w:instrText xml:space="preserve"> PAGEREF _Toc117602418 \h </w:instrText>
        </w:r>
        <w:r w:rsidR="00744E28">
          <w:rPr>
            <w:noProof/>
            <w:webHidden/>
          </w:rPr>
        </w:r>
        <w:r w:rsidR="00744E28">
          <w:rPr>
            <w:noProof/>
            <w:webHidden/>
          </w:rPr>
          <w:fldChar w:fldCharType="separate"/>
        </w:r>
        <w:r w:rsidR="002B42CB">
          <w:rPr>
            <w:noProof/>
            <w:webHidden/>
          </w:rPr>
          <w:t>43</w:t>
        </w:r>
        <w:r w:rsidR="00744E28">
          <w:rPr>
            <w:noProof/>
            <w:webHidden/>
          </w:rPr>
          <w:fldChar w:fldCharType="end"/>
        </w:r>
      </w:hyperlink>
    </w:p>
    <w:p w14:paraId="215F5B25" w14:textId="0F80CD08" w:rsidR="00744E28" w:rsidRDefault="00000000">
      <w:pPr>
        <w:pStyle w:val="TOC3"/>
        <w:rPr>
          <w:rFonts w:asciiTheme="minorHAnsi" w:eastAsiaTheme="minorEastAsia" w:hAnsiTheme="minorHAnsi" w:cstheme="minorBidi"/>
          <w:b w:val="0"/>
          <w:noProof/>
          <w:sz w:val="24"/>
          <w:szCs w:val="24"/>
          <w:lang w:eastAsia="zh-CN"/>
        </w:rPr>
      </w:pPr>
      <w:hyperlink w:anchor="_Toc117602419" w:history="1">
        <w:r w:rsidR="00744E28" w:rsidRPr="004C086C">
          <w:rPr>
            <w:rStyle w:val="Hyperlink"/>
            <w:rFonts w:eastAsia="Times New Roman"/>
            <w:noProof/>
          </w:rPr>
          <w:t>9.2.5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resultQuality</w:t>
        </w:r>
        <w:r w:rsidR="00744E28">
          <w:rPr>
            <w:noProof/>
            <w:webHidden/>
          </w:rPr>
          <w:tab/>
        </w:r>
        <w:r w:rsidR="00744E28">
          <w:rPr>
            <w:noProof/>
            <w:webHidden/>
          </w:rPr>
          <w:fldChar w:fldCharType="begin"/>
        </w:r>
        <w:r w:rsidR="00744E28">
          <w:rPr>
            <w:noProof/>
            <w:webHidden/>
          </w:rPr>
          <w:instrText xml:space="preserve"> PAGEREF _Toc117602419 \h </w:instrText>
        </w:r>
        <w:r w:rsidR="00744E28">
          <w:rPr>
            <w:noProof/>
            <w:webHidden/>
          </w:rPr>
        </w:r>
        <w:r w:rsidR="00744E28">
          <w:rPr>
            <w:noProof/>
            <w:webHidden/>
          </w:rPr>
          <w:fldChar w:fldCharType="separate"/>
        </w:r>
        <w:r w:rsidR="002B42CB">
          <w:rPr>
            <w:noProof/>
            <w:webHidden/>
          </w:rPr>
          <w:t>44</w:t>
        </w:r>
        <w:r w:rsidR="00744E28">
          <w:rPr>
            <w:noProof/>
            <w:webHidden/>
          </w:rPr>
          <w:fldChar w:fldCharType="end"/>
        </w:r>
      </w:hyperlink>
    </w:p>
    <w:p w14:paraId="62386C90" w14:textId="39131E41" w:rsidR="00744E28" w:rsidRDefault="00000000">
      <w:pPr>
        <w:pStyle w:val="TOC3"/>
        <w:rPr>
          <w:rFonts w:asciiTheme="minorHAnsi" w:eastAsiaTheme="minorEastAsia" w:hAnsiTheme="minorHAnsi" w:cstheme="minorBidi"/>
          <w:b w:val="0"/>
          <w:noProof/>
          <w:sz w:val="24"/>
          <w:szCs w:val="24"/>
          <w:lang w:eastAsia="zh-CN"/>
        </w:rPr>
      </w:pPr>
      <w:hyperlink w:anchor="_Toc117602420" w:history="1">
        <w:r w:rsidR="00744E28" w:rsidRPr="004C086C">
          <w:rPr>
            <w:rStyle w:val="Hyperlink"/>
            <w:rFonts w:eastAsia="Times New Roman"/>
            <w:noProof/>
          </w:rPr>
          <w:t>9.2.6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proximateFeatureOfInterest</w:t>
        </w:r>
        <w:r w:rsidR="00744E28">
          <w:rPr>
            <w:noProof/>
            <w:webHidden/>
          </w:rPr>
          <w:tab/>
        </w:r>
        <w:r w:rsidR="00744E28">
          <w:rPr>
            <w:noProof/>
            <w:webHidden/>
          </w:rPr>
          <w:fldChar w:fldCharType="begin"/>
        </w:r>
        <w:r w:rsidR="00744E28">
          <w:rPr>
            <w:noProof/>
            <w:webHidden/>
          </w:rPr>
          <w:instrText xml:space="preserve"> PAGEREF _Toc117602420 \h </w:instrText>
        </w:r>
        <w:r w:rsidR="00744E28">
          <w:rPr>
            <w:noProof/>
            <w:webHidden/>
          </w:rPr>
        </w:r>
        <w:r w:rsidR="00744E28">
          <w:rPr>
            <w:noProof/>
            <w:webHidden/>
          </w:rPr>
          <w:fldChar w:fldCharType="separate"/>
        </w:r>
        <w:r w:rsidR="002B42CB">
          <w:rPr>
            <w:noProof/>
            <w:webHidden/>
          </w:rPr>
          <w:t>44</w:t>
        </w:r>
        <w:r w:rsidR="00744E28">
          <w:rPr>
            <w:noProof/>
            <w:webHidden/>
          </w:rPr>
          <w:fldChar w:fldCharType="end"/>
        </w:r>
      </w:hyperlink>
    </w:p>
    <w:p w14:paraId="29A9AD26" w14:textId="187BC421" w:rsidR="00744E28" w:rsidRDefault="00000000">
      <w:pPr>
        <w:pStyle w:val="TOC3"/>
        <w:rPr>
          <w:rFonts w:asciiTheme="minorHAnsi" w:eastAsiaTheme="minorEastAsia" w:hAnsiTheme="minorHAnsi" w:cstheme="minorBidi"/>
          <w:b w:val="0"/>
          <w:noProof/>
          <w:sz w:val="24"/>
          <w:szCs w:val="24"/>
          <w:lang w:eastAsia="zh-CN"/>
        </w:rPr>
      </w:pPr>
      <w:hyperlink w:anchor="_Toc117602421" w:history="1">
        <w:r w:rsidR="00744E28" w:rsidRPr="004C086C">
          <w:rPr>
            <w:rStyle w:val="Hyperlink"/>
            <w:rFonts w:eastAsia="Times New Roman"/>
            <w:noProof/>
          </w:rPr>
          <w:t>9.2.7</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ultimateFeatureOfInterest</w:t>
        </w:r>
        <w:r w:rsidR="00744E28">
          <w:rPr>
            <w:noProof/>
            <w:webHidden/>
          </w:rPr>
          <w:tab/>
        </w:r>
        <w:r w:rsidR="00744E28">
          <w:rPr>
            <w:noProof/>
            <w:webHidden/>
          </w:rPr>
          <w:fldChar w:fldCharType="begin"/>
        </w:r>
        <w:r w:rsidR="00744E28">
          <w:rPr>
            <w:noProof/>
            <w:webHidden/>
          </w:rPr>
          <w:instrText xml:space="preserve"> PAGEREF _Toc117602421 \h </w:instrText>
        </w:r>
        <w:r w:rsidR="00744E28">
          <w:rPr>
            <w:noProof/>
            <w:webHidden/>
          </w:rPr>
        </w:r>
        <w:r w:rsidR="00744E28">
          <w:rPr>
            <w:noProof/>
            <w:webHidden/>
          </w:rPr>
          <w:fldChar w:fldCharType="separate"/>
        </w:r>
        <w:r w:rsidR="002B42CB">
          <w:rPr>
            <w:noProof/>
            <w:webHidden/>
          </w:rPr>
          <w:t>44</w:t>
        </w:r>
        <w:r w:rsidR="00744E28">
          <w:rPr>
            <w:noProof/>
            <w:webHidden/>
          </w:rPr>
          <w:fldChar w:fldCharType="end"/>
        </w:r>
      </w:hyperlink>
    </w:p>
    <w:p w14:paraId="6D6466AA" w14:textId="679B1139" w:rsidR="00744E28" w:rsidRDefault="00000000">
      <w:pPr>
        <w:pStyle w:val="TOC3"/>
        <w:rPr>
          <w:rFonts w:asciiTheme="minorHAnsi" w:eastAsiaTheme="minorEastAsia" w:hAnsiTheme="minorHAnsi" w:cstheme="minorBidi"/>
          <w:b w:val="0"/>
          <w:noProof/>
          <w:sz w:val="24"/>
          <w:szCs w:val="24"/>
          <w:lang w:eastAsia="zh-CN"/>
        </w:rPr>
      </w:pPr>
      <w:hyperlink w:anchor="_Toc117602426" w:history="1">
        <w:r w:rsidR="00744E28" w:rsidRPr="004C086C">
          <w:rPr>
            <w:rStyle w:val="Hyperlink"/>
            <w:rFonts w:eastAsia="Times New Roman"/>
            <w:noProof/>
          </w:rPr>
          <w:t>9.2.8</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collection</w:t>
        </w:r>
        <w:r w:rsidR="00744E28">
          <w:rPr>
            <w:noProof/>
            <w:webHidden/>
          </w:rPr>
          <w:tab/>
        </w:r>
        <w:r w:rsidR="00744E28">
          <w:rPr>
            <w:noProof/>
            <w:webHidden/>
          </w:rPr>
          <w:fldChar w:fldCharType="begin"/>
        </w:r>
        <w:r w:rsidR="00744E28">
          <w:rPr>
            <w:noProof/>
            <w:webHidden/>
          </w:rPr>
          <w:instrText xml:space="preserve"> PAGEREF _Toc117602426 \h </w:instrText>
        </w:r>
        <w:r w:rsidR="00744E28">
          <w:rPr>
            <w:noProof/>
            <w:webHidden/>
          </w:rPr>
        </w:r>
        <w:r w:rsidR="00744E28">
          <w:rPr>
            <w:noProof/>
            <w:webHidden/>
          </w:rPr>
          <w:fldChar w:fldCharType="separate"/>
        </w:r>
        <w:r w:rsidR="002B42CB">
          <w:rPr>
            <w:noProof/>
            <w:webHidden/>
          </w:rPr>
          <w:t>45</w:t>
        </w:r>
        <w:r w:rsidR="00744E28">
          <w:rPr>
            <w:noProof/>
            <w:webHidden/>
          </w:rPr>
          <w:fldChar w:fldCharType="end"/>
        </w:r>
      </w:hyperlink>
    </w:p>
    <w:p w14:paraId="3FC37C1F" w14:textId="2525D5D7" w:rsidR="00744E28" w:rsidRDefault="00000000">
      <w:pPr>
        <w:pStyle w:val="TOC2"/>
        <w:rPr>
          <w:rFonts w:asciiTheme="minorHAnsi" w:eastAsiaTheme="minorEastAsia" w:hAnsiTheme="minorHAnsi" w:cstheme="minorBidi"/>
          <w:b w:val="0"/>
          <w:noProof/>
          <w:sz w:val="24"/>
          <w:szCs w:val="24"/>
          <w:lang w:eastAsia="zh-CN"/>
        </w:rPr>
      </w:pPr>
      <w:hyperlink w:anchor="_Toc117602427" w:history="1">
        <w:r w:rsidR="00744E28" w:rsidRPr="004C086C">
          <w:rPr>
            <w:rStyle w:val="Hyperlink"/>
            <w:rFonts w:eastAsia="Times New Roman"/>
            <w:noProof/>
          </w:rPr>
          <w:t>9.3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AbstractObservation</w:t>
        </w:r>
        <w:r w:rsidR="00744E28">
          <w:rPr>
            <w:noProof/>
            <w:webHidden/>
          </w:rPr>
          <w:tab/>
        </w:r>
        <w:r w:rsidR="00744E28">
          <w:rPr>
            <w:noProof/>
            <w:webHidden/>
          </w:rPr>
          <w:fldChar w:fldCharType="begin"/>
        </w:r>
        <w:r w:rsidR="00744E28">
          <w:rPr>
            <w:noProof/>
            <w:webHidden/>
          </w:rPr>
          <w:instrText xml:space="preserve"> PAGEREF _Toc117602427 \h </w:instrText>
        </w:r>
        <w:r w:rsidR="00744E28">
          <w:rPr>
            <w:noProof/>
            <w:webHidden/>
          </w:rPr>
        </w:r>
        <w:r w:rsidR="00744E28">
          <w:rPr>
            <w:noProof/>
            <w:webHidden/>
          </w:rPr>
          <w:fldChar w:fldCharType="separate"/>
        </w:r>
        <w:r w:rsidR="002B42CB">
          <w:rPr>
            <w:noProof/>
            <w:webHidden/>
          </w:rPr>
          <w:t>45</w:t>
        </w:r>
        <w:r w:rsidR="00744E28">
          <w:rPr>
            <w:noProof/>
            <w:webHidden/>
          </w:rPr>
          <w:fldChar w:fldCharType="end"/>
        </w:r>
      </w:hyperlink>
    </w:p>
    <w:p w14:paraId="497D8E8C" w14:textId="2B3FEB4D" w:rsidR="00744E28" w:rsidRDefault="00000000">
      <w:pPr>
        <w:pStyle w:val="TOC3"/>
        <w:rPr>
          <w:rFonts w:asciiTheme="minorHAnsi" w:eastAsiaTheme="minorEastAsia" w:hAnsiTheme="minorHAnsi" w:cstheme="minorBidi"/>
          <w:b w:val="0"/>
          <w:noProof/>
          <w:sz w:val="24"/>
          <w:szCs w:val="24"/>
          <w:lang w:eastAsia="zh-CN"/>
        </w:rPr>
      </w:pPr>
      <w:hyperlink w:anchor="_Toc117602428" w:history="1">
        <w:r w:rsidR="00744E28" w:rsidRPr="004C086C">
          <w:rPr>
            <w:rStyle w:val="Hyperlink"/>
            <w:rFonts w:eastAsia="Times New Roman"/>
            <w:noProof/>
          </w:rPr>
          <w:t>9.3.1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AbstractObservation Requirements Class</w:t>
        </w:r>
        <w:r w:rsidR="00744E28">
          <w:rPr>
            <w:noProof/>
            <w:webHidden/>
          </w:rPr>
          <w:tab/>
        </w:r>
        <w:r w:rsidR="00744E28">
          <w:rPr>
            <w:noProof/>
            <w:webHidden/>
          </w:rPr>
          <w:fldChar w:fldCharType="begin"/>
        </w:r>
        <w:r w:rsidR="00744E28">
          <w:rPr>
            <w:noProof/>
            <w:webHidden/>
          </w:rPr>
          <w:instrText xml:space="preserve"> PAGEREF _Toc117602428 \h </w:instrText>
        </w:r>
        <w:r w:rsidR="00744E28">
          <w:rPr>
            <w:noProof/>
            <w:webHidden/>
          </w:rPr>
        </w:r>
        <w:r w:rsidR="00744E28">
          <w:rPr>
            <w:noProof/>
            <w:webHidden/>
          </w:rPr>
          <w:fldChar w:fldCharType="separate"/>
        </w:r>
        <w:r w:rsidR="002B42CB">
          <w:rPr>
            <w:noProof/>
            <w:webHidden/>
          </w:rPr>
          <w:t>45</w:t>
        </w:r>
        <w:r w:rsidR="00744E28">
          <w:rPr>
            <w:noProof/>
            <w:webHidden/>
          </w:rPr>
          <w:fldChar w:fldCharType="end"/>
        </w:r>
      </w:hyperlink>
    </w:p>
    <w:p w14:paraId="70D2702A" w14:textId="085DA5CC" w:rsidR="00744E28" w:rsidRDefault="00000000">
      <w:pPr>
        <w:pStyle w:val="TOC3"/>
        <w:rPr>
          <w:rFonts w:asciiTheme="minorHAnsi" w:eastAsiaTheme="minorEastAsia" w:hAnsiTheme="minorHAnsi" w:cstheme="minorBidi"/>
          <w:b w:val="0"/>
          <w:noProof/>
          <w:sz w:val="24"/>
          <w:szCs w:val="24"/>
          <w:lang w:eastAsia="zh-CN"/>
        </w:rPr>
      </w:pPr>
      <w:hyperlink w:anchor="_Toc117602429" w:history="1">
        <w:r w:rsidR="00744E28" w:rsidRPr="004C086C">
          <w:rPr>
            <w:rStyle w:val="Hyperlink"/>
            <w:rFonts w:eastAsia="Times New Roman"/>
            <w:noProof/>
          </w:rPr>
          <w:t>9.3.2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observationType</w:t>
        </w:r>
        <w:r w:rsidR="00744E28">
          <w:rPr>
            <w:noProof/>
            <w:webHidden/>
          </w:rPr>
          <w:tab/>
        </w:r>
        <w:r w:rsidR="00744E28">
          <w:rPr>
            <w:noProof/>
            <w:webHidden/>
          </w:rPr>
          <w:fldChar w:fldCharType="begin"/>
        </w:r>
        <w:r w:rsidR="00744E28">
          <w:rPr>
            <w:noProof/>
            <w:webHidden/>
          </w:rPr>
          <w:instrText xml:space="preserve"> PAGEREF _Toc117602429 \h </w:instrText>
        </w:r>
        <w:r w:rsidR="00744E28">
          <w:rPr>
            <w:noProof/>
            <w:webHidden/>
          </w:rPr>
        </w:r>
        <w:r w:rsidR="00744E28">
          <w:rPr>
            <w:noProof/>
            <w:webHidden/>
          </w:rPr>
          <w:fldChar w:fldCharType="separate"/>
        </w:r>
        <w:r w:rsidR="002B42CB">
          <w:rPr>
            <w:noProof/>
            <w:webHidden/>
          </w:rPr>
          <w:t>46</w:t>
        </w:r>
        <w:r w:rsidR="00744E28">
          <w:rPr>
            <w:noProof/>
            <w:webHidden/>
          </w:rPr>
          <w:fldChar w:fldCharType="end"/>
        </w:r>
      </w:hyperlink>
    </w:p>
    <w:p w14:paraId="5425FD42" w14:textId="337CC0AB" w:rsidR="00744E28" w:rsidRDefault="00000000">
      <w:pPr>
        <w:pStyle w:val="TOC3"/>
        <w:rPr>
          <w:rFonts w:asciiTheme="minorHAnsi" w:eastAsiaTheme="minorEastAsia" w:hAnsiTheme="minorHAnsi" w:cstheme="minorBidi"/>
          <w:b w:val="0"/>
          <w:noProof/>
          <w:sz w:val="24"/>
          <w:szCs w:val="24"/>
          <w:lang w:eastAsia="zh-CN"/>
        </w:rPr>
      </w:pPr>
      <w:hyperlink w:anchor="_Toc117602430" w:history="1">
        <w:r w:rsidR="00744E28" w:rsidRPr="004C086C">
          <w:rPr>
            <w:rStyle w:val="Hyperlink"/>
            <w:rFonts w:eastAsia="Times New Roman"/>
            <w:noProof/>
          </w:rPr>
          <w:t>9.3.3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resultTime instant</w:t>
        </w:r>
        <w:r w:rsidR="00744E28">
          <w:rPr>
            <w:noProof/>
            <w:webHidden/>
          </w:rPr>
          <w:tab/>
        </w:r>
        <w:r w:rsidR="00744E28">
          <w:rPr>
            <w:noProof/>
            <w:webHidden/>
          </w:rPr>
          <w:fldChar w:fldCharType="begin"/>
        </w:r>
        <w:r w:rsidR="00744E28">
          <w:rPr>
            <w:noProof/>
            <w:webHidden/>
          </w:rPr>
          <w:instrText xml:space="preserve"> PAGEREF _Toc117602430 \h </w:instrText>
        </w:r>
        <w:r w:rsidR="00744E28">
          <w:rPr>
            <w:noProof/>
            <w:webHidden/>
          </w:rPr>
        </w:r>
        <w:r w:rsidR="00744E28">
          <w:rPr>
            <w:noProof/>
            <w:webHidden/>
          </w:rPr>
          <w:fldChar w:fldCharType="separate"/>
        </w:r>
        <w:r w:rsidR="002B42CB">
          <w:rPr>
            <w:noProof/>
            <w:webHidden/>
          </w:rPr>
          <w:t>46</w:t>
        </w:r>
        <w:r w:rsidR="00744E28">
          <w:rPr>
            <w:noProof/>
            <w:webHidden/>
          </w:rPr>
          <w:fldChar w:fldCharType="end"/>
        </w:r>
      </w:hyperlink>
    </w:p>
    <w:p w14:paraId="5071AC82" w14:textId="72FCF93F" w:rsidR="00744E28" w:rsidRDefault="00000000">
      <w:pPr>
        <w:pStyle w:val="TOC3"/>
        <w:rPr>
          <w:rFonts w:asciiTheme="minorHAnsi" w:eastAsiaTheme="minorEastAsia" w:hAnsiTheme="minorHAnsi" w:cstheme="minorBidi"/>
          <w:b w:val="0"/>
          <w:noProof/>
          <w:sz w:val="24"/>
          <w:szCs w:val="24"/>
          <w:lang w:eastAsia="zh-CN"/>
        </w:rPr>
      </w:pPr>
      <w:hyperlink w:anchor="_Toc117602431" w:history="1">
        <w:r w:rsidR="00744E28" w:rsidRPr="004C086C">
          <w:rPr>
            <w:rStyle w:val="Hyperlink"/>
            <w:rFonts w:eastAsia="Times New Roman"/>
            <w:noProof/>
          </w:rPr>
          <w:t>9.3.4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parameter unique name</w:t>
        </w:r>
        <w:r w:rsidR="00744E28">
          <w:rPr>
            <w:noProof/>
            <w:webHidden/>
          </w:rPr>
          <w:tab/>
        </w:r>
        <w:r w:rsidR="00744E28">
          <w:rPr>
            <w:noProof/>
            <w:webHidden/>
          </w:rPr>
          <w:fldChar w:fldCharType="begin"/>
        </w:r>
        <w:r w:rsidR="00744E28">
          <w:rPr>
            <w:noProof/>
            <w:webHidden/>
          </w:rPr>
          <w:instrText xml:space="preserve"> PAGEREF _Toc117602431 \h </w:instrText>
        </w:r>
        <w:r w:rsidR="00744E28">
          <w:rPr>
            <w:noProof/>
            <w:webHidden/>
          </w:rPr>
        </w:r>
        <w:r w:rsidR="00744E28">
          <w:rPr>
            <w:noProof/>
            <w:webHidden/>
          </w:rPr>
          <w:fldChar w:fldCharType="separate"/>
        </w:r>
        <w:r w:rsidR="002B42CB">
          <w:rPr>
            <w:noProof/>
            <w:webHidden/>
          </w:rPr>
          <w:t>47</w:t>
        </w:r>
        <w:r w:rsidR="00744E28">
          <w:rPr>
            <w:noProof/>
            <w:webHidden/>
          </w:rPr>
          <w:fldChar w:fldCharType="end"/>
        </w:r>
      </w:hyperlink>
    </w:p>
    <w:p w14:paraId="33F3E7C5" w14:textId="182D2C3B" w:rsidR="00744E28" w:rsidRDefault="00000000">
      <w:pPr>
        <w:pStyle w:val="TOC3"/>
        <w:rPr>
          <w:rFonts w:asciiTheme="minorHAnsi" w:eastAsiaTheme="minorEastAsia" w:hAnsiTheme="minorHAnsi" w:cstheme="minorBidi"/>
          <w:b w:val="0"/>
          <w:noProof/>
          <w:sz w:val="24"/>
          <w:szCs w:val="24"/>
          <w:lang w:eastAsia="zh-CN"/>
        </w:rPr>
      </w:pPr>
      <w:hyperlink w:anchor="_Toc117602432" w:history="1">
        <w:r w:rsidR="00744E28" w:rsidRPr="004C086C">
          <w:rPr>
            <w:rStyle w:val="Hyperlink"/>
            <w:rFonts w:eastAsia="Times New Roman"/>
            <w:noProof/>
          </w:rPr>
          <w:t>9.3.5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proximate or ultimate featureOfInterest</w:t>
        </w:r>
        <w:r w:rsidR="00744E28">
          <w:rPr>
            <w:noProof/>
            <w:webHidden/>
          </w:rPr>
          <w:tab/>
        </w:r>
        <w:r w:rsidR="00744E28">
          <w:rPr>
            <w:noProof/>
            <w:webHidden/>
          </w:rPr>
          <w:fldChar w:fldCharType="begin"/>
        </w:r>
        <w:r w:rsidR="00744E28">
          <w:rPr>
            <w:noProof/>
            <w:webHidden/>
          </w:rPr>
          <w:instrText xml:space="preserve"> PAGEREF _Toc117602432 \h </w:instrText>
        </w:r>
        <w:r w:rsidR="00744E28">
          <w:rPr>
            <w:noProof/>
            <w:webHidden/>
          </w:rPr>
        </w:r>
        <w:r w:rsidR="00744E28">
          <w:rPr>
            <w:noProof/>
            <w:webHidden/>
          </w:rPr>
          <w:fldChar w:fldCharType="separate"/>
        </w:r>
        <w:r w:rsidR="002B42CB">
          <w:rPr>
            <w:noProof/>
            <w:webHidden/>
          </w:rPr>
          <w:t>47</w:t>
        </w:r>
        <w:r w:rsidR="00744E28">
          <w:rPr>
            <w:noProof/>
            <w:webHidden/>
          </w:rPr>
          <w:fldChar w:fldCharType="end"/>
        </w:r>
      </w:hyperlink>
    </w:p>
    <w:p w14:paraId="2F0F43AA" w14:textId="4CB4B2DA" w:rsidR="00744E28" w:rsidRDefault="00000000">
      <w:pPr>
        <w:pStyle w:val="TOC3"/>
        <w:rPr>
          <w:rFonts w:asciiTheme="minorHAnsi" w:eastAsiaTheme="minorEastAsia" w:hAnsiTheme="minorHAnsi" w:cstheme="minorBidi"/>
          <w:b w:val="0"/>
          <w:noProof/>
          <w:sz w:val="24"/>
          <w:szCs w:val="24"/>
          <w:lang w:eastAsia="zh-CN"/>
        </w:rPr>
      </w:pPr>
      <w:hyperlink w:anchor="_Toc117602433" w:history="1">
        <w:r w:rsidR="00744E28" w:rsidRPr="004C086C">
          <w:rPr>
            <w:rStyle w:val="Hyperlink"/>
            <w:rFonts w:eastAsia="Times New Roman"/>
            <w:noProof/>
          </w:rPr>
          <w:t>9.3.6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Observer or Host</w:t>
        </w:r>
        <w:r w:rsidR="00744E28">
          <w:rPr>
            <w:noProof/>
            <w:webHidden/>
          </w:rPr>
          <w:tab/>
        </w:r>
        <w:r w:rsidR="00744E28">
          <w:rPr>
            <w:noProof/>
            <w:webHidden/>
          </w:rPr>
          <w:fldChar w:fldCharType="begin"/>
        </w:r>
        <w:r w:rsidR="00744E28">
          <w:rPr>
            <w:noProof/>
            <w:webHidden/>
          </w:rPr>
          <w:instrText xml:space="preserve"> PAGEREF _Toc117602433 \h </w:instrText>
        </w:r>
        <w:r w:rsidR="00744E28">
          <w:rPr>
            <w:noProof/>
            <w:webHidden/>
          </w:rPr>
        </w:r>
        <w:r w:rsidR="00744E28">
          <w:rPr>
            <w:noProof/>
            <w:webHidden/>
          </w:rPr>
          <w:fldChar w:fldCharType="separate"/>
        </w:r>
        <w:r w:rsidR="002B42CB">
          <w:rPr>
            <w:noProof/>
            <w:webHidden/>
          </w:rPr>
          <w:t>47</w:t>
        </w:r>
        <w:r w:rsidR="00744E28">
          <w:rPr>
            <w:noProof/>
            <w:webHidden/>
          </w:rPr>
          <w:fldChar w:fldCharType="end"/>
        </w:r>
      </w:hyperlink>
    </w:p>
    <w:p w14:paraId="77A39517" w14:textId="2C1238C5" w:rsidR="00744E28" w:rsidRDefault="00000000">
      <w:pPr>
        <w:pStyle w:val="TOC3"/>
        <w:rPr>
          <w:rFonts w:asciiTheme="minorHAnsi" w:eastAsiaTheme="minorEastAsia" w:hAnsiTheme="minorHAnsi" w:cstheme="minorBidi"/>
          <w:b w:val="0"/>
          <w:noProof/>
          <w:sz w:val="24"/>
          <w:szCs w:val="24"/>
          <w:lang w:eastAsia="zh-CN"/>
        </w:rPr>
      </w:pPr>
      <w:hyperlink w:anchor="_Toc117602434" w:history="1">
        <w:r w:rsidR="00744E28" w:rsidRPr="004C086C">
          <w:rPr>
            <w:rStyle w:val="Hyperlink"/>
            <w:rFonts w:eastAsia="Times New Roman"/>
            <w:noProof/>
          </w:rPr>
          <w:t>9.3.7</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ObservableProperty characteristic associated with featureOfInterest</w:t>
        </w:r>
        <w:r w:rsidR="00744E28">
          <w:rPr>
            <w:noProof/>
            <w:webHidden/>
          </w:rPr>
          <w:tab/>
        </w:r>
        <w:r w:rsidR="00744E28">
          <w:rPr>
            <w:noProof/>
            <w:webHidden/>
          </w:rPr>
          <w:fldChar w:fldCharType="begin"/>
        </w:r>
        <w:r w:rsidR="00744E28">
          <w:rPr>
            <w:noProof/>
            <w:webHidden/>
          </w:rPr>
          <w:instrText xml:space="preserve"> PAGEREF _Toc117602434 \h </w:instrText>
        </w:r>
        <w:r w:rsidR="00744E28">
          <w:rPr>
            <w:noProof/>
            <w:webHidden/>
          </w:rPr>
        </w:r>
        <w:r w:rsidR="00744E28">
          <w:rPr>
            <w:noProof/>
            <w:webHidden/>
          </w:rPr>
          <w:fldChar w:fldCharType="separate"/>
        </w:r>
        <w:r w:rsidR="002B42CB">
          <w:rPr>
            <w:noProof/>
            <w:webHidden/>
          </w:rPr>
          <w:t>47</w:t>
        </w:r>
        <w:r w:rsidR="00744E28">
          <w:rPr>
            <w:noProof/>
            <w:webHidden/>
          </w:rPr>
          <w:fldChar w:fldCharType="end"/>
        </w:r>
      </w:hyperlink>
    </w:p>
    <w:p w14:paraId="599B865F" w14:textId="177AB6E4" w:rsidR="00744E28" w:rsidRDefault="00000000">
      <w:pPr>
        <w:pStyle w:val="TOC3"/>
        <w:rPr>
          <w:rFonts w:asciiTheme="minorHAnsi" w:eastAsiaTheme="minorEastAsia" w:hAnsiTheme="minorHAnsi" w:cstheme="minorBidi"/>
          <w:b w:val="0"/>
          <w:noProof/>
          <w:sz w:val="24"/>
          <w:szCs w:val="24"/>
          <w:lang w:eastAsia="zh-CN"/>
        </w:rPr>
      </w:pPr>
      <w:hyperlink w:anchor="_Toc117602435" w:history="1">
        <w:r w:rsidR="00744E28" w:rsidRPr="004C086C">
          <w:rPr>
            <w:rStyle w:val="Hyperlink"/>
            <w:rFonts w:eastAsia="Times New Roman"/>
            <w:noProof/>
          </w:rPr>
          <w:t>9.3.8</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suitable ObservableProperty</w:t>
        </w:r>
        <w:r w:rsidR="00744E28">
          <w:rPr>
            <w:noProof/>
            <w:webHidden/>
          </w:rPr>
          <w:tab/>
        </w:r>
        <w:r w:rsidR="00744E28">
          <w:rPr>
            <w:noProof/>
            <w:webHidden/>
          </w:rPr>
          <w:fldChar w:fldCharType="begin"/>
        </w:r>
        <w:r w:rsidR="00744E28">
          <w:rPr>
            <w:noProof/>
            <w:webHidden/>
          </w:rPr>
          <w:instrText xml:space="preserve"> PAGEREF _Toc117602435 \h </w:instrText>
        </w:r>
        <w:r w:rsidR="00744E28">
          <w:rPr>
            <w:noProof/>
            <w:webHidden/>
          </w:rPr>
        </w:r>
        <w:r w:rsidR="00744E28">
          <w:rPr>
            <w:noProof/>
            <w:webHidden/>
          </w:rPr>
          <w:fldChar w:fldCharType="separate"/>
        </w:r>
        <w:r w:rsidR="002B42CB">
          <w:rPr>
            <w:noProof/>
            <w:webHidden/>
          </w:rPr>
          <w:t>47</w:t>
        </w:r>
        <w:r w:rsidR="00744E28">
          <w:rPr>
            <w:noProof/>
            <w:webHidden/>
          </w:rPr>
          <w:fldChar w:fldCharType="end"/>
        </w:r>
      </w:hyperlink>
    </w:p>
    <w:p w14:paraId="3E7EBD75" w14:textId="41909098" w:rsidR="00744E28" w:rsidRDefault="00000000">
      <w:pPr>
        <w:pStyle w:val="TOC3"/>
        <w:rPr>
          <w:rFonts w:asciiTheme="minorHAnsi" w:eastAsiaTheme="minorEastAsia" w:hAnsiTheme="minorHAnsi" w:cstheme="minorBidi"/>
          <w:b w:val="0"/>
          <w:noProof/>
          <w:sz w:val="24"/>
          <w:szCs w:val="24"/>
          <w:lang w:eastAsia="zh-CN"/>
        </w:rPr>
      </w:pPr>
      <w:hyperlink w:anchor="_Toc117602436" w:history="1">
        <w:r w:rsidR="00744E28" w:rsidRPr="004C086C">
          <w:rPr>
            <w:rStyle w:val="Hyperlink"/>
            <w:rFonts w:eastAsia="Times New Roman"/>
            <w:noProof/>
          </w:rPr>
          <w:t>9.3.9</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Constraint suitable result type</w:t>
        </w:r>
        <w:r w:rsidR="00744E28">
          <w:rPr>
            <w:noProof/>
            <w:webHidden/>
          </w:rPr>
          <w:tab/>
        </w:r>
        <w:r w:rsidR="00744E28">
          <w:rPr>
            <w:noProof/>
            <w:webHidden/>
          </w:rPr>
          <w:fldChar w:fldCharType="begin"/>
        </w:r>
        <w:r w:rsidR="00744E28">
          <w:rPr>
            <w:noProof/>
            <w:webHidden/>
          </w:rPr>
          <w:instrText xml:space="preserve"> PAGEREF _Toc117602436 \h </w:instrText>
        </w:r>
        <w:r w:rsidR="00744E28">
          <w:rPr>
            <w:noProof/>
            <w:webHidden/>
          </w:rPr>
        </w:r>
        <w:r w:rsidR="00744E28">
          <w:rPr>
            <w:noProof/>
            <w:webHidden/>
          </w:rPr>
          <w:fldChar w:fldCharType="separate"/>
        </w:r>
        <w:r w:rsidR="002B42CB">
          <w:rPr>
            <w:noProof/>
            <w:webHidden/>
          </w:rPr>
          <w:t>47</w:t>
        </w:r>
        <w:r w:rsidR="00744E28">
          <w:rPr>
            <w:noProof/>
            <w:webHidden/>
          </w:rPr>
          <w:fldChar w:fldCharType="end"/>
        </w:r>
      </w:hyperlink>
    </w:p>
    <w:p w14:paraId="1F370E44" w14:textId="6680D511" w:rsidR="00744E28" w:rsidRDefault="00000000">
      <w:pPr>
        <w:pStyle w:val="TOC2"/>
        <w:rPr>
          <w:rFonts w:asciiTheme="minorHAnsi" w:eastAsiaTheme="minorEastAsia" w:hAnsiTheme="minorHAnsi" w:cstheme="minorBidi"/>
          <w:b w:val="0"/>
          <w:noProof/>
          <w:sz w:val="24"/>
          <w:szCs w:val="24"/>
          <w:lang w:eastAsia="zh-CN"/>
        </w:rPr>
      </w:pPr>
      <w:hyperlink w:anchor="_Toc117602437" w:history="1">
        <w:r w:rsidR="00744E28" w:rsidRPr="004C086C">
          <w:rPr>
            <w:rStyle w:val="Hyperlink"/>
            <w:rFonts w:eastAsia="Times New Roman"/>
            <w:noProof/>
          </w:rPr>
          <w:t>9.4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AbstractObservableProperty</w:t>
        </w:r>
        <w:r w:rsidR="00744E28">
          <w:rPr>
            <w:noProof/>
            <w:webHidden/>
          </w:rPr>
          <w:tab/>
        </w:r>
        <w:r w:rsidR="00744E28">
          <w:rPr>
            <w:noProof/>
            <w:webHidden/>
          </w:rPr>
          <w:fldChar w:fldCharType="begin"/>
        </w:r>
        <w:r w:rsidR="00744E28">
          <w:rPr>
            <w:noProof/>
            <w:webHidden/>
          </w:rPr>
          <w:instrText xml:space="preserve"> PAGEREF _Toc117602437 \h </w:instrText>
        </w:r>
        <w:r w:rsidR="00744E28">
          <w:rPr>
            <w:noProof/>
            <w:webHidden/>
          </w:rPr>
        </w:r>
        <w:r w:rsidR="00744E28">
          <w:rPr>
            <w:noProof/>
            <w:webHidden/>
          </w:rPr>
          <w:fldChar w:fldCharType="separate"/>
        </w:r>
        <w:r w:rsidR="002B42CB">
          <w:rPr>
            <w:noProof/>
            <w:webHidden/>
          </w:rPr>
          <w:t>47</w:t>
        </w:r>
        <w:r w:rsidR="00744E28">
          <w:rPr>
            <w:noProof/>
            <w:webHidden/>
          </w:rPr>
          <w:fldChar w:fldCharType="end"/>
        </w:r>
      </w:hyperlink>
    </w:p>
    <w:p w14:paraId="1E2B1B99" w14:textId="3EE39716" w:rsidR="00744E28" w:rsidRDefault="00000000">
      <w:pPr>
        <w:pStyle w:val="TOC3"/>
        <w:rPr>
          <w:rFonts w:asciiTheme="minorHAnsi" w:eastAsiaTheme="minorEastAsia" w:hAnsiTheme="minorHAnsi" w:cstheme="minorBidi"/>
          <w:b w:val="0"/>
          <w:noProof/>
          <w:sz w:val="24"/>
          <w:szCs w:val="24"/>
          <w:lang w:eastAsia="zh-CN"/>
        </w:rPr>
      </w:pPr>
      <w:hyperlink w:anchor="_Toc117602438" w:history="1">
        <w:r w:rsidR="00744E28" w:rsidRPr="004C086C">
          <w:rPr>
            <w:rStyle w:val="Hyperlink"/>
            <w:rFonts w:eastAsia="Times New Roman"/>
            <w:noProof/>
          </w:rPr>
          <w:t>9.4.1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AbstractObservableProperty Requirements Class</w:t>
        </w:r>
        <w:r w:rsidR="00744E28">
          <w:rPr>
            <w:noProof/>
            <w:webHidden/>
          </w:rPr>
          <w:tab/>
        </w:r>
        <w:r w:rsidR="00744E28">
          <w:rPr>
            <w:noProof/>
            <w:webHidden/>
          </w:rPr>
          <w:fldChar w:fldCharType="begin"/>
        </w:r>
        <w:r w:rsidR="00744E28">
          <w:rPr>
            <w:noProof/>
            <w:webHidden/>
          </w:rPr>
          <w:instrText xml:space="preserve"> PAGEREF _Toc117602438 \h </w:instrText>
        </w:r>
        <w:r w:rsidR="00744E28">
          <w:rPr>
            <w:noProof/>
            <w:webHidden/>
          </w:rPr>
        </w:r>
        <w:r w:rsidR="00744E28">
          <w:rPr>
            <w:noProof/>
            <w:webHidden/>
          </w:rPr>
          <w:fldChar w:fldCharType="separate"/>
        </w:r>
        <w:r w:rsidR="002B42CB">
          <w:rPr>
            <w:noProof/>
            <w:webHidden/>
          </w:rPr>
          <w:t>47</w:t>
        </w:r>
        <w:r w:rsidR="00744E28">
          <w:rPr>
            <w:noProof/>
            <w:webHidden/>
          </w:rPr>
          <w:fldChar w:fldCharType="end"/>
        </w:r>
      </w:hyperlink>
    </w:p>
    <w:p w14:paraId="76CE8EB3" w14:textId="66EB2F15" w:rsidR="00744E28" w:rsidRDefault="00000000">
      <w:pPr>
        <w:pStyle w:val="TOC2"/>
        <w:rPr>
          <w:rFonts w:asciiTheme="minorHAnsi" w:eastAsiaTheme="minorEastAsia" w:hAnsiTheme="minorHAnsi" w:cstheme="minorBidi"/>
          <w:b w:val="0"/>
          <w:noProof/>
          <w:sz w:val="24"/>
          <w:szCs w:val="24"/>
          <w:lang w:eastAsia="zh-CN"/>
        </w:rPr>
      </w:pPr>
      <w:hyperlink w:anchor="_Toc117602439" w:history="1">
        <w:r w:rsidR="00744E28" w:rsidRPr="004C086C">
          <w:rPr>
            <w:rStyle w:val="Hyperlink"/>
            <w:rFonts w:eastAsia="Times New Roman"/>
            <w:noProof/>
          </w:rPr>
          <w:t>9.5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AbstractObservingProcedure</w:t>
        </w:r>
        <w:r w:rsidR="00744E28">
          <w:rPr>
            <w:noProof/>
            <w:webHidden/>
          </w:rPr>
          <w:tab/>
        </w:r>
        <w:r w:rsidR="00744E28">
          <w:rPr>
            <w:noProof/>
            <w:webHidden/>
          </w:rPr>
          <w:fldChar w:fldCharType="begin"/>
        </w:r>
        <w:r w:rsidR="00744E28">
          <w:rPr>
            <w:noProof/>
            <w:webHidden/>
          </w:rPr>
          <w:instrText xml:space="preserve"> PAGEREF _Toc117602439 \h </w:instrText>
        </w:r>
        <w:r w:rsidR="00744E28">
          <w:rPr>
            <w:noProof/>
            <w:webHidden/>
          </w:rPr>
        </w:r>
        <w:r w:rsidR="00744E28">
          <w:rPr>
            <w:noProof/>
            <w:webHidden/>
          </w:rPr>
          <w:fldChar w:fldCharType="separate"/>
        </w:r>
        <w:r w:rsidR="002B42CB">
          <w:rPr>
            <w:noProof/>
            <w:webHidden/>
          </w:rPr>
          <w:t>48</w:t>
        </w:r>
        <w:r w:rsidR="00744E28">
          <w:rPr>
            <w:noProof/>
            <w:webHidden/>
          </w:rPr>
          <w:fldChar w:fldCharType="end"/>
        </w:r>
      </w:hyperlink>
    </w:p>
    <w:p w14:paraId="6D456C39" w14:textId="535C7DA9" w:rsidR="00744E28" w:rsidRDefault="00000000">
      <w:pPr>
        <w:pStyle w:val="TOC3"/>
        <w:rPr>
          <w:rFonts w:asciiTheme="minorHAnsi" w:eastAsiaTheme="minorEastAsia" w:hAnsiTheme="minorHAnsi" w:cstheme="minorBidi"/>
          <w:b w:val="0"/>
          <w:noProof/>
          <w:sz w:val="24"/>
          <w:szCs w:val="24"/>
          <w:lang w:eastAsia="zh-CN"/>
        </w:rPr>
      </w:pPr>
      <w:hyperlink w:anchor="_Toc117602440" w:history="1">
        <w:r w:rsidR="00744E28" w:rsidRPr="004C086C">
          <w:rPr>
            <w:rStyle w:val="Hyperlink"/>
            <w:rFonts w:eastAsia="Times New Roman"/>
            <w:noProof/>
          </w:rPr>
          <w:t>9.5.1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AbstractObservingProcedure Requirements Class</w:t>
        </w:r>
        <w:r w:rsidR="00744E28">
          <w:rPr>
            <w:noProof/>
            <w:webHidden/>
          </w:rPr>
          <w:tab/>
        </w:r>
        <w:r w:rsidR="00744E28">
          <w:rPr>
            <w:noProof/>
            <w:webHidden/>
          </w:rPr>
          <w:fldChar w:fldCharType="begin"/>
        </w:r>
        <w:r w:rsidR="00744E28">
          <w:rPr>
            <w:noProof/>
            <w:webHidden/>
          </w:rPr>
          <w:instrText xml:space="preserve"> PAGEREF _Toc117602440 \h </w:instrText>
        </w:r>
        <w:r w:rsidR="00744E28">
          <w:rPr>
            <w:noProof/>
            <w:webHidden/>
          </w:rPr>
        </w:r>
        <w:r w:rsidR="00744E28">
          <w:rPr>
            <w:noProof/>
            <w:webHidden/>
          </w:rPr>
          <w:fldChar w:fldCharType="separate"/>
        </w:r>
        <w:r w:rsidR="002B42CB">
          <w:rPr>
            <w:noProof/>
            <w:webHidden/>
          </w:rPr>
          <w:t>48</w:t>
        </w:r>
        <w:r w:rsidR="00744E28">
          <w:rPr>
            <w:noProof/>
            <w:webHidden/>
          </w:rPr>
          <w:fldChar w:fldCharType="end"/>
        </w:r>
      </w:hyperlink>
    </w:p>
    <w:p w14:paraId="1B55C903" w14:textId="1FEB6018" w:rsidR="00744E28" w:rsidRDefault="00000000">
      <w:pPr>
        <w:pStyle w:val="TOC2"/>
        <w:rPr>
          <w:rFonts w:asciiTheme="minorHAnsi" w:eastAsiaTheme="minorEastAsia" w:hAnsiTheme="minorHAnsi" w:cstheme="minorBidi"/>
          <w:b w:val="0"/>
          <w:noProof/>
          <w:sz w:val="24"/>
          <w:szCs w:val="24"/>
          <w:lang w:eastAsia="zh-CN"/>
        </w:rPr>
      </w:pPr>
      <w:hyperlink w:anchor="_Toc117602441" w:history="1">
        <w:r w:rsidR="00744E28" w:rsidRPr="004C086C">
          <w:rPr>
            <w:rStyle w:val="Hyperlink"/>
            <w:rFonts w:eastAsia="Times New Roman"/>
            <w:noProof/>
          </w:rPr>
          <w:t>9.6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AbstractObserver</w:t>
        </w:r>
        <w:r w:rsidR="00744E28">
          <w:rPr>
            <w:noProof/>
            <w:webHidden/>
          </w:rPr>
          <w:tab/>
        </w:r>
        <w:r w:rsidR="00744E28">
          <w:rPr>
            <w:noProof/>
            <w:webHidden/>
          </w:rPr>
          <w:fldChar w:fldCharType="begin"/>
        </w:r>
        <w:r w:rsidR="00744E28">
          <w:rPr>
            <w:noProof/>
            <w:webHidden/>
          </w:rPr>
          <w:instrText xml:space="preserve"> PAGEREF _Toc117602441 \h </w:instrText>
        </w:r>
        <w:r w:rsidR="00744E28">
          <w:rPr>
            <w:noProof/>
            <w:webHidden/>
          </w:rPr>
        </w:r>
        <w:r w:rsidR="00744E28">
          <w:rPr>
            <w:noProof/>
            <w:webHidden/>
          </w:rPr>
          <w:fldChar w:fldCharType="separate"/>
        </w:r>
        <w:r w:rsidR="002B42CB">
          <w:rPr>
            <w:noProof/>
            <w:webHidden/>
          </w:rPr>
          <w:t>50</w:t>
        </w:r>
        <w:r w:rsidR="00744E28">
          <w:rPr>
            <w:noProof/>
            <w:webHidden/>
          </w:rPr>
          <w:fldChar w:fldCharType="end"/>
        </w:r>
      </w:hyperlink>
    </w:p>
    <w:p w14:paraId="450D26C5" w14:textId="5396ED93" w:rsidR="00744E28" w:rsidRDefault="00000000">
      <w:pPr>
        <w:pStyle w:val="TOC3"/>
        <w:rPr>
          <w:rFonts w:asciiTheme="minorHAnsi" w:eastAsiaTheme="minorEastAsia" w:hAnsiTheme="minorHAnsi" w:cstheme="minorBidi"/>
          <w:b w:val="0"/>
          <w:noProof/>
          <w:sz w:val="24"/>
          <w:szCs w:val="24"/>
          <w:lang w:eastAsia="zh-CN"/>
        </w:rPr>
      </w:pPr>
      <w:hyperlink w:anchor="_Toc117602442" w:history="1">
        <w:r w:rsidR="00744E28" w:rsidRPr="004C086C">
          <w:rPr>
            <w:rStyle w:val="Hyperlink"/>
            <w:rFonts w:eastAsia="Times New Roman"/>
            <w:noProof/>
          </w:rPr>
          <w:t>9.6.1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AbstractObserver Requirements Class</w:t>
        </w:r>
        <w:r w:rsidR="00744E28">
          <w:rPr>
            <w:noProof/>
            <w:webHidden/>
          </w:rPr>
          <w:tab/>
        </w:r>
        <w:r w:rsidR="00744E28">
          <w:rPr>
            <w:noProof/>
            <w:webHidden/>
          </w:rPr>
          <w:fldChar w:fldCharType="begin"/>
        </w:r>
        <w:r w:rsidR="00744E28">
          <w:rPr>
            <w:noProof/>
            <w:webHidden/>
          </w:rPr>
          <w:instrText xml:space="preserve"> PAGEREF _Toc117602442 \h </w:instrText>
        </w:r>
        <w:r w:rsidR="00744E28">
          <w:rPr>
            <w:noProof/>
            <w:webHidden/>
          </w:rPr>
        </w:r>
        <w:r w:rsidR="00744E28">
          <w:rPr>
            <w:noProof/>
            <w:webHidden/>
          </w:rPr>
          <w:fldChar w:fldCharType="separate"/>
        </w:r>
        <w:r w:rsidR="002B42CB">
          <w:rPr>
            <w:noProof/>
            <w:webHidden/>
          </w:rPr>
          <w:t>50</w:t>
        </w:r>
        <w:r w:rsidR="00744E28">
          <w:rPr>
            <w:noProof/>
            <w:webHidden/>
          </w:rPr>
          <w:fldChar w:fldCharType="end"/>
        </w:r>
      </w:hyperlink>
    </w:p>
    <w:p w14:paraId="249533A0" w14:textId="04C67807" w:rsidR="00744E28" w:rsidRDefault="00000000">
      <w:pPr>
        <w:pStyle w:val="TOC2"/>
        <w:rPr>
          <w:rFonts w:asciiTheme="minorHAnsi" w:eastAsiaTheme="minorEastAsia" w:hAnsiTheme="minorHAnsi" w:cstheme="minorBidi"/>
          <w:b w:val="0"/>
          <w:noProof/>
          <w:sz w:val="24"/>
          <w:szCs w:val="24"/>
          <w:lang w:eastAsia="zh-CN"/>
        </w:rPr>
      </w:pPr>
      <w:hyperlink w:anchor="_Toc117602443" w:history="1">
        <w:r w:rsidR="00744E28" w:rsidRPr="004C086C">
          <w:rPr>
            <w:rStyle w:val="Hyperlink"/>
            <w:rFonts w:eastAsia="Times New Roman"/>
            <w:noProof/>
          </w:rPr>
          <w:t>9.7</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AbstractHost</w:t>
        </w:r>
        <w:r w:rsidR="00744E28">
          <w:rPr>
            <w:noProof/>
            <w:webHidden/>
          </w:rPr>
          <w:tab/>
        </w:r>
        <w:r w:rsidR="00744E28">
          <w:rPr>
            <w:noProof/>
            <w:webHidden/>
          </w:rPr>
          <w:fldChar w:fldCharType="begin"/>
        </w:r>
        <w:r w:rsidR="00744E28">
          <w:rPr>
            <w:noProof/>
            <w:webHidden/>
          </w:rPr>
          <w:instrText xml:space="preserve"> PAGEREF _Toc117602443 \h </w:instrText>
        </w:r>
        <w:r w:rsidR="00744E28">
          <w:rPr>
            <w:noProof/>
            <w:webHidden/>
          </w:rPr>
        </w:r>
        <w:r w:rsidR="00744E28">
          <w:rPr>
            <w:noProof/>
            <w:webHidden/>
          </w:rPr>
          <w:fldChar w:fldCharType="separate"/>
        </w:r>
        <w:r w:rsidR="002B42CB">
          <w:rPr>
            <w:noProof/>
            <w:webHidden/>
          </w:rPr>
          <w:t>51</w:t>
        </w:r>
        <w:r w:rsidR="00744E28">
          <w:rPr>
            <w:noProof/>
            <w:webHidden/>
          </w:rPr>
          <w:fldChar w:fldCharType="end"/>
        </w:r>
      </w:hyperlink>
    </w:p>
    <w:p w14:paraId="0AEA55B9" w14:textId="48D8BF67" w:rsidR="00744E28" w:rsidRDefault="00000000">
      <w:pPr>
        <w:pStyle w:val="TOC3"/>
        <w:rPr>
          <w:rFonts w:asciiTheme="minorHAnsi" w:eastAsiaTheme="minorEastAsia" w:hAnsiTheme="minorHAnsi" w:cstheme="minorBidi"/>
          <w:b w:val="0"/>
          <w:noProof/>
          <w:sz w:val="24"/>
          <w:szCs w:val="24"/>
          <w:lang w:eastAsia="zh-CN"/>
        </w:rPr>
      </w:pPr>
      <w:hyperlink w:anchor="_Toc117602444" w:history="1">
        <w:r w:rsidR="00744E28" w:rsidRPr="004C086C">
          <w:rPr>
            <w:rStyle w:val="Hyperlink"/>
            <w:rFonts w:eastAsia="Times New Roman"/>
            <w:noProof/>
          </w:rPr>
          <w:t>9.7.1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AbstractHost Requirements Class</w:t>
        </w:r>
        <w:r w:rsidR="00744E28">
          <w:rPr>
            <w:noProof/>
            <w:webHidden/>
          </w:rPr>
          <w:tab/>
        </w:r>
        <w:r w:rsidR="00744E28">
          <w:rPr>
            <w:noProof/>
            <w:webHidden/>
          </w:rPr>
          <w:fldChar w:fldCharType="begin"/>
        </w:r>
        <w:r w:rsidR="00744E28">
          <w:rPr>
            <w:noProof/>
            <w:webHidden/>
          </w:rPr>
          <w:instrText xml:space="preserve"> PAGEREF _Toc117602444 \h </w:instrText>
        </w:r>
        <w:r w:rsidR="00744E28">
          <w:rPr>
            <w:noProof/>
            <w:webHidden/>
          </w:rPr>
        </w:r>
        <w:r w:rsidR="00744E28">
          <w:rPr>
            <w:noProof/>
            <w:webHidden/>
          </w:rPr>
          <w:fldChar w:fldCharType="separate"/>
        </w:r>
        <w:r w:rsidR="002B42CB">
          <w:rPr>
            <w:noProof/>
            <w:webHidden/>
          </w:rPr>
          <w:t>51</w:t>
        </w:r>
        <w:r w:rsidR="00744E28">
          <w:rPr>
            <w:noProof/>
            <w:webHidden/>
          </w:rPr>
          <w:fldChar w:fldCharType="end"/>
        </w:r>
      </w:hyperlink>
    </w:p>
    <w:p w14:paraId="5AE75074" w14:textId="5D254B83" w:rsidR="00744E28" w:rsidRDefault="00000000">
      <w:pPr>
        <w:pStyle w:val="TOC2"/>
        <w:rPr>
          <w:rFonts w:asciiTheme="minorHAnsi" w:eastAsiaTheme="minorEastAsia" w:hAnsiTheme="minorHAnsi" w:cstheme="minorBidi"/>
          <w:b w:val="0"/>
          <w:noProof/>
          <w:sz w:val="24"/>
          <w:szCs w:val="24"/>
          <w:lang w:eastAsia="zh-CN"/>
        </w:rPr>
      </w:pPr>
      <w:hyperlink w:anchor="_Toc117602445" w:history="1">
        <w:r w:rsidR="00744E28" w:rsidRPr="004C086C">
          <w:rPr>
            <w:rStyle w:val="Hyperlink"/>
            <w:rFonts w:eastAsia="Times New Roman"/>
            <w:noProof/>
          </w:rPr>
          <w:t>9.8</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AbstractDeployment</w:t>
        </w:r>
        <w:r w:rsidR="00744E28">
          <w:rPr>
            <w:noProof/>
            <w:webHidden/>
          </w:rPr>
          <w:tab/>
        </w:r>
        <w:r w:rsidR="00744E28">
          <w:rPr>
            <w:noProof/>
            <w:webHidden/>
          </w:rPr>
          <w:fldChar w:fldCharType="begin"/>
        </w:r>
        <w:r w:rsidR="00744E28">
          <w:rPr>
            <w:noProof/>
            <w:webHidden/>
          </w:rPr>
          <w:instrText xml:space="preserve"> PAGEREF _Toc117602445 \h </w:instrText>
        </w:r>
        <w:r w:rsidR="00744E28">
          <w:rPr>
            <w:noProof/>
            <w:webHidden/>
          </w:rPr>
        </w:r>
        <w:r w:rsidR="00744E28">
          <w:rPr>
            <w:noProof/>
            <w:webHidden/>
          </w:rPr>
          <w:fldChar w:fldCharType="separate"/>
        </w:r>
        <w:r w:rsidR="002B42CB">
          <w:rPr>
            <w:noProof/>
            <w:webHidden/>
          </w:rPr>
          <w:t>53</w:t>
        </w:r>
        <w:r w:rsidR="00744E28">
          <w:rPr>
            <w:noProof/>
            <w:webHidden/>
          </w:rPr>
          <w:fldChar w:fldCharType="end"/>
        </w:r>
      </w:hyperlink>
    </w:p>
    <w:p w14:paraId="77065F75" w14:textId="6A8A8055" w:rsidR="00744E28" w:rsidRDefault="00000000">
      <w:pPr>
        <w:pStyle w:val="TOC3"/>
        <w:rPr>
          <w:rFonts w:asciiTheme="minorHAnsi" w:eastAsiaTheme="minorEastAsia" w:hAnsiTheme="minorHAnsi" w:cstheme="minorBidi"/>
          <w:b w:val="0"/>
          <w:noProof/>
          <w:sz w:val="24"/>
          <w:szCs w:val="24"/>
          <w:lang w:eastAsia="zh-CN"/>
        </w:rPr>
      </w:pPr>
      <w:hyperlink w:anchor="_Toc117602446" w:history="1">
        <w:r w:rsidR="00744E28" w:rsidRPr="004C086C">
          <w:rPr>
            <w:rStyle w:val="Hyperlink"/>
            <w:rFonts w:eastAsia="Times New Roman"/>
            <w:noProof/>
          </w:rPr>
          <w:t>9.8.1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AbstractDeployment Requirements Class</w:t>
        </w:r>
        <w:r w:rsidR="00744E28">
          <w:rPr>
            <w:noProof/>
            <w:webHidden/>
          </w:rPr>
          <w:tab/>
        </w:r>
        <w:r w:rsidR="00744E28">
          <w:rPr>
            <w:noProof/>
            <w:webHidden/>
          </w:rPr>
          <w:fldChar w:fldCharType="begin"/>
        </w:r>
        <w:r w:rsidR="00744E28">
          <w:rPr>
            <w:noProof/>
            <w:webHidden/>
          </w:rPr>
          <w:instrText xml:space="preserve"> PAGEREF _Toc117602446 \h </w:instrText>
        </w:r>
        <w:r w:rsidR="00744E28">
          <w:rPr>
            <w:noProof/>
            <w:webHidden/>
          </w:rPr>
        </w:r>
        <w:r w:rsidR="00744E28">
          <w:rPr>
            <w:noProof/>
            <w:webHidden/>
          </w:rPr>
          <w:fldChar w:fldCharType="separate"/>
        </w:r>
        <w:r w:rsidR="002B42CB">
          <w:rPr>
            <w:noProof/>
            <w:webHidden/>
          </w:rPr>
          <w:t>53</w:t>
        </w:r>
        <w:r w:rsidR="00744E28">
          <w:rPr>
            <w:noProof/>
            <w:webHidden/>
          </w:rPr>
          <w:fldChar w:fldCharType="end"/>
        </w:r>
      </w:hyperlink>
    </w:p>
    <w:p w14:paraId="4A890C3B" w14:textId="2CAAA0D2" w:rsidR="00744E28" w:rsidRDefault="00000000">
      <w:pPr>
        <w:pStyle w:val="TOC3"/>
        <w:rPr>
          <w:rFonts w:asciiTheme="minorHAnsi" w:eastAsiaTheme="minorEastAsia" w:hAnsiTheme="minorHAnsi" w:cstheme="minorBidi"/>
          <w:b w:val="0"/>
          <w:noProof/>
          <w:sz w:val="24"/>
          <w:szCs w:val="24"/>
          <w:lang w:eastAsia="zh-CN"/>
        </w:rPr>
      </w:pPr>
      <w:hyperlink w:anchor="_Toc117602447" w:history="1">
        <w:r w:rsidR="00744E28" w:rsidRPr="004C086C">
          <w:rPr>
            <w:rStyle w:val="Hyperlink"/>
            <w:rFonts w:eastAsia="Times New Roman"/>
            <w:noProof/>
          </w:rPr>
          <w:t>9.8.2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deploymentReason</w:t>
        </w:r>
        <w:r w:rsidR="00744E28">
          <w:rPr>
            <w:noProof/>
            <w:webHidden/>
          </w:rPr>
          <w:tab/>
        </w:r>
        <w:r w:rsidR="00744E28">
          <w:rPr>
            <w:noProof/>
            <w:webHidden/>
          </w:rPr>
          <w:fldChar w:fldCharType="begin"/>
        </w:r>
        <w:r w:rsidR="00744E28">
          <w:rPr>
            <w:noProof/>
            <w:webHidden/>
          </w:rPr>
          <w:instrText xml:space="preserve"> PAGEREF _Toc117602447 \h </w:instrText>
        </w:r>
        <w:r w:rsidR="00744E28">
          <w:rPr>
            <w:noProof/>
            <w:webHidden/>
          </w:rPr>
        </w:r>
        <w:r w:rsidR="00744E28">
          <w:rPr>
            <w:noProof/>
            <w:webHidden/>
          </w:rPr>
          <w:fldChar w:fldCharType="separate"/>
        </w:r>
        <w:r w:rsidR="002B42CB">
          <w:rPr>
            <w:noProof/>
            <w:webHidden/>
          </w:rPr>
          <w:t>54</w:t>
        </w:r>
        <w:r w:rsidR="00744E28">
          <w:rPr>
            <w:noProof/>
            <w:webHidden/>
          </w:rPr>
          <w:fldChar w:fldCharType="end"/>
        </w:r>
      </w:hyperlink>
    </w:p>
    <w:p w14:paraId="06A70FAD" w14:textId="75169432" w:rsidR="00744E28" w:rsidRDefault="00000000">
      <w:pPr>
        <w:pStyle w:val="TOC3"/>
        <w:rPr>
          <w:rFonts w:asciiTheme="minorHAnsi" w:eastAsiaTheme="minorEastAsia" w:hAnsiTheme="minorHAnsi" w:cstheme="minorBidi"/>
          <w:b w:val="0"/>
          <w:noProof/>
          <w:sz w:val="24"/>
          <w:szCs w:val="24"/>
          <w:lang w:eastAsia="zh-CN"/>
        </w:rPr>
      </w:pPr>
      <w:hyperlink w:anchor="_Toc117602448" w:history="1">
        <w:r w:rsidR="00744E28" w:rsidRPr="004C086C">
          <w:rPr>
            <w:rStyle w:val="Hyperlink"/>
            <w:rFonts w:eastAsia="Times New Roman"/>
            <w:noProof/>
          </w:rPr>
          <w:t>9.8.3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deploymentTime</w:t>
        </w:r>
        <w:r w:rsidR="00744E28">
          <w:rPr>
            <w:noProof/>
            <w:webHidden/>
          </w:rPr>
          <w:tab/>
        </w:r>
        <w:r w:rsidR="00744E28">
          <w:rPr>
            <w:noProof/>
            <w:webHidden/>
          </w:rPr>
          <w:fldChar w:fldCharType="begin"/>
        </w:r>
        <w:r w:rsidR="00744E28">
          <w:rPr>
            <w:noProof/>
            <w:webHidden/>
          </w:rPr>
          <w:instrText xml:space="preserve"> PAGEREF _Toc117602448 \h </w:instrText>
        </w:r>
        <w:r w:rsidR="00744E28">
          <w:rPr>
            <w:noProof/>
            <w:webHidden/>
          </w:rPr>
        </w:r>
        <w:r w:rsidR="00744E28">
          <w:rPr>
            <w:noProof/>
            <w:webHidden/>
          </w:rPr>
          <w:fldChar w:fldCharType="separate"/>
        </w:r>
        <w:r w:rsidR="002B42CB">
          <w:rPr>
            <w:noProof/>
            <w:webHidden/>
          </w:rPr>
          <w:t>55</w:t>
        </w:r>
        <w:r w:rsidR="00744E28">
          <w:rPr>
            <w:noProof/>
            <w:webHidden/>
          </w:rPr>
          <w:fldChar w:fldCharType="end"/>
        </w:r>
      </w:hyperlink>
    </w:p>
    <w:p w14:paraId="521103F6" w14:textId="023EE1E6" w:rsidR="00744E28" w:rsidRDefault="00000000">
      <w:pPr>
        <w:pStyle w:val="TOC2"/>
        <w:rPr>
          <w:rFonts w:asciiTheme="minorHAnsi" w:eastAsiaTheme="minorEastAsia" w:hAnsiTheme="minorHAnsi" w:cstheme="minorBidi"/>
          <w:b w:val="0"/>
          <w:noProof/>
          <w:sz w:val="24"/>
          <w:szCs w:val="24"/>
          <w:lang w:eastAsia="zh-CN"/>
        </w:rPr>
      </w:pPr>
      <w:hyperlink w:anchor="_Toc117602449" w:history="1">
        <w:r w:rsidR="00744E28" w:rsidRPr="004C086C">
          <w:rPr>
            <w:rStyle w:val="Hyperlink"/>
            <w:rFonts w:eastAsia="Times New Roman"/>
            <w:noProof/>
          </w:rPr>
          <w:t>9.9</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AbstractObservationCollection</w:t>
        </w:r>
        <w:r w:rsidR="00744E28">
          <w:rPr>
            <w:noProof/>
            <w:webHidden/>
          </w:rPr>
          <w:tab/>
        </w:r>
        <w:r w:rsidR="00744E28">
          <w:rPr>
            <w:noProof/>
            <w:webHidden/>
          </w:rPr>
          <w:fldChar w:fldCharType="begin"/>
        </w:r>
        <w:r w:rsidR="00744E28">
          <w:rPr>
            <w:noProof/>
            <w:webHidden/>
          </w:rPr>
          <w:instrText xml:space="preserve"> PAGEREF _Toc117602449 \h </w:instrText>
        </w:r>
        <w:r w:rsidR="00744E28">
          <w:rPr>
            <w:noProof/>
            <w:webHidden/>
          </w:rPr>
        </w:r>
        <w:r w:rsidR="00744E28">
          <w:rPr>
            <w:noProof/>
            <w:webHidden/>
          </w:rPr>
          <w:fldChar w:fldCharType="separate"/>
        </w:r>
        <w:r w:rsidR="002B42CB">
          <w:rPr>
            <w:noProof/>
            <w:webHidden/>
          </w:rPr>
          <w:t>55</w:t>
        </w:r>
        <w:r w:rsidR="00744E28">
          <w:rPr>
            <w:noProof/>
            <w:webHidden/>
          </w:rPr>
          <w:fldChar w:fldCharType="end"/>
        </w:r>
      </w:hyperlink>
    </w:p>
    <w:p w14:paraId="71D1E355" w14:textId="0B0B4134" w:rsidR="00744E28" w:rsidRDefault="00000000">
      <w:pPr>
        <w:pStyle w:val="TOC3"/>
        <w:rPr>
          <w:rFonts w:asciiTheme="minorHAnsi" w:eastAsiaTheme="minorEastAsia" w:hAnsiTheme="minorHAnsi" w:cstheme="minorBidi"/>
          <w:b w:val="0"/>
          <w:noProof/>
          <w:sz w:val="24"/>
          <w:szCs w:val="24"/>
          <w:lang w:eastAsia="zh-CN"/>
        </w:rPr>
      </w:pPr>
      <w:hyperlink w:anchor="_Toc117602450" w:history="1">
        <w:r w:rsidR="00744E28" w:rsidRPr="004C086C">
          <w:rPr>
            <w:rStyle w:val="Hyperlink"/>
            <w:rFonts w:eastAsia="Times New Roman"/>
            <w:noProof/>
          </w:rPr>
          <w:t>9.9.1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AbstractObservationCollection Requirements Class</w:t>
        </w:r>
        <w:r w:rsidR="00744E28">
          <w:rPr>
            <w:noProof/>
            <w:webHidden/>
          </w:rPr>
          <w:tab/>
        </w:r>
        <w:r w:rsidR="00744E28">
          <w:rPr>
            <w:noProof/>
            <w:webHidden/>
          </w:rPr>
          <w:fldChar w:fldCharType="begin"/>
        </w:r>
        <w:r w:rsidR="00744E28">
          <w:rPr>
            <w:noProof/>
            <w:webHidden/>
          </w:rPr>
          <w:instrText xml:space="preserve"> PAGEREF _Toc117602450 \h </w:instrText>
        </w:r>
        <w:r w:rsidR="00744E28">
          <w:rPr>
            <w:noProof/>
            <w:webHidden/>
          </w:rPr>
        </w:r>
        <w:r w:rsidR="00744E28">
          <w:rPr>
            <w:noProof/>
            <w:webHidden/>
          </w:rPr>
          <w:fldChar w:fldCharType="separate"/>
        </w:r>
        <w:r w:rsidR="002B42CB">
          <w:rPr>
            <w:noProof/>
            <w:webHidden/>
          </w:rPr>
          <w:t>55</w:t>
        </w:r>
        <w:r w:rsidR="00744E28">
          <w:rPr>
            <w:noProof/>
            <w:webHidden/>
          </w:rPr>
          <w:fldChar w:fldCharType="end"/>
        </w:r>
      </w:hyperlink>
    </w:p>
    <w:p w14:paraId="1C0B3475" w14:textId="76DA0DE5" w:rsidR="00744E28" w:rsidRDefault="00000000">
      <w:pPr>
        <w:pStyle w:val="TOC3"/>
        <w:rPr>
          <w:rFonts w:asciiTheme="minorHAnsi" w:eastAsiaTheme="minorEastAsia" w:hAnsiTheme="minorHAnsi" w:cstheme="minorBidi"/>
          <w:b w:val="0"/>
          <w:noProof/>
          <w:sz w:val="24"/>
          <w:szCs w:val="24"/>
          <w:lang w:eastAsia="zh-CN"/>
        </w:rPr>
      </w:pPr>
      <w:hyperlink w:anchor="_Toc117602451" w:history="1">
        <w:r w:rsidR="00744E28" w:rsidRPr="004C086C">
          <w:rPr>
            <w:rStyle w:val="Hyperlink"/>
            <w:rFonts w:eastAsia="Times New Roman"/>
            <w:noProof/>
          </w:rPr>
          <w:t>9.9.2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Feature type AbstractObservationCollection</w:t>
        </w:r>
        <w:r w:rsidR="00744E28">
          <w:rPr>
            <w:noProof/>
            <w:webHidden/>
          </w:rPr>
          <w:tab/>
        </w:r>
        <w:r w:rsidR="00744E28">
          <w:rPr>
            <w:noProof/>
            <w:webHidden/>
          </w:rPr>
          <w:fldChar w:fldCharType="begin"/>
        </w:r>
        <w:r w:rsidR="00744E28">
          <w:rPr>
            <w:noProof/>
            <w:webHidden/>
          </w:rPr>
          <w:instrText xml:space="preserve"> PAGEREF _Toc117602451 \h </w:instrText>
        </w:r>
        <w:r w:rsidR="00744E28">
          <w:rPr>
            <w:noProof/>
            <w:webHidden/>
          </w:rPr>
        </w:r>
        <w:r w:rsidR="00744E28">
          <w:rPr>
            <w:noProof/>
            <w:webHidden/>
          </w:rPr>
          <w:fldChar w:fldCharType="separate"/>
        </w:r>
        <w:r w:rsidR="002B42CB">
          <w:rPr>
            <w:noProof/>
            <w:webHidden/>
          </w:rPr>
          <w:t>56</w:t>
        </w:r>
        <w:r w:rsidR="00744E28">
          <w:rPr>
            <w:noProof/>
            <w:webHidden/>
          </w:rPr>
          <w:fldChar w:fldCharType="end"/>
        </w:r>
      </w:hyperlink>
    </w:p>
    <w:p w14:paraId="74E83AA7" w14:textId="7EAFD293" w:rsidR="00744E28" w:rsidRDefault="00000000">
      <w:pPr>
        <w:pStyle w:val="TOC3"/>
        <w:rPr>
          <w:rFonts w:asciiTheme="minorHAnsi" w:eastAsiaTheme="minorEastAsia" w:hAnsiTheme="minorHAnsi" w:cstheme="minorBidi"/>
          <w:b w:val="0"/>
          <w:noProof/>
          <w:sz w:val="24"/>
          <w:szCs w:val="24"/>
          <w:lang w:eastAsia="zh-CN"/>
        </w:rPr>
      </w:pPr>
      <w:hyperlink w:anchor="_Toc117602452" w:history="1">
        <w:r w:rsidR="00744E28" w:rsidRPr="004C086C">
          <w:rPr>
            <w:rStyle w:val="Hyperlink"/>
            <w:rFonts w:eastAsia="Times New Roman"/>
            <w:noProof/>
          </w:rPr>
          <w:t>9.9.3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collectionType</w:t>
        </w:r>
        <w:r w:rsidR="00744E28">
          <w:rPr>
            <w:noProof/>
            <w:webHidden/>
          </w:rPr>
          <w:tab/>
        </w:r>
        <w:r w:rsidR="00744E28">
          <w:rPr>
            <w:noProof/>
            <w:webHidden/>
          </w:rPr>
          <w:fldChar w:fldCharType="begin"/>
        </w:r>
        <w:r w:rsidR="00744E28">
          <w:rPr>
            <w:noProof/>
            <w:webHidden/>
          </w:rPr>
          <w:instrText xml:space="preserve"> PAGEREF _Toc117602452 \h </w:instrText>
        </w:r>
        <w:r w:rsidR="00744E28">
          <w:rPr>
            <w:noProof/>
            <w:webHidden/>
          </w:rPr>
        </w:r>
        <w:r w:rsidR="00744E28">
          <w:rPr>
            <w:noProof/>
            <w:webHidden/>
          </w:rPr>
          <w:fldChar w:fldCharType="separate"/>
        </w:r>
        <w:r w:rsidR="002B42CB">
          <w:rPr>
            <w:noProof/>
            <w:webHidden/>
          </w:rPr>
          <w:t>56</w:t>
        </w:r>
        <w:r w:rsidR="00744E28">
          <w:rPr>
            <w:noProof/>
            <w:webHidden/>
          </w:rPr>
          <w:fldChar w:fldCharType="end"/>
        </w:r>
      </w:hyperlink>
    </w:p>
    <w:p w14:paraId="0C1F03D2" w14:textId="1C0C2F82" w:rsidR="00744E28" w:rsidRDefault="00000000">
      <w:pPr>
        <w:pStyle w:val="TOC3"/>
        <w:rPr>
          <w:rFonts w:asciiTheme="minorHAnsi" w:eastAsiaTheme="minorEastAsia" w:hAnsiTheme="minorHAnsi" w:cstheme="minorBidi"/>
          <w:b w:val="0"/>
          <w:noProof/>
          <w:sz w:val="24"/>
          <w:szCs w:val="24"/>
          <w:lang w:eastAsia="zh-CN"/>
        </w:rPr>
      </w:pPr>
      <w:hyperlink w:anchor="_Toc117602453" w:history="1">
        <w:r w:rsidR="00744E28" w:rsidRPr="004C086C">
          <w:rPr>
            <w:rStyle w:val="Hyperlink"/>
            <w:rFonts w:eastAsia="Times New Roman"/>
            <w:noProof/>
          </w:rPr>
          <w:t>9.9.4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member</w:t>
        </w:r>
        <w:r w:rsidR="00744E28">
          <w:rPr>
            <w:noProof/>
            <w:webHidden/>
          </w:rPr>
          <w:tab/>
        </w:r>
        <w:r w:rsidR="00744E28">
          <w:rPr>
            <w:noProof/>
            <w:webHidden/>
          </w:rPr>
          <w:fldChar w:fldCharType="begin"/>
        </w:r>
        <w:r w:rsidR="00744E28">
          <w:rPr>
            <w:noProof/>
            <w:webHidden/>
          </w:rPr>
          <w:instrText xml:space="preserve"> PAGEREF _Toc117602453 \h </w:instrText>
        </w:r>
        <w:r w:rsidR="00744E28">
          <w:rPr>
            <w:noProof/>
            <w:webHidden/>
          </w:rPr>
        </w:r>
        <w:r w:rsidR="00744E28">
          <w:rPr>
            <w:noProof/>
            <w:webHidden/>
          </w:rPr>
          <w:fldChar w:fldCharType="separate"/>
        </w:r>
        <w:r w:rsidR="002B42CB">
          <w:rPr>
            <w:noProof/>
            <w:webHidden/>
          </w:rPr>
          <w:t>57</w:t>
        </w:r>
        <w:r w:rsidR="00744E28">
          <w:rPr>
            <w:noProof/>
            <w:webHidden/>
          </w:rPr>
          <w:fldChar w:fldCharType="end"/>
        </w:r>
      </w:hyperlink>
    </w:p>
    <w:p w14:paraId="1CE2392D" w14:textId="51918C54" w:rsidR="00744E28" w:rsidRDefault="00000000">
      <w:pPr>
        <w:pStyle w:val="TOC3"/>
        <w:rPr>
          <w:rFonts w:asciiTheme="minorHAnsi" w:eastAsiaTheme="minorEastAsia" w:hAnsiTheme="minorHAnsi" w:cstheme="minorBidi"/>
          <w:b w:val="0"/>
          <w:noProof/>
          <w:sz w:val="24"/>
          <w:szCs w:val="24"/>
          <w:lang w:eastAsia="zh-CN"/>
        </w:rPr>
      </w:pPr>
      <w:hyperlink w:anchor="_Toc117602454" w:history="1">
        <w:r w:rsidR="00744E28" w:rsidRPr="004C086C">
          <w:rPr>
            <w:rStyle w:val="Hyperlink"/>
            <w:rFonts w:eastAsia="Times New Roman"/>
            <w:noProof/>
          </w:rPr>
          <w:t>9.9.5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memberCharacteristics</w:t>
        </w:r>
        <w:r w:rsidR="00744E28">
          <w:rPr>
            <w:noProof/>
            <w:webHidden/>
          </w:rPr>
          <w:tab/>
        </w:r>
        <w:r w:rsidR="00744E28">
          <w:rPr>
            <w:noProof/>
            <w:webHidden/>
          </w:rPr>
          <w:fldChar w:fldCharType="begin"/>
        </w:r>
        <w:r w:rsidR="00744E28">
          <w:rPr>
            <w:noProof/>
            <w:webHidden/>
          </w:rPr>
          <w:instrText xml:space="preserve"> PAGEREF _Toc117602454 \h </w:instrText>
        </w:r>
        <w:r w:rsidR="00744E28">
          <w:rPr>
            <w:noProof/>
            <w:webHidden/>
          </w:rPr>
        </w:r>
        <w:r w:rsidR="00744E28">
          <w:rPr>
            <w:noProof/>
            <w:webHidden/>
          </w:rPr>
          <w:fldChar w:fldCharType="separate"/>
        </w:r>
        <w:r w:rsidR="002B42CB">
          <w:rPr>
            <w:noProof/>
            <w:webHidden/>
          </w:rPr>
          <w:t>57</w:t>
        </w:r>
        <w:r w:rsidR="00744E28">
          <w:rPr>
            <w:noProof/>
            <w:webHidden/>
          </w:rPr>
          <w:fldChar w:fldCharType="end"/>
        </w:r>
      </w:hyperlink>
    </w:p>
    <w:p w14:paraId="2DB83B6E" w14:textId="30ABCD6D" w:rsidR="00744E28" w:rsidRDefault="00000000">
      <w:pPr>
        <w:pStyle w:val="TOC3"/>
        <w:rPr>
          <w:rFonts w:asciiTheme="minorHAnsi" w:eastAsiaTheme="minorEastAsia" w:hAnsiTheme="minorHAnsi" w:cstheme="minorBidi"/>
          <w:b w:val="0"/>
          <w:noProof/>
          <w:sz w:val="24"/>
          <w:szCs w:val="24"/>
          <w:lang w:eastAsia="zh-CN"/>
        </w:rPr>
      </w:pPr>
      <w:hyperlink w:anchor="_Toc117602455" w:history="1">
        <w:r w:rsidR="00744E28" w:rsidRPr="004C086C">
          <w:rPr>
            <w:rStyle w:val="Hyperlink"/>
            <w:rFonts w:eastAsia="Times New Roman"/>
            <w:noProof/>
          </w:rPr>
          <w:t>9.9.6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relatedCollection</w:t>
        </w:r>
        <w:r w:rsidR="00744E28">
          <w:rPr>
            <w:noProof/>
            <w:webHidden/>
          </w:rPr>
          <w:tab/>
        </w:r>
        <w:r w:rsidR="00744E28">
          <w:rPr>
            <w:noProof/>
            <w:webHidden/>
          </w:rPr>
          <w:fldChar w:fldCharType="begin"/>
        </w:r>
        <w:r w:rsidR="00744E28">
          <w:rPr>
            <w:noProof/>
            <w:webHidden/>
          </w:rPr>
          <w:instrText xml:space="preserve"> PAGEREF _Toc117602455 \h </w:instrText>
        </w:r>
        <w:r w:rsidR="00744E28">
          <w:rPr>
            <w:noProof/>
            <w:webHidden/>
          </w:rPr>
        </w:r>
        <w:r w:rsidR="00744E28">
          <w:rPr>
            <w:noProof/>
            <w:webHidden/>
          </w:rPr>
          <w:fldChar w:fldCharType="separate"/>
        </w:r>
        <w:r w:rsidR="002B42CB">
          <w:rPr>
            <w:noProof/>
            <w:webHidden/>
          </w:rPr>
          <w:t>57</w:t>
        </w:r>
        <w:r w:rsidR="00744E28">
          <w:rPr>
            <w:noProof/>
            <w:webHidden/>
          </w:rPr>
          <w:fldChar w:fldCharType="end"/>
        </w:r>
      </w:hyperlink>
    </w:p>
    <w:p w14:paraId="0FCCBAC3" w14:textId="47FD58BC" w:rsidR="00744E28" w:rsidRDefault="00000000">
      <w:pPr>
        <w:pStyle w:val="TOC2"/>
        <w:rPr>
          <w:rFonts w:asciiTheme="minorHAnsi" w:eastAsiaTheme="minorEastAsia" w:hAnsiTheme="minorHAnsi" w:cstheme="minorBidi"/>
          <w:b w:val="0"/>
          <w:noProof/>
          <w:sz w:val="24"/>
          <w:szCs w:val="24"/>
          <w:lang w:eastAsia="zh-CN"/>
        </w:rPr>
      </w:pPr>
      <w:hyperlink w:anchor="_Toc117602456" w:history="1">
        <w:r w:rsidR="00744E28" w:rsidRPr="004C086C">
          <w:rPr>
            <w:rStyle w:val="Hyperlink"/>
            <w:rFonts w:eastAsia="Times New Roman"/>
            <w:noProof/>
          </w:rPr>
          <w:t>9.10</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NamedValue</w:t>
        </w:r>
        <w:r w:rsidR="00744E28">
          <w:rPr>
            <w:noProof/>
            <w:webHidden/>
          </w:rPr>
          <w:tab/>
        </w:r>
        <w:r w:rsidR="00744E28">
          <w:rPr>
            <w:noProof/>
            <w:webHidden/>
          </w:rPr>
          <w:fldChar w:fldCharType="begin"/>
        </w:r>
        <w:r w:rsidR="00744E28">
          <w:rPr>
            <w:noProof/>
            <w:webHidden/>
          </w:rPr>
          <w:instrText xml:space="preserve"> PAGEREF _Toc117602456 \h </w:instrText>
        </w:r>
        <w:r w:rsidR="00744E28">
          <w:rPr>
            <w:noProof/>
            <w:webHidden/>
          </w:rPr>
        </w:r>
        <w:r w:rsidR="00744E28">
          <w:rPr>
            <w:noProof/>
            <w:webHidden/>
          </w:rPr>
          <w:fldChar w:fldCharType="separate"/>
        </w:r>
        <w:r w:rsidR="002B42CB">
          <w:rPr>
            <w:noProof/>
            <w:webHidden/>
          </w:rPr>
          <w:t>57</w:t>
        </w:r>
        <w:r w:rsidR="00744E28">
          <w:rPr>
            <w:noProof/>
            <w:webHidden/>
          </w:rPr>
          <w:fldChar w:fldCharType="end"/>
        </w:r>
      </w:hyperlink>
    </w:p>
    <w:p w14:paraId="3C258F7A" w14:textId="4549D2B6" w:rsidR="00744E28" w:rsidRDefault="00000000">
      <w:pPr>
        <w:pStyle w:val="TOC3"/>
        <w:rPr>
          <w:rFonts w:asciiTheme="minorHAnsi" w:eastAsiaTheme="minorEastAsia" w:hAnsiTheme="minorHAnsi" w:cstheme="minorBidi"/>
          <w:b w:val="0"/>
          <w:noProof/>
          <w:sz w:val="24"/>
          <w:szCs w:val="24"/>
          <w:lang w:eastAsia="zh-CN"/>
        </w:rPr>
      </w:pPr>
      <w:hyperlink w:anchor="_Toc117602457" w:history="1">
        <w:r w:rsidR="00744E28" w:rsidRPr="004C086C">
          <w:rPr>
            <w:rStyle w:val="Hyperlink"/>
            <w:rFonts w:eastAsia="Times New Roman"/>
            <w:noProof/>
          </w:rPr>
          <w:t>9.10.1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NamedValue Requirements Class</w:t>
        </w:r>
        <w:r w:rsidR="00744E28">
          <w:rPr>
            <w:noProof/>
            <w:webHidden/>
          </w:rPr>
          <w:tab/>
        </w:r>
        <w:r w:rsidR="00744E28">
          <w:rPr>
            <w:noProof/>
            <w:webHidden/>
          </w:rPr>
          <w:fldChar w:fldCharType="begin"/>
        </w:r>
        <w:r w:rsidR="00744E28">
          <w:rPr>
            <w:noProof/>
            <w:webHidden/>
          </w:rPr>
          <w:instrText xml:space="preserve"> PAGEREF _Toc117602457 \h </w:instrText>
        </w:r>
        <w:r w:rsidR="00744E28">
          <w:rPr>
            <w:noProof/>
            <w:webHidden/>
          </w:rPr>
        </w:r>
        <w:r w:rsidR="00744E28">
          <w:rPr>
            <w:noProof/>
            <w:webHidden/>
          </w:rPr>
          <w:fldChar w:fldCharType="separate"/>
        </w:r>
        <w:r w:rsidR="002B42CB">
          <w:rPr>
            <w:noProof/>
            <w:webHidden/>
          </w:rPr>
          <w:t>57</w:t>
        </w:r>
        <w:r w:rsidR="00744E28">
          <w:rPr>
            <w:noProof/>
            <w:webHidden/>
          </w:rPr>
          <w:fldChar w:fldCharType="end"/>
        </w:r>
      </w:hyperlink>
    </w:p>
    <w:p w14:paraId="07FDFD7C" w14:textId="7F92EDE0" w:rsidR="00744E28" w:rsidRDefault="00000000">
      <w:pPr>
        <w:pStyle w:val="TOC3"/>
        <w:rPr>
          <w:rFonts w:asciiTheme="minorHAnsi" w:eastAsiaTheme="minorEastAsia" w:hAnsiTheme="minorHAnsi" w:cstheme="minorBidi"/>
          <w:b w:val="0"/>
          <w:noProof/>
          <w:sz w:val="24"/>
          <w:szCs w:val="24"/>
          <w:lang w:eastAsia="zh-CN"/>
        </w:rPr>
      </w:pPr>
      <w:hyperlink w:anchor="_Toc117602458" w:history="1">
        <w:r w:rsidR="00744E28" w:rsidRPr="004C086C">
          <w:rPr>
            <w:rStyle w:val="Hyperlink"/>
            <w:rFonts w:eastAsia="Times New Roman"/>
            <w:noProof/>
          </w:rPr>
          <w:t>9.10.2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Data type NamedValue</w:t>
        </w:r>
        <w:r w:rsidR="00744E28">
          <w:rPr>
            <w:noProof/>
            <w:webHidden/>
          </w:rPr>
          <w:tab/>
        </w:r>
        <w:r w:rsidR="00744E28">
          <w:rPr>
            <w:noProof/>
            <w:webHidden/>
          </w:rPr>
          <w:fldChar w:fldCharType="begin"/>
        </w:r>
        <w:r w:rsidR="00744E28">
          <w:rPr>
            <w:noProof/>
            <w:webHidden/>
          </w:rPr>
          <w:instrText xml:space="preserve"> PAGEREF _Toc117602458 \h </w:instrText>
        </w:r>
        <w:r w:rsidR="00744E28">
          <w:rPr>
            <w:noProof/>
            <w:webHidden/>
          </w:rPr>
        </w:r>
        <w:r w:rsidR="00744E28">
          <w:rPr>
            <w:noProof/>
            <w:webHidden/>
          </w:rPr>
          <w:fldChar w:fldCharType="separate"/>
        </w:r>
        <w:r w:rsidR="002B42CB">
          <w:rPr>
            <w:noProof/>
            <w:webHidden/>
          </w:rPr>
          <w:t>58</w:t>
        </w:r>
        <w:r w:rsidR="00744E28">
          <w:rPr>
            <w:noProof/>
            <w:webHidden/>
          </w:rPr>
          <w:fldChar w:fldCharType="end"/>
        </w:r>
      </w:hyperlink>
    </w:p>
    <w:p w14:paraId="35F2406F" w14:textId="5964B2E5" w:rsidR="00744E28" w:rsidRDefault="00000000">
      <w:pPr>
        <w:pStyle w:val="TOC3"/>
        <w:rPr>
          <w:rFonts w:asciiTheme="minorHAnsi" w:eastAsiaTheme="minorEastAsia" w:hAnsiTheme="minorHAnsi" w:cstheme="minorBidi"/>
          <w:b w:val="0"/>
          <w:noProof/>
          <w:sz w:val="24"/>
          <w:szCs w:val="24"/>
          <w:lang w:eastAsia="zh-CN"/>
        </w:rPr>
      </w:pPr>
      <w:hyperlink w:anchor="_Toc117602459" w:history="1">
        <w:r w:rsidR="00744E28" w:rsidRPr="004C086C">
          <w:rPr>
            <w:rStyle w:val="Hyperlink"/>
            <w:rFonts w:eastAsia="Times New Roman"/>
            <w:noProof/>
          </w:rPr>
          <w:t>9.10.3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name</w:t>
        </w:r>
        <w:r w:rsidR="00744E28">
          <w:rPr>
            <w:noProof/>
            <w:webHidden/>
          </w:rPr>
          <w:tab/>
        </w:r>
        <w:r w:rsidR="00744E28">
          <w:rPr>
            <w:noProof/>
            <w:webHidden/>
          </w:rPr>
          <w:fldChar w:fldCharType="begin"/>
        </w:r>
        <w:r w:rsidR="00744E28">
          <w:rPr>
            <w:noProof/>
            <w:webHidden/>
          </w:rPr>
          <w:instrText xml:space="preserve"> PAGEREF _Toc117602459 \h </w:instrText>
        </w:r>
        <w:r w:rsidR="00744E28">
          <w:rPr>
            <w:noProof/>
            <w:webHidden/>
          </w:rPr>
        </w:r>
        <w:r w:rsidR="00744E28">
          <w:rPr>
            <w:noProof/>
            <w:webHidden/>
          </w:rPr>
          <w:fldChar w:fldCharType="separate"/>
        </w:r>
        <w:r w:rsidR="002B42CB">
          <w:rPr>
            <w:noProof/>
            <w:webHidden/>
          </w:rPr>
          <w:t>58</w:t>
        </w:r>
        <w:r w:rsidR="00744E28">
          <w:rPr>
            <w:noProof/>
            <w:webHidden/>
          </w:rPr>
          <w:fldChar w:fldCharType="end"/>
        </w:r>
      </w:hyperlink>
    </w:p>
    <w:p w14:paraId="299EB99E" w14:textId="53DDE51E" w:rsidR="00744E28" w:rsidRDefault="00000000">
      <w:pPr>
        <w:pStyle w:val="TOC3"/>
        <w:rPr>
          <w:rFonts w:asciiTheme="minorHAnsi" w:eastAsiaTheme="minorEastAsia" w:hAnsiTheme="minorHAnsi" w:cstheme="minorBidi"/>
          <w:b w:val="0"/>
          <w:noProof/>
          <w:sz w:val="24"/>
          <w:szCs w:val="24"/>
          <w:lang w:eastAsia="zh-CN"/>
        </w:rPr>
      </w:pPr>
      <w:hyperlink w:anchor="_Toc117602460" w:history="1">
        <w:r w:rsidR="00744E28" w:rsidRPr="004C086C">
          <w:rPr>
            <w:rStyle w:val="Hyperlink"/>
            <w:rFonts w:eastAsia="Times New Roman"/>
            <w:noProof/>
          </w:rPr>
          <w:t>9.10.4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value</w:t>
        </w:r>
        <w:r w:rsidR="00744E28">
          <w:rPr>
            <w:noProof/>
            <w:webHidden/>
          </w:rPr>
          <w:tab/>
        </w:r>
        <w:r w:rsidR="00744E28">
          <w:rPr>
            <w:noProof/>
            <w:webHidden/>
          </w:rPr>
          <w:fldChar w:fldCharType="begin"/>
        </w:r>
        <w:r w:rsidR="00744E28">
          <w:rPr>
            <w:noProof/>
            <w:webHidden/>
          </w:rPr>
          <w:instrText xml:space="preserve"> PAGEREF _Toc117602460 \h </w:instrText>
        </w:r>
        <w:r w:rsidR="00744E28">
          <w:rPr>
            <w:noProof/>
            <w:webHidden/>
          </w:rPr>
        </w:r>
        <w:r w:rsidR="00744E28">
          <w:rPr>
            <w:noProof/>
            <w:webHidden/>
          </w:rPr>
          <w:fldChar w:fldCharType="separate"/>
        </w:r>
        <w:r w:rsidR="002B42CB">
          <w:rPr>
            <w:noProof/>
            <w:webHidden/>
          </w:rPr>
          <w:t>58</w:t>
        </w:r>
        <w:r w:rsidR="00744E28">
          <w:rPr>
            <w:noProof/>
            <w:webHidden/>
          </w:rPr>
          <w:fldChar w:fldCharType="end"/>
        </w:r>
      </w:hyperlink>
    </w:p>
    <w:p w14:paraId="4943AD54" w14:textId="09F547A8" w:rsidR="00744E28" w:rsidRDefault="00000000">
      <w:pPr>
        <w:pStyle w:val="TOC2"/>
        <w:rPr>
          <w:rFonts w:asciiTheme="minorHAnsi" w:eastAsiaTheme="minorEastAsia" w:hAnsiTheme="minorHAnsi" w:cstheme="minorBidi"/>
          <w:b w:val="0"/>
          <w:noProof/>
          <w:sz w:val="24"/>
          <w:szCs w:val="24"/>
          <w:lang w:eastAsia="zh-CN"/>
        </w:rPr>
      </w:pPr>
      <w:hyperlink w:anchor="_Toc117602461" w:history="1">
        <w:r w:rsidR="00744E28" w:rsidRPr="004C086C">
          <w:rPr>
            <w:rStyle w:val="Hyperlink"/>
            <w:rFonts w:eastAsia="Times New Roman"/>
            <w:noProof/>
          </w:rPr>
          <w:t>9.11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Codelists</w:t>
        </w:r>
        <w:r w:rsidR="00744E28">
          <w:rPr>
            <w:noProof/>
            <w:webHidden/>
          </w:rPr>
          <w:tab/>
        </w:r>
        <w:r w:rsidR="00744E28">
          <w:rPr>
            <w:noProof/>
            <w:webHidden/>
          </w:rPr>
          <w:fldChar w:fldCharType="begin"/>
        </w:r>
        <w:r w:rsidR="00744E28">
          <w:rPr>
            <w:noProof/>
            <w:webHidden/>
          </w:rPr>
          <w:instrText xml:space="preserve"> PAGEREF _Toc117602461 \h </w:instrText>
        </w:r>
        <w:r w:rsidR="00744E28">
          <w:rPr>
            <w:noProof/>
            <w:webHidden/>
          </w:rPr>
        </w:r>
        <w:r w:rsidR="00744E28">
          <w:rPr>
            <w:noProof/>
            <w:webHidden/>
          </w:rPr>
          <w:fldChar w:fldCharType="separate"/>
        </w:r>
        <w:r w:rsidR="002B42CB">
          <w:rPr>
            <w:noProof/>
            <w:webHidden/>
          </w:rPr>
          <w:t>58</w:t>
        </w:r>
        <w:r w:rsidR="00744E28">
          <w:rPr>
            <w:noProof/>
            <w:webHidden/>
          </w:rPr>
          <w:fldChar w:fldCharType="end"/>
        </w:r>
      </w:hyperlink>
    </w:p>
    <w:p w14:paraId="445D3B91" w14:textId="74C9BDEB" w:rsidR="00744E28" w:rsidRDefault="00000000">
      <w:pPr>
        <w:pStyle w:val="TOC3"/>
        <w:rPr>
          <w:rFonts w:asciiTheme="minorHAnsi" w:eastAsiaTheme="minorEastAsia" w:hAnsiTheme="minorHAnsi" w:cstheme="minorBidi"/>
          <w:b w:val="0"/>
          <w:noProof/>
          <w:sz w:val="24"/>
          <w:szCs w:val="24"/>
          <w:lang w:eastAsia="zh-CN"/>
        </w:rPr>
      </w:pPr>
      <w:hyperlink w:anchor="_Toc117602462" w:history="1">
        <w:r w:rsidR="00744E28" w:rsidRPr="004C086C">
          <w:rPr>
            <w:rStyle w:val="Hyperlink"/>
            <w:rFonts w:eastAsia="Times New Roman"/>
            <w:noProof/>
          </w:rPr>
          <w:t>9.11.1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AbstractObservationType</w:t>
        </w:r>
        <w:r w:rsidR="00744E28">
          <w:rPr>
            <w:noProof/>
            <w:webHidden/>
          </w:rPr>
          <w:tab/>
        </w:r>
        <w:r w:rsidR="00744E28">
          <w:rPr>
            <w:noProof/>
            <w:webHidden/>
          </w:rPr>
          <w:fldChar w:fldCharType="begin"/>
        </w:r>
        <w:r w:rsidR="00744E28">
          <w:rPr>
            <w:noProof/>
            <w:webHidden/>
          </w:rPr>
          <w:instrText xml:space="preserve"> PAGEREF _Toc117602462 \h </w:instrText>
        </w:r>
        <w:r w:rsidR="00744E28">
          <w:rPr>
            <w:noProof/>
            <w:webHidden/>
          </w:rPr>
        </w:r>
        <w:r w:rsidR="00744E28">
          <w:rPr>
            <w:noProof/>
            <w:webHidden/>
          </w:rPr>
          <w:fldChar w:fldCharType="separate"/>
        </w:r>
        <w:r w:rsidR="002B42CB">
          <w:rPr>
            <w:noProof/>
            <w:webHidden/>
          </w:rPr>
          <w:t>58</w:t>
        </w:r>
        <w:r w:rsidR="00744E28">
          <w:rPr>
            <w:noProof/>
            <w:webHidden/>
          </w:rPr>
          <w:fldChar w:fldCharType="end"/>
        </w:r>
      </w:hyperlink>
    </w:p>
    <w:p w14:paraId="47C31187" w14:textId="48A135FB" w:rsidR="00744E28" w:rsidRDefault="00000000">
      <w:pPr>
        <w:pStyle w:val="TOC3"/>
        <w:rPr>
          <w:rFonts w:asciiTheme="minorHAnsi" w:eastAsiaTheme="minorEastAsia" w:hAnsiTheme="minorHAnsi" w:cstheme="minorBidi"/>
          <w:b w:val="0"/>
          <w:noProof/>
          <w:sz w:val="24"/>
          <w:szCs w:val="24"/>
          <w:lang w:eastAsia="zh-CN"/>
        </w:rPr>
      </w:pPr>
      <w:hyperlink w:anchor="_Toc117602463" w:history="1">
        <w:r w:rsidR="00744E28" w:rsidRPr="004C086C">
          <w:rPr>
            <w:rStyle w:val="Hyperlink"/>
            <w:rFonts w:eastAsia="Times New Roman"/>
            <w:noProof/>
          </w:rPr>
          <w:t>9.11.2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AbstractObservationCollectionType</w:t>
        </w:r>
        <w:r w:rsidR="00744E28">
          <w:rPr>
            <w:noProof/>
            <w:webHidden/>
          </w:rPr>
          <w:tab/>
        </w:r>
        <w:r w:rsidR="00744E28">
          <w:rPr>
            <w:noProof/>
            <w:webHidden/>
          </w:rPr>
          <w:fldChar w:fldCharType="begin"/>
        </w:r>
        <w:r w:rsidR="00744E28">
          <w:rPr>
            <w:noProof/>
            <w:webHidden/>
          </w:rPr>
          <w:instrText xml:space="preserve"> PAGEREF _Toc117602463 \h </w:instrText>
        </w:r>
        <w:r w:rsidR="00744E28">
          <w:rPr>
            <w:noProof/>
            <w:webHidden/>
          </w:rPr>
        </w:r>
        <w:r w:rsidR="00744E28">
          <w:rPr>
            <w:noProof/>
            <w:webHidden/>
          </w:rPr>
          <w:fldChar w:fldCharType="separate"/>
        </w:r>
        <w:r w:rsidR="002B42CB">
          <w:rPr>
            <w:noProof/>
            <w:webHidden/>
          </w:rPr>
          <w:t>58</w:t>
        </w:r>
        <w:r w:rsidR="00744E28">
          <w:rPr>
            <w:noProof/>
            <w:webHidden/>
          </w:rPr>
          <w:fldChar w:fldCharType="end"/>
        </w:r>
      </w:hyperlink>
    </w:p>
    <w:p w14:paraId="21843871" w14:textId="0E6D5F1E" w:rsidR="00744E28" w:rsidRDefault="00000000">
      <w:pPr>
        <w:pStyle w:val="TOC1"/>
        <w:rPr>
          <w:rFonts w:asciiTheme="minorHAnsi" w:eastAsiaTheme="minorEastAsia" w:hAnsiTheme="minorHAnsi" w:cstheme="minorBidi"/>
          <w:b w:val="0"/>
          <w:noProof/>
          <w:sz w:val="24"/>
          <w:szCs w:val="24"/>
          <w:lang w:eastAsia="zh-CN"/>
        </w:rPr>
      </w:pPr>
      <w:hyperlink w:anchor="_Toc117602464" w:history="1">
        <w:r w:rsidR="00744E28" w:rsidRPr="004C086C">
          <w:rPr>
            <w:rStyle w:val="Hyperlink"/>
            <w:rFonts w:eastAsia="Times New Roman"/>
            <w:noProof/>
          </w:rPr>
          <w:t>10</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Basic Observations</w:t>
        </w:r>
        <w:r w:rsidR="00744E28">
          <w:rPr>
            <w:noProof/>
            <w:webHidden/>
          </w:rPr>
          <w:tab/>
        </w:r>
        <w:r w:rsidR="00744E28">
          <w:rPr>
            <w:noProof/>
            <w:webHidden/>
          </w:rPr>
          <w:fldChar w:fldCharType="begin"/>
        </w:r>
        <w:r w:rsidR="00744E28">
          <w:rPr>
            <w:noProof/>
            <w:webHidden/>
          </w:rPr>
          <w:instrText xml:space="preserve"> PAGEREF _Toc117602464 \h </w:instrText>
        </w:r>
        <w:r w:rsidR="00744E28">
          <w:rPr>
            <w:noProof/>
            <w:webHidden/>
          </w:rPr>
        </w:r>
        <w:r w:rsidR="00744E28">
          <w:rPr>
            <w:noProof/>
            <w:webHidden/>
          </w:rPr>
          <w:fldChar w:fldCharType="separate"/>
        </w:r>
        <w:r w:rsidR="002B42CB">
          <w:rPr>
            <w:noProof/>
            <w:webHidden/>
          </w:rPr>
          <w:t>59</w:t>
        </w:r>
        <w:r w:rsidR="00744E28">
          <w:rPr>
            <w:noProof/>
            <w:webHidden/>
          </w:rPr>
          <w:fldChar w:fldCharType="end"/>
        </w:r>
      </w:hyperlink>
    </w:p>
    <w:p w14:paraId="68761D11" w14:textId="6FDA8BCA" w:rsidR="00744E28" w:rsidRDefault="00000000">
      <w:pPr>
        <w:pStyle w:val="TOC2"/>
        <w:rPr>
          <w:rFonts w:asciiTheme="minorHAnsi" w:eastAsiaTheme="minorEastAsia" w:hAnsiTheme="minorHAnsi" w:cstheme="minorBidi"/>
          <w:b w:val="0"/>
          <w:noProof/>
          <w:sz w:val="24"/>
          <w:szCs w:val="24"/>
          <w:lang w:eastAsia="zh-CN"/>
        </w:rPr>
      </w:pPr>
      <w:hyperlink w:anchor="_Toc117602465" w:history="1">
        <w:r w:rsidR="00744E28" w:rsidRPr="004C086C">
          <w:rPr>
            <w:rStyle w:val="Hyperlink"/>
            <w:rFonts w:eastAsia="Times New Roman"/>
            <w:noProof/>
          </w:rPr>
          <w:t>10.1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General</w:t>
        </w:r>
        <w:r w:rsidR="00744E28">
          <w:rPr>
            <w:noProof/>
            <w:webHidden/>
          </w:rPr>
          <w:tab/>
        </w:r>
        <w:r w:rsidR="00744E28">
          <w:rPr>
            <w:noProof/>
            <w:webHidden/>
          </w:rPr>
          <w:fldChar w:fldCharType="begin"/>
        </w:r>
        <w:r w:rsidR="00744E28">
          <w:rPr>
            <w:noProof/>
            <w:webHidden/>
          </w:rPr>
          <w:instrText xml:space="preserve"> PAGEREF _Toc117602465 \h </w:instrText>
        </w:r>
        <w:r w:rsidR="00744E28">
          <w:rPr>
            <w:noProof/>
            <w:webHidden/>
          </w:rPr>
        </w:r>
        <w:r w:rsidR="00744E28">
          <w:rPr>
            <w:noProof/>
            <w:webHidden/>
          </w:rPr>
          <w:fldChar w:fldCharType="separate"/>
        </w:r>
        <w:r w:rsidR="002B42CB">
          <w:rPr>
            <w:noProof/>
            <w:webHidden/>
          </w:rPr>
          <w:t>59</w:t>
        </w:r>
        <w:r w:rsidR="00744E28">
          <w:rPr>
            <w:noProof/>
            <w:webHidden/>
          </w:rPr>
          <w:fldChar w:fldCharType="end"/>
        </w:r>
      </w:hyperlink>
    </w:p>
    <w:p w14:paraId="16460319" w14:textId="433BE3AD" w:rsidR="00744E28" w:rsidRDefault="00000000">
      <w:pPr>
        <w:pStyle w:val="TOC3"/>
        <w:rPr>
          <w:rFonts w:asciiTheme="minorHAnsi" w:eastAsiaTheme="minorEastAsia" w:hAnsiTheme="minorHAnsi" w:cstheme="minorBidi"/>
          <w:b w:val="0"/>
          <w:noProof/>
          <w:sz w:val="24"/>
          <w:szCs w:val="24"/>
          <w:lang w:eastAsia="zh-CN"/>
        </w:rPr>
      </w:pPr>
      <w:hyperlink w:anchor="_Toc117602466" w:history="1">
        <w:r w:rsidR="00744E28" w:rsidRPr="004C086C">
          <w:rPr>
            <w:rStyle w:val="Hyperlink"/>
            <w:rFonts w:eastAsia="Times New Roman"/>
            <w:noProof/>
          </w:rPr>
          <w:t>10.1.1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Basic Observations Package Requirements Class</w:t>
        </w:r>
        <w:r w:rsidR="00744E28">
          <w:rPr>
            <w:noProof/>
            <w:webHidden/>
          </w:rPr>
          <w:tab/>
        </w:r>
        <w:r w:rsidR="00744E28">
          <w:rPr>
            <w:noProof/>
            <w:webHidden/>
          </w:rPr>
          <w:fldChar w:fldCharType="begin"/>
        </w:r>
        <w:r w:rsidR="00744E28">
          <w:rPr>
            <w:noProof/>
            <w:webHidden/>
          </w:rPr>
          <w:instrText xml:space="preserve"> PAGEREF _Toc117602466 \h </w:instrText>
        </w:r>
        <w:r w:rsidR="00744E28">
          <w:rPr>
            <w:noProof/>
            <w:webHidden/>
          </w:rPr>
        </w:r>
        <w:r w:rsidR="00744E28">
          <w:rPr>
            <w:noProof/>
            <w:webHidden/>
          </w:rPr>
          <w:fldChar w:fldCharType="separate"/>
        </w:r>
        <w:r w:rsidR="002B42CB">
          <w:rPr>
            <w:noProof/>
            <w:webHidden/>
          </w:rPr>
          <w:t>59</w:t>
        </w:r>
        <w:r w:rsidR="00744E28">
          <w:rPr>
            <w:noProof/>
            <w:webHidden/>
          </w:rPr>
          <w:fldChar w:fldCharType="end"/>
        </w:r>
      </w:hyperlink>
    </w:p>
    <w:p w14:paraId="16F19B78" w14:textId="14F5D4DE" w:rsidR="00744E28" w:rsidRDefault="00000000">
      <w:pPr>
        <w:pStyle w:val="TOC3"/>
        <w:rPr>
          <w:rFonts w:asciiTheme="minorHAnsi" w:eastAsiaTheme="minorEastAsia" w:hAnsiTheme="minorHAnsi" w:cstheme="minorBidi"/>
          <w:b w:val="0"/>
          <w:noProof/>
          <w:sz w:val="24"/>
          <w:szCs w:val="24"/>
          <w:lang w:eastAsia="zh-CN"/>
        </w:rPr>
      </w:pPr>
      <w:hyperlink w:anchor="_Toc117602467" w:history="1">
        <w:r w:rsidR="00744E28" w:rsidRPr="004C086C">
          <w:rPr>
            <w:rStyle w:val="Hyperlink"/>
            <w:rFonts w:eastAsia="Times New Roman"/>
            <w:noProof/>
          </w:rPr>
          <w:t>10.1.2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link</w:t>
        </w:r>
        <w:r w:rsidR="00744E28">
          <w:rPr>
            <w:noProof/>
            <w:webHidden/>
          </w:rPr>
          <w:tab/>
        </w:r>
        <w:r w:rsidR="00744E28">
          <w:rPr>
            <w:noProof/>
            <w:webHidden/>
          </w:rPr>
          <w:fldChar w:fldCharType="begin"/>
        </w:r>
        <w:r w:rsidR="00744E28">
          <w:rPr>
            <w:noProof/>
            <w:webHidden/>
          </w:rPr>
          <w:instrText xml:space="preserve"> PAGEREF _Toc117602467 \h </w:instrText>
        </w:r>
        <w:r w:rsidR="00744E28">
          <w:rPr>
            <w:noProof/>
            <w:webHidden/>
          </w:rPr>
        </w:r>
        <w:r w:rsidR="00744E28">
          <w:rPr>
            <w:noProof/>
            <w:webHidden/>
          </w:rPr>
          <w:fldChar w:fldCharType="separate"/>
        </w:r>
        <w:r w:rsidR="002B42CB">
          <w:rPr>
            <w:noProof/>
            <w:webHidden/>
          </w:rPr>
          <w:t>60</w:t>
        </w:r>
        <w:r w:rsidR="00744E28">
          <w:rPr>
            <w:noProof/>
            <w:webHidden/>
          </w:rPr>
          <w:fldChar w:fldCharType="end"/>
        </w:r>
      </w:hyperlink>
    </w:p>
    <w:p w14:paraId="4DE605B6" w14:textId="6AF136BF" w:rsidR="00744E28" w:rsidRDefault="00000000">
      <w:pPr>
        <w:pStyle w:val="TOC3"/>
        <w:rPr>
          <w:rFonts w:asciiTheme="minorHAnsi" w:eastAsiaTheme="minorEastAsia" w:hAnsiTheme="minorHAnsi" w:cstheme="minorBidi"/>
          <w:b w:val="0"/>
          <w:noProof/>
          <w:sz w:val="24"/>
          <w:szCs w:val="24"/>
          <w:lang w:eastAsia="zh-CN"/>
        </w:rPr>
      </w:pPr>
      <w:hyperlink w:anchor="_Toc117602468" w:history="1">
        <w:r w:rsidR="00744E28" w:rsidRPr="004C086C">
          <w:rPr>
            <w:rStyle w:val="Hyperlink"/>
            <w:rFonts w:eastAsia="Times New Roman"/>
            <w:noProof/>
          </w:rPr>
          <w:t>10.1.3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location</w:t>
        </w:r>
        <w:r w:rsidR="00744E28">
          <w:rPr>
            <w:noProof/>
            <w:webHidden/>
          </w:rPr>
          <w:tab/>
        </w:r>
        <w:r w:rsidR="00744E28">
          <w:rPr>
            <w:noProof/>
            <w:webHidden/>
          </w:rPr>
          <w:fldChar w:fldCharType="begin"/>
        </w:r>
        <w:r w:rsidR="00744E28">
          <w:rPr>
            <w:noProof/>
            <w:webHidden/>
          </w:rPr>
          <w:instrText xml:space="preserve"> PAGEREF _Toc117602468 \h </w:instrText>
        </w:r>
        <w:r w:rsidR="00744E28">
          <w:rPr>
            <w:noProof/>
            <w:webHidden/>
          </w:rPr>
        </w:r>
        <w:r w:rsidR="00744E28">
          <w:rPr>
            <w:noProof/>
            <w:webHidden/>
          </w:rPr>
          <w:fldChar w:fldCharType="separate"/>
        </w:r>
        <w:r w:rsidR="002B42CB">
          <w:rPr>
            <w:noProof/>
            <w:webHidden/>
          </w:rPr>
          <w:t>60</w:t>
        </w:r>
        <w:r w:rsidR="00744E28">
          <w:rPr>
            <w:noProof/>
            <w:webHidden/>
          </w:rPr>
          <w:fldChar w:fldCharType="end"/>
        </w:r>
      </w:hyperlink>
    </w:p>
    <w:p w14:paraId="0C75FD06" w14:textId="78499336" w:rsidR="00744E28" w:rsidRDefault="00000000">
      <w:pPr>
        <w:pStyle w:val="TOC2"/>
        <w:rPr>
          <w:rFonts w:asciiTheme="minorHAnsi" w:eastAsiaTheme="minorEastAsia" w:hAnsiTheme="minorHAnsi" w:cstheme="minorBidi"/>
          <w:b w:val="0"/>
          <w:noProof/>
          <w:sz w:val="24"/>
          <w:szCs w:val="24"/>
          <w:lang w:eastAsia="zh-CN"/>
        </w:rPr>
      </w:pPr>
      <w:hyperlink w:anchor="_Toc117602469" w:history="1">
        <w:r w:rsidR="00744E28" w:rsidRPr="004C086C">
          <w:rPr>
            <w:rStyle w:val="Hyperlink"/>
            <w:rFonts w:eastAsia="Times New Roman"/>
            <w:noProof/>
          </w:rPr>
          <w:t>10.2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w:t>
        </w:r>
        <w:r w:rsidR="00744E28">
          <w:rPr>
            <w:noProof/>
            <w:webHidden/>
          </w:rPr>
          <w:tab/>
        </w:r>
        <w:r w:rsidR="00744E28">
          <w:rPr>
            <w:noProof/>
            <w:webHidden/>
          </w:rPr>
          <w:fldChar w:fldCharType="begin"/>
        </w:r>
        <w:r w:rsidR="00744E28">
          <w:rPr>
            <w:noProof/>
            <w:webHidden/>
          </w:rPr>
          <w:instrText xml:space="preserve"> PAGEREF _Toc117602469 \h </w:instrText>
        </w:r>
        <w:r w:rsidR="00744E28">
          <w:rPr>
            <w:noProof/>
            <w:webHidden/>
          </w:rPr>
        </w:r>
        <w:r w:rsidR="00744E28">
          <w:rPr>
            <w:noProof/>
            <w:webHidden/>
          </w:rPr>
          <w:fldChar w:fldCharType="separate"/>
        </w:r>
        <w:r w:rsidR="002B42CB">
          <w:rPr>
            <w:noProof/>
            <w:webHidden/>
          </w:rPr>
          <w:t>60</w:t>
        </w:r>
        <w:r w:rsidR="00744E28">
          <w:rPr>
            <w:noProof/>
            <w:webHidden/>
          </w:rPr>
          <w:fldChar w:fldCharType="end"/>
        </w:r>
      </w:hyperlink>
    </w:p>
    <w:p w14:paraId="257883DB" w14:textId="7FDF1A3F" w:rsidR="00744E28" w:rsidRDefault="00000000">
      <w:pPr>
        <w:pStyle w:val="TOC3"/>
        <w:rPr>
          <w:rFonts w:asciiTheme="minorHAnsi" w:eastAsiaTheme="minorEastAsia" w:hAnsiTheme="minorHAnsi" w:cstheme="minorBidi"/>
          <w:b w:val="0"/>
          <w:noProof/>
          <w:sz w:val="24"/>
          <w:szCs w:val="24"/>
          <w:lang w:eastAsia="zh-CN"/>
        </w:rPr>
      </w:pPr>
      <w:hyperlink w:anchor="_Toc117602470" w:history="1">
        <w:r w:rsidR="00744E28" w:rsidRPr="004C086C">
          <w:rPr>
            <w:rStyle w:val="Hyperlink"/>
            <w:rFonts w:eastAsia="Times New Roman"/>
            <w:noProof/>
          </w:rPr>
          <w:t>10.2.1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 Requirements Class</w:t>
        </w:r>
        <w:r w:rsidR="00744E28">
          <w:rPr>
            <w:noProof/>
            <w:webHidden/>
          </w:rPr>
          <w:tab/>
        </w:r>
        <w:r w:rsidR="00744E28">
          <w:rPr>
            <w:noProof/>
            <w:webHidden/>
          </w:rPr>
          <w:fldChar w:fldCharType="begin"/>
        </w:r>
        <w:r w:rsidR="00744E28">
          <w:rPr>
            <w:noProof/>
            <w:webHidden/>
          </w:rPr>
          <w:instrText xml:space="preserve"> PAGEREF _Toc117602470 \h </w:instrText>
        </w:r>
        <w:r w:rsidR="00744E28">
          <w:rPr>
            <w:noProof/>
            <w:webHidden/>
          </w:rPr>
        </w:r>
        <w:r w:rsidR="00744E28">
          <w:rPr>
            <w:noProof/>
            <w:webHidden/>
          </w:rPr>
          <w:fldChar w:fldCharType="separate"/>
        </w:r>
        <w:r w:rsidR="002B42CB">
          <w:rPr>
            <w:noProof/>
            <w:webHidden/>
          </w:rPr>
          <w:t>60</w:t>
        </w:r>
        <w:r w:rsidR="00744E28">
          <w:rPr>
            <w:noProof/>
            <w:webHidden/>
          </w:rPr>
          <w:fldChar w:fldCharType="end"/>
        </w:r>
      </w:hyperlink>
    </w:p>
    <w:p w14:paraId="1B6736A3" w14:textId="4A04538C" w:rsidR="00744E28" w:rsidRDefault="00000000">
      <w:pPr>
        <w:pStyle w:val="TOC2"/>
        <w:rPr>
          <w:rFonts w:asciiTheme="minorHAnsi" w:eastAsiaTheme="minorEastAsia" w:hAnsiTheme="minorHAnsi" w:cstheme="minorBidi"/>
          <w:b w:val="0"/>
          <w:noProof/>
          <w:sz w:val="24"/>
          <w:szCs w:val="24"/>
          <w:lang w:eastAsia="zh-CN"/>
        </w:rPr>
      </w:pPr>
      <w:hyperlink w:anchor="_Toc117602471" w:history="1">
        <w:r w:rsidR="00744E28" w:rsidRPr="004C086C">
          <w:rPr>
            <w:rStyle w:val="Hyperlink"/>
            <w:rFonts w:eastAsia="Times New Roman"/>
            <w:noProof/>
          </w:rPr>
          <w:t>10.3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ObservationCharacteristics</w:t>
        </w:r>
        <w:r w:rsidR="00744E28">
          <w:rPr>
            <w:noProof/>
            <w:webHidden/>
          </w:rPr>
          <w:tab/>
        </w:r>
        <w:r w:rsidR="00744E28">
          <w:rPr>
            <w:noProof/>
            <w:webHidden/>
          </w:rPr>
          <w:fldChar w:fldCharType="begin"/>
        </w:r>
        <w:r w:rsidR="00744E28">
          <w:rPr>
            <w:noProof/>
            <w:webHidden/>
          </w:rPr>
          <w:instrText xml:space="preserve"> PAGEREF _Toc117602471 \h </w:instrText>
        </w:r>
        <w:r w:rsidR="00744E28">
          <w:rPr>
            <w:noProof/>
            <w:webHidden/>
          </w:rPr>
        </w:r>
        <w:r w:rsidR="00744E28">
          <w:rPr>
            <w:noProof/>
            <w:webHidden/>
          </w:rPr>
          <w:fldChar w:fldCharType="separate"/>
        </w:r>
        <w:r w:rsidR="002B42CB">
          <w:rPr>
            <w:noProof/>
            <w:webHidden/>
          </w:rPr>
          <w:t>62</w:t>
        </w:r>
        <w:r w:rsidR="00744E28">
          <w:rPr>
            <w:noProof/>
            <w:webHidden/>
          </w:rPr>
          <w:fldChar w:fldCharType="end"/>
        </w:r>
      </w:hyperlink>
    </w:p>
    <w:p w14:paraId="61A7C907" w14:textId="37A9F2CB" w:rsidR="00744E28" w:rsidRDefault="00000000">
      <w:pPr>
        <w:pStyle w:val="TOC3"/>
        <w:rPr>
          <w:rFonts w:asciiTheme="minorHAnsi" w:eastAsiaTheme="minorEastAsia" w:hAnsiTheme="minorHAnsi" w:cstheme="minorBidi"/>
          <w:b w:val="0"/>
          <w:noProof/>
          <w:sz w:val="24"/>
          <w:szCs w:val="24"/>
          <w:lang w:eastAsia="zh-CN"/>
        </w:rPr>
      </w:pPr>
      <w:hyperlink w:anchor="_Toc117602472" w:history="1">
        <w:r w:rsidR="00744E28" w:rsidRPr="004C086C">
          <w:rPr>
            <w:rStyle w:val="Hyperlink"/>
            <w:rFonts w:eastAsia="Times New Roman"/>
            <w:noProof/>
          </w:rPr>
          <w:t>10.3.1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ObservationCharacteristics Requirements Class</w:t>
        </w:r>
        <w:r w:rsidR="00744E28">
          <w:rPr>
            <w:noProof/>
            <w:webHidden/>
          </w:rPr>
          <w:tab/>
        </w:r>
        <w:r w:rsidR="00744E28">
          <w:rPr>
            <w:noProof/>
            <w:webHidden/>
          </w:rPr>
          <w:fldChar w:fldCharType="begin"/>
        </w:r>
        <w:r w:rsidR="00744E28">
          <w:rPr>
            <w:noProof/>
            <w:webHidden/>
          </w:rPr>
          <w:instrText xml:space="preserve"> PAGEREF _Toc117602472 \h </w:instrText>
        </w:r>
        <w:r w:rsidR="00744E28">
          <w:rPr>
            <w:noProof/>
            <w:webHidden/>
          </w:rPr>
        </w:r>
        <w:r w:rsidR="00744E28">
          <w:rPr>
            <w:noProof/>
            <w:webHidden/>
          </w:rPr>
          <w:fldChar w:fldCharType="separate"/>
        </w:r>
        <w:r w:rsidR="002B42CB">
          <w:rPr>
            <w:noProof/>
            <w:webHidden/>
          </w:rPr>
          <w:t>62</w:t>
        </w:r>
        <w:r w:rsidR="00744E28">
          <w:rPr>
            <w:noProof/>
            <w:webHidden/>
          </w:rPr>
          <w:fldChar w:fldCharType="end"/>
        </w:r>
      </w:hyperlink>
    </w:p>
    <w:p w14:paraId="7CD80C1F" w14:textId="218E2F85" w:rsidR="00744E28" w:rsidRDefault="00000000">
      <w:pPr>
        <w:pStyle w:val="TOC2"/>
        <w:rPr>
          <w:rFonts w:asciiTheme="minorHAnsi" w:eastAsiaTheme="minorEastAsia" w:hAnsiTheme="minorHAnsi" w:cstheme="minorBidi"/>
          <w:b w:val="0"/>
          <w:noProof/>
          <w:sz w:val="24"/>
          <w:szCs w:val="24"/>
          <w:lang w:eastAsia="zh-CN"/>
        </w:rPr>
      </w:pPr>
      <w:hyperlink w:anchor="_Toc117602481" w:history="1">
        <w:r w:rsidR="00744E28" w:rsidRPr="004C086C">
          <w:rPr>
            <w:rStyle w:val="Hyperlink"/>
            <w:rFonts w:eastAsia="Times New Roman"/>
            <w:noProof/>
          </w:rPr>
          <w:t>10.4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ObservationCollection</w:t>
        </w:r>
        <w:r w:rsidR="00744E28">
          <w:rPr>
            <w:noProof/>
            <w:webHidden/>
          </w:rPr>
          <w:tab/>
        </w:r>
        <w:r w:rsidR="00744E28">
          <w:rPr>
            <w:noProof/>
            <w:webHidden/>
          </w:rPr>
          <w:fldChar w:fldCharType="begin"/>
        </w:r>
        <w:r w:rsidR="00744E28">
          <w:rPr>
            <w:noProof/>
            <w:webHidden/>
          </w:rPr>
          <w:instrText xml:space="preserve"> PAGEREF _Toc117602481 \h </w:instrText>
        </w:r>
        <w:r w:rsidR="00744E28">
          <w:rPr>
            <w:noProof/>
            <w:webHidden/>
          </w:rPr>
        </w:r>
        <w:r w:rsidR="00744E28">
          <w:rPr>
            <w:noProof/>
            <w:webHidden/>
          </w:rPr>
          <w:fldChar w:fldCharType="separate"/>
        </w:r>
        <w:r w:rsidR="002B42CB">
          <w:rPr>
            <w:noProof/>
            <w:webHidden/>
          </w:rPr>
          <w:t>62</w:t>
        </w:r>
        <w:r w:rsidR="00744E28">
          <w:rPr>
            <w:noProof/>
            <w:webHidden/>
          </w:rPr>
          <w:fldChar w:fldCharType="end"/>
        </w:r>
      </w:hyperlink>
    </w:p>
    <w:p w14:paraId="075607C3" w14:textId="30334211" w:rsidR="00744E28" w:rsidRDefault="00000000">
      <w:pPr>
        <w:pStyle w:val="TOC3"/>
        <w:rPr>
          <w:rFonts w:asciiTheme="minorHAnsi" w:eastAsiaTheme="minorEastAsia" w:hAnsiTheme="minorHAnsi" w:cstheme="minorBidi"/>
          <w:b w:val="0"/>
          <w:noProof/>
          <w:sz w:val="24"/>
          <w:szCs w:val="24"/>
          <w:lang w:eastAsia="zh-CN"/>
        </w:rPr>
      </w:pPr>
      <w:hyperlink w:anchor="_Toc117602482" w:history="1">
        <w:r w:rsidR="00744E28" w:rsidRPr="004C086C">
          <w:rPr>
            <w:rStyle w:val="Hyperlink"/>
            <w:rFonts w:eastAsia="Times New Roman"/>
            <w:noProof/>
          </w:rPr>
          <w:t>10.4.1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ObservationCollection Requirements Class</w:t>
        </w:r>
        <w:r w:rsidR="00744E28">
          <w:rPr>
            <w:noProof/>
            <w:webHidden/>
          </w:rPr>
          <w:tab/>
        </w:r>
        <w:r w:rsidR="00744E28">
          <w:rPr>
            <w:noProof/>
            <w:webHidden/>
          </w:rPr>
          <w:fldChar w:fldCharType="begin"/>
        </w:r>
        <w:r w:rsidR="00744E28">
          <w:rPr>
            <w:noProof/>
            <w:webHidden/>
          </w:rPr>
          <w:instrText xml:space="preserve"> PAGEREF _Toc117602482 \h </w:instrText>
        </w:r>
        <w:r w:rsidR="00744E28">
          <w:rPr>
            <w:noProof/>
            <w:webHidden/>
          </w:rPr>
        </w:r>
        <w:r w:rsidR="00744E28">
          <w:rPr>
            <w:noProof/>
            <w:webHidden/>
          </w:rPr>
          <w:fldChar w:fldCharType="separate"/>
        </w:r>
        <w:r w:rsidR="002B42CB">
          <w:rPr>
            <w:noProof/>
            <w:webHidden/>
          </w:rPr>
          <w:t>62</w:t>
        </w:r>
        <w:r w:rsidR="00744E28">
          <w:rPr>
            <w:noProof/>
            <w:webHidden/>
          </w:rPr>
          <w:fldChar w:fldCharType="end"/>
        </w:r>
      </w:hyperlink>
    </w:p>
    <w:p w14:paraId="0A74791E" w14:textId="2407CA8E" w:rsidR="00744E28" w:rsidRDefault="00000000">
      <w:pPr>
        <w:pStyle w:val="TOC2"/>
        <w:rPr>
          <w:rFonts w:asciiTheme="minorHAnsi" w:eastAsiaTheme="minorEastAsia" w:hAnsiTheme="minorHAnsi" w:cstheme="minorBidi"/>
          <w:b w:val="0"/>
          <w:noProof/>
          <w:sz w:val="24"/>
          <w:szCs w:val="24"/>
          <w:lang w:eastAsia="zh-CN"/>
        </w:rPr>
      </w:pPr>
      <w:hyperlink w:anchor="_Toc117602511" w:history="1">
        <w:r w:rsidR="00744E28" w:rsidRPr="004C086C">
          <w:rPr>
            <w:rStyle w:val="Hyperlink"/>
            <w:rFonts w:eastAsia="Times New Roman"/>
            <w:noProof/>
          </w:rPr>
          <w:t>10.5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ObservingCapability</w:t>
        </w:r>
        <w:r w:rsidR="00744E28">
          <w:rPr>
            <w:noProof/>
            <w:webHidden/>
          </w:rPr>
          <w:tab/>
        </w:r>
        <w:r w:rsidR="00744E28">
          <w:rPr>
            <w:noProof/>
            <w:webHidden/>
          </w:rPr>
          <w:fldChar w:fldCharType="begin"/>
        </w:r>
        <w:r w:rsidR="00744E28">
          <w:rPr>
            <w:noProof/>
            <w:webHidden/>
          </w:rPr>
          <w:instrText xml:space="preserve"> PAGEREF _Toc117602511 \h </w:instrText>
        </w:r>
        <w:r w:rsidR="00744E28">
          <w:rPr>
            <w:noProof/>
            <w:webHidden/>
          </w:rPr>
        </w:r>
        <w:r w:rsidR="00744E28">
          <w:rPr>
            <w:noProof/>
            <w:webHidden/>
          </w:rPr>
          <w:fldChar w:fldCharType="separate"/>
        </w:r>
        <w:r w:rsidR="002B42CB">
          <w:rPr>
            <w:noProof/>
            <w:webHidden/>
          </w:rPr>
          <w:t>62</w:t>
        </w:r>
        <w:r w:rsidR="00744E28">
          <w:rPr>
            <w:noProof/>
            <w:webHidden/>
          </w:rPr>
          <w:fldChar w:fldCharType="end"/>
        </w:r>
      </w:hyperlink>
    </w:p>
    <w:p w14:paraId="31572CFF" w14:textId="42701A68" w:rsidR="00744E28" w:rsidRDefault="00000000">
      <w:pPr>
        <w:pStyle w:val="TOC3"/>
        <w:rPr>
          <w:rFonts w:asciiTheme="minorHAnsi" w:eastAsiaTheme="minorEastAsia" w:hAnsiTheme="minorHAnsi" w:cstheme="minorBidi"/>
          <w:b w:val="0"/>
          <w:noProof/>
          <w:sz w:val="24"/>
          <w:szCs w:val="24"/>
          <w:lang w:eastAsia="zh-CN"/>
        </w:rPr>
      </w:pPr>
      <w:hyperlink w:anchor="_Toc117602512" w:history="1">
        <w:r w:rsidR="00744E28" w:rsidRPr="004C086C">
          <w:rPr>
            <w:rStyle w:val="Hyperlink"/>
            <w:rFonts w:eastAsia="Times New Roman"/>
            <w:noProof/>
          </w:rPr>
          <w:t>10.5.1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ObservingCapability Requirements Class</w:t>
        </w:r>
        <w:r w:rsidR="00744E28">
          <w:rPr>
            <w:noProof/>
            <w:webHidden/>
          </w:rPr>
          <w:tab/>
        </w:r>
        <w:r w:rsidR="00744E28">
          <w:rPr>
            <w:noProof/>
            <w:webHidden/>
          </w:rPr>
          <w:fldChar w:fldCharType="begin"/>
        </w:r>
        <w:r w:rsidR="00744E28">
          <w:rPr>
            <w:noProof/>
            <w:webHidden/>
          </w:rPr>
          <w:instrText xml:space="preserve"> PAGEREF _Toc117602512 \h </w:instrText>
        </w:r>
        <w:r w:rsidR="00744E28">
          <w:rPr>
            <w:noProof/>
            <w:webHidden/>
          </w:rPr>
        </w:r>
        <w:r w:rsidR="00744E28">
          <w:rPr>
            <w:noProof/>
            <w:webHidden/>
          </w:rPr>
          <w:fldChar w:fldCharType="separate"/>
        </w:r>
        <w:r w:rsidR="002B42CB">
          <w:rPr>
            <w:noProof/>
            <w:webHidden/>
          </w:rPr>
          <w:t>62</w:t>
        </w:r>
        <w:r w:rsidR="00744E28">
          <w:rPr>
            <w:noProof/>
            <w:webHidden/>
          </w:rPr>
          <w:fldChar w:fldCharType="end"/>
        </w:r>
      </w:hyperlink>
    </w:p>
    <w:p w14:paraId="7865F5D8" w14:textId="7FD04670" w:rsidR="00744E28" w:rsidRDefault="00000000">
      <w:pPr>
        <w:pStyle w:val="TOC3"/>
        <w:rPr>
          <w:rFonts w:asciiTheme="minorHAnsi" w:eastAsiaTheme="minorEastAsia" w:hAnsiTheme="minorHAnsi" w:cstheme="minorBidi"/>
          <w:b w:val="0"/>
          <w:noProof/>
          <w:sz w:val="24"/>
          <w:szCs w:val="24"/>
          <w:lang w:eastAsia="zh-CN"/>
        </w:rPr>
      </w:pPr>
      <w:hyperlink w:anchor="_Toc117602513" w:history="1">
        <w:r w:rsidR="00744E28" w:rsidRPr="004C086C">
          <w:rPr>
            <w:rStyle w:val="Hyperlink"/>
            <w:rFonts w:eastAsia="Times New Roman"/>
            <w:noProof/>
          </w:rPr>
          <w:t>10.5.2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Feature type ObservingCapability</w:t>
        </w:r>
        <w:r w:rsidR="00744E28">
          <w:rPr>
            <w:noProof/>
            <w:webHidden/>
          </w:rPr>
          <w:tab/>
        </w:r>
        <w:r w:rsidR="00744E28">
          <w:rPr>
            <w:noProof/>
            <w:webHidden/>
          </w:rPr>
          <w:fldChar w:fldCharType="begin"/>
        </w:r>
        <w:r w:rsidR="00744E28">
          <w:rPr>
            <w:noProof/>
            <w:webHidden/>
          </w:rPr>
          <w:instrText xml:space="preserve"> PAGEREF _Toc117602513 \h </w:instrText>
        </w:r>
        <w:r w:rsidR="00744E28">
          <w:rPr>
            <w:noProof/>
            <w:webHidden/>
          </w:rPr>
        </w:r>
        <w:r w:rsidR="00744E28">
          <w:rPr>
            <w:noProof/>
            <w:webHidden/>
          </w:rPr>
          <w:fldChar w:fldCharType="separate"/>
        </w:r>
        <w:r w:rsidR="002B42CB">
          <w:rPr>
            <w:noProof/>
            <w:webHidden/>
          </w:rPr>
          <w:t>64</w:t>
        </w:r>
        <w:r w:rsidR="00744E28">
          <w:rPr>
            <w:noProof/>
            <w:webHidden/>
          </w:rPr>
          <w:fldChar w:fldCharType="end"/>
        </w:r>
      </w:hyperlink>
    </w:p>
    <w:p w14:paraId="7A955D0C" w14:textId="3ABA2592" w:rsidR="00744E28" w:rsidRDefault="00000000">
      <w:pPr>
        <w:pStyle w:val="TOC2"/>
        <w:rPr>
          <w:rFonts w:asciiTheme="minorHAnsi" w:eastAsiaTheme="minorEastAsia" w:hAnsiTheme="minorHAnsi" w:cstheme="minorBidi"/>
          <w:b w:val="0"/>
          <w:noProof/>
          <w:sz w:val="24"/>
          <w:szCs w:val="24"/>
          <w:lang w:eastAsia="zh-CN"/>
        </w:rPr>
      </w:pPr>
      <w:hyperlink w:anchor="_Toc117602514" w:history="1">
        <w:r w:rsidR="00744E28" w:rsidRPr="004C086C">
          <w:rPr>
            <w:rStyle w:val="Hyperlink"/>
            <w:rFonts w:eastAsia="Times New Roman"/>
            <w:noProof/>
          </w:rPr>
          <w:t>10.6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ObservableProperty</w:t>
        </w:r>
        <w:r w:rsidR="00744E28">
          <w:rPr>
            <w:noProof/>
            <w:webHidden/>
          </w:rPr>
          <w:tab/>
        </w:r>
        <w:r w:rsidR="00744E28">
          <w:rPr>
            <w:noProof/>
            <w:webHidden/>
          </w:rPr>
          <w:fldChar w:fldCharType="begin"/>
        </w:r>
        <w:r w:rsidR="00744E28">
          <w:rPr>
            <w:noProof/>
            <w:webHidden/>
          </w:rPr>
          <w:instrText xml:space="preserve"> PAGEREF _Toc117602514 \h </w:instrText>
        </w:r>
        <w:r w:rsidR="00744E28">
          <w:rPr>
            <w:noProof/>
            <w:webHidden/>
          </w:rPr>
        </w:r>
        <w:r w:rsidR="00744E28">
          <w:rPr>
            <w:noProof/>
            <w:webHidden/>
          </w:rPr>
          <w:fldChar w:fldCharType="separate"/>
        </w:r>
        <w:r w:rsidR="002B42CB">
          <w:rPr>
            <w:noProof/>
            <w:webHidden/>
          </w:rPr>
          <w:t>65</w:t>
        </w:r>
        <w:r w:rsidR="00744E28">
          <w:rPr>
            <w:noProof/>
            <w:webHidden/>
          </w:rPr>
          <w:fldChar w:fldCharType="end"/>
        </w:r>
      </w:hyperlink>
    </w:p>
    <w:p w14:paraId="4F1F7FAF" w14:textId="41FA32C2" w:rsidR="00744E28" w:rsidRDefault="00000000">
      <w:pPr>
        <w:pStyle w:val="TOC3"/>
        <w:rPr>
          <w:rFonts w:asciiTheme="minorHAnsi" w:eastAsiaTheme="minorEastAsia" w:hAnsiTheme="minorHAnsi" w:cstheme="minorBidi"/>
          <w:b w:val="0"/>
          <w:noProof/>
          <w:sz w:val="24"/>
          <w:szCs w:val="24"/>
          <w:lang w:eastAsia="zh-CN"/>
        </w:rPr>
      </w:pPr>
      <w:hyperlink w:anchor="_Toc117602515" w:history="1">
        <w:r w:rsidR="00744E28" w:rsidRPr="004C086C">
          <w:rPr>
            <w:rStyle w:val="Hyperlink"/>
            <w:rFonts w:eastAsia="Times New Roman"/>
            <w:noProof/>
          </w:rPr>
          <w:t>10.6.1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ObservableProperty Requirements Class</w:t>
        </w:r>
        <w:r w:rsidR="00744E28">
          <w:rPr>
            <w:noProof/>
            <w:webHidden/>
          </w:rPr>
          <w:tab/>
        </w:r>
        <w:r w:rsidR="00744E28">
          <w:rPr>
            <w:noProof/>
            <w:webHidden/>
          </w:rPr>
          <w:fldChar w:fldCharType="begin"/>
        </w:r>
        <w:r w:rsidR="00744E28">
          <w:rPr>
            <w:noProof/>
            <w:webHidden/>
          </w:rPr>
          <w:instrText xml:space="preserve"> PAGEREF _Toc117602515 \h </w:instrText>
        </w:r>
        <w:r w:rsidR="00744E28">
          <w:rPr>
            <w:noProof/>
            <w:webHidden/>
          </w:rPr>
        </w:r>
        <w:r w:rsidR="00744E28">
          <w:rPr>
            <w:noProof/>
            <w:webHidden/>
          </w:rPr>
          <w:fldChar w:fldCharType="separate"/>
        </w:r>
        <w:r w:rsidR="002B42CB">
          <w:rPr>
            <w:noProof/>
            <w:webHidden/>
          </w:rPr>
          <w:t>65</w:t>
        </w:r>
        <w:r w:rsidR="00744E28">
          <w:rPr>
            <w:noProof/>
            <w:webHidden/>
          </w:rPr>
          <w:fldChar w:fldCharType="end"/>
        </w:r>
      </w:hyperlink>
    </w:p>
    <w:p w14:paraId="06722CD4" w14:textId="024FCEC7" w:rsidR="00744E28" w:rsidRDefault="00000000">
      <w:pPr>
        <w:pStyle w:val="TOC2"/>
        <w:rPr>
          <w:rFonts w:asciiTheme="minorHAnsi" w:eastAsiaTheme="minorEastAsia" w:hAnsiTheme="minorHAnsi" w:cstheme="minorBidi"/>
          <w:b w:val="0"/>
          <w:noProof/>
          <w:sz w:val="24"/>
          <w:szCs w:val="24"/>
          <w:lang w:eastAsia="zh-CN"/>
        </w:rPr>
      </w:pPr>
      <w:hyperlink w:anchor="_Toc117602516" w:history="1">
        <w:r w:rsidR="00744E28" w:rsidRPr="004C086C">
          <w:rPr>
            <w:rStyle w:val="Hyperlink"/>
            <w:rFonts w:eastAsia="Times New Roman"/>
            <w:noProof/>
          </w:rPr>
          <w:t>10.7</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ObservingProcedure</w:t>
        </w:r>
        <w:r w:rsidR="00744E28">
          <w:rPr>
            <w:noProof/>
            <w:webHidden/>
          </w:rPr>
          <w:tab/>
        </w:r>
        <w:r w:rsidR="00744E28">
          <w:rPr>
            <w:noProof/>
            <w:webHidden/>
          </w:rPr>
          <w:fldChar w:fldCharType="begin"/>
        </w:r>
        <w:r w:rsidR="00744E28">
          <w:rPr>
            <w:noProof/>
            <w:webHidden/>
          </w:rPr>
          <w:instrText xml:space="preserve"> PAGEREF _Toc117602516 \h </w:instrText>
        </w:r>
        <w:r w:rsidR="00744E28">
          <w:rPr>
            <w:noProof/>
            <w:webHidden/>
          </w:rPr>
        </w:r>
        <w:r w:rsidR="00744E28">
          <w:rPr>
            <w:noProof/>
            <w:webHidden/>
          </w:rPr>
          <w:fldChar w:fldCharType="separate"/>
        </w:r>
        <w:r w:rsidR="002B42CB">
          <w:rPr>
            <w:noProof/>
            <w:webHidden/>
          </w:rPr>
          <w:t>66</w:t>
        </w:r>
        <w:r w:rsidR="00744E28">
          <w:rPr>
            <w:noProof/>
            <w:webHidden/>
          </w:rPr>
          <w:fldChar w:fldCharType="end"/>
        </w:r>
      </w:hyperlink>
    </w:p>
    <w:p w14:paraId="652E62BB" w14:textId="36F6E7CB" w:rsidR="00744E28" w:rsidRDefault="00000000">
      <w:pPr>
        <w:pStyle w:val="TOC3"/>
        <w:rPr>
          <w:rFonts w:asciiTheme="minorHAnsi" w:eastAsiaTheme="minorEastAsia" w:hAnsiTheme="minorHAnsi" w:cstheme="minorBidi"/>
          <w:b w:val="0"/>
          <w:noProof/>
          <w:sz w:val="24"/>
          <w:szCs w:val="24"/>
          <w:lang w:eastAsia="zh-CN"/>
        </w:rPr>
      </w:pPr>
      <w:hyperlink w:anchor="_Toc117602517" w:history="1">
        <w:r w:rsidR="00744E28" w:rsidRPr="004C086C">
          <w:rPr>
            <w:rStyle w:val="Hyperlink"/>
            <w:rFonts w:eastAsia="Times New Roman"/>
            <w:noProof/>
          </w:rPr>
          <w:t>10.7.1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ObservingProcedure Requirements Class</w:t>
        </w:r>
        <w:r w:rsidR="00744E28">
          <w:rPr>
            <w:noProof/>
            <w:webHidden/>
          </w:rPr>
          <w:tab/>
        </w:r>
        <w:r w:rsidR="00744E28">
          <w:rPr>
            <w:noProof/>
            <w:webHidden/>
          </w:rPr>
          <w:fldChar w:fldCharType="begin"/>
        </w:r>
        <w:r w:rsidR="00744E28">
          <w:rPr>
            <w:noProof/>
            <w:webHidden/>
          </w:rPr>
          <w:instrText xml:space="preserve"> PAGEREF _Toc117602517 \h </w:instrText>
        </w:r>
        <w:r w:rsidR="00744E28">
          <w:rPr>
            <w:noProof/>
            <w:webHidden/>
          </w:rPr>
        </w:r>
        <w:r w:rsidR="00744E28">
          <w:rPr>
            <w:noProof/>
            <w:webHidden/>
          </w:rPr>
          <w:fldChar w:fldCharType="separate"/>
        </w:r>
        <w:r w:rsidR="002B42CB">
          <w:rPr>
            <w:noProof/>
            <w:webHidden/>
          </w:rPr>
          <w:t>66</w:t>
        </w:r>
        <w:r w:rsidR="00744E28">
          <w:rPr>
            <w:noProof/>
            <w:webHidden/>
          </w:rPr>
          <w:fldChar w:fldCharType="end"/>
        </w:r>
      </w:hyperlink>
    </w:p>
    <w:p w14:paraId="3F8E9619" w14:textId="2ECAA450" w:rsidR="00744E28" w:rsidRDefault="00000000">
      <w:pPr>
        <w:pStyle w:val="TOC2"/>
        <w:rPr>
          <w:rFonts w:asciiTheme="minorHAnsi" w:eastAsiaTheme="minorEastAsia" w:hAnsiTheme="minorHAnsi" w:cstheme="minorBidi"/>
          <w:b w:val="0"/>
          <w:noProof/>
          <w:sz w:val="24"/>
          <w:szCs w:val="24"/>
          <w:lang w:eastAsia="zh-CN"/>
        </w:rPr>
      </w:pPr>
      <w:hyperlink w:anchor="_Toc117602518" w:history="1">
        <w:r w:rsidR="00744E28" w:rsidRPr="004C086C">
          <w:rPr>
            <w:rStyle w:val="Hyperlink"/>
            <w:rFonts w:eastAsia="Times New Roman"/>
            <w:noProof/>
          </w:rPr>
          <w:t>10.8</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Observer</w:t>
        </w:r>
        <w:r w:rsidR="00744E28">
          <w:rPr>
            <w:noProof/>
            <w:webHidden/>
          </w:rPr>
          <w:tab/>
        </w:r>
        <w:r w:rsidR="00744E28">
          <w:rPr>
            <w:noProof/>
            <w:webHidden/>
          </w:rPr>
          <w:fldChar w:fldCharType="begin"/>
        </w:r>
        <w:r w:rsidR="00744E28">
          <w:rPr>
            <w:noProof/>
            <w:webHidden/>
          </w:rPr>
          <w:instrText xml:space="preserve"> PAGEREF _Toc117602518 \h </w:instrText>
        </w:r>
        <w:r w:rsidR="00744E28">
          <w:rPr>
            <w:noProof/>
            <w:webHidden/>
          </w:rPr>
        </w:r>
        <w:r w:rsidR="00744E28">
          <w:rPr>
            <w:noProof/>
            <w:webHidden/>
          </w:rPr>
          <w:fldChar w:fldCharType="separate"/>
        </w:r>
        <w:r w:rsidR="002B42CB">
          <w:rPr>
            <w:noProof/>
            <w:webHidden/>
          </w:rPr>
          <w:t>69</w:t>
        </w:r>
        <w:r w:rsidR="00744E28">
          <w:rPr>
            <w:noProof/>
            <w:webHidden/>
          </w:rPr>
          <w:fldChar w:fldCharType="end"/>
        </w:r>
      </w:hyperlink>
    </w:p>
    <w:p w14:paraId="5C2101B7" w14:textId="55C0A1C1" w:rsidR="00744E28" w:rsidRDefault="00000000">
      <w:pPr>
        <w:pStyle w:val="TOC3"/>
        <w:rPr>
          <w:rFonts w:asciiTheme="minorHAnsi" w:eastAsiaTheme="minorEastAsia" w:hAnsiTheme="minorHAnsi" w:cstheme="minorBidi"/>
          <w:b w:val="0"/>
          <w:noProof/>
          <w:sz w:val="24"/>
          <w:szCs w:val="24"/>
          <w:lang w:eastAsia="zh-CN"/>
        </w:rPr>
      </w:pPr>
      <w:hyperlink w:anchor="_Toc117602519" w:history="1">
        <w:r w:rsidR="00744E28" w:rsidRPr="004C086C">
          <w:rPr>
            <w:rStyle w:val="Hyperlink"/>
            <w:rFonts w:eastAsia="Times New Roman"/>
            <w:noProof/>
          </w:rPr>
          <w:t>10.8.1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Observer Requirements Class</w:t>
        </w:r>
        <w:r w:rsidR="00744E28">
          <w:rPr>
            <w:noProof/>
            <w:webHidden/>
          </w:rPr>
          <w:tab/>
        </w:r>
        <w:r w:rsidR="00744E28">
          <w:rPr>
            <w:noProof/>
            <w:webHidden/>
          </w:rPr>
          <w:fldChar w:fldCharType="begin"/>
        </w:r>
        <w:r w:rsidR="00744E28">
          <w:rPr>
            <w:noProof/>
            <w:webHidden/>
          </w:rPr>
          <w:instrText xml:space="preserve"> PAGEREF _Toc117602519 \h </w:instrText>
        </w:r>
        <w:r w:rsidR="00744E28">
          <w:rPr>
            <w:noProof/>
            <w:webHidden/>
          </w:rPr>
        </w:r>
        <w:r w:rsidR="00744E28">
          <w:rPr>
            <w:noProof/>
            <w:webHidden/>
          </w:rPr>
          <w:fldChar w:fldCharType="separate"/>
        </w:r>
        <w:r w:rsidR="002B42CB">
          <w:rPr>
            <w:noProof/>
            <w:webHidden/>
          </w:rPr>
          <w:t>69</w:t>
        </w:r>
        <w:r w:rsidR="00744E28">
          <w:rPr>
            <w:noProof/>
            <w:webHidden/>
          </w:rPr>
          <w:fldChar w:fldCharType="end"/>
        </w:r>
      </w:hyperlink>
    </w:p>
    <w:p w14:paraId="794BB201" w14:textId="591BA0C4" w:rsidR="00744E28" w:rsidRDefault="00000000">
      <w:pPr>
        <w:pStyle w:val="TOC2"/>
        <w:rPr>
          <w:rFonts w:asciiTheme="minorHAnsi" w:eastAsiaTheme="minorEastAsia" w:hAnsiTheme="minorHAnsi" w:cstheme="minorBidi"/>
          <w:b w:val="0"/>
          <w:noProof/>
          <w:sz w:val="24"/>
          <w:szCs w:val="24"/>
          <w:lang w:eastAsia="zh-CN"/>
        </w:rPr>
      </w:pPr>
      <w:hyperlink w:anchor="_Toc117602520" w:history="1">
        <w:r w:rsidR="00744E28" w:rsidRPr="004C086C">
          <w:rPr>
            <w:rStyle w:val="Hyperlink"/>
            <w:rFonts w:eastAsia="Times New Roman"/>
            <w:noProof/>
          </w:rPr>
          <w:t>10.9</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Host</w:t>
        </w:r>
        <w:r w:rsidR="00744E28">
          <w:rPr>
            <w:noProof/>
            <w:webHidden/>
          </w:rPr>
          <w:tab/>
        </w:r>
        <w:r w:rsidR="00744E28">
          <w:rPr>
            <w:noProof/>
            <w:webHidden/>
          </w:rPr>
          <w:fldChar w:fldCharType="begin"/>
        </w:r>
        <w:r w:rsidR="00744E28">
          <w:rPr>
            <w:noProof/>
            <w:webHidden/>
          </w:rPr>
          <w:instrText xml:space="preserve"> PAGEREF _Toc117602520 \h </w:instrText>
        </w:r>
        <w:r w:rsidR="00744E28">
          <w:rPr>
            <w:noProof/>
            <w:webHidden/>
          </w:rPr>
        </w:r>
        <w:r w:rsidR="00744E28">
          <w:rPr>
            <w:noProof/>
            <w:webHidden/>
          </w:rPr>
          <w:fldChar w:fldCharType="separate"/>
        </w:r>
        <w:r w:rsidR="002B42CB">
          <w:rPr>
            <w:noProof/>
            <w:webHidden/>
          </w:rPr>
          <w:t>70</w:t>
        </w:r>
        <w:r w:rsidR="00744E28">
          <w:rPr>
            <w:noProof/>
            <w:webHidden/>
          </w:rPr>
          <w:fldChar w:fldCharType="end"/>
        </w:r>
      </w:hyperlink>
    </w:p>
    <w:p w14:paraId="67F8B91C" w14:textId="7A49E58D" w:rsidR="00744E28" w:rsidRDefault="00000000">
      <w:pPr>
        <w:pStyle w:val="TOC3"/>
        <w:rPr>
          <w:rFonts w:asciiTheme="minorHAnsi" w:eastAsiaTheme="minorEastAsia" w:hAnsiTheme="minorHAnsi" w:cstheme="minorBidi"/>
          <w:b w:val="0"/>
          <w:noProof/>
          <w:sz w:val="24"/>
          <w:szCs w:val="24"/>
          <w:lang w:eastAsia="zh-CN"/>
        </w:rPr>
      </w:pPr>
      <w:hyperlink w:anchor="_Toc117602521" w:history="1">
        <w:r w:rsidR="00744E28" w:rsidRPr="004C086C">
          <w:rPr>
            <w:rStyle w:val="Hyperlink"/>
            <w:rFonts w:eastAsia="Times New Roman"/>
            <w:noProof/>
          </w:rPr>
          <w:t>10.9.1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Host Requirements Class</w:t>
        </w:r>
        <w:r w:rsidR="00744E28">
          <w:rPr>
            <w:noProof/>
            <w:webHidden/>
          </w:rPr>
          <w:tab/>
        </w:r>
        <w:r w:rsidR="00744E28">
          <w:rPr>
            <w:noProof/>
            <w:webHidden/>
          </w:rPr>
          <w:fldChar w:fldCharType="begin"/>
        </w:r>
        <w:r w:rsidR="00744E28">
          <w:rPr>
            <w:noProof/>
            <w:webHidden/>
          </w:rPr>
          <w:instrText xml:space="preserve"> PAGEREF _Toc117602521 \h </w:instrText>
        </w:r>
        <w:r w:rsidR="00744E28">
          <w:rPr>
            <w:noProof/>
            <w:webHidden/>
          </w:rPr>
        </w:r>
        <w:r w:rsidR="00744E28">
          <w:rPr>
            <w:noProof/>
            <w:webHidden/>
          </w:rPr>
          <w:fldChar w:fldCharType="separate"/>
        </w:r>
        <w:r w:rsidR="002B42CB">
          <w:rPr>
            <w:noProof/>
            <w:webHidden/>
          </w:rPr>
          <w:t>70</w:t>
        </w:r>
        <w:r w:rsidR="00744E28">
          <w:rPr>
            <w:noProof/>
            <w:webHidden/>
          </w:rPr>
          <w:fldChar w:fldCharType="end"/>
        </w:r>
      </w:hyperlink>
    </w:p>
    <w:p w14:paraId="4BE264FA" w14:textId="74F4CBF7" w:rsidR="00744E28" w:rsidRDefault="00000000">
      <w:pPr>
        <w:pStyle w:val="TOC2"/>
        <w:rPr>
          <w:rFonts w:asciiTheme="minorHAnsi" w:eastAsiaTheme="minorEastAsia" w:hAnsiTheme="minorHAnsi" w:cstheme="minorBidi"/>
          <w:b w:val="0"/>
          <w:noProof/>
          <w:sz w:val="24"/>
          <w:szCs w:val="24"/>
          <w:lang w:eastAsia="zh-CN"/>
        </w:rPr>
      </w:pPr>
      <w:hyperlink w:anchor="_Toc117602522" w:history="1">
        <w:r w:rsidR="00744E28" w:rsidRPr="004C086C">
          <w:rPr>
            <w:rStyle w:val="Hyperlink"/>
            <w:rFonts w:eastAsia="Times New Roman"/>
            <w:noProof/>
          </w:rPr>
          <w:t>10.10</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Deployment</w:t>
        </w:r>
        <w:r w:rsidR="00744E28">
          <w:rPr>
            <w:noProof/>
            <w:webHidden/>
          </w:rPr>
          <w:tab/>
        </w:r>
        <w:r w:rsidR="00744E28">
          <w:rPr>
            <w:noProof/>
            <w:webHidden/>
          </w:rPr>
          <w:fldChar w:fldCharType="begin"/>
        </w:r>
        <w:r w:rsidR="00744E28">
          <w:rPr>
            <w:noProof/>
            <w:webHidden/>
          </w:rPr>
          <w:instrText xml:space="preserve"> PAGEREF _Toc117602522 \h </w:instrText>
        </w:r>
        <w:r w:rsidR="00744E28">
          <w:rPr>
            <w:noProof/>
            <w:webHidden/>
          </w:rPr>
        </w:r>
        <w:r w:rsidR="00744E28">
          <w:rPr>
            <w:noProof/>
            <w:webHidden/>
          </w:rPr>
          <w:fldChar w:fldCharType="separate"/>
        </w:r>
        <w:r w:rsidR="002B42CB">
          <w:rPr>
            <w:noProof/>
            <w:webHidden/>
          </w:rPr>
          <w:t>73</w:t>
        </w:r>
        <w:r w:rsidR="00744E28">
          <w:rPr>
            <w:noProof/>
            <w:webHidden/>
          </w:rPr>
          <w:fldChar w:fldCharType="end"/>
        </w:r>
      </w:hyperlink>
    </w:p>
    <w:p w14:paraId="4748A3AF" w14:textId="697EB7FC"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523" w:history="1">
        <w:r w:rsidR="00744E28" w:rsidRPr="004C086C">
          <w:rPr>
            <w:rStyle w:val="Hyperlink"/>
            <w:rFonts w:eastAsia="Times New Roman"/>
            <w:noProof/>
          </w:rPr>
          <w:t>10.10.1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Deployment Requirements Class</w:t>
        </w:r>
        <w:r w:rsidR="00744E28">
          <w:rPr>
            <w:noProof/>
            <w:webHidden/>
          </w:rPr>
          <w:tab/>
        </w:r>
        <w:r w:rsidR="00744E28">
          <w:rPr>
            <w:noProof/>
            <w:webHidden/>
          </w:rPr>
          <w:fldChar w:fldCharType="begin"/>
        </w:r>
        <w:r w:rsidR="00744E28">
          <w:rPr>
            <w:noProof/>
            <w:webHidden/>
          </w:rPr>
          <w:instrText xml:space="preserve"> PAGEREF _Toc117602523 \h </w:instrText>
        </w:r>
        <w:r w:rsidR="00744E28">
          <w:rPr>
            <w:noProof/>
            <w:webHidden/>
          </w:rPr>
        </w:r>
        <w:r w:rsidR="00744E28">
          <w:rPr>
            <w:noProof/>
            <w:webHidden/>
          </w:rPr>
          <w:fldChar w:fldCharType="separate"/>
        </w:r>
        <w:r w:rsidR="002B42CB">
          <w:rPr>
            <w:noProof/>
            <w:webHidden/>
          </w:rPr>
          <w:t>73</w:t>
        </w:r>
        <w:r w:rsidR="00744E28">
          <w:rPr>
            <w:noProof/>
            <w:webHidden/>
          </w:rPr>
          <w:fldChar w:fldCharType="end"/>
        </w:r>
      </w:hyperlink>
    </w:p>
    <w:p w14:paraId="48BC5ABF" w14:textId="6FD4A10A" w:rsidR="00744E28" w:rsidRDefault="00000000">
      <w:pPr>
        <w:pStyle w:val="TOC2"/>
        <w:rPr>
          <w:rFonts w:asciiTheme="minorHAnsi" w:eastAsiaTheme="minorEastAsia" w:hAnsiTheme="minorHAnsi" w:cstheme="minorBidi"/>
          <w:b w:val="0"/>
          <w:noProof/>
          <w:sz w:val="24"/>
          <w:szCs w:val="24"/>
          <w:lang w:eastAsia="zh-CN"/>
        </w:rPr>
      </w:pPr>
      <w:hyperlink w:anchor="_Toc117602524" w:history="1">
        <w:r w:rsidR="00744E28" w:rsidRPr="004C086C">
          <w:rPr>
            <w:rStyle w:val="Hyperlink"/>
            <w:rFonts w:eastAsia="Times New Roman"/>
            <w:noProof/>
          </w:rPr>
          <w:t>10.11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GenericDomainFeature</w:t>
        </w:r>
        <w:r w:rsidR="00744E28">
          <w:rPr>
            <w:noProof/>
            <w:webHidden/>
          </w:rPr>
          <w:tab/>
        </w:r>
        <w:r w:rsidR="00744E28">
          <w:rPr>
            <w:noProof/>
            <w:webHidden/>
          </w:rPr>
          <w:fldChar w:fldCharType="begin"/>
        </w:r>
        <w:r w:rsidR="00744E28">
          <w:rPr>
            <w:noProof/>
            <w:webHidden/>
          </w:rPr>
          <w:instrText xml:space="preserve"> PAGEREF _Toc117602524 \h </w:instrText>
        </w:r>
        <w:r w:rsidR="00744E28">
          <w:rPr>
            <w:noProof/>
            <w:webHidden/>
          </w:rPr>
        </w:r>
        <w:r w:rsidR="00744E28">
          <w:rPr>
            <w:noProof/>
            <w:webHidden/>
          </w:rPr>
          <w:fldChar w:fldCharType="separate"/>
        </w:r>
        <w:r w:rsidR="002B42CB">
          <w:rPr>
            <w:noProof/>
            <w:webHidden/>
          </w:rPr>
          <w:t>75</w:t>
        </w:r>
        <w:r w:rsidR="00744E28">
          <w:rPr>
            <w:noProof/>
            <w:webHidden/>
          </w:rPr>
          <w:fldChar w:fldCharType="end"/>
        </w:r>
      </w:hyperlink>
    </w:p>
    <w:p w14:paraId="7CF239FC" w14:textId="7E14AFBF"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525" w:history="1">
        <w:r w:rsidR="00744E28" w:rsidRPr="004C086C">
          <w:rPr>
            <w:rStyle w:val="Hyperlink"/>
            <w:rFonts w:eastAsia="Times New Roman"/>
            <w:noProof/>
          </w:rPr>
          <w:t>10.11.1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GenericDomainFeature Requirements Class</w:t>
        </w:r>
        <w:r w:rsidR="00744E28">
          <w:rPr>
            <w:noProof/>
            <w:webHidden/>
          </w:rPr>
          <w:tab/>
        </w:r>
        <w:r w:rsidR="00744E28">
          <w:rPr>
            <w:noProof/>
            <w:webHidden/>
          </w:rPr>
          <w:fldChar w:fldCharType="begin"/>
        </w:r>
        <w:r w:rsidR="00744E28">
          <w:rPr>
            <w:noProof/>
            <w:webHidden/>
          </w:rPr>
          <w:instrText xml:space="preserve"> PAGEREF _Toc117602525 \h </w:instrText>
        </w:r>
        <w:r w:rsidR="00744E28">
          <w:rPr>
            <w:noProof/>
            <w:webHidden/>
          </w:rPr>
        </w:r>
        <w:r w:rsidR="00744E28">
          <w:rPr>
            <w:noProof/>
            <w:webHidden/>
          </w:rPr>
          <w:fldChar w:fldCharType="separate"/>
        </w:r>
        <w:r w:rsidR="002B42CB">
          <w:rPr>
            <w:noProof/>
            <w:webHidden/>
          </w:rPr>
          <w:t>75</w:t>
        </w:r>
        <w:r w:rsidR="00744E28">
          <w:rPr>
            <w:noProof/>
            <w:webHidden/>
          </w:rPr>
          <w:fldChar w:fldCharType="end"/>
        </w:r>
      </w:hyperlink>
    </w:p>
    <w:p w14:paraId="73A76843" w14:textId="77C32543"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526" w:history="1">
        <w:r w:rsidR="00744E28" w:rsidRPr="004C086C">
          <w:rPr>
            <w:rStyle w:val="Hyperlink"/>
            <w:rFonts w:eastAsia="Times New Roman"/>
            <w:noProof/>
          </w:rPr>
          <w:t>10.11.2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Feature type GenericDomainFeature</w:t>
        </w:r>
        <w:r w:rsidR="00744E28">
          <w:rPr>
            <w:noProof/>
            <w:webHidden/>
          </w:rPr>
          <w:tab/>
        </w:r>
        <w:r w:rsidR="00744E28">
          <w:rPr>
            <w:noProof/>
            <w:webHidden/>
          </w:rPr>
          <w:fldChar w:fldCharType="begin"/>
        </w:r>
        <w:r w:rsidR="00744E28">
          <w:rPr>
            <w:noProof/>
            <w:webHidden/>
          </w:rPr>
          <w:instrText xml:space="preserve"> PAGEREF _Toc117602526 \h </w:instrText>
        </w:r>
        <w:r w:rsidR="00744E28">
          <w:rPr>
            <w:noProof/>
            <w:webHidden/>
          </w:rPr>
        </w:r>
        <w:r w:rsidR="00744E28">
          <w:rPr>
            <w:noProof/>
            <w:webHidden/>
          </w:rPr>
          <w:fldChar w:fldCharType="separate"/>
        </w:r>
        <w:r w:rsidR="002B42CB">
          <w:rPr>
            <w:noProof/>
            <w:webHidden/>
          </w:rPr>
          <w:t>77</w:t>
        </w:r>
        <w:r w:rsidR="00744E28">
          <w:rPr>
            <w:noProof/>
            <w:webHidden/>
          </w:rPr>
          <w:fldChar w:fldCharType="end"/>
        </w:r>
      </w:hyperlink>
    </w:p>
    <w:p w14:paraId="7857CBF2" w14:textId="128860A0" w:rsidR="00744E28" w:rsidRDefault="00000000">
      <w:pPr>
        <w:pStyle w:val="TOC2"/>
        <w:rPr>
          <w:rFonts w:asciiTheme="minorHAnsi" w:eastAsiaTheme="minorEastAsia" w:hAnsiTheme="minorHAnsi" w:cstheme="minorBidi"/>
          <w:b w:val="0"/>
          <w:noProof/>
          <w:sz w:val="24"/>
          <w:szCs w:val="24"/>
          <w:lang w:eastAsia="zh-CN"/>
        </w:rPr>
      </w:pPr>
      <w:hyperlink w:anchor="_Toc117602527" w:history="1">
        <w:r w:rsidR="00744E28" w:rsidRPr="004C086C">
          <w:rPr>
            <w:rStyle w:val="Hyperlink"/>
            <w:rFonts w:eastAsia="Times New Roman"/>
            <w:noProof/>
          </w:rPr>
          <w:t>10.12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Codelists</w:t>
        </w:r>
        <w:r w:rsidR="00744E28">
          <w:rPr>
            <w:noProof/>
            <w:webHidden/>
          </w:rPr>
          <w:tab/>
        </w:r>
        <w:r w:rsidR="00744E28">
          <w:rPr>
            <w:noProof/>
            <w:webHidden/>
          </w:rPr>
          <w:fldChar w:fldCharType="begin"/>
        </w:r>
        <w:r w:rsidR="00744E28">
          <w:rPr>
            <w:noProof/>
            <w:webHidden/>
          </w:rPr>
          <w:instrText xml:space="preserve"> PAGEREF _Toc117602527 \h </w:instrText>
        </w:r>
        <w:r w:rsidR="00744E28">
          <w:rPr>
            <w:noProof/>
            <w:webHidden/>
          </w:rPr>
        </w:r>
        <w:r w:rsidR="00744E28">
          <w:rPr>
            <w:noProof/>
            <w:webHidden/>
          </w:rPr>
          <w:fldChar w:fldCharType="separate"/>
        </w:r>
        <w:r w:rsidR="002B42CB">
          <w:rPr>
            <w:noProof/>
            <w:webHidden/>
          </w:rPr>
          <w:t>77</w:t>
        </w:r>
        <w:r w:rsidR="00744E28">
          <w:rPr>
            <w:noProof/>
            <w:webHidden/>
          </w:rPr>
          <w:fldChar w:fldCharType="end"/>
        </w:r>
      </w:hyperlink>
    </w:p>
    <w:p w14:paraId="5B37FB9F" w14:textId="48AD155D"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534" w:history="1">
        <w:r w:rsidR="00744E28" w:rsidRPr="004C086C">
          <w:rPr>
            <w:rStyle w:val="Hyperlink"/>
            <w:rFonts w:eastAsia="Times New Roman"/>
            <w:noProof/>
          </w:rPr>
          <w:t>10.12.1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ObservationCollectionType</w:t>
        </w:r>
        <w:r w:rsidR="00744E28">
          <w:rPr>
            <w:noProof/>
            <w:webHidden/>
          </w:rPr>
          <w:tab/>
        </w:r>
        <w:r w:rsidR="00744E28">
          <w:rPr>
            <w:noProof/>
            <w:webHidden/>
          </w:rPr>
          <w:fldChar w:fldCharType="begin"/>
        </w:r>
        <w:r w:rsidR="00744E28">
          <w:rPr>
            <w:noProof/>
            <w:webHidden/>
          </w:rPr>
          <w:instrText xml:space="preserve"> PAGEREF _Toc117602534 \h </w:instrText>
        </w:r>
        <w:r w:rsidR="00744E28">
          <w:rPr>
            <w:noProof/>
            <w:webHidden/>
          </w:rPr>
        </w:r>
        <w:r w:rsidR="00744E28">
          <w:rPr>
            <w:noProof/>
            <w:webHidden/>
          </w:rPr>
          <w:fldChar w:fldCharType="separate"/>
        </w:r>
        <w:r w:rsidR="002B42CB">
          <w:rPr>
            <w:noProof/>
            <w:webHidden/>
          </w:rPr>
          <w:t>77</w:t>
        </w:r>
        <w:r w:rsidR="00744E28">
          <w:rPr>
            <w:noProof/>
            <w:webHidden/>
          </w:rPr>
          <w:fldChar w:fldCharType="end"/>
        </w:r>
      </w:hyperlink>
    </w:p>
    <w:p w14:paraId="0DBCF495" w14:textId="6F81404A"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535" w:history="1">
        <w:r w:rsidR="00744E28" w:rsidRPr="004C086C">
          <w:rPr>
            <w:rStyle w:val="Hyperlink"/>
            <w:rFonts w:eastAsia="Times New Roman"/>
            <w:noProof/>
          </w:rPr>
          <w:t>10.12.2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ObservationTypeByResultType</w:t>
        </w:r>
        <w:r w:rsidR="00744E28">
          <w:rPr>
            <w:noProof/>
            <w:webHidden/>
          </w:rPr>
          <w:tab/>
        </w:r>
        <w:r w:rsidR="00744E28">
          <w:rPr>
            <w:noProof/>
            <w:webHidden/>
          </w:rPr>
          <w:fldChar w:fldCharType="begin"/>
        </w:r>
        <w:r w:rsidR="00744E28">
          <w:rPr>
            <w:noProof/>
            <w:webHidden/>
          </w:rPr>
          <w:instrText xml:space="preserve"> PAGEREF _Toc117602535 \h </w:instrText>
        </w:r>
        <w:r w:rsidR="00744E28">
          <w:rPr>
            <w:noProof/>
            <w:webHidden/>
          </w:rPr>
        </w:r>
        <w:r w:rsidR="00744E28">
          <w:rPr>
            <w:noProof/>
            <w:webHidden/>
          </w:rPr>
          <w:fldChar w:fldCharType="separate"/>
        </w:r>
        <w:r w:rsidR="002B42CB">
          <w:rPr>
            <w:noProof/>
            <w:webHidden/>
          </w:rPr>
          <w:t>79</w:t>
        </w:r>
        <w:r w:rsidR="00744E28">
          <w:rPr>
            <w:noProof/>
            <w:webHidden/>
          </w:rPr>
          <w:fldChar w:fldCharType="end"/>
        </w:r>
      </w:hyperlink>
    </w:p>
    <w:p w14:paraId="24FFA83C" w14:textId="3B3883E1" w:rsidR="00744E28" w:rsidRDefault="00000000">
      <w:pPr>
        <w:pStyle w:val="TOC1"/>
        <w:rPr>
          <w:rFonts w:asciiTheme="minorHAnsi" w:eastAsiaTheme="minorEastAsia" w:hAnsiTheme="minorHAnsi" w:cstheme="minorBidi"/>
          <w:b w:val="0"/>
          <w:noProof/>
          <w:sz w:val="24"/>
          <w:szCs w:val="24"/>
          <w:lang w:eastAsia="zh-CN"/>
        </w:rPr>
      </w:pPr>
      <w:hyperlink w:anchor="_Toc117602536" w:history="1">
        <w:r w:rsidR="00744E28" w:rsidRPr="004C086C">
          <w:rPr>
            <w:rStyle w:val="Hyperlink"/>
            <w:rFonts w:eastAsia="Times New Roman"/>
            <w:noProof/>
          </w:rPr>
          <w:t>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Conceptual Sample schema</w:t>
        </w:r>
        <w:r w:rsidR="00744E28">
          <w:rPr>
            <w:noProof/>
            <w:webHidden/>
          </w:rPr>
          <w:tab/>
        </w:r>
        <w:r w:rsidR="00744E28">
          <w:rPr>
            <w:noProof/>
            <w:webHidden/>
          </w:rPr>
          <w:fldChar w:fldCharType="begin"/>
        </w:r>
        <w:r w:rsidR="00744E28">
          <w:rPr>
            <w:noProof/>
            <w:webHidden/>
          </w:rPr>
          <w:instrText xml:space="preserve"> PAGEREF _Toc117602536 \h </w:instrText>
        </w:r>
        <w:r w:rsidR="00744E28">
          <w:rPr>
            <w:noProof/>
            <w:webHidden/>
          </w:rPr>
        </w:r>
        <w:r w:rsidR="00744E28">
          <w:rPr>
            <w:noProof/>
            <w:webHidden/>
          </w:rPr>
          <w:fldChar w:fldCharType="separate"/>
        </w:r>
        <w:r w:rsidR="002B42CB">
          <w:rPr>
            <w:noProof/>
            <w:webHidden/>
          </w:rPr>
          <w:t>80</w:t>
        </w:r>
        <w:r w:rsidR="00744E28">
          <w:rPr>
            <w:noProof/>
            <w:webHidden/>
          </w:rPr>
          <w:fldChar w:fldCharType="end"/>
        </w:r>
      </w:hyperlink>
    </w:p>
    <w:p w14:paraId="7EE5D0CC" w14:textId="5A5E9F4A" w:rsidR="00744E28" w:rsidRDefault="00000000">
      <w:pPr>
        <w:pStyle w:val="TOC2"/>
        <w:rPr>
          <w:rFonts w:asciiTheme="minorHAnsi" w:eastAsiaTheme="minorEastAsia" w:hAnsiTheme="minorHAnsi" w:cstheme="minorBidi"/>
          <w:b w:val="0"/>
          <w:noProof/>
          <w:sz w:val="24"/>
          <w:szCs w:val="24"/>
          <w:lang w:eastAsia="zh-CN"/>
        </w:rPr>
      </w:pPr>
      <w:hyperlink w:anchor="_Toc117602537" w:history="1">
        <w:r w:rsidR="00744E28" w:rsidRPr="004C086C">
          <w:rPr>
            <w:rStyle w:val="Hyperlink"/>
            <w:rFonts w:eastAsia="Times New Roman"/>
            <w:noProof/>
          </w:rPr>
          <w:t>11.1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General</w:t>
        </w:r>
        <w:r w:rsidR="00744E28">
          <w:rPr>
            <w:noProof/>
            <w:webHidden/>
          </w:rPr>
          <w:tab/>
        </w:r>
        <w:r w:rsidR="00744E28">
          <w:rPr>
            <w:noProof/>
            <w:webHidden/>
          </w:rPr>
          <w:fldChar w:fldCharType="begin"/>
        </w:r>
        <w:r w:rsidR="00744E28">
          <w:rPr>
            <w:noProof/>
            <w:webHidden/>
          </w:rPr>
          <w:instrText xml:space="preserve"> PAGEREF _Toc117602537 \h </w:instrText>
        </w:r>
        <w:r w:rsidR="00744E28">
          <w:rPr>
            <w:noProof/>
            <w:webHidden/>
          </w:rPr>
        </w:r>
        <w:r w:rsidR="00744E28">
          <w:rPr>
            <w:noProof/>
            <w:webHidden/>
          </w:rPr>
          <w:fldChar w:fldCharType="separate"/>
        </w:r>
        <w:r w:rsidR="002B42CB">
          <w:rPr>
            <w:noProof/>
            <w:webHidden/>
          </w:rPr>
          <w:t>80</w:t>
        </w:r>
        <w:r w:rsidR="00744E28">
          <w:rPr>
            <w:noProof/>
            <w:webHidden/>
          </w:rPr>
          <w:fldChar w:fldCharType="end"/>
        </w:r>
      </w:hyperlink>
    </w:p>
    <w:p w14:paraId="51881B7E" w14:textId="726D7A44" w:rsidR="00744E28" w:rsidRDefault="00000000">
      <w:pPr>
        <w:pStyle w:val="TOC3"/>
        <w:rPr>
          <w:rFonts w:asciiTheme="minorHAnsi" w:eastAsiaTheme="minorEastAsia" w:hAnsiTheme="minorHAnsi" w:cstheme="minorBidi"/>
          <w:b w:val="0"/>
          <w:noProof/>
          <w:sz w:val="24"/>
          <w:szCs w:val="24"/>
          <w:lang w:eastAsia="zh-CN"/>
        </w:rPr>
      </w:pPr>
      <w:hyperlink w:anchor="_Toc117602538" w:history="1">
        <w:r w:rsidR="00744E28" w:rsidRPr="004C086C">
          <w:rPr>
            <w:rStyle w:val="Hyperlink"/>
            <w:rFonts w:eastAsia="Times New Roman"/>
            <w:noProof/>
          </w:rPr>
          <w:t>11.1.1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Conceptual Sample schema model</w:t>
        </w:r>
        <w:r w:rsidR="00744E28">
          <w:rPr>
            <w:noProof/>
            <w:webHidden/>
          </w:rPr>
          <w:tab/>
        </w:r>
        <w:r w:rsidR="00744E28">
          <w:rPr>
            <w:noProof/>
            <w:webHidden/>
          </w:rPr>
          <w:fldChar w:fldCharType="begin"/>
        </w:r>
        <w:r w:rsidR="00744E28">
          <w:rPr>
            <w:noProof/>
            <w:webHidden/>
          </w:rPr>
          <w:instrText xml:space="preserve"> PAGEREF _Toc117602538 \h </w:instrText>
        </w:r>
        <w:r w:rsidR="00744E28">
          <w:rPr>
            <w:noProof/>
            <w:webHidden/>
          </w:rPr>
        </w:r>
        <w:r w:rsidR="00744E28">
          <w:rPr>
            <w:noProof/>
            <w:webHidden/>
          </w:rPr>
          <w:fldChar w:fldCharType="separate"/>
        </w:r>
        <w:r w:rsidR="002B42CB">
          <w:rPr>
            <w:noProof/>
            <w:webHidden/>
          </w:rPr>
          <w:t>80</w:t>
        </w:r>
        <w:r w:rsidR="00744E28">
          <w:rPr>
            <w:noProof/>
            <w:webHidden/>
          </w:rPr>
          <w:fldChar w:fldCharType="end"/>
        </w:r>
      </w:hyperlink>
    </w:p>
    <w:p w14:paraId="6D939480" w14:textId="128F6961" w:rsidR="00744E28" w:rsidRDefault="00000000">
      <w:pPr>
        <w:pStyle w:val="TOC3"/>
        <w:rPr>
          <w:rFonts w:asciiTheme="minorHAnsi" w:eastAsiaTheme="minorEastAsia" w:hAnsiTheme="minorHAnsi" w:cstheme="minorBidi"/>
          <w:b w:val="0"/>
          <w:noProof/>
          <w:sz w:val="24"/>
          <w:szCs w:val="24"/>
          <w:lang w:eastAsia="zh-CN"/>
        </w:rPr>
      </w:pPr>
      <w:hyperlink w:anchor="_Toc117602539" w:history="1">
        <w:r w:rsidR="00744E28" w:rsidRPr="004C086C">
          <w:rPr>
            <w:rStyle w:val="Hyperlink"/>
            <w:rFonts w:eastAsia="Times New Roman"/>
            <w:noProof/>
          </w:rPr>
          <w:t>11.1.2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Conceptual Sample Schema Package Requirements Class</w:t>
        </w:r>
        <w:r w:rsidR="00744E28">
          <w:rPr>
            <w:noProof/>
            <w:webHidden/>
          </w:rPr>
          <w:tab/>
        </w:r>
        <w:r w:rsidR="00744E28">
          <w:rPr>
            <w:noProof/>
            <w:webHidden/>
          </w:rPr>
          <w:fldChar w:fldCharType="begin"/>
        </w:r>
        <w:r w:rsidR="00744E28">
          <w:rPr>
            <w:noProof/>
            <w:webHidden/>
          </w:rPr>
          <w:instrText xml:space="preserve"> PAGEREF _Toc117602539 \h </w:instrText>
        </w:r>
        <w:r w:rsidR="00744E28">
          <w:rPr>
            <w:noProof/>
            <w:webHidden/>
          </w:rPr>
        </w:r>
        <w:r w:rsidR="00744E28">
          <w:rPr>
            <w:noProof/>
            <w:webHidden/>
          </w:rPr>
          <w:fldChar w:fldCharType="separate"/>
        </w:r>
        <w:r w:rsidR="002B42CB">
          <w:rPr>
            <w:noProof/>
            <w:webHidden/>
          </w:rPr>
          <w:t>81</w:t>
        </w:r>
        <w:r w:rsidR="00744E28">
          <w:rPr>
            <w:noProof/>
            <w:webHidden/>
          </w:rPr>
          <w:fldChar w:fldCharType="end"/>
        </w:r>
      </w:hyperlink>
    </w:p>
    <w:p w14:paraId="51B4E9A3" w14:textId="4A60EC26" w:rsidR="00744E28" w:rsidRDefault="00000000">
      <w:pPr>
        <w:pStyle w:val="TOC2"/>
        <w:rPr>
          <w:rFonts w:asciiTheme="minorHAnsi" w:eastAsiaTheme="minorEastAsia" w:hAnsiTheme="minorHAnsi" w:cstheme="minorBidi"/>
          <w:b w:val="0"/>
          <w:noProof/>
          <w:sz w:val="24"/>
          <w:szCs w:val="24"/>
          <w:lang w:eastAsia="zh-CN"/>
        </w:rPr>
      </w:pPr>
      <w:hyperlink w:anchor="_Toc117602540" w:history="1">
        <w:r w:rsidR="00744E28" w:rsidRPr="004C086C">
          <w:rPr>
            <w:rStyle w:val="Hyperlink"/>
            <w:rFonts w:eastAsia="Times New Roman"/>
            <w:noProof/>
          </w:rPr>
          <w:t>11.2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Sample</w:t>
        </w:r>
        <w:r w:rsidR="00744E28">
          <w:rPr>
            <w:noProof/>
            <w:webHidden/>
          </w:rPr>
          <w:tab/>
        </w:r>
        <w:r w:rsidR="00744E28">
          <w:rPr>
            <w:noProof/>
            <w:webHidden/>
          </w:rPr>
          <w:fldChar w:fldCharType="begin"/>
        </w:r>
        <w:r w:rsidR="00744E28">
          <w:rPr>
            <w:noProof/>
            <w:webHidden/>
          </w:rPr>
          <w:instrText xml:space="preserve"> PAGEREF _Toc117602540 \h </w:instrText>
        </w:r>
        <w:r w:rsidR="00744E28">
          <w:rPr>
            <w:noProof/>
            <w:webHidden/>
          </w:rPr>
        </w:r>
        <w:r w:rsidR="00744E28">
          <w:rPr>
            <w:noProof/>
            <w:webHidden/>
          </w:rPr>
          <w:fldChar w:fldCharType="separate"/>
        </w:r>
        <w:r w:rsidR="002B42CB">
          <w:rPr>
            <w:noProof/>
            <w:webHidden/>
          </w:rPr>
          <w:t>82</w:t>
        </w:r>
        <w:r w:rsidR="00744E28">
          <w:rPr>
            <w:noProof/>
            <w:webHidden/>
          </w:rPr>
          <w:fldChar w:fldCharType="end"/>
        </w:r>
      </w:hyperlink>
    </w:p>
    <w:p w14:paraId="2473E4DD" w14:textId="3CE173B2" w:rsidR="00744E28" w:rsidRDefault="00000000">
      <w:pPr>
        <w:pStyle w:val="TOC3"/>
        <w:rPr>
          <w:rFonts w:asciiTheme="minorHAnsi" w:eastAsiaTheme="minorEastAsia" w:hAnsiTheme="minorHAnsi" w:cstheme="minorBidi"/>
          <w:b w:val="0"/>
          <w:noProof/>
          <w:sz w:val="24"/>
          <w:szCs w:val="24"/>
          <w:lang w:eastAsia="zh-CN"/>
        </w:rPr>
      </w:pPr>
      <w:hyperlink w:anchor="_Toc117602541" w:history="1">
        <w:r w:rsidR="00744E28" w:rsidRPr="004C086C">
          <w:rPr>
            <w:rStyle w:val="Hyperlink"/>
            <w:rFonts w:eastAsia="Times New Roman"/>
            <w:noProof/>
          </w:rPr>
          <w:t>11.2.1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Sample Requirements Class</w:t>
        </w:r>
        <w:r w:rsidR="00744E28">
          <w:rPr>
            <w:noProof/>
            <w:webHidden/>
          </w:rPr>
          <w:tab/>
        </w:r>
        <w:r w:rsidR="00744E28">
          <w:rPr>
            <w:noProof/>
            <w:webHidden/>
          </w:rPr>
          <w:fldChar w:fldCharType="begin"/>
        </w:r>
        <w:r w:rsidR="00744E28">
          <w:rPr>
            <w:noProof/>
            <w:webHidden/>
          </w:rPr>
          <w:instrText xml:space="preserve"> PAGEREF _Toc117602541 \h </w:instrText>
        </w:r>
        <w:r w:rsidR="00744E28">
          <w:rPr>
            <w:noProof/>
            <w:webHidden/>
          </w:rPr>
        </w:r>
        <w:r w:rsidR="00744E28">
          <w:rPr>
            <w:noProof/>
            <w:webHidden/>
          </w:rPr>
          <w:fldChar w:fldCharType="separate"/>
        </w:r>
        <w:r w:rsidR="002B42CB">
          <w:rPr>
            <w:noProof/>
            <w:webHidden/>
          </w:rPr>
          <w:t>82</w:t>
        </w:r>
        <w:r w:rsidR="00744E28">
          <w:rPr>
            <w:noProof/>
            <w:webHidden/>
          </w:rPr>
          <w:fldChar w:fldCharType="end"/>
        </w:r>
      </w:hyperlink>
    </w:p>
    <w:p w14:paraId="0D1FB32D" w14:textId="62333792" w:rsidR="00744E28" w:rsidRDefault="00000000">
      <w:pPr>
        <w:pStyle w:val="TOC3"/>
        <w:rPr>
          <w:rFonts w:asciiTheme="minorHAnsi" w:eastAsiaTheme="minorEastAsia" w:hAnsiTheme="minorHAnsi" w:cstheme="minorBidi"/>
          <w:b w:val="0"/>
          <w:noProof/>
          <w:sz w:val="24"/>
          <w:szCs w:val="24"/>
          <w:lang w:eastAsia="zh-CN"/>
        </w:rPr>
      </w:pPr>
      <w:hyperlink w:anchor="_Toc117602542" w:history="1">
        <w:r w:rsidR="00744E28" w:rsidRPr="004C086C">
          <w:rPr>
            <w:rStyle w:val="Hyperlink"/>
            <w:rFonts w:eastAsia="Times New Roman"/>
            <w:noProof/>
          </w:rPr>
          <w:t>11.2.2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Sample</w:t>
        </w:r>
        <w:r w:rsidR="00744E28">
          <w:rPr>
            <w:noProof/>
            <w:webHidden/>
          </w:rPr>
          <w:tab/>
        </w:r>
        <w:r w:rsidR="00744E28">
          <w:rPr>
            <w:noProof/>
            <w:webHidden/>
          </w:rPr>
          <w:fldChar w:fldCharType="begin"/>
        </w:r>
        <w:r w:rsidR="00744E28">
          <w:rPr>
            <w:noProof/>
            <w:webHidden/>
          </w:rPr>
          <w:instrText xml:space="preserve"> PAGEREF _Toc117602542 \h </w:instrText>
        </w:r>
        <w:r w:rsidR="00744E28">
          <w:rPr>
            <w:noProof/>
            <w:webHidden/>
          </w:rPr>
        </w:r>
        <w:r w:rsidR="00744E28">
          <w:rPr>
            <w:noProof/>
            <w:webHidden/>
          </w:rPr>
          <w:fldChar w:fldCharType="separate"/>
        </w:r>
        <w:r w:rsidR="002B42CB">
          <w:rPr>
            <w:noProof/>
            <w:webHidden/>
          </w:rPr>
          <w:t>82</w:t>
        </w:r>
        <w:r w:rsidR="00744E28">
          <w:rPr>
            <w:noProof/>
            <w:webHidden/>
          </w:rPr>
          <w:fldChar w:fldCharType="end"/>
        </w:r>
      </w:hyperlink>
    </w:p>
    <w:p w14:paraId="1429845E" w14:textId="14BD01EF" w:rsidR="00744E28" w:rsidRDefault="00000000">
      <w:pPr>
        <w:pStyle w:val="TOC3"/>
        <w:rPr>
          <w:rFonts w:asciiTheme="minorHAnsi" w:eastAsiaTheme="minorEastAsia" w:hAnsiTheme="minorHAnsi" w:cstheme="minorBidi"/>
          <w:b w:val="0"/>
          <w:noProof/>
          <w:sz w:val="24"/>
          <w:szCs w:val="24"/>
          <w:lang w:eastAsia="zh-CN"/>
        </w:rPr>
      </w:pPr>
      <w:hyperlink w:anchor="_Toc117602543" w:history="1">
        <w:r w:rsidR="00744E28" w:rsidRPr="004C086C">
          <w:rPr>
            <w:rStyle w:val="Hyperlink"/>
            <w:rFonts w:eastAsia="Times New Roman"/>
            <w:noProof/>
          </w:rPr>
          <w:t>11.2.3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sampling</w:t>
        </w:r>
        <w:r w:rsidR="00744E28">
          <w:rPr>
            <w:noProof/>
            <w:webHidden/>
          </w:rPr>
          <w:tab/>
        </w:r>
        <w:r w:rsidR="00744E28">
          <w:rPr>
            <w:noProof/>
            <w:webHidden/>
          </w:rPr>
          <w:fldChar w:fldCharType="begin"/>
        </w:r>
        <w:r w:rsidR="00744E28">
          <w:rPr>
            <w:noProof/>
            <w:webHidden/>
          </w:rPr>
          <w:instrText xml:space="preserve"> PAGEREF _Toc117602543 \h </w:instrText>
        </w:r>
        <w:r w:rsidR="00744E28">
          <w:rPr>
            <w:noProof/>
            <w:webHidden/>
          </w:rPr>
        </w:r>
        <w:r w:rsidR="00744E28">
          <w:rPr>
            <w:noProof/>
            <w:webHidden/>
          </w:rPr>
          <w:fldChar w:fldCharType="separate"/>
        </w:r>
        <w:r w:rsidR="002B42CB">
          <w:rPr>
            <w:noProof/>
            <w:webHidden/>
          </w:rPr>
          <w:t>83</w:t>
        </w:r>
        <w:r w:rsidR="00744E28">
          <w:rPr>
            <w:noProof/>
            <w:webHidden/>
          </w:rPr>
          <w:fldChar w:fldCharType="end"/>
        </w:r>
      </w:hyperlink>
    </w:p>
    <w:p w14:paraId="17C7B469" w14:textId="428CA076" w:rsidR="00744E28" w:rsidRDefault="00000000">
      <w:pPr>
        <w:pStyle w:val="TOC3"/>
        <w:rPr>
          <w:rFonts w:asciiTheme="minorHAnsi" w:eastAsiaTheme="minorEastAsia" w:hAnsiTheme="minorHAnsi" w:cstheme="minorBidi"/>
          <w:b w:val="0"/>
          <w:noProof/>
          <w:sz w:val="24"/>
          <w:szCs w:val="24"/>
          <w:lang w:eastAsia="zh-CN"/>
        </w:rPr>
      </w:pPr>
      <w:hyperlink w:anchor="_Toc117602544" w:history="1">
        <w:r w:rsidR="00744E28" w:rsidRPr="004C086C">
          <w:rPr>
            <w:rStyle w:val="Hyperlink"/>
            <w:rFonts w:eastAsia="Times New Roman"/>
            <w:noProof/>
          </w:rPr>
          <w:t>11.2.4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preparationStep</w:t>
        </w:r>
        <w:r w:rsidR="00744E28">
          <w:rPr>
            <w:noProof/>
            <w:webHidden/>
          </w:rPr>
          <w:tab/>
        </w:r>
        <w:r w:rsidR="00744E28">
          <w:rPr>
            <w:noProof/>
            <w:webHidden/>
          </w:rPr>
          <w:fldChar w:fldCharType="begin"/>
        </w:r>
        <w:r w:rsidR="00744E28">
          <w:rPr>
            <w:noProof/>
            <w:webHidden/>
          </w:rPr>
          <w:instrText xml:space="preserve"> PAGEREF _Toc117602544 \h </w:instrText>
        </w:r>
        <w:r w:rsidR="00744E28">
          <w:rPr>
            <w:noProof/>
            <w:webHidden/>
          </w:rPr>
        </w:r>
        <w:r w:rsidR="00744E28">
          <w:rPr>
            <w:noProof/>
            <w:webHidden/>
          </w:rPr>
          <w:fldChar w:fldCharType="separate"/>
        </w:r>
        <w:r w:rsidR="002B42CB">
          <w:rPr>
            <w:noProof/>
            <w:webHidden/>
          </w:rPr>
          <w:t>83</w:t>
        </w:r>
        <w:r w:rsidR="00744E28">
          <w:rPr>
            <w:noProof/>
            <w:webHidden/>
          </w:rPr>
          <w:fldChar w:fldCharType="end"/>
        </w:r>
      </w:hyperlink>
    </w:p>
    <w:p w14:paraId="6360E4B4" w14:textId="6F666005" w:rsidR="00744E28" w:rsidRDefault="00000000">
      <w:pPr>
        <w:pStyle w:val="TOC3"/>
        <w:rPr>
          <w:rFonts w:asciiTheme="minorHAnsi" w:eastAsiaTheme="minorEastAsia" w:hAnsiTheme="minorHAnsi" w:cstheme="minorBidi"/>
          <w:b w:val="0"/>
          <w:noProof/>
          <w:sz w:val="24"/>
          <w:szCs w:val="24"/>
          <w:lang w:eastAsia="zh-CN"/>
        </w:rPr>
      </w:pPr>
      <w:hyperlink w:anchor="_Toc117602545" w:history="1">
        <w:r w:rsidR="00744E28" w:rsidRPr="004C086C">
          <w:rPr>
            <w:rStyle w:val="Hyperlink"/>
            <w:rFonts w:eastAsia="Times New Roman"/>
            <w:noProof/>
          </w:rPr>
          <w:t>11.2.5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sampledFeature</w:t>
        </w:r>
        <w:r w:rsidR="00744E28">
          <w:rPr>
            <w:noProof/>
            <w:webHidden/>
          </w:rPr>
          <w:tab/>
        </w:r>
        <w:r w:rsidR="00744E28">
          <w:rPr>
            <w:noProof/>
            <w:webHidden/>
          </w:rPr>
          <w:fldChar w:fldCharType="begin"/>
        </w:r>
        <w:r w:rsidR="00744E28">
          <w:rPr>
            <w:noProof/>
            <w:webHidden/>
          </w:rPr>
          <w:instrText xml:space="preserve"> PAGEREF _Toc117602545 \h </w:instrText>
        </w:r>
        <w:r w:rsidR="00744E28">
          <w:rPr>
            <w:noProof/>
            <w:webHidden/>
          </w:rPr>
        </w:r>
        <w:r w:rsidR="00744E28">
          <w:rPr>
            <w:noProof/>
            <w:webHidden/>
          </w:rPr>
          <w:fldChar w:fldCharType="separate"/>
        </w:r>
        <w:r w:rsidR="002B42CB">
          <w:rPr>
            <w:noProof/>
            <w:webHidden/>
          </w:rPr>
          <w:t>83</w:t>
        </w:r>
        <w:r w:rsidR="00744E28">
          <w:rPr>
            <w:noProof/>
            <w:webHidden/>
          </w:rPr>
          <w:fldChar w:fldCharType="end"/>
        </w:r>
      </w:hyperlink>
    </w:p>
    <w:p w14:paraId="1732AEF3" w14:textId="22BCF4F2" w:rsidR="00744E28" w:rsidRDefault="00000000">
      <w:pPr>
        <w:pStyle w:val="TOC3"/>
        <w:rPr>
          <w:rFonts w:asciiTheme="minorHAnsi" w:eastAsiaTheme="minorEastAsia" w:hAnsiTheme="minorHAnsi" w:cstheme="minorBidi"/>
          <w:b w:val="0"/>
          <w:noProof/>
          <w:sz w:val="24"/>
          <w:szCs w:val="24"/>
          <w:lang w:eastAsia="zh-CN"/>
        </w:rPr>
      </w:pPr>
      <w:hyperlink w:anchor="_Toc117602546" w:history="1">
        <w:r w:rsidR="00744E28" w:rsidRPr="004C086C">
          <w:rPr>
            <w:rStyle w:val="Hyperlink"/>
            <w:rFonts w:eastAsia="Times New Roman"/>
            <w:noProof/>
          </w:rPr>
          <w:t>11.2.6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relatedSample</w:t>
        </w:r>
        <w:r w:rsidR="00744E28">
          <w:rPr>
            <w:noProof/>
            <w:webHidden/>
          </w:rPr>
          <w:tab/>
        </w:r>
        <w:r w:rsidR="00744E28">
          <w:rPr>
            <w:noProof/>
            <w:webHidden/>
          </w:rPr>
          <w:fldChar w:fldCharType="begin"/>
        </w:r>
        <w:r w:rsidR="00744E28">
          <w:rPr>
            <w:noProof/>
            <w:webHidden/>
          </w:rPr>
          <w:instrText xml:space="preserve"> PAGEREF _Toc117602546 \h </w:instrText>
        </w:r>
        <w:r w:rsidR="00744E28">
          <w:rPr>
            <w:noProof/>
            <w:webHidden/>
          </w:rPr>
        </w:r>
        <w:r w:rsidR="00744E28">
          <w:rPr>
            <w:noProof/>
            <w:webHidden/>
          </w:rPr>
          <w:fldChar w:fldCharType="separate"/>
        </w:r>
        <w:r w:rsidR="002B42CB">
          <w:rPr>
            <w:noProof/>
            <w:webHidden/>
          </w:rPr>
          <w:t>83</w:t>
        </w:r>
        <w:r w:rsidR="00744E28">
          <w:rPr>
            <w:noProof/>
            <w:webHidden/>
          </w:rPr>
          <w:fldChar w:fldCharType="end"/>
        </w:r>
      </w:hyperlink>
    </w:p>
    <w:p w14:paraId="0E6E66CA" w14:textId="16F49020" w:rsidR="00744E28" w:rsidRDefault="00000000">
      <w:pPr>
        <w:pStyle w:val="TOC2"/>
        <w:rPr>
          <w:rFonts w:asciiTheme="minorHAnsi" w:eastAsiaTheme="minorEastAsia" w:hAnsiTheme="minorHAnsi" w:cstheme="minorBidi"/>
          <w:b w:val="0"/>
          <w:noProof/>
          <w:sz w:val="24"/>
          <w:szCs w:val="24"/>
          <w:lang w:eastAsia="zh-CN"/>
        </w:rPr>
      </w:pPr>
      <w:hyperlink w:anchor="_Toc117602547" w:history="1">
        <w:r w:rsidR="00744E28" w:rsidRPr="004C086C">
          <w:rPr>
            <w:rStyle w:val="Hyperlink"/>
            <w:rFonts w:eastAsia="Times New Roman"/>
            <w:noProof/>
          </w:rPr>
          <w:t>11.3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Sampling</w:t>
        </w:r>
        <w:r w:rsidR="00744E28">
          <w:rPr>
            <w:noProof/>
            <w:webHidden/>
          </w:rPr>
          <w:tab/>
        </w:r>
        <w:r w:rsidR="00744E28">
          <w:rPr>
            <w:noProof/>
            <w:webHidden/>
          </w:rPr>
          <w:fldChar w:fldCharType="begin"/>
        </w:r>
        <w:r w:rsidR="00744E28">
          <w:rPr>
            <w:noProof/>
            <w:webHidden/>
          </w:rPr>
          <w:instrText xml:space="preserve"> PAGEREF _Toc117602547 \h </w:instrText>
        </w:r>
        <w:r w:rsidR="00744E28">
          <w:rPr>
            <w:noProof/>
            <w:webHidden/>
          </w:rPr>
        </w:r>
        <w:r w:rsidR="00744E28">
          <w:rPr>
            <w:noProof/>
            <w:webHidden/>
          </w:rPr>
          <w:fldChar w:fldCharType="separate"/>
        </w:r>
        <w:r w:rsidR="002B42CB">
          <w:rPr>
            <w:noProof/>
            <w:webHidden/>
          </w:rPr>
          <w:t>84</w:t>
        </w:r>
        <w:r w:rsidR="00744E28">
          <w:rPr>
            <w:noProof/>
            <w:webHidden/>
          </w:rPr>
          <w:fldChar w:fldCharType="end"/>
        </w:r>
      </w:hyperlink>
    </w:p>
    <w:p w14:paraId="3C6A03F0" w14:textId="11B41AEB" w:rsidR="00744E28" w:rsidRDefault="00000000">
      <w:pPr>
        <w:pStyle w:val="TOC3"/>
        <w:rPr>
          <w:rFonts w:asciiTheme="minorHAnsi" w:eastAsiaTheme="minorEastAsia" w:hAnsiTheme="minorHAnsi" w:cstheme="minorBidi"/>
          <w:b w:val="0"/>
          <w:noProof/>
          <w:sz w:val="24"/>
          <w:szCs w:val="24"/>
          <w:lang w:eastAsia="zh-CN"/>
        </w:rPr>
      </w:pPr>
      <w:hyperlink w:anchor="_Toc117602548" w:history="1">
        <w:r w:rsidR="00744E28" w:rsidRPr="004C086C">
          <w:rPr>
            <w:rStyle w:val="Hyperlink"/>
            <w:rFonts w:eastAsia="Times New Roman"/>
            <w:noProof/>
          </w:rPr>
          <w:t>11.3.1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Sampling Requirements Class</w:t>
        </w:r>
        <w:r w:rsidR="00744E28">
          <w:rPr>
            <w:noProof/>
            <w:webHidden/>
          </w:rPr>
          <w:tab/>
        </w:r>
        <w:r w:rsidR="00744E28">
          <w:rPr>
            <w:noProof/>
            <w:webHidden/>
          </w:rPr>
          <w:fldChar w:fldCharType="begin"/>
        </w:r>
        <w:r w:rsidR="00744E28">
          <w:rPr>
            <w:noProof/>
            <w:webHidden/>
          </w:rPr>
          <w:instrText xml:space="preserve"> PAGEREF _Toc117602548 \h </w:instrText>
        </w:r>
        <w:r w:rsidR="00744E28">
          <w:rPr>
            <w:noProof/>
            <w:webHidden/>
          </w:rPr>
        </w:r>
        <w:r w:rsidR="00744E28">
          <w:rPr>
            <w:noProof/>
            <w:webHidden/>
          </w:rPr>
          <w:fldChar w:fldCharType="separate"/>
        </w:r>
        <w:r w:rsidR="002B42CB">
          <w:rPr>
            <w:noProof/>
            <w:webHidden/>
          </w:rPr>
          <w:t>84</w:t>
        </w:r>
        <w:r w:rsidR="00744E28">
          <w:rPr>
            <w:noProof/>
            <w:webHidden/>
          </w:rPr>
          <w:fldChar w:fldCharType="end"/>
        </w:r>
      </w:hyperlink>
    </w:p>
    <w:p w14:paraId="4A25DCA3" w14:textId="5AA6F11E" w:rsidR="00744E28" w:rsidRDefault="00000000">
      <w:pPr>
        <w:pStyle w:val="TOC3"/>
        <w:rPr>
          <w:rFonts w:asciiTheme="minorHAnsi" w:eastAsiaTheme="minorEastAsia" w:hAnsiTheme="minorHAnsi" w:cstheme="minorBidi"/>
          <w:b w:val="0"/>
          <w:noProof/>
          <w:sz w:val="24"/>
          <w:szCs w:val="24"/>
          <w:lang w:eastAsia="zh-CN"/>
        </w:rPr>
      </w:pPr>
      <w:hyperlink w:anchor="_Toc117602549" w:history="1">
        <w:r w:rsidR="00744E28" w:rsidRPr="004C086C">
          <w:rPr>
            <w:rStyle w:val="Hyperlink"/>
            <w:rFonts w:eastAsia="Times New Roman"/>
            <w:noProof/>
          </w:rPr>
          <w:t>11.3.2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Sampling</w:t>
        </w:r>
        <w:r w:rsidR="00744E28">
          <w:rPr>
            <w:noProof/>
            <w:webHidden/>
          </w:rPr>
          <w:tab/>
        </w:r>
        <w:r w:rsidR="00744E28">
          <w:rPr>
            <w:noProof/>
            <w:webHidden/>
          </w:rPr>
          <w:fldChar w:fldCharType="begin"/>
        </w:r>
        <w:r w:rsidR="00744E28">
          <w:rPr>
            <w:noProof/>
            <w:webHidden/>
          </w:rPr>
          <w:instrText xml:space="preserve"> PAGEREF _Toc117602549 \h </w:instrText>
        </w:r>
        <w:r w:rsidR="00744E28">
          <w:rPr>
            <w:noProof/>
            <w:webHidden/>
          </w:rPr>
        </w:r>
        <w:r w:rsidR="00744E28">
          <w:rPr>
            <w:noProof/>
            <w:webHidden/>
          </w:rPr>
          <w:fldChar w:fldCharType="separate"/>
        </w:r>
        <w:r w:rsidR="002B42CB">
          <w:rPr>
            <w:noProof/>
            <w:webHidden/>
          </w:rPr>
          <w:t>84</w:t>
        </w:r>
        <w:r w:rsidR="00744E28">
          <w:rPr>
            <w:noProof/>
            <w:webHidden/>
          </w:rPr>
          <w:fldChar w:fldCharType="end"/>
        </w:r>
      </w:hyperlink>
    </w:p>
    <w:p w14:paraId="298E39E0" w14:textId="40412CED" w:rsidR="00744E28" w:rsidRDefault="00000000">
      <w:pPr>
        <w:pStyle w:val="TOC3"/>
        <w:rPr>
          <w:rFonts w:asciiTheme="minorHAnsi" w:eastAsiaTheme="minorEastAsia" w:hAnsiTheme="minorHAnsi" w:cstheme="minorBidi"/>
          <w:b w:val="0"/>
          <w:noProof/>
          <w:sz w:val="24"/>
          <w:szCs w:val="24"/>
          <w:lang w:eastAsia="zh-CN"/>
        </w:rPr>
      </w:pPr>
      <w:hyperlink w:anchor="_Toc117602550" w:history="1">
        <w:r w:rsidR="00744E28" w:rsidRPr="004C086C">
          <w:rPr>
            <w:rStyle w:val="Hyperlink"/>
            <w:rFonts w:eastAsia="Times New Roman"/>
            <w:noProof/>
          </w:rPr>
          <w:t>11.3.3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sample</w:t>
        </w:r>
        <w:r w:rsidR="00744E28">
          <w:rPr>
            <w:noProof/>
            <w:webHidden/>
          </w:rPr>
          <w:tab/>
        </w:r>
        <w:r w:rsidR="00744E28">
          <w:rPr>
            <w:noProof/>
            <w:webHidden/>
          </w:rPr>
          <w:fldChar w:fldCharType="begin"/>
        </w:r>
        <w:r w:rsidR="00744E28">
          <w:rPr>
            <w:noProof/>
            <w:webHidden/>
          </w:rPr>
          <w:instrText xml:space="preserve"> PAGEREF _Toc117602550 \h </w:instrText>
        </w:r>
        <w:r w:rsidR="00744E28">
          <w:rPr>
            <w:noProof/>
            <w:webHidden/>
          </w:rPr>
        </w:r>
        <w:r w:rsidR="00744E28">
          <w:rPr>
            <w:noProof/>
            <w:webHidden/>
          </w:rPr>
          <w:fldChar w:fldCharType="separate"/>
        </w:r>
        <w:r w:rsidR="002B42CB">
          <w:rPr>
            <w:noProof/>
            <w:webHidden/>
          </w:rPr>
          <w:t>85</w:t>
        </w:r>
        <w:r w:rsidR="00744E28">
          <w:rPr>
            <w:noProof/>
            <w:webHidden/>
          </w:rPr>
          <w:fldChar w:fldCharType="end"/>
        </w:r>
      </w:hyperlink>
    </w:p>
    <w:p w14:paraId="504F05FD" w14:textId="0E40BD7A" w:rsidR="00744E28" w:rsidRDefault="00000000">
      <w:pPr>
        <w:pStyle w:val="TOC3"/>
        <w:rPr>
          <w:rFonts w:asciiTheme="minorHAnsi" w:eastAsiaTheme="minorEastAsia" w:hAnsiTheme="minorHAnsi" w:cstheme="minorBidi"/>
          <w:b w:val="0"/>
          <w:noProof/>
          <w:sz w:val="24"/>
          <w:szCs w:val="24"/>
          <w:lang w:eastAsia="zh-CN"/>
        </w:rPr>
      </w:pPr>
      <w:hyperlink w:anchor="_Toc117602551" w:history="1">
        <w:r w:rsidR="00744E28" w:rsidRPr="004C086C">
          <w:rPr>
            <w:rStyle w:val="Hyperlink"/>
            <w:rFonts w:eastAsia="Times New Roman"/>
            <w:noProof/>
          </w:rPr>
          <w:t>11.3.4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featureOfInterest</w:t>
        </w:r>
        <w:r w:rsidR="00744E28">
          <w:rPr>
            <w:noProof/>
            <w:webHidden/>
          </w:rPr>
          <w:tab/>
        </w:r>
        <w:r w:rsidR="00744E28">
          <w:rPr>
            <w:noProof/>
            <w:webHidden/>
          </w:rPr>
          <w:fldChar w:fldCharType="begin"/>
        </w:r>
        <w:r w:rsidR="00744E28">
          <w:rPr>
            <w:noProof/>
            <w:webHidden/>
          </w:rPr>
          <w:instrText xml:space="preserve"> PAGEREF _Toc117602551 \h </w:instrText>
        </w:r>
        <w:r w:rsidR="00744E28">
          <w:rPr>
            <w:noProof/>
            <w:webHidden/>
          </w:rPr>
        </w:r>
        <w:r w:rsidR="00744E28">
          <w:rPr>
            <w:noProof/>
            <w:webHidden/>
          </w:rPr>
          <w:fldChar w:fldCharType="separate"/>
        </w:r>
        <w:r w:rsidR="002B42CB">
          <w:rPr>
            <w:noProof/>
            <w:webHidden/>
          </w:rPr>
          <w:t>85</w:t>
        </w:r>
        <w:r w:rsidR="00744E28">
          <w:rPr>
            <w:noProof/>
            <w:webHidden/>
          </w:rPr>
          <w:fldChar w:fldCharType="end"/>
        </w:r>
      </w:hyperlink>
    </w:p>
    <w:p w14:paraId="02A59CEC" w14:textId="0C206DE6" w:rsidR="00744E28" w:rsidRDefault="00000000">
      <w:pPr>
        <w:pStyle w:val="TOC3"/>
        <w:rPr>
          <w:rFonts w:asciiTheme="minorHAnsi" w:eastAsiaTheme="minorEastAsia" w:hAnsiTheme="minorHAnsi" w:cstheme="minorBidi"/>
          <w:b w:val="0"/>
          <w:noProof/>
          <w:sz w:val="24"/>
          <w:szCs w:val="24"/>
          <w:lang w:eastAsia="zh-CN"/>
        </w:rPr>
      </w:pPr>
      <w:hyperlink w:anchor="_Toc117602552" w:history="1">
        <w:r w:rsidR="00744E28" w:rsidRPr="004C086C">
          <w:rPr>
            <w:rStyle w:val="Hyperlink"/>
            <w:rFonts w:eastAsia="Times New Roman"/>
            <w:noProof/>
          </w:rPr>
          <w:t>11.3.5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sampler</w:t>
        </w:r>
        <w:r w:rsidR="00744E28">
          <w:rPr>
            <w:noProof/>
            <w:webHidden/>
          </w:rPr>
          <w:tab/>
        </w:r>
        <w:r w:rsidR="00744E28">
          <w:rPr>
            <w:noProof/>
            <w:webHidden/>
          </w:rPr>
          <w:fldChar w:fldCharType="begin"/>
        </w:r>
        <w:r w:rsidR="00744E28">
          <w:rPr>
            <w:noProof/>
            <w:webHidden/>
          </w:rPr>
          <w:instrText xml:space="preserve"> PAGEREF _Toc117602552 \h </w:instrText>
        </w:r>
        <w:r w:rsidR="00744E28">
          <w:rPr>
            <w:noProof/>
            <w:webHidden/>
          </w:rPr>
        </w:r>
        <w:r w:rsidR="00744E28">
          <w:rPr>
            <w:noProof/>
            <w:webHidden/>
          </w:rPr>
          <w:fldChar w:fldCharType="separate"/>
        </w:r>
        <w:r w:rsidR="002B42CB">
          <w:rPr>
            <w:noProof/>
            <w:webHidden/>
          </w:rPr>
          <w:t>85</w:t>
        </w:r>
        <w:r w:rsidR="00744E28">
          <w:rPr>
            <w:noProof/>
            <w:webHidden/>
          </w:rPr>
          <w:fldChar w:fldCharType="end"/>
        </w:r>
      </w:hyperlink>
    </w:p>
    <w:p w14:paraId="2681AD54" w14:textId="468F40E9" w:rsidR="00744E28" w:rsidRDefault="00000000">
      <w:pPr>
        <w:pStyle w:val="TOC3"/>
        <w:rPr>
          <w:rFonts w:asciiTheme="minorHAnsi" w:eastAsiaTheme="minorEastAsia" w:hAnsiTheme="minorHAnsi" w:cstheme="minorBidi"/>
          <w:b w:val="0"/>
          <w:noProof/>
          <w:sz w:val="24"/>
          <w:szCs w:val="24"/>
          <w:lang w:eastAsia="zh-CN"/>
        </w:rPr>
      </w:pPr>
      <w:hyperlink w:anchor="_Toc117602553" w:history="1">
        <w:r w:rsidR="00744E28" w:rsidRPr="004C086C">
          <w:rPr>
            <w:rStyle w:val="Hyperlink"/>
            <w:rFonts w:eastAsia="Times New Roman"/>
            <w:noProof/>
          </w:rPr>
          <w:t>11.3.6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samplingProcedure</w:t>
        </w:r>
        <w:r w:rsidR="00744E28">
          <w:rPr>
            <w:noProof/>
            <w:webHidden/>
          </w:rPr>
          <w:tab/>
        </w:r>
        <w:r w:rsidR="00744E28">
          <w:rPr>
            <w:noProof/>
            <w:webHidden/>
          </w:rPr>
          <w:fldChar w:fldCharType="begin"/>
        </w:r>
        <w:r w:rsidR="00744E28">
          <w:rPr>
            <w:noProof/>
            <w:webHidden/>
          </w:rPr>
          <w:instrText xml:space="preserve"> PAGEREF _Toc117602553 \h </w:instrText>
        </w:r>
        <w:r w:rsidR="00744E28">
          <w:rPr>
            <w:noProof/>
            <w:webHidden/>
          </w:rPr>
        </w:r>
        <w:r w:rsidR="00744E28">
          <w:rPr>
            <w:noProof/>
            <w:webHidden/>
          </w:rPr>
          <w:fldChar w:fldCharType="separate"/>
        </w:r>
        <w:r w:rsidR="002B42CB">
          <w:rPr>
            <w:noProof/>
            <w:webHidden/>
          </w:rPr>
          <w:t>85</w:t>
        </w:r>
        <w:r w:rsidR="00744E28">
          <w:rPr>
            <w:noProof/>
            <w:webHidden/>
          </w:rPr>
          <w:fldChar w:fldCharType="end"/>
        </w:r>
      </w:hyperlink>
    </w:p>
    <w:p w14:paraId="57E32DB5" w14:textId="7D30A4DC" w:rsidR="00744E28" w:rsidRDefault="00000000">
      <w:pPr>
        <w:pStyle w:val="TOC3"/>
        <w:rPr>
          <w:rFonts w:asciiTheme="minorHAnsi" w:eastAsiaTheme="minorEastAsia" w:hAnsiTheme="minorHAnsi" w:cstheme="minorBidi"/>
          <w:b w:val="0"/>
          <w:noProof/>
          <w:sz w:val="24"/>
          <w:szCs w:val="24"/>
          <w:lang w:eastAsia="zh-CN"/>
        </w:rPr>
      </w:pPr>
      <w:hyperlink w:anchor="_Toc117602554" w:history="1">
        <w:r w:rsidR="00744E28" w:rsidRPr="004C086C">
          <w:rPr>
            <w:rStyle w:val="Hyperlink"/>
            <w:rFonts w:eastAsia="Times New Roman"/>
            <w:noProof/>
          </w:rPr>
          <w:t>11.3.7</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relatedSampling</w:t>
        </w:r>
        <w:r w:rsidR="00744E28">
          <w:rPr>
            <w:noProof/>
            <w:webHidden/>
          </w:rPr>
          <w:tab/>
        </w:r>
        <w:r w:rsidR="00744E28">
          <w:rPr>
            <w:noProof/>
            <w:webHidden/>
          </w:rPr>
          <w:fldChar w:fldCharType="begin"/>
        </w:r>
        <w:r w:rsidR="00744E28">
          <w:rPr>
            <w:noProof/>
            <w:webHidden/>
          </w:rPr>
          <w:instrText xml:space="preserve"> PAGEREF _Toc117602554 \h </w:instrText>
        </w:r>
        <w:r w:rsidR="00744E28">
          <w:rPr>
            <w:noProof/>
            <w:webHidden/>
          </w:rPr>
        </w:r>
        <w:r w:rsidR="00744E28">
          <w:rPr>
            <w:noProof/>
            <w:webHidden/>
          </w:rPr>
          <w:fldChar w:fldCharType="separate"/>
        </w:r>
        <w:r w:rsidR="002B42CB">
          <w:rPr>
            <w:noProof/>
            <w:webHidden/>
          </w:rPr>
          <w:t>85</w:t>
        </w:r>
        <w:r w:rsidR="00744E28">
          <w:rPr>
            <w:noProof/>
            <w:webHidden/>
          </w:rPr>
          <w:fldChar w:fldCharType="end"/>
        </w:r>
      </w:hyperlink>
    </w:p>
    <w:p w14:paraId="415D6074" w14:textId="5CE52FD4" w:rsidR="00744E28" w:rsidRDefault="00000000">
      <w:pPr>
        <w:pStyle w:val="TOC2"/>
        <w:rPr>
          <w:rFonts w:asciiTheme="minorHAnsi" w:eastAsiaTheme="minorEastAsia" w:hAnsiTheme="minorHAnsi" w:cstheme="minorBidi"/>
          <w:b w:val="0"/>
          <w:noProof/>
          <w:sz w:val="24"/>
          <w:szCs w:val="24"/>
          <w:lang w:eastAsia="zh-CN"/>
        </w:rPr>
      </w:pPr>
      <w:hyperlink w:anchor="_Toc117602555" w:history="1">
        <w:r w:rsidR="00744E28" w:rsidRPr="004C086C">
          <w:rPr>
            <w:rStyle w:val="Hyperlink"/>
            <w:rFonts w:eastAsia="Times New Roman"/>
            <w:noProof/>
          </w:rPr>
          <w:t>11.4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Sampler</w:t>
        </w:r>
        <w:r w:rsidR="00744E28">
          <w:rPr>
            <w:noProof/>
            <w:webHidden/>
          </w:rPr>
          <w:tab/>
        </w:r>
        <w:r w:rsidR="00744E28">
          <w:rPr>
            <w:noProof/>
            <w:webHidden/>
          </w:rPr>
          <w:fldChar w:fldCharType="begin"/>
        </w:r>
        <w:r w:rsidR="00744E28">
          <w:rPr>
            <w:noProof/>
            <w:webHidden/>
          </w:rPr>
          <w:instrText xml:space="preserve"> PAGEREF _Toc117602555 \h </w:instrText>
        </w:r>
        <w:r w:rsidR="00744E28">
          <w:rPr>
            <w:noProof/>
            <w:webHidden/>
          </w:rPr>
        </w:r>
        <w:r w:rsidR="00744E28">
          <w:rPr>
            <w:noProof/>
            <w:webHidden/>
          </w:rPr>
          <w:fldChar w:fldCharType="separate"/>
        </w:r>
        <w:r w:rsidR="002B42CB">
          <w:rPr>
            <w:noProof/>
            <w:webHidden/>
          </w:rPr>
          <w:t>86</w:t>
        </w:r>
        <w:r w:rsidR="00744E28">
          <w:rPr>
            <w:noProof/>
            <w:webHidden/>
          </w:rPr>
          <w:fldChar w:fldCharType="end"/>
        </w:r>
      </w:hyperlink>
    </w:p>
    <w:p w14:paraId="364A2AF7" w14:textId="4F030A27" w:rsidR="00744E28" w:rsidRDefault="00000000">
      <w:pPr>
        <w:pStyle w:val="TOC3"/>
        <w:rPr>
          <w:rFonts w:asciiTheme="minorHAnsi" w:eastAsiaTheme="minorEastAsia" w:hAnsiTheme="minorHAnsi" w:cstheme="minorBidi"/>
          <w:b w:val="0"/>
          <w:noProof/>
          <w:sz w:val="24"/>
          <w:szCs w:val="24"/>
          <w:lang w:eastAsia="zh-CN"/>
        </w:rPr>
      </w:pPr>
      <w:hyperlink w:anchor="_Toc117602556" w:history="1">
        <w:r w:rsidR="00744E28" w:rsidRPr="004C086C">
          <w:rPr>
            <w:rStyle w:val="Hyperlink"/>
            <w:rFonts w:eastAsia="Times New Roman"/>
            <w:noProof/>
          </w:rPr>
          <w:t>11.4.1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Sampler Requirements Class</w:t>
        </w:r>
        <w:r w:rsidR="00744E28">
          <w:rPr>
            <w:noProof/>
            <w:webHidden/>
          </w:rPr>
          <w:tab/>
        </w:r>
        <w:r w:rsidR="00744E28">
          <w:rPr>
            <w:noProof/>
            <w:webHidden/>
          </w:rPr>
          <w:fldChar w:fldCharType="begin"/>
        </w:r>
        <w:r w:rsidR="00744E28">
          <w:rPr>
            <w:noProof/>
            <w:webHidden/>
          </w:rPr>
          <w:instrText xml:space="preserve"> PAGEREF _Toc117602556 \h </w:instrText>
        </w:r>
        <w:r w:rsidR="00744E28">
          <w:rPr>
            <w:noProof/>
            <w:webHidden/>
          </w:rPr>
        </w:r>
        <w:r w:rsidR="00744E28">
          <w:rPr>
            <w:noProof/>
            <w:webHidden/>
          </w:rPr>
          <w:fldChar w:fldCharType="separate"/>
        </w:r>
        <w:r w:rsidR="002B42CB">
          <w:rPr>
            <w:noProof/>
            <w:webHidden/>
          </w:rPr>
          <w:t>86</w:t>
        </w:r>
        <w:r w:rsidR="00744E28">
          <w:rPr>
            <w:noProof/>
            <w:webHidden/>
          </w:rPr>
          <w:fldChar w:fldCharType="end"/>
        </w:r>
      </w:hyperlink>
    </w:p>
    <w:p w14:paraId="565F23FD" w14:textId="74AF8668" w:rsidR="00744E28" w:rsidRDefault="00000000">
      <w:pPr>
        <w:pStyle w:val="TOC3"/>
        <w:rPr>
          <w:rFonts w:asciiTheme="minorHAnsi" w:eastAsiaTheme="minorEastAsia" w:hAnsiTheme="minorHAnsi" w:cstheme="minorBidi"/>
          <w:b w:val="0"/>
          <w:noProof/>
          <w:sz w:val="24"/>
          <w:szCs w:val="24"/>
          <w:lang w:eastAsia="zh-CN"/>
        </w:rPr>
      </w:pPr>
      <w:hyperlink w:anchor="_Toc117602557" w:history="1">
        <w:r w:rsidR="00744E28" w:rsidRPr="004C086C">
          <w:rPr>
            <w:rStyle w:val="Hyperlink"/>
            <w:rFonts w:eastAsia="Times New Roman"/>
            <w:noProof/>
          </w:rPr>
          <w:t>11.4.2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Sampler</w:t>
        </w:r>
        <w:r w:rsidR="00744E28">
          <w:rPr>
            <w:noProof/>
            <w:webHidden/>
          </w:rPr>
          <w:tab/>
        </w:r>
        <w:r w:rsidR="00744E28">
          <w:rPr>
            <w:noProof/>
            <w:webHidden/>
          </w:rPr>
          <w:fldChar w:fldCharType="begin"/>
        </w:r>
        <w:r w:rsidR="00744E28">
          <w:rPr>
            <w:noProof/>
            <w:webHidden/>
          </w:rPr>
          <w:instrText xml:space="preserve"> PAGEREF _Toc117602557 \h </w:instrText>
        </w:r>
        <w:r w:rsidR="00744E28">
          <w:rPr>
            <w:noProof/>
            <w:webHidden/>
          </w:rPr>
        </w:r>
        <w:r w:rsidR="00744E28">
          <w:rPr>
            <w:noProof/>
            <w:webHidden/>
          </w:rPr>
          <w:fldChar w:fldCharType="separate"/>
        </w:r>
        <w:r w:rsidR="002B42CB">
          <w:rPr>
            <w:noProof/>
            <w:webHidden/>
          </w:rPr>
          <w:t>86</w:t>
        </w:r>
        <w:r w:rsidR="00744E28">
          <w:rPr>
            <w:noProof/>
            <w:webHidden/>
          </w:rPr>
          <w:fldChar w:fldCharType="end"/>
        </w:r>
      </w:hyperlink>
    </w:p>
    <w:p w14:paraId="1AF48E15" w14:textId="5C85B980" w:rsidR="00744E28" w:rsidRDefault="00000000">
      <w:pPr>
        <w:pStyle w:val="TOC3"/>
        <w:rPr>
          <w:rFonts w:asciiTheme="minorHAnsi" w:eastAsiaTheme="minorEastAsia" w:hAnsiTheme="minorHAnsi" w:cstheme="minorBidi"/>
          <w:b w:val="0"/>
          <w:noProof/>
          <w:sz w:val="24"/>
          <w:szCs w:val="24"/>
          <w:lang w:eastAsia="zh-CN"/>
        </w:rPr>
      </w:pPr>
      <w:hyperlink w:anchor="_Toc117602558" w:history="1">
        <w:r w:rsidR="00744E28" w:rsidRPr="004C086C">
          <w:rPr>
            <w:rStyle w:val="Hyperlink"/>
            <w:rFonts w:eastAsia="Times New Roman"/>
            <w:noProof/>
          </w:rPr>
          <w:t>11.4.3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sampling</w:t>
        </w:r>
        <w:r w:rsidR="00744E28">
          <w:rPr>
            <w:noProof/>
            <w:webHidden/>
          </w:rPr>
          <w:tab/>
        </w:r>
        <w:r w:rsidR="00744E28">
          <w:rPr>
            <w:noProof/>
            <w:webHidden/>
          </w:rPr>
          <w:fldChar w:fldCharType="begin"/>
        </w:r>
        <w:r w:rsidR="00744E28">
          <w:rPr>
            <w:noProof/>
            <w:webHidden/>
          </w:rPr>
          <w:instrText xml:space="preserve"> PAGEREF _Toc117602558 \h </w:instrText>
        </w:r>
        <w:r w:rsidR="00744E28">
          <w:rPr>
            <w:noProof/>
            <w:webHidden/>
          </w:rPr>
        </w:r>
        <w:r w:rsidR="00744E28">
          <w:rPr>
            <w:noProof/>
            <w:webHidden/>
          </w:rPr>
          <w:fldChar w:fldCharType="separate"/>
        </w:r>
        <w:r w:rsidR="002B42CB">
          <w:rPr>
            <w:noProof/>
            <w:webHidden/>
          </w:rPr>
          <w:t>86</w:t>
        </w:r>
        <w:r w:rsidR="00744E28">
          <w:rPr>
            <w:noProof/>
            <w:webHidden/>
          </w:rPr>
          <w:fldChar w:fldCharType="end"/>
        </w:r>
      </w:hyperlink>
    </w:p>
    <w:p w14:paraId="32FB880F" w14:textId="2156EC8A" w:rsidR="00744E28" w:rsidRDefault="00000000">
      <w:pPr>
        <w:pStyle w:val="TOC3"/>
        <w:rPr>
          <w:rFonts w:asciiTheme="minorHAnsi" w:eastAsiaTheme="minorEastAsia" w:hAnsiTheme="minorHAnsi" w:cstheme="minorBidi"/>
          <w:b w:val="0"/>
          <w:noProof/>
          <w:sz w:val="24"/>
          <w:szCs w:val="24"/>
          <w:lang w:eastAsia="zh-CN"/>
        </w:rPr>
      </w:pPr>
      <w:hyperlink w:anchor="_Toc117602559" w:history="1">
        <w:r w:rsidR="00744E28" w:rsidRPr="004C086C">
          <w:rPr>
            <w:rStyle w:val="Hyperlink"/>
            <w:rFonts w:eastAsia="Times New Roman"/>
            <w:noProof/>
          </w:rPr>
          <w:t>11.4.4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implementedProcedure</w:t>
        </w:r>
        <w:r w:rsidR="00744E28">
          <w:rPr>
            <w:noProof/>
            <w:webHidden/>
          </w:rPr>
          <w:tab/>
        </w:r>
        <w:r w:rsidR="00744E28">
          <w:rPr>
            <w:noProof/>
            <w:webHidden/>
          </w:rPr>
          <w:fldChar w:fldCharType="begin"/>
        </w:r>
        <w:r w:rsidR="00744E28">
          <w:rPr>
            <w:noProof/>
            <w:webHidden/>
          </w:rPr>
          <w:instrText xml:space="preserve"> PAGEREF _Toc117602559 \h </w:instrText>
        </w:r>
        <w:r w:rsidR="00744E28">
          <w:rPr>
            <w:noProof/>
            <w:webHidden/>
          </w:rPr>
        </w:r>
        <w:r w:rsidR="00744E28">
          <w:rPr>
            <w:noProof/>
            <w:webHidden/>
          </w:rPr>
          <w:fldChar w:fldCharType="separate"/>
        </w:r>
        <w:r w:rsidR="002B42CB">
          <w:rPr>
            <w:noProof/>
            <w:webHidden/>
          </w:rPr>
          <w:t>86</w:t>
        </w:r>
        <w:r w:rsidR="00744E28">
          <w:rPr>
            <w:noProof/>
            <w:webHidden/>
          </w:rPr>
          <w:fldChar w:fldCharType="end"/>
        </w:r>
      </w:hyperlink>
    </w:p>
    <w:p w14:paraId="769F6569" w14:textId="5C1C6DB1" w:rsidR="00744E28" w:rsidRDefault="00000000">
      <w:pPr>
        <w:pStyle w:val="TOC2"/>
        <w:rPr>
          <w:rFonts w:asciiTheme="minorHAnsi" w:eastAsiaTheme="minorEastAsia" w:hAnsiTheme="minorHAnsi" w:cstheme="minorBidi"/>
          <w:b w:val="0"/>
          <w:noProof/>
          <w:sz w:val="24"/>
          <w:szCs w:val="24"/>
          <w:lang w:eastAsia="zh-CN"/>
        </w:rPr>
      </w:pPr>
      <w:hyperlink w:anchor="_Toc117602560" w:history="1">
        <w:r w:rsidR="00744E28" w:rsidRPr="004C086C">
          <w:rPr>
            <w:rStyle w:val="Hyperlink"/>
            <w:rFonts w:eastAsia="Times New Roman"/>
            <w:noProof/>
          </w:rPr>
          <w:t>11.5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PreparationStep</w:t>
        </w:r>
        <w:r w:rsidR="00744E28">
          <w:rPr>
            <w:noProof/>
            <w:webHidden/>
          </w:rPr>
          <w:tab/>
        </w:r>
        <w:r w:rsidR="00744E28">
          <w:rPr>
            <w:noProof/>
            <w:webHidden/>
          </w:rPr>
          <w:fldChar w:fldCharType="begin"/>
        </w:r>
        <w:r w:rsidR="00744E28">
          <w:rPr>
            <w:noProof/>
            <w:webHidden/>
          </w:rPr>
          <w:instrText xml:space="preserve"> PAGEREF _Toc117602560 \h </w:instrText>
        </w:r>
        <w:r w:rsidR="00744E28">
          <w:rPr>
            <w:noProof/>
            <w:webHidden/>
          </w:rPr>
        </w:r>
        <w:r w:rsidR="00744E28">
          <w:rPr>
            <w:noProof/>
            <w:webHidden/>
          </w:rPr>
          <w:fldChar w:fldCharType="separate"/>
        </w:r>
        <w:r w:rsidR="002B42CB">
          <w:rPr>
            <w:noProof/>
            <w:webHidden/>
          </w:rPr>
          <w:t>87</w:t>
        </w:r>
        <w:r w:rsidR="00744E28">
          <w:rPr>
            <w:noProof/>
            <w:webHidden/>
          </w:rPr>
          <w:fldChar w:fldCharType="end"/>
        </w:r>
      </w:hyperlink>
    </w:p>
    <w:p w14:paraId="5C0275AA" w14:textId="72CF4739" w:rsidR="00744E28" w:rsidRDefault="00000000">
      <w:pPr>
        <w:pStyle w:val="TOC3"/>
        <w:rPr>
          <w:rFonts w:asciiTheme="minorHAnsi" w:eastAsiaTheme="minorEastAsia" w:hAnsiTheme="minorHAnsi" w:cstheme="minorBidi"/>
          <w:b w:val="0"/>
          <w:noProof/>
          <w:sz w:val="24"/>
          <w:szCs w:val="24"/>
          <w:lang w:eastAsia="zh-CN"/>
        </w:rPr>
      </w:pPr>
      <w:hyperlink w:anchor="_Toc117602561" w:history="1">
        <w:r w:rsidR="00744E28" w:rsidRPr="004C086C">
          <w:rPr>
            <w:rStyle w:val="Hyperlink"/>
            <w:rFonts w:eastAsia="Times New Roman"/>
            <w:noProof/>
          </w:rPr>
          <w:t>11.5.1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PreparationStep Requirements Class</w:t>
        </w:r>
        <w:r w:rsidR="00744E28">
          <w:rPr>
            <w:noProof/>
            <w:webHidden/>
          </w:rPr>
          <w:tab/>
        </w:r>
        <w:r w:rsidR="00744E28">
          <w:rPr>
            <w:noProof/>
            <w:webHidden/>
          </w:rPr>
          <w:fldChar w:fldCharType="begin"/>
        </w:r>
        <w:r w:rsidR="00744E28">
          <w:rPr>
            <w:noProof/>
            <w:webHidden/>
          </w:rPr>
          <w:instrText xml:space="preserve"> PAGEREF _Toc117602561 \h </w:instrText>
        </w:r>
        <w:r w:rsidR="00744E28">
          <w:rPr>
            <w:noProof/>
            <w:webHidden/>
          </w:rPr>
        </w:r>
        <w:r w:rsidR="00744E28">
          <w:rPr>
            <w:noProof/>
            <w:webHidden/>
          </w:rPr>
          <w:fldChar w:fldCharType="separate"/>
        </w:r>
        <w:r w:rsidR="002B42CB">
          <w:rPr>
            <w:noProof/>
            <w:webHidden/>
          </w:rPr>
          <w:t>87</w:t>
        </w:r>
        <w:r w:rsidR="00744E28">
          <w:rPr>
            <w:noProof/>
            <w:webHidden/>
          </w:rPr>
          <w:fldChar w:fldCharType="end"/>
        </w:r>
      </w:hyperlink>
    </w:p>
    <w:p w14:paraId="6568D2CC" w14:textId="45393066" w:rsidR="00744E28" w:rsidRDefault="00000000">
      <w:pPr>
        <w:pStyle w:val="TOC3"/>
        <w:rPr>
          <w:rFonts w:asciiTheme="minorHAnsi" w:eastAsiaTheme="minorEastAsia" w:hAnsiTheme="minorHAnsi" w:cstheme="minorBidi"/>
          <w:b w:val="0"/>
          <w:noProof/>
          <w:sz w:val="24"/>
          <w:szCs w:val="24"/>
          <w:lang w:eastAsia="zh-CN"/>
        </w:rPr>
      </w:pPr>
      <w:hyperlink w:anchor="_Toc117602562" w:history="1">
        <w:r w:rsidR="00744E28" w:rsidRPr="004C086C">
          <w:rPr>
            <w:rStyle w:val="Hyperlink"/>
            <w:rFonts w:eastAsia="Times New Roman"/>
            <w:noProof/>
          </w:rPr>
          <w:t>11.5.2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PreparationStep</w:t>
        </w:r>
        <w:r w:rsidR="00744E28">
          <w:rPr>
            <w:noProof/>
            <w:webHidden/>
          </w:rPr>
          <w:tab/>
        </w:r>
        <w:r w:rsidR="00744E28">
          <w:rPr>
            <w:noProof/>
            <w:webHidden/>
          </w:rPr>
          <w:fldChar w:fldCharType="begin"/>
        </w:r>
        <w:r w:rsidR="00744E28">
          <w:rPr>
            <w:noProof/>
            <w:webHidden/>
          </w:rPr>
          <w:instrText xml:space="preserve"> PAGEREF _Toc117602562 \h </w:instrText>
        </w:r>
        <w:r w:rsidR="00744E28">
          <w:rPr>
            <w:noProof/>
            <w:webHidden/>
          </w:rPr>
        </w:r>
        <w:r w:rsidR="00744E28">
          <w:rPr>
            <w:noProof/>
            <w:webHidden/>
          </w:rPr>
          <w:fldChar w:fldCharType="separate"/>
        </w:r>
        <w:r w:rsidR="002B42CB">
          <w:rPr>
            <w:noProof/>
            <w:webHidden/>
          </w:rPr>
          <w:t>87</w:t>
        </w:r>
        <w:r w:rsidR="00744E28">
          <w:rPr>
            <w:noProof/>
            <w:webHidden/>
          </w:rPr>
          <w:fldChar w:fldCharType="end"/>
        </w:r>
      </w:hyperlink>
    </w:p>
    <w:p w14:paraId="016BC65D" w14:textId="06343110" w:rsidR="00744E28" w:rsidRDefault="00000000">
      <w:pPr>
        <w:pStyle w:val="TOC3"/>
        <w:rPr>
          <w:rFonts w:asciiTheme="minorHAnsi" w:eastAsiaTheme="minorEastAsia" w:hAnsiTheme="minorHAnsi" w:cstheme="minorBidi"/>
          <w:b w:val="0"/>
          <w:noProof/>
          <w:sz w:val="24"/>
          <w:szCs w:val="24"/>
          <w:lang w:eastAsia="zh-CN"/>
        </w:rPr>
      </w:pPr>
      <w:hyperlink w:anchor="_Toc117602563" w:history="1">
        <w:r w:rsidR="00744E28" w:rsidRPr="004C086C">
          <w:rPr>
            <w:rStyle w:val="Hyperlink"/>
            <w:rFonts w:eastAsia="Times New Roman"/>
            <w:noProof/>
          </w:rPr>
          <w:t>11.5.3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processingDetails</w:t>
        </w:r>
        <w:r w:rsidR="00744E28">
          <w:rPr>
            <w:noProof/>
            <w:webHidden/>
          </w:rPr>
          <w:tab/>
        </w:r>
        <w:r w:rsidR="00744E28">
          <w:rPr>
            <w:noProof/>
            <w:webHidden/>
          </w:rPr>
          <w:fldChar w:fldCharType="begin"/>
        </w:r>
        <w:r w:rsidR="00744E28">
          <w:rPr>
            <w:noProof/>
            <w:webHidden/>
          </w:rPr>
          <w:instrText xml:space="preserve"> PAGEREF _Toc117602563 \h </w:instrText>
        </w:r>
        <w:r w:rsidR="00744E28">
          <w:rPr>
            <w:noProof/>
            <w:webHidden/>
          </w:rPr>
        </w:r>
        <w:r w:rsidR="00744E28">
          <w:rPr>
            <w:noProof/>
            <w:webHidden/>
          </w:rPr>
          <w:fldChar w:fldCharType="separate"/>
        </w:r>
        <w:r w:rsidR="002B42CB">
          <w:rPr>
            <w:noProof/>
            <w:webHidden/>
          </w:rPr>
          <w:t>87</w:t>
        </w:r>
        <w:r w:rsidR="00744E28">
          <w:rPr>
            <w:noProof/>
            <w:webHidden/>
          </w:rPr>
          <w:fldChar w:fldCharType="end"/>
        </w:r>
      </w:hyperlink>
    </w:p>
    <w:p w14:paraId="1EA580A1" w14:textId="22D35DAB" w:rsidR="00744E28" w:rsidRDefault="00000000">
      <w:pPr>
        <w:pStyle w:val="TOC3"/>
        <w:rPr>
          <w:rFonts w:asciiTheme="minorHAnsi" w:eastAsiaTheme="minorEastAsia" w:hAnsiTheme="minorHAnsi" w:cstheme="minorBidi"/>
          <w:b w:val="0"/>
          <w:noProof/>
          <w:sz w:val="24"/>
          <w:szCs w:val="24"/>
          <w:lang w:eastAsia="zh-CN"/>
        </w:rPr>
      </w:pPr>
      <w:hyperlink w:anchor="_Toc117602564" w:history="1">
        <w:r w:rsidR="00744E28" w:rsidRPr="004C086C">
          <w:rPr>
            <w:rStyle w:val="Hyperlink"/>
            <w:rFonts w:eastAsia="Times New Roman"/>
            <w:noProof/>
          </w:rPr>
          <w:t>11.5.4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preparedSample</w:t>
        </w:r>
        <w:r w:rsidR="00744E28">
          <w:rPr>
            <w:noProof/>
            <w:webHidden/>
          </w:rPr>
          <w:tab/>
        </w:r>
        <w:r w:rsidR="00744E28">
          <w:rPr>
            <w:noProof/>
            <w:webHidden/>
          </w:rPr>
          <w:fldChar w:fldCharType="begin"/>
        </w:r>
        <w:r w:rsidR="00744E28">
          <w:rPr>
            <w:noProof/>
            <w:webHidden/>
          </w:rPr>
          <w:instrText xml:space="preserve"> PAGEREF _Toc117602564 \h </w:instrText>
        </w:r>
        <w:r w:rsidR="00744E28">
          <w:rPr>
            <w:noProof/>
            <w:webHidden/>
          </w:rPr>
        </w:r>
        <w:r w:rsidR="00744E28">
          <w:rPr>
            <w:noProof/>
            <w:webHidden/>
          </w:rPr>
          <w:fldChar w:fldCharType="separate"/>
        </w:r>
        <w:r w:rsidR="002B42CB">
          <w:rPr>
            <w:noProof/>
            <w:webHidden/>
          </w:rPr>
          <w:t>87</w:t>
        </w:r>
        <w:r w:rsidR="00744E28">
          <w:rPr>
            <w:noProof/>
            <w:webHidden/>
          </w:rPr>
          <w:fldChar w:fldCharType="end"/>
        </w:r>
      </w:hyperlink>
    </w:p>
    <w:p w14:paraId="4E4465B9" w14:textId="74264FE4" w:rsidR="00744E28" w:rsidRDefault="00000000">
      <w:pPr>
        <w:pStyle w:val="TOC2"/>
        <w:rPr>
          <w:rFonts w:asciiTheme="minorHAnsi" w:eastAsiaTheme="minorEastAsia" w:hAnsiTheme="minorHAnsi" w:cstheme="minorBidi"/>
          <w:b w:val="0"/>
          <w:noProof/>
          <w:sz w:val="24"/>
          <w:szCs w:val="24"/>
          <w:lang w:eastAsia="zh-CN"/>
        </w:rPr>
      </w:pPr>
      <w:hyperlink w:anchor="_Toc117602565" w:history="1">
        <w:r w:rsidR="00744E28" w:rsidRPr="004C086C">
          <w:rPr>
            <w:rStyle w:val="Hyperlink"/>
            <w:rFonts w:eastAsia="Times New Roman"/>
            <w:noProof/>
          </w:rPr>
          <w:t>11.6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PreparationProcedure</w:t>
        </w:r>
        <w:r w:rsidR="00744E28">
          <w:rPr>
            <w:noProof/>
            <w:webHidden/>
          </w:rPr>
          <w:tab/>
        </w:r>
        <w:r w:rsidR="00744E28">
          <w:rPr>
            <w:noProof/>
            <w:webHidden/>
          </w:rPr>
          <w:fldChar w:fldCharType="begin"/>
        </w:r>
        <w:r w:rsidR="00744E28">
          <w:rPr>
            <w:noProof/>
            <w:webHidden/>
          </w:rPr>
          <w:instrText xml:space="preserve"> PAGEREF _Toc117602565 \h </w:instrText>
        </w:r>
        <w:r w:rsidR="00744E28">
          <w:rPr>
            <w:noProof/>
            <w:webHidden/>
          </w:rPr>
        </w:r>
        <w:r w:rsidR="00744E28">
          <w:rPr>
            <w:noProof/>
            <w:webHidden/>
          </w:rPr>
          <w:fldChar w:fldCharType="separate"/>
        </w:r>
        <w:r w:rsidR="002B42CB">
          <w:rPr>
            <w:noProof/>
            <w:webHidden/>
          </w:rPr>
          <w:t>88</w:t>
        </w:r>
        <w:r w:rsidR="00744E28">
          <w:rPr>
            <w:noProof/>
            <w:webHidden/>
          </w:rPr>
          <w:fldChar w:fldCharType="end"/>
        </w:r>
      </w:hyperlink>
    </w:p>
    <w:p w14:paraId="30FF4941" w14:textId="65251FA8" w:rsidR="00744E28" w:rsidRDefault="00000000">
      <w:pPr>
        <w:pStyle w:val="TOC3"/>
        <w:rPr>
          <w:rFonts w:asciiTheme="minorHAnsi" w:eastAsiaTheme="minorEastAsia" w:hAnsiTheme="minorHAnsi" w:cstheme="minorBidi"/>
          <w:b w:val="0"/>
          <w:noProof/>
          <w:sz w:val="24"/>
          <w:szCs w:val="24"/>
          <w:lang w:eastAsia="zh-CN"/>
        </w:rPr>
      </w:pPr>
      <w:hyperlink w:anchor="_Toc117602566" w:history="1">
        <w:r w:rsidR="00744E28" w:rsidRPr="004C086C">
          <w:rPr>
            <w:rStyle w:val="Hyperlink"/>
            <w:rFonts w:eastAsia="Times New Roman"/>
            <w:noProof/>
          </w:rPr>
          <w:t>11.6.1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PreparationProcedure Requirements Class</w:t>
        </w:r>
        <w:r w:rsidR="00744E28">
          <w:rPr>
            <w:noProof/>
            <w:webHidden/>
          </w:rPr>
          <w:tab/>
        </w:r>
        <w:r w:rsidR="00744E28">
          <w:rPr>
            <w:noProof/>
            <w:webHidden/>
          </w:rPr>
          <w:fldChar w:fldCharType="begin"/>
        </w:r>
        <w:r w:rsidR="00744E28">
          <w:rPr>
            <w:noProof/>
            <w:webHidden/>
          </w:rPr>
          <w:instrText xml:space="preserve"> PAGEREF _Toc117602566 \h </w:instrText>
        </w:r>
        <w:r w:rsidR="00744E28">
          <w:rPr>
            <w:noProof/>
            <w:webHidden/>
          </w:rPr>
        </w:r>
        <w:r w:rsidR="00744E28">
          <w:rPr>
            <w:noProof/>
            <w:webHidden/>
          </w:rPr>
          <w:fldChar w:fldCharType="separate"/>
        </w:r>
        <w:r w:rsidR="002B42CB">
          <w:rPr>
            <w:noProof/>
            <w:webHidden/>
          </w:rPr>
          <w:t>88</w:t>
        </w:r>
        <w:r w:rsidR="00744E28">
          <w:rPr>
            <w:noProof/>
            <w:webHidden/>
          </w:rPr>
          <w:fldChar w:fldCharType="end"/>
        </w:r>
      </w:hyperlink>
    </w:p>
    <w:p w14:paraId="4CAA1915" w14:textId="12CAA094" w:rsidR="00744E28" w:rsidRDefault="00000000">
      <w:pPr>
        <w:pStyle w:val="TOC3"/>
        <w:rPr>
          <w:rFonts w:asciiTheme="minorHAnsi" w:eastAsiaTheme="minorEastAsia" w:hAnsiTheme="minorHAnsi" w:cstheme="minorBidi"/>
          <w:b w:val="0"/>
          <w:noProof/>
          <w:sz w:val="24"/>
          <w:szCs w:val="24"/>
          <w:lang w:eastAsia="zh-CN"/>
        </w:rPr>
      </w:pPr>
      <w:hyperlink w:anchor="_Toc117602567" w:history="1">
        <w:r w:rsidR="00744E28" w:rsidRPr="004C086C">
          <w:rPr>
            <w:rStyle w:val="Hyperlink"/>
            <w:rFonts w:eastAsia="Times New Roman"/>
            <w:noProof/>
          </w:rPr>
          <w:t>11.6.2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PreparationProcedure</w:t>
        </w:r>
        <w:r w:rsidR="00744E28">
          <w:rPr>
            <w:noProof/>
            <w:webHidden/>
          </w:rPr>
          <w:tab/>
        </w:r>
        <w:r w:rsidR="00744E28">
          <w:rPr>
            <w:noProof/>
            <w:webHidden/>
          </w:rPr>
          <w:fldChar w:fldCharType="begin"/>
        </w:r>
        <w:r w:rsidR="00744E28">
          <w:rPr>
            <w:noProof/>
            <w:webHidden/>
          </w:rPr>
          <w:instrText xml:space="preserve"> PAGEREF _Toc117602567 \h </w:instrText>
        </w:r>
        <w:r w:rsidR="00744E28">
          <w:rPr>
            <w:noProof/>
            <w:webHidden/>
          </w:rPr>
        </w:r>
        <w:r w:rsidR="00744E28">
          <w:rPr>
            <w:noProof/>
            <w:webHidden/>
          </w:rPr>
          <w:fldChar w:fldCharType="separate"/>
        </w:r>
        <w:r w:rsidR="002B42CB">
          <w:rPr>
            <w:noProof/>
            <w:webHidden/>
          </w:rPr>
          <w:t>88</w:t>
        </w:r>
        <w:r w:rsidR="00744E28">
          <w:rPr>
            <w:noProof/>
            <w:webHidden/>
          </w:rPr>
          <w:fldChar w:fldCharType="end"/>
        </w:r>
      </w:hyperlink>
    </w:p>
    <w:p w14:paraId="349105A2" w14:textId="602E18DD" w:rsidR="00744E28" w:rsidRDefault="00000000">
      <w:pPr>
        <w:pStyle w:val="TOC3"/>
        <w:rPr>
          <w:rFonts w:asciiTheme="minorHAnsi" w:eastAsiaTheme="minorEastAsia" w:hAnsiTheme="minorHAnsi" w:cstheme="minorBidi"/>
          <w:b w:val="0"/>
          <w:noProof/>
          <w:sz w:val="24"/>
          <w:szCs w:val="24"/>
          <w:lang w:eastAsia="zh-CN"/>
        </w:rPr>
      </w:pPr>
      <w:hyperlink w:anchor="_Toc117602568" w:history="1">
        <w:r w:rsidR="00744E28" w:rsidRPr="004C086C">
          <w:rPr>
            <w:rStyle w:val="Hyperlink"/>
            <w:rFonts w:eastAsia="Times New Roman"/>
            <w:noProof/>
          </w:rPr>
          <w:t>11.6.3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samplePreparationStep</w:t>
        </w:r>
        <w:r w:rsidR="00744E28">
          <w:rPr>
            <w:noProof/>
            <w:webHidden/>
          </w:rPr>
          <w:tab/>
        </w:r>
        <w:r w:rsidR="00744E28">
          <w:rPr>
            <w:noProof/>
            <w:webHidden/>
          </w:rPr>
          <w:fldChar w:fldCharType="begin"/>
        </w:r>
        <w:r w:rsidR="00744E28">
          <w:rPr>
            <w:noProof/>
            <w:webHidden/>
          </w:rPr>
          <w:instrText xml:space="preserve"> PAGEREF _Toc117602568 \h </w:instrText>
        </w:r>
        <w:r w:rsidR="00744E28">
          <w:rPr>
            <w:noProof/>
            <w:webHidden/>
          </w:rPr>
        </w:r>
        <w:r w:rsidR="00744E28">
          <w:rPr>
            <w:noProof/>
            <w:webHidden/>
          </w:rPr>
          <w:fldChar w:fldCharType="separate"/>
        </w:r>
        <w:r w:rsidR="002B42CB">
          <w:rPr>
            <w:noProof/>
            <w:webHidden/>
          </w:rPr>
          <w:t>88</w:t>
        </w:r>
        <w:r w:rsidR="00744E28">
          <w:rPr>
            <w:noProof/>
            <w:webHidden/>
          </w:rPr>
          <w:fldChar w:fldCharType="end"/>
        </w:r>
      </w:hyperlink>
    </w:p>
    <w:p w14:paraId="3A91EADF" w14:textId="42411B81" w:rsidR="00744E28" w:rsidRDefault="00000000">
      <w:pPr>
        <w:pStyle w:val="TOC2"/>
        <w:rPr>
          <w:rFonts w:asciiTheme="minorHAnsi" w:eastAsiaTheme="minorEastAsia" w:hAnsiTheme="minorHAnsi" w:cstheme="minorBidi"/>
          <w:b w:val="0"/>
          <w:noProof/>
          <w:sz w:val="24"/>
          <w:szCs w:val="24"/>
          <w:lang w:eastAsia="zh-CN"/>
        </w:rPr>
      </w:pPr>
      <w:hyperlink w:anchor="_Toc117602569" w:history="1">
        <w:r w:rsidR="00744E28" w:rsidRPr="004C086C">
          <w:rPr>
            <w:rStyle w:val="Hyperlink"/>
            <w:rFonts w:eastAsia="Times New Roman"/>
            <w:noProof/>
          </w:rPr>
          <w:t>11.7</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SamplingProcedure</w:t>
        </w:r>
        <w:r w:rsidR="00744E28">
          <w:rPr>
            <w:noProof/>
            <w:webHidden/>
          </w:rPr>
          <w:tab/>
        </w:r>
        <w:r w:rsidR="00744E28">
          <w:rPr>
            <w:noProof/>
            <w:webHidden/>
          </w:rPr>
          <w:fldChar w:fldCharType="begin"/>
        </w:r>
        <w:r w:rsidR="00744E28">
          <w:rPr>
            <w:noProof/>
            <w:webHidden/>
          </w:rPr>
          <w:instrText xml:space="preserve"> PAGEREF _Toc117602569 \h </w:instrText>
        </w:r>
        <w:r w:rsidR="00744E28">
          <w:rPr>
            <w:noProof/>
            <w:webHidden/>
          </w:rPr>
        </w:r>
        <w:r w:rsidR="00744E28">
          <w:rPr>
            <w:noProof/>
            <w:webHidden/>
          </w:rPr>
          <w:fldChar w:fldCharType="separate"/>
        </w:r>
        <w:r w:rsidR="002B42CB">
          <w:rPr>
            <w:noProof/>
            <w:webHidden/>
          </w:rPr>
          <w:t>88</w:t>
        </w:r>
        <w:r w:rsidR="00744E28">
          <w:rPr>
            <w:noProof/>
            <w:webHidden/>
          </w:rPr>
          <w:fldChar w:fldCharType="end"/>
        </w:r>
      </w:hyperlink>
    </w:p>
    <w:p w14:paraId="0AEC50BF" w14:textId="7A4BF672" w:rsidR="00744E28" w:rsidRDefault="00000000">
      <w:pPr>
        <w:pStyle w:val="TOC3"/>
        <w:rPr>
          <w:rFonts w:asciiTheme="minorHAnsi" w:eastAsiaTheme="minorEastAsia" w:hAnsiTheme="minorHAnsi" w:cstheme="minorBidi"/>
          <w:b w:val="0"/>
          <w:noProof/>
          <w:sz w:val="24"/>
          <w:szCs w:val="24"/>
          <w:lang w:eastAsia="zh-CN"/>
        </w:rPr>
      </w:pPr>
      <w:hyperlink w:anchor="_Toc117602570" w:history="1">
        <w:r w:rsidR="00744E28" w:rsidRPr="004C086C">
          <w:rPr>
            <w:rStyle w:val="Hyperlink"/>
            <w:rFonts w:eastAsia="Times New Roman"/>
            <w:noProof/>
          </w:rPr>
          <w:t>11.7.1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SamplingProcedure Requirements Class</w:t>
        </w:r>
        <w:r w:rsidR="00744E28">
          <w:rPr>
            <w:noProof/>
            <w:webHidden/>
          </w:rPr>
          <w:tab/>
        </w:r>
        <w:r w:rsidR="00744E28">
          <w:rPr>
            <w:noProof/>
            <w:webHidden/>
          </w:rPr>
          <w:fldChar w:fldCharType="begin"/>
        </w:r>
        <w:r w:rsidR="00744E28">
          <w:rPr>
            <w:noProof/>
            <w:webHidden/>
          </w:rPr>
          <w:instrText xml:space="preserve"> PAGEREF _Toc117602570 \h </w:instrText>
        </w:r>
        <w:r w:rsidR="00744E28">
          <w:rPr>
            <w:noProof/>
            <w:webHidden/>
          </w:rPr>
        </w:r>
        <w:r w:rsidR="00744E28">
          <w:rPr>
            <w:noProof/>
            <w:webHidden/>
          </w:rPr>
          <w:fldChar w:fldCharType="separate"/>
        </w:r>
        <w:r w:rsidR="002B42CB">
          <w:rPr>
            <w:noProof/>
            <w:webHidden/>
          </w:rPr>
          <w:t>88</w:t>
        </w:r>
        <w:r w:rsidR="00744E28">
          <w:rPr>
            <w:noProof/>
            <w:webHidden/>
          </w:rPr>
          <w:fldChar w:fldCharType="end"/>
        </w:r>
      </w:hyperlink>
    </w:p>
    <w:p w14:paraId="26E259CC" w14:textId="0CEE8EB4" w:rsidR="00744E28" w:rsidRDefault="00000000">
      <w:pPr>
        <w:pStyle w:val="TOC3"/>
        <w:rPr>
          <w:rFonts w:asciiTheme="minorHAnsi" w:eastAsiaTheme="minorEastAsia" w:hAnsiTheme="minorHAnsi" w:cstheme="minorBidi"/>
          <w:b w:val="0"/>
          <w:noProof/>
          <w:sz w:val="24"/>
          <w:szCs w:val="24"/>
          <w:lang w:eastAsia="zh-CN"/>
        </w:rPr>
      </w:pPr>
      <w:hyperlink w:anchor="_Toc117602571" w:history="1">
        <w:r w:rsidR="00744E28" w:rsidRPr="004C086C">
          <w:rPr>
            <w:rStyle w:val="Hyperlink"/>
            <w:rFonts w:eastAsia="Times New Roman"/>
            <w:noProof/>
          </w:rPr>
          <w:t>11.7.2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Interface SamplingProcedure</w:t>
        </w:r>
        <w:r w:rsidR="00744E28">
          <w:rPr>
            <w:noProof/>
            <w:webHidden/>
          </w:rPr>
          <w:tab/>
        </w:r>
        <w:r w:rsidR="00744E28">
          <w:rPr>
            <w:noProof/>
            <w:webHidden/>
          </w:rPr>
          <w:fldChar w:fldCharType="begin"/>
        </w:r>
        <w:r w:rsidR="00744E28">
          <w:rPr>
            <w:noProof/>
            <w:webHidden/>
          </w:rPr>
          <w:instrText xml:space="preserve"> PAGEREF _Toc117602571 \h </w:instrText>
        </w:r>
        <w:r w:rsidR="00744E28">
          <w:rPr>
            <w:noProof/>
            <w:webHidden/>
          </w:rPr>
        </w:r>
        <w:r w:rsidR="00744E28">
          <w:rPr>
            <w:noProof/>
            <w:webHidden/>
          </w:rPr>
          <w:fldChar w:fldCharType="separate"/>
        </w:r>
        <w:r w:rsidR="002B42CB">
          <w:rPr>
            <w:noProof/>
            <w:webHidden/>
          </w:rPr>
          <w:t>89</w:t>
        </w:r>
        <w:r w:rsidR="00744E28">
          <w:rPr>
            <w:noProof/>
            <w:webHidden/>
          </w:rPr>
          <w:fldChar w:fldCharType="end"/>
        </w:r>
      </w:hyperlink>
    </w:p>
    <w:p w14:paraId="549BB99B" w14:textId="141DB201" w:rsidR="00744E28" w:rsidRDefault="00000000">
      <w:pPr>
        <w:pStyle w:val="TOC3"/>
        <w:rPr>
          <w:rFonts w:asciiTheme="minorHAnsi" w:eastAsiaTheme="minorEastAsia" w:hAnsiTheme="minorHAnsi" w:cstheme="minorBidi"/>
          <w:b w:val="0"/>
          <w:noProof/>
          <w:sz w:val="24"/>
          <w:szCs w:val="24"/>
          <w:lang w:eastAsia="zh-CN"/>
        </w:rPr>
      </w:pPr>
      <w:hyperlink w:anchor="_Toc117602572" w:history="1">
        <w:r w:rsidR="00744E28" w:rsidRPr="004C086C">
          <w:rPr>
            <w:rStyle w:val="Hyperlink"/>
            <w:rFonts w:eastAsia="Times New Roman"/>
            <w:noProof/>
          </w:rPr>
          <w:t>11.7.3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sampling</w:t>
        </w:r>
        <w:r w:rsidR="00744E28">
          <w:rPr>
            <w:noProof/>
            <w:webHidden/>
          </w:rPr>
          <w:tab/>
        </w:r>
        <w:r w:rsidR="00744E28">
          <w:rPr>
            <w:noProof/>
            <w:webHidden/>
          </w:rPr>
          <w:fldChar w:fldCharType="begin"/>
        </w:r>
        <w:r w:rsidR="00744E28">
          <w:rPr>
            <w:noProof/>
            <w:webHidden/>
          </w:rPr>
          <w:instrText xml:space="preserve"> PAGEREF _Toc117602572 \h </w:instrText>
        </w:r>
        <w:r w:rsidR="00744E28">
          <w:rPr>
            <w:noProof/>
            <w:webHidden/>
          </w:rPr>
        </w:r>
        <w:r w:rsidR="00744E28">
          <w:rPr>
            <w:noProof/>
            <w:webHidden/>
          </w:rPr>
          <w:fldChar w:fldCharType="separate"/>
        </w:r>
        <w:r w:rsidR="002B42CB">
          <w:rPr>
            <w:noProof/>
            <w:webHidden/>
          </w:rPr>
          <w:t>89</w:t>
        </w:r>
        <w:r w:rsidR="00744E28">
          <w:rPr>
            <w:noProof/>
            <w:webHidden/>
          </w:rPr>
          <w:fldChar w:fldCharType="end"/>
        </w:r>
      </w:hyperlink>
    </w:p>
    <w:p w14:paraId="752C489F" w14:textId="5EFEE74C" w:rsidR="00744E28" w:rsidRDefault="00000000">
      <w:pPr>
        <w:pStyle w:val="TOC3"/>
        <w:rPr>
          <w:rFonts w:asciiTheme="minorHAnsi" w:eastAsiaTheme="minorEastAsia" w:hAnsiTheme="minorHAnsi" w:cstheme="minorBidi"/>
          <w:b w:val="0"/>
          <w:noProof/>
          <w:sz w:val="24"/>
          <w:szCs w:val="24"/>
          <w:lang w:eastAsia="zh-CN"/>
        </w:rPr>
      </w:pPr>
      <w:hyperlink w:anchor="_Toc117602573" w:history="1">
        <w:r w:rsidR="00744E28" w:rsidRPr="004C086C">
          <w:rPr>
            <w:rStyle w:val="Hyperlink"/>
            <w:rFonts w:eastAsia="Times New Roman"/>
            <w:noProof/>
          </w:rPr>
          <w:t>11.7.4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sampler</w:t>
        </w:r>
        <w:r w:rsidR="00744E28">
          <w:rPr>
            <w:noProof/>
            <w:webHidden/>
          </w:rPr>
          <w:tab/>
        </w:r>
        <w:r w:rsidR="00744E28">
          <w:rPr>
            <w:noProof/>
            <w:webHidden/>
          </w:rPr>
          <w:fldChar w:fldCharType="begin"/>
        </w:r>
        <w:r w:rsidR="00744E28">
          <w:rPr>
            <w:noProof/>
            <w:webHidden/>
          </w:rPr>
          <w:instrText xml:space="preserve"> PAGEREF _Toc117602573 \h </w:instrText>
        </w:r>
        <w:r w:rsidR="00744E28">
          <w:rPr>
            <w:noProof/>
            <w:webHidden/>
          </w:rPr>
        </w:r>
        <w:r w:rsidR="00744E28">
          <w:rPr>
            <w:noProof/>
            <w:webHidden/>
          </w:rPr>
          <w:fldChar w:fldCharType="separate"/>
        </w:r>
        <w:r w:rsidR="002B42CB">
          <w:rPr>
            <w:noProof/>
            <w:webHidden/>
          </w:rPr>
          <w:t>89</w:t>
        </w:r>
        <w:r w:rsidR="00744E28">
          <w:rPr>
            <w:noProof/>
            <w:webHidden/>
          </w:rPr>
          <w:fldChar w:fldCharType="end"/>
        </w:r>
      </w:hyperlink>
    </w:p>
    <w:p w14:paraId="3EEAE962" w14:textId="30687EBF" w:rsidR="00744E28" w:rsidRDefault="00000000">
      <w:pPr>
        <w:pStyle w:val="TOC1"/>
        <w:rPr>
          <w:rFonts w:asciiTheme="minorHAnsi" w:eastAsiaTheme="minorEastAsia" w:hAnsiTheme="minorHAnsi" w:cstheme="minorBidi"/>
          <w:b w:val="0"/>
          <w:noProof/>
          <w:sz w:val="24"/>
          <w:szCs w:val="24"/>
          <w:lang w:eastAsia="zh-CN"/>
        </w:rPr>
      </w:pPr>
      <w:hyperlink w:anchor="_Toc117602574" w:history="1">
        <w:r w:rsidR="00744E28" w:rsidRPr="004C086C">
          <w:rPr>
            <w:rStyle w:val="Hyperlink"/>
            <w:rFonts w:eastAsia="Times New Roman"/>
            <w:noProof/>
          </w:rPr>
          <w:t>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 Sample Core</w:t>
        </w:r>
        <w:r w:rsidR="00744E28">
          <w:rPr>
            <w:noProof/>
            <w:webHidden/>
          </w:rPr>
          <w:tab/>
        </w:r>
        <w:r w:rsidR="00744E28">
          <w:rPr>
            <w:noProof/>
            <w:webHidden/>
          </w:rPr>
          <w:fldChar w:fldCharType="begin"/>
        </w:r>
        <w:r w:rsidR="00744E28">
          <w:rPr>
            <w:noProof/>
            <w:webHidden/>
          </w:rPr>
          <w:instrText xml:space="preserve"> PAGEREF _Toc117602574 \h </w:instrText>
        </w:r>
        <w:r w:rsidR="00744E28">
          <w:rPr>
            <w:noProof/>
            <w:webHidden/>
          </w:rPr>
        </w:r>
        <w:r w:rsidR="00744E28">
          <w:rPr>
            <w:noProof/>
            <w:webHidden/>
          </w:rPr>
          <w:fldChar w:fldCharType="separate"/>
        </w:r>
        <w:r w:rsidR="002B42CB">
          <w:rPr>
            <w:noProof/>
            <w:webHidden/>
          </w:rPr>
          <w:t>89</w:t>
        </w:r>
        <w:r w:rsidR="00744E28">
          <w:rPr>
            <w:noProof/>
            <w:webHidden/>
          </w:rPr>
          <w:fldChar w:fldCharType="end"/>
        </w:r>
      </w:hyperlink>
    </w:p>
    <w:p w14:paraId="5508248D" w14:textId="4798437D" w:rsidR="00744E28" w:rsidRDefault="00000000">
      <w:pPr>
        <w:pStyle w:val="TOC2"/>
        <w:rPr>
          <w:rFonts w:asciiTheme="minorHAnsi" w:eastAsiaTheme="minorEastAsia" w:hAnsiTheme="minorHAnsi" w:cstheme="minorBidi"/>
          <w:b w:val="0"/>
          <w:noProof/>
          <w:sz w:val="24"/>
          <w:szCs w:val="24"/>
          <w:lang w:eastAsia="zh-CN"/>
        </w:rPr>
      </w:pPr>
      <w:hyperlink w:anchor="_Toc117602575" w:history="1">
        <w:r w:rsidR="00744E28" w:rsidRPr="004C086C">
          <w:rPr>
            <w:rStyle w:val="Hyperlink"/>
            <w:rFonts w:eastAsia="Times New Roman"/>
            <w:noProof/>
          </w:rPr>
          <w:t>12.1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General</w:t>
        </w:r>
        <w:r w:rsidR="00744E28">
          <w:rPr>
            <w:noProof/>
            <w:webHidden/>
          </w:rPr>
          <w:tab/>
        </w:r>
        <w:r w:rsidR="00744E28">
          <w:rPr>
            <w:noProof/>
            <w:webHidden/>
          </w:rPr>
          <w:fldChar w:fldCharType="begin"/>
        </w:r>
        <w:r w:rsidR="00744E28">
          <w:rPr>
            <w:noProof/>
            <w:webHidden/>
          </w:rPr>
          <w:instrText xml:space="preserve"> PAGEREF _Toc117602575 \h </w:instrText>
        </w:r>
        <w:r w:rsidR="00744E28">
          <w:rPr>
            <w:noProof/>
            <w:webHidden/>
          </w:rPr>
        </w:r>
        <w:r w:rsidR="00744E28">
          <w:rPr>
            <w:noProof/>
            <w:webHidden/>
          </w:rPr>
          <w:fldChar w:fldCharType="separate"/>
        </w:r>
        <w:r w:rsidR="002B42CB">
          <w:rPr>
            <w:noProof/>
            <w:webHidden/>
          </w:rPr>
          <w:t>89</w:t>
        </w:r>
        <w:r w:rsidR="00744E28">
          <w:rPr>
            <w:noProof/>
            <w:webHidden/>
          </w:rPr>
          <w:fldChar w:fldCharType="end"/>
        </w:r>
      </w:hyperlink>
    </w:p>
    <w:p w14:paraId="346F07CB" w14:textId="40F0B919" w:rsidR="00744E28" w:rsidRDefault="00000000">
      <w:pPr>
        <w:pStyle w:val="TOC3"/>
        <w:rPr>
          <w:rFonts w:asciiTheme="minorHAnsi" w:eastAsiaTheme="minorEastAsia" w:hAnsiTheme="minorHAnsi" w:cstheme="minorBidi"/>
          <w:b w:val="0"/>
          <w:noProof/>
          <w:sz w:val="24"/>
          <w:szCs w:val="24"/>
          <w:lang w:eastAsia="zh-CN"/>
        </w:rPr>
      </w:pPr>
      <w:hyperlink w:anchor="_Toc117602576" w:history="1">
        <w:r w:rsidR="00744E28" w:rsidRPr="004C086C">
          <w:rPr>
            <w:rStyle w:val="Hyperlink"/>
            <w:rFonts w:eastAsia="Times New Roman"/>
            <w:noProof/>
          </w:rPr>
          <w:t>12.1.1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 Sample Core Package Requirements</w:t>
        </w:r>
        <w:r w:rsidR="00744E28">
          <w:rPr>
            <w:noProof/>
            <w:webHidden/>
          </w:rPr>
          <w:tab/>
        </w:r>
        <w:r w:rsidR="00744E28">
          <w:rPr>
            <w:noProof/>
            <w:webHidden/>
          </w:rPr>
          <w:fldChar w:fldCharType="begin"/>
        </w:r>
        <w:r w:rsidR="00744E28">
          <w:rPr>
            <w:noProof/>
            <w:webHidden/>
          </w:rPr>
          <w:instrText xml:space="preserve"> PAGEREF _Toc117602576 \h </w:instrText>
        </w:r>
        <w:r w:rsidR="00744E28">
          <w:rPr>
            <w:noProof/>
            <w:webHidden/>
          </w:rPr>
        </w:r>
        <w:r w:rsidR="00744E28">
          <w:rPr>
            <w:noProof/>
            <w:webHidden/>
          </w:rPr>
          <w:fldChar w:fldCharType="separate"/>
        </w:r>
        <w:r w:rsidR="002B42CB">
          <w:rPr>
            <w:noProof/>
            <w:webHidden/>
          </w:rPr>
          <w:t>89</w:t>
        </w:r>
        <w:r w:rsidR="00744E28">
          <w:rPr>
            <w:noProof/>
            <w:webHidden/>
          </w:rPr>
          <w:fldChar w:fldCharType="end"/>
        </w:r>
      </w:hyperlink>
    </w:p>
    <w:p w14:paraId="228AD708" w14:textId="21E7F939" w:rsidR="00744E28" w:rsidRDefault="00000000">
      <w:pPr>
        <w:pStyle w:val="TOC2"/>
        <w:rPr>
          <w:rFonts w:asciiTheme="minorHAnsi" w:eastAsiaTheme="minorEastAsia" w:hAnsiTheme="minorHAnsi" w:cstheme="minorBidi"/>
          <w:b w:val="0"/>
          <w:noProof/>
          <w:sz w:val="24"/>
          <w:szCs w:val="24"/>
          <w:lang w:eastAsia="zh-CN"/>
        </w:rPr>
      </w:pPr>
      <w:hyperlink w:anchor="_Toc117602577" w:history="1">
        <w:r w:rsidR="00744E28" w:rsidRPr="004C086C">
          <w:rPr>
            <w:rStyle w:val="Hyperlink"/>
            <w:rFonts w:eastAsia="Times New Roman"/>
            <w:noProof/>
          </w:rPr>
          <w:t>12.2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AbstractSample</w:t>
        </w:r>
        <w:r w:rsidR="00744E28">
          <w:rPr>
            <w:noProof/>
            <w:webHidden/>
          </w:rPr>
          <w:tab/>
        </w:r>
        <w:r w:rsidR="00744E28">
          <w:rPr>
            <w:noProof/>
            <w:webHidden/>
          </w:rPr>
          <w:fldChar w:fldCharType="begin"/>
        </w:r>
        <w:r w:rsidR="00744E28">
          <w:rPr>
            <w:noProof/>
            <w:webHidden/>
          </w:rPr>
          <w:instrText xml:space="preserve"> PAGEREF _Toc117602577 \h </w:instrText>
        </w:r>
        <w:r w:rsidR="00744E28">
          <w:rPr>
            <w:noProof/>
            <w:webHidden/>
          </w:rPr>
        </w:r>
        <w:r w:rsidR="00744E28">
          <w:rPr>
            <w:noProof/>
            <w:webHidden/>
          </w:rPr>
          <w:fldChar w:fldCharType="separate"/>
        </w:r>
        <w:r w:rsidR="002B42CB">
          <w:rPr>
            <w:noProof/>
            <w:webHidden/>
          </w:rPr>
          <w:t>90</w:t>
        </w:r>
        <w:r w:rsidR="00744E28">
          <w:rPr>
            <w:noProof/>
            <w:webHidden/>
          </w:rPr>
          <w:fldChar w:fldCharType="end"/>
        </w:r>
      </w:hyperlink>
    </w:p>
    <w:p w14:paraId="4368110B" w14:textId="41B1E6DA" w:rsidR="00744E28" w:rsidRDefault="00000000">
      <w:pPr>
        <w:pStyle w:val="TOC3"/>
        <w:rPr>
          <w:rFonts w:asciiTheme="minorHAnsi" w:eastAsiaTheme="minorEastAsia" w:hAnsiTheme="minorHAnsi" w:cstheme="minorBidi"/>
          <w:b w:val="0"/>
          <w:noProof/>
          <w:sz w:val="24"/>
          <w:szCs w:val="24"/>
          <w:lang w:eastAsia="zh-CN"/>
        </w:rPr>
      </w:pPr>
      <w:hyperlink w:anchor="_Toc117602578" w:history="1">
        <w:r w:rsidR="00744E28" w:rsidRPr="004C086C">
          <w:rPr>
            <w:rStyle w:val="Hyperlink"/>
            <w:rFonts w:eastAsia="Times New Roman"/>
            <w:noProof/>
          </w:rPr>
          <w:t>12.2.1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AbstractSample Requirements Class</w:t>
        </w:r>
        <w:r w:rsidR="00744E28">
          <w:rPr>
            <w:noProof/>
            <w:webHidden/>
          </w:rPr>
          <w:tab/>
        </w:r>
        <w:r w:rsidR="00744E28">
          <w:rPr>
            <w:noProof/>
            <w:webHidden/>
          </w:rPr>
          <w:fldChar w:fldCharType="begin"/>
        </w:r>
        <w:r w:rsidR="00744E28">
          <w:rPr>
            <w:noProof/>
            <w:webHidden/>
          </w:rPr>
          <w:instrText xml:space="preserve"> PAGEREF _Toc117602578 \h </w:instrText>
        </w:r>
        <w:r w:rsidR="00744E28">
          <w:rPr>
            <w:noProof/>
            <w:webHidden/>
          </w:rPr>
        </w:r>
        <w:r w:rsidR="00744E28">
          <w:rPr>
            <w:noProof/>
            <w:webHidden/>
          </w:rPr>
          <w:fldChar w:fldCharType="separate"/>
        </w:r>
        <w:r w:rsidR="002B42CB">
          <w:rPr>
            <w:noProof/>
            <w:webHidden/>
          </w:rPr>
          <w:t>90</w:t>
        </w:r>
        <w:r w:rsidR="00744E28">
          <w:rPr>
            <w:noProof/>
            <w:webHidden/>
          </w:rPr>
          <w:fldChar w:fldCharType="end"/>
        </w:r>
      </w:hyperlink>
    </w:p>
    <w:p w14:paraId="0A62A33F" w14:textId="3F52EEA7" w:rsidR="00744E28" w:rsidRDefault="00000000">
      <w:pPr>
        <w:pStyle w:val="TOC3"/>
        <w:rPr>
          <w:rFonts w:asciiTheme="minorHAnsi" w:eastAsiaTheme="minorEastAsia" w:hAnsiTheme="minorHAnsi" w:cstheme="minorBidi"/>
          <w:b w:val="0"/>
          <w:noProof/>
          <w:sz w:val="24"/>
          <w:szCs w:val="24"/>
          <w:lang w:eastAsia="zh-CN"/>
        </w:rPr>
      </w:pPr>
      <w:hyperlink w:anchor="_Toc117602579" w:history="1">
        <w:r w:rsidR="00744E28" w:rsidRPr="004C086C">
          <w:rPr>
            <w:rStyle w:val="Hyperlink"/>
            <w:rFonts w:eastAsia="Times New Roman"/>
            <w:noProof/>
          </w:rPr>
          <w:t>12.2.2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sampleType</w:t>
        </w:r>
        <w:r w:rsidR="00744E28">
          <w:rPr>
            <w:noProof/>
            <w:webHidden/>
          </w:rPr>
          <w:tab/>
        </w:r>
        <w:r w:rsidR="00744E28">
          <w:rPr>
            <w:noProof/>
            <w:webHidden/>
          </w:rPr>
          <w:fldChar w:fldCharType="begin"/>
        </w:r>
        <w:r w:rsidR="00744E28">
          <w:rPr>
            <w:noProof/>
            <w:webHidden/>
          </w:rPr>
          <w:instrText xml:space="preserve"> PAGEREF _Toc117602579 \h </w:instrText>
        </w:r>
        <w:r w:rsidR="00744E28">
          <w:rPr>
            <w:noProof/>
            <w:webHidden/>
          </w:rPr>
        </w:r>
        <w:r w:rsidR="00744E28">
          <w:rPr>
            <w:noProof/>
            <w:webHidden/>
          </w:rPr>
          <w:fldChar w:fldCharType="separate"/>
        </w:r>
        <w:r w:rsidR="002B42CB">
          <w:rPr>
            <w:noProof/>
            <w:webHidden/>
          </w:rPr>
          <w:t>92</w:t>
        </w:r>
        <w:r w:rsidR="00744E28">
          <w:rPr>
            <w:noProof/>
            <w:webHidden/>
          </w:rPr>
          <w:fldChar w:fldCharType="end"/>
        </w:r>
      </w:hyperlink>
    </w:p>
    <w:p w14:paraId="051D6FF9" w14:textId="1A0415C4" w:rsidR="00744E28" w:rsidRDefault="00000000">
      <w:pPr>
        <w:pStyle w:val="TOC3"/>
        <w:rPr>
          <w:rFonts w:asciiTheme="minorHAnsi" w:eastAsiaTheme="minorEastAsia" w:hAnsiTheme="minorHAnsi" w:cstheme="minorBidi"/>
          <w:b w:val="0"/>
          <w:noProof/>
          <w:sz w:val="24"/>
          <w:szCs w:val="24"/>
          <w:lang w:eastAsia="zh-CN"/>
        </w:rPr>
      </w:pPr>
      <w:hyperlink w:anchor="_Toc117602580" w:history="1">
        <w:r w:rsidR="00744E28" w:rsidRPr="004C086C">
          <w:rPr>
            <w:rStyle w:val="Hyperlink"/>
            <w:rFonts w:eastAsia="Times New Roman"/>
            <w:noProof/>
          </w:rPr>
          <w:t>12.2.3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parameter</w:t>
        </w:r>
        <w:r w:rsidR="00744E28">
          <w:rPr>
            <w:noProof/>
            <w:webHidden/>
          </w:rPr>
          <w:tab/>
        </w:r>
        <w:r w:rsidR="00744E28">
          <w:rPr>
            <w:noProof/>
            <w:webHidden/>
          </w:rPr>
          <w:fldChar w:fldCharType="begin"/>
        </w:r>
        <w:r w:rsidR="00744E28">
          <w:rPr>
            <w:noProof/>
            <w:webHidden/>
          </w:rPr>
          <w:instrText xml:space="preserve"> PAGEREF _Toc117602580 \h </w:instrText>
        </w:r>
        <w:r w:rsidR="00744E28">
          <w:rPr>
            <w:noProof/>
            <w:webHidden/>
          </w:rPr>
        </w:r>
        <w:r w:rsidR="00744E28">
          <w:rPr>
            <w:noProof/>
            <w:webHidden/>
          </w:rPr>
          <w:fldChar w:fldCharType="separate"/>
        </w:r>
        <w:r w:rsidR="002B42CB">
          <w:rPr>
            <w:noProof/>
            <w:webHidden/>
          </w:rPr>
          <w:t>92</w:t>
        </w:r>
        <w:r w:rsidR="00744E28">
          <w:rPr>
            <w:noProof/>
            <w:webHidden/>
          </w:rPr>
          <w:fldChar w:fldCharType="end"/>
        </w:r>
      </w:hyperlink>
    </w:p>
    <w:p w14:paraId="555D4CE4" w14:textId="53E7EAD9" w:rsidR="00744E28" w:rsidRDefault="00000000">
      <w:pPr>
        <w:pStyle w:val="TOC2"/>
        <w:rPr>
          <w:rFonts w:asciiTheme="minorHAnsi" w:eastAsiaTheme="minorEastAsia" w:hAnsiTheme="minorHAnsi" w:cstheme="minorBidi"/>
          <w:b w:val="0"/>
          <w:noProof/>
          <w:sz w:val="24"/>
          <w:szCs w:val="24"/>
          <w:lang w:eastAsia="zh-CN"/>
        </w:rPr>
      </w:pPr>
      <w:hyperlink w:anchor="_Toc117602581" w:history="1">
        <w:r w:rsidR="00744E28" w:rsidRPr="004C086C">
          <w:rPr>
            <w:rStyle w:val="Hyperlink"/>
            <w:rFonts w:eastAsia="Times New Roman"/>
            <w:noProof/>
          </w:rPr>
          <w:t>12.3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AbstractSampling</w:t>
        </w:r>
        <w:r w:rsidR="00744E28">
          <w:rPr>
            <w:noProof/>
            <w:webHidden/>
          </w:rPr>
          <w:tab/>
        </w:r>
        <w:r w:rsidR="00744E28">
          <w:rPr>
            <w:noProof/>
            <w:webHidden/>
          </w:rPr>
          <w:fldChar w:fldCharType="begin"/>
        </w:r>
        <w:r w:rsidR="00744E28">
          <w:rPr>
            <w:noProof/>
            <w:webHidden/>
          </w:rPr>
          <w:instrText xml:space="preserve"> PAGEREF _Toc117602581 \h </w:instrText>
        </w:r>
        <w:r w:rsidR="00744E28">
          <w:rPr>
            <w:noProof/>
            <w:webHidden/>
          </w:rPr>
        </w:r>
        <w:r w:rsidR="00744E28">
          <w:rPr>
            <w:noProof/>
            <w:webHidden/>
          </w:rPr>
          <w:fldChar w:fldCharType="separate"/>
        </w:r>
        <w:r w:rsidR="002B42CB">
          <w:rPr>
            <w:noProof/>
            <w:webHidden/>
          </w:rPr>
          <w:t>92</w:t>
        </w:r>
        <w:r w:rsidR="00744E28">
          <w:rPr>
            <w:noProof/>
            <w:webHidden/>
          </w:rPr>
          <w:fldChar w:fldCharType="end"/>
        </w:r>
      </w:hyperlink>
    </w:p>
    <w:p w14:paraId="775BB1D3" w14:textId="662C2F9E" w:rsidR="00744E28" w:rsidRDefault="00000000">
      <w:pPr>
        <w:pStyle w:val="TOC3"/>
        <w:rPr>
          <w:rFonts w:asciiTheme="minorHAnsi" w:eastAsiaTheme="minorEastAsia" w:hAnsiTheme="minorHAnsi" w:cstheme="minorBidi"/>
          <w:b w:val="0"/>
          <w:noProof/>
          <w:sz w:val="24"/>
          <w:szCs w:val="24"/>
          <w:lang w:eastAsia="zh-CN"/>
        </w:rPr>
      </w:pPr>
      <w:hyperlink w:anchor="_Toc117602582" w:history="1">
        <w:r w:rsidR="00744E28" w:rsidRPr="004C086C">
          <w:rPr>
            <w:rStyle w:val="Hyperlink"/>
            <w:rFonts w:eastAsia="Times New Roman"/>
            <w:noProof/>
          </w:rPr>
          <w:t>12.3.1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AbstractSampling Requirements Class</w:t>
        </w:r>
        <w:r w:rsidR="00744E28">
          <w:rPr>
            <w:noProof/>
            <w:webHidden/>
          </w:rPr>
          <w:tab/>
        </w:r>
        <w:r w:rsidR="00744E28">
          <w:rPr>
            <w:noProof/>
            <w:webHidden/>
          </w:rPr>
          <w:fldChar w:fldCharType="begin"/>
        </w:r>
        <w:r w:rsidR="00744E28">
          <w:rPr>
            <w:noProof/>
            <w:webHidden/>
          </w:rPr>
          <w:instrText xml:space="preserve"> PAGEREF _Toc117602582 \h </w:instrText>
        </w:r>
        <w:r w:rsidR="00744E28">
          <w:rPr>
            <w:noProof/>
            <w:webHidden/>
          </w:rPr>
        </w:r>
        <w:r w:rsidR="00744E28">
          <w:rPr>
            <w:noProof/>
            <w:webHidden/>
          </w:rPr>
          <w:fldChar w:fldCharType="separate"/>
        </w:r>
        <w:r w:rsidR="002B42CB">
          <w:rPr>
            <w:noProof/>
            <w:webHidden/>
          </w:rPr>
          <w:t>92</w:t>
        </w:r>
        <w:r w:rsidR="00744E28">
          <w:rPr>
            <w:noProof/>
            <w:webHidden/>
          </w:rPr>
          <w:fldChar w:fldCharType="end"/>
        </w:r>
      </w:hyperlink>
    </w:p>
    <w:p w14:paraId="13C1D42E" w14:textId="50F34358" w:rsidR="00744E28" w:rsidRDefault="00000000">
      <w:pPr>
        <w:pStyle w:val="TOC3"/>
        <w:rPr>
          <w:rFonts w:asciiTheme="minorHAnsi" w:eastAsiaTheme="minorEastAsia" w:hAnsiTheme="minorHAnsi" w:cstheme="minorBidi"/>
          <w:b w:val="0"/>
          <w:noProof/>
          <w:sz w:val="24"/>
          <w:szCs w:val="24"/>
          <w:lang w:eastAsia="zh-CN"/>
        </w:rPr>
      </w:pPr>
      <w:hyperlink w:anchor="_Toc117602583" w:history="1">
        <w:r w:rsidR="00744E28" w:rsidRPr="004C086C">
          <w:rPr>
            <w:rStyle w:val="Hyperlink"/>
            <w:rFonts w:eastAsia="Times New Roman"/>
            <w:noProof/>
          </w:rPr>
          <w:t>12.3.2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samplingLocation</w:t>
        </w:r>
        <w:r w:rsidR="00744E28">
          <w:rPr>
            <w:noProof/>
            <w:webHidden/>
          </w:rPr>
          <w:tab/>
        </w:r>
        <w:r w:rsidR="00744E28">
          <w:rPr>
            <w:noProof/>
            <w:webHidden/>
          </w:rPr>
          <w:fldChar w:fldCharType="begin"/>
        </w:r>
        <w:r w:rsidR="00744E28">
          <w:rPr>
            <w:noProof/>
            <w:webHidden/>
          </w:rPr>
          <w:instrText xml:space="preserve"> PAGEREF _Toc117602583 \h </w:instrText>
        </w:r>
        <w:r w:rsidR="00744E28">
          <w:rPr>
            <w:noProof/>
            <w:webHidden/>
          </w:rPr>
        </w:r>
        <w:r w:rsidR="00744E28">
          <w:rPr>
            <w:noProof/>
            <w:webHidden/>
          </w:rPr>
          <w:fldChar w:fldCharType="separate"/>
        </w:r>
        <w:r w:rsidR="002B42CB">
          <w:rPr>
            <w:noProof/>
            <w:webHidden/>
          </w:rPr>
          <w:t>93</w:t>
        </w:r>
        <w:r w:rsidR="00744E28">
          <w:rPr>
            <w:noProof/>
            <w:webHidden/>
          </w:rPr>
          <w:fldChar w:fldCharType="end"/>
        </w:r>
      </w:hyperlink>
    </w:p>
    <w:p w14:paraId="0DF5AB2D" w14:textId="775F007F" w:rsidR="00744E28" w:rsidRDefault="00000000">
      <w:pPr>
        <w:pStyle w:val="TOC3"/>
        <w:rPr>
          <w:rFonts w:asciiTheme="minorHAnsi" w:eastAsiaTheme="minorEastAsia" w:hAnsiTheme="minorHAnsi" w:cstheme="minorBidi"/>
          <w:b w:val="0"/>
          <w:noProof/>
          <w:sz w:val="24"/>
          <w:szCs w:val="24"/>
          <w:lang w:eastAsia="zh-CN"/>
        </w:rPr>
      </w:pPr>
      <w:hyperlink w:anchor="_Toc117602584" w:history="1">
        <w:r w:rsidR="00744E28" w:rsidRPr="004C086C">
          <w:rPr>
            <w:rStyle w:val="Hyperlink"/>
            <w:rFonts w:eastAsia="Times New Roman"/>
            <w:noProof/>
          </w:rPr>
          <w:t>12.3.3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time</w:t>
        </w:r>
        <w:r w:rsidR="00744E28">
          <w:rPr>
            <w:noProof/>
            <w:webHidden/>
          </w:rPr>
          <w:tab/>
        </w:r>
        <w:r w:rsidR="00744E28">
          <w:rPr>
            <w:noProof/>
            <w:webHidden/>
          </w:rPr>
          <w:fldChar w:fldCharType="begin"/>
        </w:r>
        <w:r w:rsidR="00744E28">
          <w:rPr>
            <w:noProof/>
            <w:webHidden/>
          </w:rPr>
          <w:instrText xml:space="preserve"> PAGEREF _Toc117602584 \h </w:instrText>
        </w:r>
        <w:r w:rsidR="00744E28">
          <w:rPr>
            <w:noProof/>
            <w:webHidden/>
          </w:rPr>
        </w:r>
        <w:r w:rsidR="00744E28">
          <w:rPr>
            <w:noProof/>
            <w:webHidden/>
          </w:rPr>
          <w:fldChar w:fldCharType="separate"/>
        </w:r>
        <w:r w:rsidR="002B42CB">
          <w:rPr>
            <w:noProof/>
            <w:webHidden/>
          </w:rPr>
          <w:t>93</w:t>
        </w:r>
        <w:r w:rsidR="00744E28">
          <w:rPr>
            <w:noProof/>
            <w:webHidden/>
          </w:rPr>
          <w:fldChar w:fldCharType="end"/>
        </w:r>
      </w:hyperlink>
    </w:p>
    <w:p w14:paraId="24B4953F" w14:textId="10170AE0" w:rsidR="00744E28" w:rsidRDefault="00000000">
      <w:pPr>
        <w:pStyle w:val="TOC3"/>
        <w:rPr>
          <w:rFonts w:asciiTheme="minorHAnsi" w:eastAsiaTheme="minorEastAsia" w:hAnsiTheme="minorHAnsi" w:cstheme="minorBidi"/>
          <w:b w:val="0"/>
          <w:noProof/>
          <w:sz w:val="24"/>
          <w:szCs w:val="24"/>
          <w:lang w:eastAsia="zh-CN"/>
        </w:rPr>
      </w:pPr>
      <w:hyperlink w:anchor="_Toc117602585" w:history="1">
        <w:r w:rsidR="00744E28" w:rsidRPr="004C086C">
          <w:rPr>
            <w:rStyle w:val="Hyperlink"/>
            <w:rFonts w:eastAsia="Times New Roman"/>
            <w:noProof/>
          </w:rPr>
          <w:t>12.3.4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parameter</w:t>
        </w:r>
        <w:r w:rsidR="00744E28">
          <w:rPr>
            <w:noProof/>
            <w:webHidden/>
          </w:rPr>
          <w:tab/>
        </w:r>
        <w:r w:rsidR="00744E28">
          <w:rPr>
            <w:noProof/>
            <w:webHidden/>
          </w:rPr>
          <w:fldChar w:fldCharType="begin"/>
        </w:r>
        <w:r w:rsidR="00744E28">
          <w:rPr>
            <w:noProof/>
            <w:webHidden/>
          </w:rPr>
          <w:instrText xml:space="preserve"> PAGEREF _Toc117602585 \h </w:instrText>
        </w:r>
        <w:r w:rsidR="00744E28">
          <w:rPr>
            <w:noProof/>
            <w:webHidden/>
          </w:rPr>
        </w:r>
        <w:r w:rsidR="00744E28">
          <w:rPr>
            <w:noProof/>
            <w:webHidden/>
          </w:rPr>
          <w:fldChar w:fldCharType="separate"/>
        </w:r>
        <w:r w:rsidR="002B42CB">
          <w:rPr>
            <w:noProof/>
            <w:webHidden/>
          </w:rPr>
          <w:t>94</w:t>
        </w:r>
        <w:r w:rsidR="00744E28">
          <w:rPr>
            <w:noProof/>
            <w:webHidden/>
          </w:rPr>
          <w:fldChar w:fldCharType="end"/>
        </w:r>
      </w:hyperlink>
    </w:p>
    <w:p w14:paraId="3ECE58B2" w14:textId="7436A33C" w:rsidR="00744E28" w:rsidRDefault="00000000">
      <w:pPr>
        <w:pStyle w:val="TOC2"/>
        <w:rPr>
          <w:rFonts w:asciiTheme="minorHAnsi" w:eastAsiaTheme="minorEastAsia" w:hAnsiTheme="minorHAnsi" w:cstheme="minorBidi"/>
          <w:b w:val="0"/>
          <w:noProof/>
          <w:sz w:val="24"/>
          <w:szCs w:val="24"/>
          <w:lang w:eastAsia="zh-CN"/>
        </w:rPr>
      </w:pPr>
      <w:hyperlink w:anchor="_Toc117602586" w:history="1">
        <w:r w:rsidR="00744E28" w:rsidRPr="004C086C">
          <w:rPr>
            <w:rStyle w:val="Hyperlink"/>
            <w:rFonts w:eastAsia="Times New Roman"/>
            <w:noProof/>
          </w:rPr>
          <w:t>12.4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AbstractSampler</w:t>
        </w:r>
        <w:r w:rsidR="00744E28">
          <w:rPr>
            <w:noProof/>
            <w:webHidden/>
          </w:rPr>
          <w:tab/>
        </w:r>
        <w:r w:rsidR="00744E28">
          <w:rPr>
            <w:noProof/>
            <w:webHidden/>
          </w:rPr>
          <w:fldChar w:fldCharType="begin"/>
        </w:r>
        <w:r w:rsidR="00744E28">
          <w:rPr>
            <w:noProof/>
            <w:webHidden/>
          </w:rPr>
          <w:instrText xml:space="preserve"> PAGEREF _Toc117602586 \h </w:instrText>
        </w:r>
        <w:r w:rsidR="00744E28">
          <w:rPr>
            <w:noProof/>
            <w:webHidden/>
          </w:rPr>
        </w:r>
        <w:r w:rsidR="00744E28">
          <w:rPr>
            <w:noProof/>
            <w:webHidden/>
          </w:rPr>
          <w:fldChar w:fldCharType="separate"/>
        </w:r>
        <w:r w:rsidR="002B42CB">
          <w:rPr>
            <w:noProof/>
            <w:webHidden/>
          </w:rPr>
          <w:t>94</w:t>
        </w:r>
        <w:r w:rsidR="00744E28">
          <w:rPr>
            <w:noProof/>
            <w:webHidden/>
          </w:rPr>
          <w:fldChar w:fldCharType="end"/>
        </w:r>
      </w:hyperlink>
    </w:p>
    <w:p w14:paraId="0D2D7118" w14:textId="65F889D2" w:rsidR="00744E28" w:rsidRDefault="00000000">
      <w:pPr>
        <w:pStyle w:val="TOC3"/>
        <w:rPr>
          <w:rFonts w:asciiTheme="minorHAnsi" w:eastAsiaTheme="minorEastAsia" w:hAnsiTheme="minorHAnsi" w:cstheme="minorBidi"/>
          <w:b w:val="0"/>
          <w:noProof/>
          <w:sz w:val="24"/>
          <w:szCs w:val="24"/>
          <w:lang w:eastAsia="zh-CN"/>
        </w:rPr>
      </w:pPr>
      <w:hyperlink w:anchor="_Toc117602587" w:history="1">
        <w:r w:rsidR="00744E28" w:rsidRPr="004C086C">
          <w:rPr>
            <w:rStyle w:val="Hyperlink"/>
            <w:rFonts w:eastAsia="Times New Roman"/>
            <w:noProof/>
          </w:rPr>
          <w:t>12.4.1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AbstractSampler Requirements Class</w:t>
        </w:r>
        <w:r w:rsidR="00744E28">
          <w:rPr>
            <w:noProof/>
            <w:webHidden/>
          </w:rPr>
          <w:tab/>
        </w:r>
        <w:r w:rsidR="00744E28">
          <w:rPr>
            <w:noProof/>
            <w:webHidden/>
          </w:rPr>
          <w:fldChar w:fldCharType="begin"/>
        </w:r>
        <w:r w:rsidR="00744E28">
          <w:rPr>
            <w:noProof/>
            <w:webHidden/>
          </w:rPr>
          <w:instrText xml:space="preserve"> PAGEREF _Toc117602587 \h </w:instrText>
        </w:r>
        <w:r w:rsidR="00744E28">
          <w:rPr>
            <w:noProof/>
            <w:webHidden/>
          </w:rPr>
        </w:r>
        <w:r w:rsidR="00744E28">
          <w:rPr>
            <w:noProof/>
            <w:webHidden/>
          </w:rPr>
          <w:fldChar w:fldCharType="separate"/>
        </w:r>
        <w:r w:rsidR="002B42CB">
          <w:rPr>
            <w:noProof/>
            <w:webHidden/>
          </w:rPr>
          <w:t>94</w:t>
        </w:r>
        <w:r w:rsidR="00744E28">
          <w:rPr>
            <w:noProof/>
            <w:webHidden/>
          </w:rPr>
          <w:fldChar w:fldCharType="end"/>
        </w:r>
      </w:hyperlink>
    </w:p>
    <w:p w14:paraId="235863B0" w14:textId="53E2102D" w:rsidR="00744E28" w:rsidRDefault="00000000">
      <w:pPr>
        <w:pStyle w:val="TOC3"/>
        <w:rPr>
          <w:rFonts w:asciiTheme="minorHAnsi" w:eastAsiaTheme="minorEastAsia" w:hAnsiTheme="minorHAnsi" w:cstheme="minorBidi"/>
          <w:b w:val="0"/>
          <w:noProof/>
          <w:sz w:val="24"/>
          <w:szCs w:val="24"/>
          <w:lang w:eastAsia="zh-CN"/>
        </w:rPr>
      </w:pPr>
      <w:hyperlink w:anchor="_Toc117602588" w:history="1">
        <w:r w:rsidR="00744E28" w:rsidRPr="004C086C">
          <w:rPr>
            <w:rStyle w:val="Hyperlink"/>
            <w:rFonts w:eastAsia="Times New Roman"/>
            <w:noProof/>
          </w:rPr>
          <w:t>12.4.2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samplerType</w:t>
        </w:r>
        <w:r w:rsidR="00744E28">
          <w:rPr>
            <w:noProof/>
            <w:webHidden/>
          </w:rPr>
          <w:tab/>
        </w:r>
        <w:r w:rsidR="00744E28">
          <w:rPr>
            <w:noProof/>
            <w:webHidden/>
          </w:rPr>
          <w:fldChar w:fldCharType="begin"/>
        </w:r>
        <w:r w:rsidR="00744E28">
          <w:rPr>
            <w:noProof/>
            <w:webHidden/>
          </w:rPr>
          <w:instrText xml:space="preserve"> PAGEREF _Toc117602588 \h </w:instrText>
        </w:r>
        <w:r w:rsidR="00744E28">
          <w:rPr>
            <w:noProof/>
            <w:webHidden/>
          </w:rPr>
        </w:r>
        <w:r w:rsidR="00744E28">
          <w:rPr>
            <w:noProof/>
            <w:webHidden/>
          </w:rPr>
          <w:fldChar w:fldCharType="separate"/>
        </w:r>
        <w:r w:rsidR="002B42CB">
          <w:rPr>
            <w:noProof/>
            <w:webHidden/>
          </w:rPr>
          <w:t>95</w:t>
        </w:r>
        <w:r w:rsidR="00744E28">
          <w:rPr>
            <w:noProof/>
            <w:webHidden/>
          </w:rPr>
          <w:fldChar w:fldCharType="end"/>
        </w:r>
      </w:hyperlink>
    </w:p>
    <w:p w14:paraId="10F512BC" w14:textId="0BD18DF5" w:rsidR="00744E28" w:rsidRDefault="00000000">
      <w:pPr>
        <w:pStyle w:val="TOC2"/>
        <w:rPr>
          <w:rFonts w:asciiTheme="minorHAnsi" w:eastAsiaTheme="minorEastAsia" w:hAnsiTheme="minorHAnsi" w:cstheme="minorBidi"/>
          <w:b w:val="0"/>
          <w:noProof/>
          <w:sz w:val="24"/>
          <w:szCs w:val="24"/>
          <w:lang w:eastAsia="zh-CN"/>
        </w:rPr>
      </w:pPr>
      <w:hyperlink w:anchor="_Toc117602589" w:history="1">
        <w:r w:rsidR="00744E28" w:rsidRPr="004C086C">
          <w:rPr>
            <w:rStyle w:val="Hyperlink"/>
            <w:rFonts w:eastAsia="Times New Roman"/>
            <w:noProof/>
          </w:rPr>
          <w:t>12.5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AbstractSamplingProcedure</w:t>
        </w:r>
        <w:r w:rsidR="00744E28">
          <w:rPr>
            <w:noProof/>
            <w:webHidden/>
          </w:rPr>
          <w:tab/>
        </w:r>
        <w:r w:rsidR="00744E28">
          <w:rPr>
            <w:noProof/>
            <w:webHidden/>
          </w:rPr>
          <w:fldChar w:fldCharType="begin"/>
        </w:r>
        <w:r w:rsidR="00744E28">
          <w:rPr>
            <w:noProof/>
            <w:webHidden/>
          </w:rPr>
          <w:instrText xml:space="preserve"> PAGEREF _Toc117602589 \h </w:instrText>
        </w:r>
        <w:r w:rsidR="00744E28">
          <w:rPr>
            <w:noProof/>
            <w:webHidden/>
          </w:rPr>
        </w:r>
        <w:r w:rsidR="00744E28">
          <w:rPr>
            <w:noProof/>
            <w:webHidden/>
          </w:rPr>
          <w:fldChar w:fldCharType="separate"/>
        </w:r>
        <w:r w:rsidR="002B42CB">
          <w:rPr>
            <w:noProof/>
            <w:webHidden/>
          </w:rPr>
          <w:t>96</w:t>
        </w:r>
        <w:r w:rsidR="00744E28">
          <w:rPr>
            <w:noProof/>
            <w:webHidden/>
          </w:rPr>
          <w:fldChar w:fldCharType="end"/>
        </w:r>
      </w:hyperlink>
    </w:p>
    <w:p w14:paraId="24DC67D4" w14:textId="0374E015" w:rsidR="00744E28" w:rsidRDefault="00000000">
      <w:pPr>
        <w:pStyle w:val="TOC3"/>
        <w:rPr>
          <w:rFonts w:asciiTheme="minorHAnsi" w:eastAsiaTheme="minorEastAsia" w:hAnsiTheme="minorHAnsi" w:cstheme="minorBidi"/>
          <w:b w:val="0"/>
          <w:noProof/>
          <w:sz w:val="24"/>
          <w:szCs w:val="24"/>
          <w:lang w:eastAsia="zh-CN"/>
        </w:rPr>
      </w:pPr>
      <w:hyperlink w:anchor="_Toc117602590" w:history="1">
        <w:r w:rsidR="00744E28" w:rsidRPr="004C086C">
          <w:rPr>
            <w:rStyle w:val="Hyperlink"/>
            <w:rFonts w:eastAsia="Times New Roman"/>
            <w:noProof/>
          </w:rPr>
          <w:t>12.5.1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AbstractSamplingProcedure Requirements Class</w:t>
        </w:r>
        <w:r w:rsidR="00744E28">
          <w:rPr>
            <w:noProof/>
            <w:webHidden/>
          </w:rPr>
          <w:tab/>
        </w:r>
        <w:r w:rsidR="00744E28">
          <w:rPr>
            <w:noProof/>
            <w:webHidden/>
          </w:rPr>
          <w:fldChar w:fldCharType="begin"/>
        </w:r>
        <w:r w:rsidR="00744E28">
          <w:rPr>
            <w:noProof/>
            <w:webHidden/>
          </w:rPr>
          <w:instrText xml:space="preserve"> PAGEREF _Toc117602590 \h </w:instrText>
        </w:r>
        <w:r w:rsidR="00744E28">
          <w:rPr>
            <w:noProof/>
            <w:webHidden/>
          </w:rPr>
        </w:r>
        <w:r w:rsidR="00744E28">
          <w:rPr>
            <w:noProof/>
            <w:webHidden/>
          </w:rPr>
          <w:fldChar w:fldCharType="separate"/>
        </w:r>
        <w:r w:rsidR="002B42CB">
          <w:rPr>
            <w:noProof/>
            <w:webHidden/>
          </w:rPr>
          <w:t>96</w:t>
        </w:r>
        <w:r w:rsidR="00744E28">
          <w:rPr>
            <w:noProof/>
            <w:webHidden/>
          </w:rPr>
          <w:fldChar w:fldCharType="end"/>
        </w:r>
      </w:hyperlink>
    </w:p>
    <w:p w14:paraId="3687E5F7" w14:textId="682CF4FF" w:rsidR="00744E28" w:rsidRDefault="00000000">
      <w:pPr>
        <w:pStyle w:val="TOC2"/>
        <w:rPr>
          <w:rFonts w:asciiTheme="minorHAnsi" w:eastAsiaTheme="minorEastAsia" w:hAnsiTheme="minorHAnsi" w:cstheme="minorBidi"/>
          <w:b w:val="0"/>
          <w:noProof/>
          <w:sz w:val="24"/>
          <w:szCs w:val="24"/>
          <w:lang w:eastAsia="zh-CN"/>
        </w:rPr>
      </w:pPr>
      <w:hyperlink w:anchor="_Toc117602591" w:history="1">
        <w:r w:rsidR="00744E28" w:rsidRPr="004C086C">
          <w:rPr>
            <w:rStyle w:val="Hyperlink"/>
            <w:rFonts w:eastAsia="Times New Roman"/>
            <w:noProof/>
          </w:rPr>
          <w:t>12.6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AbstractPreparationProcedure</w:t>
        </w:r>
        <w:r w:rsidR="00744E28">
          <w:rPr>
            <w:noProof/>
            <w:webHidden/>
          </w:rPr>
          <w:tab/>
        </w:r>
        <w:r w:rsidR="00744E28">
          <w:rPr>
            <w:noProof/>
            <w:webHidden/>
          </w:rPr>
          <w:fldChar w:fldCharType="begin"/>
        </w:r>
        <w:r w:rsidR="00744E28">
          <w:rPr>
            <w:noProof/>
            <w:webHidden/>
          </w:rPr>
          <w:instrText xml:space="preserve"> PAGEREF _Toc117602591 \h </w:instrText>
        </w:r>
        <w:r w:rsidR="00744E28">
          <w:rPr>
            <w:noProof/>
            <w:webHidden/>
          </w:rPr>
        </w:r>
        <w:r w:rsidR="00744E28">
          <w:rPr>
            <w:noProof/>
            <w:webHidden/>
          </w:rPr>
          <w:fldChar w:fldCharType="separate"/>
        </w:r>
        <w:r w:rsidR="002B42CB">
          <w:rPr>
            <w:noProof/>
            <w:webHidden/>
          </w:rPr>
          <w:t>97</w:t>
        </w:r>
        <w:r w:rsidR="00744E28">
          <w:rPr>
            <w:noProof/>
            <w:webHidden/>
          </w:rPr>
          <w:fldChar w:fldCharType="end"/>
        </w:r>
      </w:hyperlink>
    </w:p>
    <w:p w14:paraId="168E062E" w14:textId="1A2AAA99" w:rsidR="00744E28" w:rsidRDefault="00000000">
      <w:pPr>
        <w:pStyle w:val="TOC3"/>
        <w:rPr>
          <w:rFonts w:asciiTheme="minorHAnsi" w:eastAsiaTheme="minorEastAsia" w:hAnsiTheme="minorHAnsi" w:cstheme="minorBidi"/>
          <w:b w:val="0"/>
          <w:noProof/>
          <w:sz w:val="24"/>
          <w:szCs w:val="24"/>
          <w:lang w:eastAsia="zh-CN"/>
        </w:rPr>
      </w:pPr>
      <w:hyperlink w:anchor="_Toc117602592" w:history="1">
        <w:r w:rsidR="00744E28" w:rsidRPr="004C086C">
          <w:rPr>
            <w:rStyle w:val="Hyperlink"/>
            <w:rFonts w:eastAsia="Times New Roman"/>
            <w:noProof/>
          </w:rPr>
          <w:t>12.6.1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AbstractPreparationProcedure Requirements Class</w:t>
        </w:r>
        <w:r w:rsidR="00744E28">
          <w:rPr>
            <w:noProof/>
            <w:webHidden/>
          </w:rPr>
          <w:tab/>
        </w:r>
        <w:r w:rsidR="00744E28">
          <w:rPr>
            <w:noProof/>
            <w:webHidden/>
          </w:rPr>
          <w:fldChar w:fldCharType="begin"/>
        </w:r>
        <w:r w:rsidR="00744E28">
          <w:rPr>
            <w:noProof/>
            <w:webHidden/>
          </w:rPr>
          <w:instrText xml:space="preserve"> PAGEREF _Toc117602592 \h </w:instrText>
        </w:r>
        <w:r w:rsidR="00744E28">
          <w:rPr>
            <w:noProof/>
            <w:webHidden/>
          </w:rPr>
        </w:r>
        <w:r w:rsidR="00744E28">
          <w:rPr>
            <w:noProof/>
            <w:webHidden/>
          </w:rPr>
          <w:fldChar w:fldCharType="separate"/>
        </w:r>
        <w:r w:rsidR="002B42CB">
          <w:rPr>
            <w:noProof/>
            <w:webHidden/>
          </w:rPr>
          <w:t>97</w:t>
        </w:r>
        <w:r w:rsidR="00744E28">
          <w:rPr>
            <w:noProof/>
            <w:webHidden/>
          </w:rPr>
          <w:fldChar w:fldCharType="end"/>
        </w:r>
      </w:hyperlink>
    </w:p>
    <w:p w14:paraId="618FD732" w14:textId="21301066" w:rsidR="00744E28" w:rsidRDefault="00000000">
      <w:pPr>
        <w:pStyle w:val="TOC2"/>
        <w:rPr>
          <w:rFonts w:asciiTheme="minorHAnsi" w:eastAsiaTheme="minorEastAsia" w:hAnsiTheme="minorHAnsi" w:cstheme="minorBidi"/>
          <w:b w:val="0"/>
          <w:noProof/>
          <w:sz w:val="24"/>
          <w:szCs w:val="24"/>
          <w:lang w:eastAsia="zh-CN"/>
        </w:rPr>
      </w:pPr>
      <w:hyperlink w:anchor="_Toc117602593" w:history="1">
        <w:r w:rsidR="00744E28" w:rsidRPr="004C086C">
          <w:rPr>
            <w:rStyle w:val="Hyperlink"/>
            <w:rFonts w:eastAsia="Times New Roman"/>
            <w:noProof/>
          </w:rPr>
          <w:t>12.7</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AbstractPreparationStep</w:t>
        </w:r>
        <w:r w:rsidR="00744E28">
          <w:rPr>
            <w:noProof/>
            <w:webHidden/>
          </w:rPr>
          <w:tab/>
        </w:r>
        <w:r w:rsidR="00744E28">
          <w:rPr>
            <w:noProof/>
            <w:webHidden/>
          </w:rPr>
          <w:fldChar w:fldCharType="begin"/>
        </w:r>
        <w:r w:rsidR="00744E28">
          <w:rPr>
            <w:noProof/>
            <w:webHidden/>
          </w:rPr>
          <w:instrText xml:space="preserve"> PAGEREF _Toc117602593 \h </w:instrText>
        </w:r>
        <w:r w:rsidR="00744E28">
          <w:rPr>
            <w:noProof/>
            <w:webHidden/>
          </w:rPr>
        </w:r>
        <w:r w:rsidR="00744E28">
          <w:rPr>
            <w:noProof/>
            <w:webHidden/>
          </w:rPr>
          <w:fldChar w:fldCharType="separate"/>
        </w:r>
        <w:r w:rsidR="002B42CB">
          <w:rPr>
            <w:noProof/>
            <w:webHidden/>
          </w:rPr>
          <w:t>98</w:t>
        </w:r>
        <w:r w:rsidR="00744E28">
          <w:rPr>
            <w:noProof/>
            <w:webHidden/>
          </w:rPr>
          <w:fldChar w:fldCharType="end"/>
        </w:r>
      </w:hyperlink>
    </w:p>
    <w:p w14:paraId="663F73C0" w14:textId="1B3C95A9" w:rsidR="00744E28" w:rsidRDefault="00000000">
      <w:pPr>
        <w:pStyle w:val="TOC3"/>
        <w:rPr>
          <w:rFonts w:asciiTheme="minorHAnsi" w:eastAsiaTheme="minorEastAsia" w:hAnsiTheme="minorHAnsi" w:cstheme="minorBidi"/>
          <w:b w:val="0"/>
          <w:noProof/>
          <w:sz w:val="24"/>
          <w:szCs w:val="24"/>
          <w:lang w:eastAsia="zh-CN"/>
        </w:rPr>
      </w:pPr>
      <w:hyperlink w:anchor="_Toc117602594" w:history="1">
        <w:r w:rsidR="00744E28" w:rsidRPr="004C086C">
          <w:rPr>
            <w:rStyle w:val="Hyperlink"/>
            <w:rFonts w:eastAsia="Times New Roman"/>
            <w:noProof/>
          </w:rPr>
          <w:t>12.7.1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AbstractPreparationStep Requirements Class</w:t>
        </w:r>
        <w:r w:rsidR="00744E28">
          <w:rPr>
            <w:noProof/>
            <w:webHidden/>
          </w:rPr>
          <w:tab/>
        </w:r>
        <w:r w:rsidR="00744E28">
          <w:rPr>
            <w:noProof/>
            <w:webHidden/>
          </w:rPr>
          <w:fldChar w:fldCharType="begin"/>
        </w:r>
        <w:r w:rsidR="00744E28">
          <w:rPr>
            <w:noProof/>
            <w:webHidden/>
          </w:rPr>
          <w:instrText xml:space="preserve"> PAGEREF _Toc117602594 \h </w:instrText>
        </w:r>
        <w:r w:rsidR="00744E28">
          <w:rPr>
            <w:noProof/>
            <w:webHidden/>
          </w:rPr>
        </w:r>
        <w:r w:rsidR="00744E28">
          <w:rPr>
            <w:noProof/>
            <w:webHidden/>
          </w:rPr>
          <w:fldChar w:fldCharType="separate"/>
        </w:r>
        <w:r w:rsidR="002B42CB">
          <w:rPr>
            <w:noProof/>
            <w:webHidden/>
          </w:rPr>
          <w:t>98</w:t>
        </w:r>
        <w:r w:rsidR="00744E28">
          <w:rPr>
            <w:noProof/>
            <w:webHidden/>
          </w:rPr>
          <w:fldChar w:fldCharType="end"/>
        </w:r>
      </w:hyperlink>
    </w:p>
    <w:p w14:paraId="2B487DBE" w14:textId="66239448" w:rsidR="00744E28" w:rsidRDefault="00000000">
      <w:pPr>
        <w:pStyle w:val="TOC3"/>
        <w:rPr>
          <w:rFonts w:asciiTheme="minorHAnsi" w:eastAsiaTheme="minorEastAsia" w:hAnsiTheme="minorHAnsi" w:cstheme="minorBidi"/>
          <w:b w:val="0"/>
          <w:noProof/>
          <w:sz w:val="24"/>
          <w:szCs w:val="24"/>
          <w:lang w:eastAsia="zh-CN"/>
        </w:rPr>
      </w:pPr>
      <w:hyperlink w:anchor="_Toc117602595" w:history="1">
        <w:r w:rsidR="00744E28" w:rsidRPr="004C086C">
          <w:rPr>
            <w:rStyle w:val="Hyperlink"/>
            <w:rFonts w:eastAsia="Times New Roman"/>
            <w:noProof/>
          </w:rPr>
          <w:t>12.7.2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description</w:t>
        </w:r>
        <w:r w:rsidR="00744E28">
          <w:rPr>
            <w:noProof/>
            <w:webHidden/>
          </w:rPr>
          <w:tab/>
        </w:r>
        <w:r w:rsidR="00744E28">
          <w:rPr>
            <w:noProof/>
            <w:webHidden/>
          </w:rPr>
          <w:fldChar w:fldCharType="begin"/>
        </w:r>
        <w:r w:rsidR="00744E28">
          <w:rPr>
            <w:noProof/>
            <w:webHidden/>
          </w:rPr>
          <w:instrText xml:space="preserve"> PAGEREF _Toc117602595 \h </w:instrText>
        </w:r>
        <w:r w:rsidR="00744E28">
          <w:rPr>
            <w:noProof/>
            <w:webHidden/>
          </w:rPr>
        </w:r>
        <w:r w:rsidR="00744E28">
          <w:rPr>
            <w:noProof/>
            <w:webHidden/>
          </w:rPr>
          <w:fldChar w:fldCharType="separate"/>
        </w:r>
        <w:r w:rsidR="002B42CB">
          <w:rPr>
            <w:noProof/>
            <w:webHidden/>
          </w:rPr>
          <w:t>99</w:t>
        </w:r>
        <w:r w:rsidR="00744E28">
          <w:rPr>
            <w:noProof/>
            <w:webHidden/>
          </w:rPr>
          <w:fldChar w:fldCharType="end"/>
        </w:r>
      </w:hyperlink>
    </w:p>
    <w:p w14:paraId="170CB892" w14:textId="5C36395F" w:rsidR="00744E28" w:rsidRDefault="00000000">
      <w:pPr>
        <w:pStyle w:val="TOC3"/>
        <w:rPr>
          <w:rFonts w:asciiTheme="minorHAnsi" w:eastAsiaTheme="minorEastAsia" w:hAnsiTheme="minorHAnsi" w:cstheme="minorBidi"/>
          <w:b w:val="0"/>
          <w:noProof/>
          <w:sz w:val="24"/>
          <w:szCs w:val="24"/>
          <w:lang w:eastAsia="zh-CN"/>
        </w:rPr>
      </w:pPr>
      <w:hyperlink w:anchor="_Toc117602596" w:history="1">
        <w:r w:rsidR="00744E28" w:rsidRPr="004C086C">
          <w:rPr>
            <w:rStyle w:val="Hyperlink"/>
            <w:rFonts w:eastAsia="Times New Roman"/>
            <w:noProof/>
          </w:rPr>
          <w:t>12.7.3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time</w:t>
        </w:r>
        <w:r w:rsidR="00744E28">
          <w:rPr>
            <w:noProof/>
            <w:webHidden/>
          </w:rPr>
          <w:tab/>
        </w:r>
        <w:r w:rsidR="00744E28">
          <w:rPr>
            <w:noProof/>
            <w:webHidden/>
          </w:rPr>
          <w:fldChar w:fldCharType="begin"/>
        </w:r>
        <w:r w:rsidR="00744E28">
          <w:rPr>
            <w:noProof/>
            <w:webHidden/>
          </w:rPr>
          <w:instrText xml:space="preserve"> PAGEREF _Toc117602596 \h </w:instrText>
        </w:r>
        <w:r w:rsidR="00744E28">
          <w:rPr>
            <w:noProof/>
            <w:webHidden/>
          </w:rPr>
        </w:r>
        <w:r w:rsidR="00744E28">
          <w:rPr>
            <w:noProof/>
            <w:webHidden/>
          </w:rPr>
          <w:fldChar w:fldCharType="separate"/>
        </w:r>
        <w:r w:rsidR="002B42CB">
          <w:rPr>
            <w:noProof/>
            <w:webHidden/>
          </w:rPr>
          <w:t>99</w:t>
        </w:r>
        <w:r w:rsidR="00744E28">
          <w:rPr>
            <w:noProof/>
            <w:webHidden/>
          </w:rPr>
          <w:fldChar w:fldCharType="end"/>
        </w:r>
      </w:hyperlink>
    </w:p>
    <w:p w14:paraId="5E1164A5" w14:textId="6E199629" w:rsidR="00744E28" w:rsidRDefault="00000000">
      <w:pPr>
        <w:pStyle w:val="TOC2"/>
        <w:rPr>
          <w:rFonts w:asciiTheme="minorHAnsi" w:eastAsiaTheme="minorEastAsia" w:hAnsiTheme="minorHAnsi" w:cstheme="minorBidi"/>
          <w:b w:val="0"/>
          <w:noProof/>
          <w:sz w:val="24"/>
          <w:szCs w:val="24"/>
          <w:lang w:eastAsia="zh-CN"/>
        </w:rPr>
      </w:pPr>
      <w:hyperlink w:anchor="_Toc117602597" w:history="1">
        <w:r w:rsidR="00744E28" w:rsidRPr="004C086C">
          <w:rPr>
            <w:rStyle w:val="Hyperlink"/>
            <w:rFonts w:eastAsia="Times New Roman"/>
            <w:noProof/>
          </w:rPr>
          <w:t>12.8</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Codelists</w:t>
        </w:r>
        <w:r w:rsidR="00744E28">
          <w:rPr>
            <w:noProof/>
            <w:webHidden/>
          </w:rPr>
          <w:tab/>
        </w:r>
        <w:r w:rsidR="00744E28">
          <w:rPr>
            <w:noProof/>
            <w:webHidden/>
          </w:rPr>
          <w:fldChar w:fldCharType="begin"/>
        </w:r>
        <w:r w:rsidR="00744E28">
          <w:rPr>
            <w:noProof/>
            <w:webHidden/>
          </w:rPr>
          <w:instrText xml:space="preserve"> PAGEREF _Toc117602597 \h </w:instrText>
        </w:r>
        <w:r w:rsidR="00744E28">
          <w:rPr>
            <w:noProof/>
            <w:webHidden/>
          </w:rPr>
        </w:r>
        <w:r w:rsidR="00744E28">
          <w:rPr>
            <w:noProof/>
            <w:webHidden/>
          </w:rPr>
          <w:fldChar w:fldCharType="separate"/>
        </w:r>
        <w:r w:rsidR="002B42CB">
          <w:rPr>
            <w:noProof/>
            <w:webHidden/>
          </w:rPr>
          <w:t>99</w:t>
        </w:r>
        <w:r w:rsidR="00744E28">
          <w:rPr>
            <w:noProof/>
            <w:webHidden/>
          </w:rPr>
          <w:fldChar w:fldCharType="end"/>
        </w:r>
      </w:hyperlink>
    </w:p>
    <w:p w14:paraId="5C4F0334" w14:textId="044736A6" w:rsidR="00744E28" w:rsidRDefault="00000000">
      <w:pPr>
        <w:pStyle w:val="TOC3"/>
        <w:rPr>
          <w:rFonts w:asciiTheme="minorHAnsi" w:eastAsiaTheme="minorEastAsia" w:hAnsiTheme="minorHAnsi" w:cstheme="minorBidi"/>
          <w:b w:val="0"/>
          <w:noProof/>
          <w:sz w:val="24"/>
          <w:szCs w:val="24"/>
          <w:lang w:eastAsia="zh-CN"/>
        </w:rPr>
      </w:pPr>
      <w:hyperlink w:anchor="_Toc117602598" w:history="1">
        <w:r w:rsidR="00744E28" w:rsidRPr="004C086C">
          <w:rPr>
            <w:rStyle w:val="Hyperlink"/>
            <w:rFonts w:eastAsia="Times New Roman"/>
            <w:noProof/>
          </w:rPr>
          <w:t>12.8.1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AbstractSampleType</w:t>
        </w:r>
        <w:r w:rsidR="00744E28">
          <w:rPr>
            <w:noProof/>
            <w:webHidden/>
          </w:rPr>
          <w:tab/>
        </w:r>
        <w:r w:rsidR="00744E28">
          <w:rPr>
            <w:noProof/>
            <w:webHidden/>
          </w:rPr>
          <w:fldChar w:fldCharType="begin"/>
        </w:r>
        <w:r w:rsidR="00744E28">
          <w:rPr>
            <w:noProof/>
            <w:webHidden/>
          </w:rPr>
          <w:instrText xml:space="preserve"> PAGEREF _Toc117602598 \h </w:instrText>
        </w:r>
        <w:r w:rsidR="00744E28">
          <w:rPr>
            <w:noProof/>
            <w:webHidden/>
          </w:rPr>
        </w:r>
        <w:r w:rsidR="00744E28">
          <w:rPr>
            <w:noProof/>
            <w:webHidden/>
          </w:rPr>
          <w:fldChar w:fldCharType="separate"/>
        </w:r>
        <w:r w:rsidR="002B42CB">
          <w:rPr>
            <w:noProof/>
            <w:webHidden/>
          </w:rPr>
          <w:t>99</w:t>
        </w:r>
        <w:r w:rsidR="00744E28">
          <w:rPr>
            <w:noProof/>
            <w:webHidden/>
          </w:rPr>
          <w:fldChar w:fldCharType="end"/>
        </w:r>
      </w:hyperlink>
    </w:p>
    <w:p w14:paraId="5E3AC5FE" w14:textId="44BDF394" w:rsidR="00744E28" w:rsidRDefault="00000000">
      <w:pPr>
        <w:pStyle w:val="TOC3"/>
        <w:rPr>
          <w:rFonts w:asciiTheme="minorHAnsi" w:eastAsiaTheme="minorEastAsia" w:hAnsiTheme="minorHAnsi" w:cstheme="minorBidi"/>
          <w:b w:val="0"/>
          <w:noProof/>
          <w:sz w:val="24"/>
          <w:szCs w:val="24"/>
          <w:lang w:eastAsia="zh-CN"/>
        </w:rPr>
      </w:pPr>
      <w:hyperlink w:anchor="_Toc117602599" w:history="1">
        <w:r w:rsidR="00744E28" w:rsidRPr="004C086C">
          <w:rPr>
            <w:rStyle w:val="Hyperlink"/>
            <w:rFonts w:eastAsia="Times New Roman"/>
            <w:noProof/>
          </w:rPr>
          <w:t>12.8.2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AbstractSamplerType</w:t>
        </w:r>
        <w:r w:rsidR="00744E28">
          <w:rPr>
            <w:noProof/>
            <w:webHidden/>
          </w:rPr>
          <w:tab/>
        </w:r>
        <w:r w:rsidR="00744E28">
          <w:rPr>
            <w:noProof/>
            <w:webHidden/>
          </w:rPr>
          <w:fldChar w:fldCharType="begin"/>
        </w:r>
        <w:r w:rsidR="00744E28">
          <w:rPr>
            <w:noProof/>
            <w:webHidden/>
          </w:rPr>
          <w:instrText xml:space="preserve"> PAGEREF _Toc117602599 \h </w:instrText>
        </w:r>
        <w:r w:rsidR="00744E28">
          <w:rPr>
            <w:noProof/>
            <w:webHidden/>
          </w:rPr>
        </w:r>
        <w:r w:rsidR="00744E28">
          <w:rPr>
            <w:noProof/>
            <w:webHidden/>
          </w:rPr>
          <w:fldChar w:fldCharType="separate"/>
        </w:r>
        <w:r w:rsidR="002B42CB">
          <w:rPr>
            <w:noProof/>
            <w:webHidden/>
          </w:rPr>
          <w:t>99</w:t>
        </w:r>
        <w:r w:rsidR="00744E28">
          <w:rPr>
            <w:noProof/>
            <w:webHidden/>
          </w:rPr>
          <w:fldChar w:fldCharType="end"/>
        </w:r>
      </w:hyperlink>
    </w:p>
    <w:p w14:paraId="0FCA94E4" w14:textId="2BB78A63" w:rsidR="00744E28" w:rsidRDefault="00000000">
      <w:pPr>
        <w:pStyle w:val="TOC1"/>
        <w:rPr>
          <w:rFonts w:asciiTheme="minorHAnsi" w:eastAsiaTheme="minorEastAsia" w:hAnsiTheme="minorHAnsi" w:cstheme="minorBidi"/>
          <w:b w:val="0"/>
          <w:noProof/>
          <w:sz w:val="24"/>
          <w:szCs w:val="24"/>
          <w:lang w:eastAsia="zh-CN"/>
        </w:rPr>
      </w:pPr>
      <w:hyperlink w:anchor="_Toc117602600" w:history="1">
        <w:r w:rsidR="00744E28" w:rsidRPr="004C086C">
          <w:rPr>
            <w:rStyle w:val="Hyperlink"/>
            <w:rFonts w:eastAsia="Times New Roman"/>
            <w:noProof/>
          </w:rPr>
          <w:t>13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Basic Samples</w:t>
        </w:r>
        <w:r w:rsidR="00744E28">
          <w:rPr>
            <w:noProof/>
            <w:webHidden/>
          </w:rPr>
          <w:tab/>
        </w:r>
        <w:r w:rsidR="00744E28">
          <w:rPr>
            <w:noProof/>
            <w:webHidden/>
          </w:rPr>
          <w:fldChar w:fldCharType="begin"/>
        </w:r>
        <w:r w:rsidR="00744E28">
          <w:rPr>
            <w:noProof/>
            <w:webHidden/>
          </w:rPr>
          <w:instrText xml:space="preserve"> PAGEREF _Toc117602600 \h </w:instrText>
        </w:r>
        <w:r w:rsidR="00744E28">
          <w:rPr>
            <w:noProof/>
            <w:webHidden/>
          </w:rPr>
        </w:r>
        <w:r w:rsidR="00744E28">
          <w:rPr>
            <w:noProof/>
            <w:webHidden/>
          </w:rPr>
          <w:fldChar w:fldCharType="separate"/>
        </w:r>
        <w:r w:rsidR="002B42CB">
          <w:rPr>
            <w:noProof/>
            <w:webHidden/>
          </w:rPr>
          <w:t>100</w:t>
        </w:r>
        <w:r w:rsidR="00744E28">
          <w:rPr>
            <w:noProof/>
            <w:webHidden/>
          </w:rPr>
          <w:fldChar w:fldCharType="end"/>
        </w:r>
      </w:hyperlink>
    </w:p>
    <w:p w14:paraId="69BEACB7" w14:textId="5A067F72" w:rsidR="00744E28" w:rsidRDefault="00000000">
      <w:pPr>
        <w:pStyle w:val="TOC2"/>
        <w:rPr>
          <w:rFonts w:asciiTheme="minorHAnsi" w:eastAsiaTheme="minorEastAsia" w:hAnsiTheme="minorHAnsi" w:cstheme="minorBidi"/>
          <w:b w:val="0"/>
          <w:noProof/>
          <w:sz w:val="24"/>
          <w:szCs w:val="24"/>
          <w:lang w:eastAsia="zh-CN"/>
        </w:rPr>
      </w:pPr>
      <w:hyperlink w:anchor="_Toc117602601" w:history="1">
        <w:r w:rsidR="00744E28" w:rsidRPr="004C086C">
          <w:rPr>
            <w:rStyle w:val="Hyperlink"/>
            <w:rFonts w:eastAsia="Times New Roman"/>
            <w:noProof/>
          </w:rPr>
          <w:t>13.1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General</w:t>
        </w:r>
        <w:r w:rsidR="00744E28">
          <w:rPr>
            <w:noProof/>
            <w:webHidden/>
          </w:rPr>
          <w:tab/>
        </w:r>
        <w:r w:rsidR="00744E28">
          <w:rPr>
            <w:noProof/>
            <w:webHidden/>
          </w:rPr>
          <w:fldChar w:fldCharType="begin"/>
        </w:r>
        <w:r w:rsidR="00744E28">
          <w:rPr>
            <w:noProof/>
            <w:webHidden/>
          </w:rPr>
          <w:instrText xml:space="preserve"> PAGEREF _Toc117602601 \h </w:instrText>
        </w:r>
        <w:r w:rsidR="00744E28">
          <w:rPr>
            <w:noProof/>
            <w:webHidden/>
          </w:rPr>
        </w:r>
        <w:r w:rsidR="00744E28">
          <w:rPr>
            <w:noProof/>
            <w:webHidden/>
          </w:rPr>
          <w:fldChar w:fldCharType="separate"/>
        </w:r>
        <w:r w:rsidR="002B42CB">
          <w:rPr>
            <w:noProof/>
            <w:webHidden/>
          </w:rPr>
          <w:t>100</w:t>
        </w:r>
        <w:r w:rsidR="00744E28">
          <w:rPr>
            <w:noProof/>
            <w:webHidden/>
          </w:rPr>
          <w:fldChar w:fldCharType="end"/>
        </w:r>
      </w:hyperlink>
    </w:p>
    <w:p w14:paraId="52F4EA08" w14:textId="25BF9196" w:rsidR="00744E28" w:rsidRDefault="00000000">
      <w:pPr>
        <w:pStyle w:val="TOC3"/>
        <w:rPr>
          <w:rFonts w:asciiTheme="minorHAnsi" w:eastAsiaTheme="minorEastAsia" w:hAnsiTheme="minorHAnsi" w:cstheme="minorBidi"/>
          <w:b w:val="0"/>
          <w:noProof/>
          <w:sz w:val="24"/>
          <w:szCs w:val="24"/>
          <w:lang w:eastAsia="zh-CN"/>
        </w:rPr>
      </w:pPr>
      <w:hyperlink w:anchor="_Toc117602602" w:history="1">
        <w:r w:rsidR="00744E28" w:rsidRPr="004C086C">
          <w:rPr>
            <w:rStyle w:val="Hyperlink"/>
            <w:rFonts w:eastAsia="Times New Roman"/>
            <w:noProof/>
          </w:rPr>
          <w:t>13.1.1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Basic Samples Package Requirements Class</w:t>
        </w:r>
        <w:r w:rsidR="00744E28">
          <w:rPr>
            <w:noProof/>
            <w:webHidden/>
          </w:rPr>
          <w:tab/>
        </w:r>
        <w:r w:rsidR="00744E28">
          <w:rPr>
            <w:noProof/>
            <w:webHidden/>
          </w:rPr>
          <w:fldChar w:fldCharType="begin"/>
        </w:r>
        <w:r w:rsidR="00744E28">
          <w:rPr>
            <w:noProof/>
            <w:webHidden/>
          </w:rPr>
          <w:instrText xml:space="preserve"> PAGEREF _Toc117602602 \h </w:instrText>
        </w:r>
        <w:r w:rsidR="00744E28">
          <w:rPr>
            <w:noProof/>
            <w:webHidden/>
          </w:rPr>
        </w:r>
        <w:r w:rsidR="00744E28">
          <w:rPr>
            <w:noProof/>
            <w:webHidden/>
          </w:rPr>
          <w:fldChar w:fldCharType="separate"/>
        </w:r>
        <w:r w:rsidR="002B42CB">
          <w:rPr>
            <w:noProof/>
            <w:webHidden/>
          </w:rPr>
          <w:t>100</w:t>
        </w:r>
        <w:r w:rsidR="00744E28">
          <w:rPr>
            <w:noProof/>
            <w:webHidden/>
          </w:rPr>
          <w:fldChar w:fldCharType="end"/>
        </w:r>
      </w:hyperlink>
    </w:p>
    <w:p w14:paraId="18C310EC" w14:textId="702B8D1E" w:rsidR="00744E28" w:rsidRDefault="00000000">
      <w:pPr>
        <w:pStyle w:val="TOC2"/>
        <w:rPr>
          <w:rFonts w:asciiTheme="minorHAnsi" w:eastAsiaTheme="minorEastAsia" w:hAnsiTheme="minorHAnsi" w:cstheme="minorBidi"/>
          <w:b w:val="0"/>
          <w:noProof/>
          <w:sz w:val="24"/>
          <w:szCs w:val="24"/>
          <w:lang w:eastAsia="zh-CN"/>
        </w:rPr>
      </w:pPr>
      <w:hyperlink w:anchor="_Toc117602603" w:history="1">
        <w:r w:rsidR="00744E28" w:rsidRPr="004C086C">
          <w:rPr>
            <w:rStyle w:val="Hyperlink"/>
            <w:rFonts w:eastAsia="Times New Roman"/>
            <w:noProof/>
          </w:rPr>
          <w:t>13.2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Sample</w:t>
        </w:r>
        <w:r w:rsidR="00744E28">
          <w:rPr>
            <w:noProof/>
            <w:webHidden/>
          </w:rPr>
          <w:tab/>
        </w:r>
        <w:r w:rsidR="00744E28">
          <w:rPr>
            <w:noProof/>
            <w:webHidden/>
          </w:rPr>
          <w:fldChar w:fldCharType="begin"/>
        </w:r>
        <w:r w:rsidR="00744E28">
          <w:rPr>
            <w:noProof/>
            <w:webHidden/>
          </w:rPr>
          <w:instrText xml:space="preserve"> PAGEREF _Toc117602603 \h </w:instrText>
        </w:r>
        <w:r w:rsidR="00744E28">
          <w:rPr>
            <w:noProof/>
            <w:webHidden/>
          </w:rPr>
        </w:r>
        <w:r w:rsidR="00744E28">
          <w:rPr>
            <w:noProof/>
            <w:webHidden/>
          </w:rPr>
          <w:fldChar w:fldCharType="separate"/>
        </w:r>
        <w:r w:rsidR="002B42CB">
          <w:rPr>
            <w:noProof/>
            <w:webHidden/>
          </w:rPr>
          <w:t>101</w:t>
        </w:r>
        <w:r w:rsidR="00744E28">
          <w:rPr>
            <w:noProof/>
            <w:webHidden/>
          </w:rPr>
          <w:fldChar w:fldCharType="end"/>
        </w:r>
      </w:hyperlink>
    </w:p>
    <w:p w14:paraId="0E6CE350" w14:textId="7268D39B" w:rsidR="00744E28" w:rsidRDefault="00000000">
      <w:pPr>
        <w:pStyle w:val="TOC3"/>
        <w:rPr>
          <w:rFonts w:asciiTheme="minorHAnsi" w:eastAsiaTheme="minorEastAsia" w:hAnsiTheme="minorHAnsi" w:cstheme="minorBidi"/>
          <w:b w:val="0"/>
          <w:noProof/>
          <w:sz w:val="24"/>
          <w:szCs w:val="24"/>
          <w:lang w:eastAsia="zh-CN"/>
        </w:rPr>
      </w:pPr>
      <w:hyperlink w:anchor="_Toc117602604" w:history="1">
        <w:r w:rsidR="00744E28" w:rsidRPr="004C086C">
          <w:rPr>
            <w:rStyle w:val="Hyperlink"/>
            <w:rFonts w:eastAsia="Times New Roman"/>
            <w:noProof/>
          </w:rPr>
          <w:t>13.2.1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Sample Requirements Class</w:t>
        </w:r>
        <w:r w:rsidR="00744E28">
          <w:rPr>
            <w:noProof/>
            <w:webHidden/>
          </w:rPr>
          <w:tab/>
        </w:r>
        <w:r w:rsidR="00744E28">
          <w:rPr>
            <w:noProof/>
            <w:webHidden/>
          </w:rPr>
          <w:fldChar w:fldCharType="begin"/>
        </w:r>
        <w:r w:rsidR="00744E28">
          <w:rPr>
            <w:noProof/>
            <w:webHidden/>
          </w:rPr>
          <w:instrText xml:space="preserve"> PAGEREF _Toc117602604 \h </w:instrText>
        </w:r>
        <w:r w:rsidR="00744E28">
          <w:rPr>
            <w:noProof/>
            <w:webHidden/>
          </w:rPr>
        </w:r>
        <w:r w:rsidR="00744E28">
          <w:rPr>
            <w:noProof/>
            <w:webHidden/>
          </w:rPr>
          <w:fldChar w:fldCharType="separate"/>
        </w:r>
        <w:r w:rsidR="002B42CB">
          <w:rPr>
            <w:noProof/>
            <w:webHidden/>
          </w:rPr>
          <w:t>101</w:t>
        </w:r>
        <w:r w:rsidR="00744E28">
          <w:rPr>
            <w:noProof/>
            <w:webHidden/>
          </w:rPr>
          <w:fldChar w:fldCharType="end"/>
        </w:r>
      </w:hyperlink>
    </w:p>
    <w:p w14:paraId="025922AC" w14:textId="7A50EF0F" w:rsidR="00744E28" w:rsidRDefault="00000000">
      <w:pPr>
        <w:pStyle w:val="TOC2"/>
        <w:rPr>
          <w:rFonts w:asciiTheme="minorHAnsi" w:eastAsiaTheme="minorEastAsia" w:hAnsiTheme="minorHAnsi" w:cstheme="minorBidi"/>
          <w:b w:val="0"/>
          <w:noProof/>
          <w:sz w:val="24"/>
          <w:szCs w:val="24"/>
          <w:lang w:eastAsia="zh-CN"/>
        </w:rPr>
      </w:pPr>
      <w:hyperlink w:anchor="_Toc117602605" w:history="1">
        <w:r w:rsidR="00744E28" w:rsidRPr="004C086C">
          <w:rPr>
            <w:rStyle w:val="Hyperlink"/>
            <w:rFonts w:eastAsia="Times New Roman"/>
            <w:noProof/>
          </w:rPr>
          <w:t>13.3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SpatialSample</w:t>
        </w:r>
        <w:r w:rsidR="00744E28">
          <w:rPr>
            <w:noProof/>
            <w:webHidden/>
          </w:rPr>
          <w:tab/>
        </w:r>
        <w:r w:rsidR="00744E28">
          <w:rPr>
            <w:noProof/>
            <w:webHidden/>
          </w:rPr>
          <w:fldChar w:fldCharType="begin"/>
        </w:r>
        <w:r w:rsidR="00744E28">
          <w:rPr>
            <w:noProof/>
            <w:webHidden/>
          </w:rPr>
          <w:instrText xml:space="preserve"> PAGEREF _Toc117602605 \h </w:instrText>
        </w:r>
        <w:r w:rsidR="00744E28">
          <w:rPr>
            <w:noProof/>
            <w:webHidden/>
          </w:rPr>
        </w:r>
        <w:r w:rsidR="00744E28">
          <w:rPr>
            <w:noProof/>
            <w:webHidden/>
          </w:rPr>
          <w:fldChar w:fldCharType="separate"/>
        </w:r>
        <w:r w:rsidR="002B42CB">
          <w:rPr>
            <w:noProof/>
            <w:webHidden/>
          </w:rPr>
          <w:t>103</w:t>
        </w:r>
        <w:r w:rsidR="00744E28">
          <w:rPr>
            <w:noProof/>
            <w:webHidden/>
          </w:rPr>
          <w:fldChar w:fldCharType="end"/>
        </w:r>
      </w:hyperlink>
    </w:p>
    <w:p w14:paraId="3093D336" w14:textId="4CF18F09" w:rsidR="00744E28" w:rsidRDefault="00000000">
      <w:pPr>
        <w:pStyle w:val="TOC3"/>
        <w:rPr>
          <w:rFonts w:asciiTheme="minorHAnsi" w:eastAsiaTheme="minorEastAsia" w:hAnsiTheme="minorHAnsi" w:cstheme="minorBidi"/>
          <w:b w:val="0"/>
          <w:noProof/>
          <w:sz w:val="24"/>
          <w:szCs w:val="24"/>
          <w:lang w:eastAsia="zh-CN"/>
        </w:rPr>
      </w:pPr>
      <w:hyperlink w:anchor="_Toc117602606" w:history="1">
        <w:r w:rsidR="00744E28" w:rsidRPr="004C086C">
          <w:rPr>
            <w:rStyle w:val="Hyperlink"/>
            <w:rFonts w:eastAsia="Times New Roman"/>
            <w:noProof/>
          </w:rPr>
          <w:t>13.3.1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SpatialSample Requirements Class</w:t>
        </w:r>
        <w:r w:rsidR="00744E28">
          <w:rPr>
            <w:noProof/>
            <w:webHidden/>
          </w:rPr>
          <w:tab/>
        </w:r>
        <w:r w:rsidR="00744E28">
          <w:rPr>
            <w:noProof/>
            <w:webHidden/>
          </w:rPr>
          <w:fldChar w:fldCharType="begin"/>
        </w:r>
        <w:r w:rsidR="00744E28">
          <w:rPr>
            <w:noProof/>
            <w:webHidden/>
          </w:rPr>
          <w:instrText xml:space="preserve"> PAGEREF _Toc117602606 \h </w:instrText>
        </w:r>
        <w:r w:rsidR="00744E28">
          <w:rPr>
            <w:noProof/>
            <w:webHidden/>
          </w:rPr>
        </w:r>
        <w:r w:rsidR="00744E28">
          <w:rPr>
            <w:noProof/>
            <w:webHidden/>
          </w:rPr>
          <w:fldChar w:fldCharType="separate"/>
        </w:r>
        <w:r w:rsidR="002B42CB">
          <w:rPr>
            <w:noProof/>
            <w:webHidden/>
          </w:rPr>
          <w:t>103</w:t>
        </w:r>
        <w:r w:rsidR="00744E28">
          <w:rPr>
            <w:noProof/>
            <w:webHidden/>
          </w:rPr>
          <w:fldChar w:fldCharType="end"/>
        </w:r>
      </w:hyperlink>
    </w:p>
    <w:p w14:paraId="321A9756" w14:textId="7AB780F9" w:rsidR="00744E28" w:rsidRDefault="00000000">
      <w:pPr>
        <w:pStyle w:val="TOC3"/>
        <w:rPr>
          <w:rFonts w:asciiTheme="minorHAnsi" w:eastAsiaTheme="minorEastAsia" w:hAnsiTheme="minorHAnsi" w:cstheme="minorBidi"/>
          <w:b w:val="0"/>
          <w:noProof/>
          <w:sz w:val="24"/>
          <w:szCs w:val="24"/>
          <w:lang w:eastAsia="zh-CN"/>
        </w:rPr>
      </w:pPr>
      <w:hyperlink w:anchor="_Toc117602607" w:history="1">
        <w:r w:rsidR="00744E28" w:rsidRPr="004C086C">
          <w:rPr>
            <w:rStyle w:val="Hyperlink"/>
            <w:rFonts w:eastAsia="Times New Roman"/>
            <w:noProof/>
          </w:rPr>
          <w:t>13.3.2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Feature type SpatialSample</w:t>
        </w:r>
        <w:r w:rsidR="00744E28">
          <w:rPr>
            <w:noProof/>
            <w:webHidden/>
          </w:rPr>
          <w:tab/>
        </w:r>
        <w:r w:rsidR="00744E28">
          <w:rPr>
            <w:noProof/>
            <w:webHidden/>
          </w:rPr>
          <w:fldChar w:fldCharType="begin"/>
        </w:r>
        <w:r w:rsidR="00744E28">
          <w:rPr>
            <w:noProof/>
            <w:webHidden/>
          </w:rPr>
          <w:instrText xml:space="preserve"> PAGEREF _Toc117602607 \h </w:instrText>
        </w:r>
        <w:r w:rsidR="00744E28">
          <w:rPr>
            <w:noProof/>
            <w:webHidden/>
          </w:rPr>
        </w:r>
        <w:r w:rsidR="00744E28">
          <w:rPr>
            <w:noProof/>
            <w:webHidden/>
          </w:rPr>
          <w:fldChar w:fldCharType="separate"/>
        </w:r>
        <w:r w:rsidR="002B42CB">
          <w:rPr>
            <w:noProof/>
            <w:webHidden/>
          </w:rPr>
          <w:t>103</w:t>
        </w:r>
        <w:r w:rsidR="00744E28">
          <w:rPr>
            <w:noProof/>
            <w:webHidden/>
          </w:rPr>
          <w:fldChar w:fldCharType="end"/>
        </w:r>
      </w:hyperlink>
    </w:p>
    <w:p w14:paraId="412C8B1E" w14:textId="4554326C" w:rsidR="00744E28" w:rsidRDefault="00000000">
      <w:pPr>
        <w:pStyle w:val="TOC3"/>
        <w:rPr>
          <w:rFonts w:asciiTheme="minorHAnsi" w:eastAsiaTheme="minorEastAsia" w:hAnsiTheme="minorHAnsi" w:cstheme="minorBidi"/>
          <w:b w:val="0"/>
          <w:noProof/>
          <w:sz w:val="24"/>
          <w:szCs w:val="24"/>
          <w:lang w:eastAsia="zh-CN"/>
        </w:rPr>
      </w:pPr>
      <w:hyperlink w:anchor="_Toc117602608" w:history="1">
        <w:r w:rsidR="00744E28" w:rsidRPr="004C086C">
          <w:rPr>
            <w:rStyle w:val="Hyperlink"/>
            <w:rFonts w:eastAsia="Times New Roman"/>
            <w:noProof/>
          </w:rPr>
          <w:t>13.3.3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shape</w:t>
        </w:r>
        <w:r w:rsidR="00744E28">
          <w:rPr>
            <w:noProof/>
            <w:webHidden/>
          </w:rPr>
          <w:tab/>
        </w:r>
        <w:r w:rsidR="00744E28">
          <w:rPr>
            <w:noProof/>
            <w:webHidden/>
          </w:rPr>
          <w:fldChar w:fldCharType="begin"/>
        </w:r>
        <w:r w:rsidR="00744E28">
          <w:rPr>
            <w:noProof/>
            <w:webHidden/>
          </w:rPr>
          <w:instrText xml:space="preserve"> PAGEREF _Toc117602608 \h </w:instrText>
        </w:r>
        <w:r w:rsidR="00744E28">
          <w:rPr>
            <w:noProof/>
            <w:webHidden/>
          </w:rPr>
        </w:r>
        <w:r w:rsidR="00744E28">
          <w:rPr>
            <w:noProof/>
            <w:webHidden/>
          </w:rPr>
          <w:fldChar w:fldCharType="separate"/>
        </w:r>
        <w:r w:rsidR="002B42CB">
          <w:rPr>
            <w:noProof/>
            <w:webHidden/>
          </w:rPr>
          <w:t>104</w:t>
        </w:r>
        <w:r w:rsidR="00744E28">
          <w:rPr>
            <w:noProof/>
            <w:webHidden/>
          </w:rPr>
          <w:fldChar w:fldCharType="end"/>
        </w:r>
      </w:hyperlink>
    </w:p>
    <w:p w14:paraId="64E1E5AC" w14:textId="2C1F18BF" w:rsidR="00744E28" w:rsidRDefault="00000000">
      <w:pPr>
        <w:pStyle w:val="TOC3"/>
        <w:rPr>
          <w:rFonts w:asciiTheme="minorHAnsi" w:eastAsiaTheme="minorEastAsia" w:hAnsiTheme="minorHAnsi" w:cstheme="minorBidi"/>
          <w:b w:val="0"/>
          <w:noProof/>
          <w:sz w:val="24"/>
          <w:szCs w:val="24"/>
          <w:lang w:eastAsia="zh-CN"/>
        </w:rPr>
      </w:pPr>
      <w:hyperlink w:anchor="_Toc117602609" w:history="1">
        <w:r w:rsidR="00744E28" w:rsidRPr="004C086C">
          <w:rPr>
            <w:rStyle w:val="Hyperlink"/>
            <w:rFonts w:eastAsia="Times New Roman"/>
            <w:noProof/>
          </w:rPr>
          <w:t>13.3.4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horizontalPositionalAccuracy</w:t>
        </w:r>
        <w:r w:rsidR="00744E28">
          <w:rPr>
            <w:noProof/>
            <w:webHidden/>
          </w:rPr>
          <w:tab/>
        </w:r>
        <w:r w:rsidR="00744E28">
          <w:rPr>
            <w:noProof/>
            <w:webHidden/>
          </w:rPr>
          <w:fldChar w:fldCharType="begin"/>
        </w:r>
        <w:r w:rsidR="00744E28">
          <w:rPr>
            <w:noProof/>
            <w:webHidden/>
          </w:rPr>
          <w:instrText xml:space="preserve"> PAGEREF _Toc117602609 \h </w:instrText>
        </w:r>
        <w:r w:rsidR="00744E28">
          <w:rPr>
            <w:noProof/>
            <w:webHidden/>
          </w:rPr>
        </w:r>
        <w:r w:rsidR="00744E28">
          <w:rPr>
            <w:noProof/>
            <w:webHidden/>
          </w:rPr>
          <w:fldChar w:fldCharType="separate"/>
        </w:r>
        <w:r w:rsidR="002B42CB">
          <w:rPr>
            <w:noProof/>
            <w:webHidden/>
          </w:rPr>
          <w:t>104</w:t>
        </w:r>
        <w:r w:rsidR="00744E28">
          <w:rPr>
            <w:noProof/>
            <w:webHidden/>
          </w:rPr>
          <w:fldChar w:fldCharType="end"/>
        </w:r>
      </w:hyperlink>
    </w:p>
    <w:p w14:paraId="4934E747" w14:textId="1E9539E8" w:rsidR="00744E28" w:rsidRDefault="00000000">
      <w:pPr>
        <w:pStyle w:val="TOC3"/>
        <w:rPr>
          <w:rFonts w:asciiTheme="minorHAnsi" w:eastAsiaTheme="minorEastAsia" w:hAnsiTheme="minorHAnsi" w:cstheme="minorBidi"/>
          <w:b w:val="0"/>
          <w:noProof/>
          <w:sz w:val="24"/>
          <w:szCs w:val="24"/>
          <w:lang w:eastAsia="zh-CN"/>
        </w:rPr>
      </w:pPr>
      <w:hyperlink w:anchor="_Toc117602610" w:history="1">
        <w:r w:rsidR="00744E28" w:rsidRPr="004C086C">
          <w:rPr>
            <w:rStyle w:val="Hyperlink"/>
            <w:rFonts w:eastAsia="Times New Roman"/>
            <w:noProof/>
          </w:rPr>
          <w:t>13.3.5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verticalPositionalAccuracy</w:t>
        </w:r>
        <w:r w:rsidR="00744E28">
          <w:rPr>
            <w:noProof/>
            <w:webHidden/>
          </w:rPr>
          <w:tab/>
        </w:r>
        <w:r w:rsidR="00744E28">
          <w:rPr>
            <w:noProof/>
            <w:webHidden/>
          </w:rPr>
          <w:fldChar w:fldCharType="begin"/>
        </w:r>
        <w:r w:rsidR="00744E28">
          <w:rPr>
            <w:noProof/>
            <w:webHidden/>
          </w:rPr>
          <w:instrText xml:space="preserve"> PAGEREF _Toc117602610 \h </w:instrText>
        </w:r>
        <w:r w:rsidR="00744E28">
          <w:rPr>
            <w:noProof/>
            <w:webHidden/>
          </w:rPr>
        </w:r>
        <w:r w:rsidR="00744E28">
          <w:rPr>
            <w:noProof/>
            <w:webHidden/>
          </w:rPr>
          <w:fldChar w:fldCharType="separate"/>
        </w:r>
        <w:r w:rsidR="002B42CB">
          <w:rPr>
            <w:noProof/>
            <w:webHidden/>
          </w:rPr>
          <w:t>104</w:t>
        </w:r>
        <w:r w:rsidR="00744E28">
          <w:rPr>
            <w:noProof/>
            <w:webHidden/>
          </w:rPr>
          <w:fldChar w:fldCharType="end"/>
        </w:r>
      </w:hyperlink>
    </w:p>
    <w:p w14:paraId="0D9968EF" w14:textId="3C5C5FA2" w:rsidR="00744E28" w:rsidRDefault="00000000">
      <w:pPr>
        <w:pStyle w:val="TOC2"/>
        <w:rPr>
          <w:rFonts w:asciiTheme="minorHAnsi" w:eastAsiaTheme="minorEastAsia" w:hAnsiTheme="minorHAnsi" w:cstheme="minorBidi"/>
          <w:b w:val="0"/>
          <w:noProof/>
          <w:sz w:val="24"/>
          <w:szCs w:val="24"/>
          <w:lang w:eastAsia="zh-CN"/>
        </w:rPr>
      </w:pPr>
      <w:hyperlink w:anchor="_Toc117602611" w:history="1">
        <w:r w:rsidR="00744E28" w:rsidRPr="004C086C">
          <w:rPr>
            <w:rStyle w:val="Hyperlink"/>
            <w:rFonts w:eastAsia="Times New Roman"/>
            <w:noProof/>
          </w:rPr>
          <w:t>13.4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MaterialSample</w:t>
        </w:r>
        <w:r w:rsidR="00744E28">
          <w:rPr>
            <w:noProof/>
            <w:webHidden/>
          </w:rPr>
          <w:tab/>
        </w:r>
        <w:r w:rsidR="00744E28">
          <w:rPr>
            <w:noProof/>
            <w:webHidden/>
          </w:rPr>
          <w:fldChar w:fldCharType="begin"/>
        </w:r>
        <w:r w:rsidR="00744E28">
          <w:rPr>
            <w:noProof/>
            <w:webHidden/>
          </w:rPr>
          <w:instrText xml:space="preserve"> PAGEREF _Toc117602611 \h </w:instrText>
        </w:r>
        <w:r w:rsidR="00744E28">
          <w:rPr>
            <w:noProof/>
            <w:webHidden/>
          </w:rPr>
        </w:r>
        <w:r w:rsidR="00744E28">
          <w:rPr>
            <w:noProof/>
            <w:webHidden/>
          </w:rPr>
          <w:fldChar w:fldCharType="separate"/>
        </w:r>
        <w:r w:rsidR="002B42CB">
          <w:rPr>
            <w:noProof/>
            <w:webHidden/>
          </w:rPr>
          <w:t>104</w:t>
        </w:r>
        <w:r w:rsidR="00744E28">
          <w:rPr>
            <w:noProof/>
            <w:webHidden/>
          </w:rPr>
          <w:fldChar w:fldCharType="end"/>
        </w:r>
      </w:hyperlink>
    </w:p>
    <w:p w14:paraId="515B6001" w14:textId="6F83EC33" w:rsidR="00744E28" w:rsidRDefault="00000000">
      <w:pPr>
        <w:pStyle w:val="TOC3"/>
        <w:rPr>
          <w:rFonts w:asciiTheme="minorHAnsi" w:eastAsiaTheme="minorEastAsia" w:hAnsiTheme="minorHAnsi" w:cstheme="minorBidi"/>
          <w:b w:val="0"/>
          <w:noProof/>
          <w:sz w:val="24"/>
          <w:szCs w:val="24"/>
          <w:lang w:eastAsia="zh-CN"/>
        </w:rPr>
      </w:pPr>
      <w:hyperlink w:anchor="_Toc117602612" w:history="1">
        <w:r w:rsidR="00744E28" w:rsidRPr="004C086C">
          <w:rPr>
            <w:rStyle w:val="Hyperlink"/>
            <w:rFonts w:eastAsia="Times New Roman"/>
            <w:noProof/>
          </w:rPr>
          <w:t>13.4.1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MaterialSample Requirements Class</w:t>
        </w:r>
        <w:r w:rsidR="00744E28">
          <w:rPr>
            <w:noProof/>
            <w:webHidden/>
          </w:rPr>
          <w:tab/>
        </w:r>
        <w:r w:rsidR="00744E28">
          <w:rPr>
            <w:noProof/>
            <w:webHidden/>
          </w:rPr>
          <w:fldChar w:fldCharType="begin"/>
        </w:r>
        <w:r w:rsidR="00744E28">
          <w:rPr>
            <w:noProof/>
            <w:webHidden/>
          </w:rPr>
          <w:instrText xml:space="preserve"> PAGEREF _Toc117602612 \h </w:instrText>
        </w:r>
        <w:r w:rsidR="00744E28">
          <w:rPr>
            <w:noProof/>
            <w:webHidden/>
          </w:rPr>
        </w:r>
        <w:r w:rsidR="00744E28">
          <w:rPr>
            <w:noProof/>
            <w:webHidden/>
          </w:rPr>
          <w:fldChar w:fldCharType="separate"/>
        </w:r>
        <w:r w:rsidR="002B42CB">
          <w:rPr>
            <w:noProof/>
            <w:webHidden/>
          </w:rPr>
          <w:t>104</w:t>
        </w:r>
        <w:r w:rsidR="00744E28">
          <w:rPr>
            <w:noProof/>
            <w:webHidden/>
          </w:rPr>
          <w:fldChar w:fldCharType="end"/>
        </w:r>
      </w:hyperlink>
    </w:p>
    <w:p w14:paraId="397EF5A2" w14:textId="0597E850" w:rsidR="00744E28" w:rsidRDefault="00000000">
      <w:pPr>
        <w:pStyle w:val="TOC3"/>
        <w:rPr>
          <w:rFonts w:asciiTheme="minorHAnsi" w:eastAsiaTheme="minorEastAsia" w:hAnsiTheme="minorHAnsi" w:cstheme="minorBidi"/>
          <w:b w:val="0"/>
          <w:noProof/>
          <w:sz w:val="24"/>
          <w:szCs w:val="24"/>
          <w:lang w:eastAsia="zh-CN"/>
        </w:rPr>
      </w:pPr>
      <w:hyperlink w:anchor="_Toc117602613" w:history="1">
        <w:r w:rsidR="00744E28" w:rsidRPr="004C086C">
          <w:rPr>
            <w:rStyle w:val="Hyperlink"/>
            <w:rFonts w:eastAsia="Times New Roman"/>
            <w:noProof/>
          </w:rPr>
          <w:t>13.4.2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Feature type MaterialSample</w:t>
        </w:r>
        <w:r w:rsidR="00744E28">
          <w:rPr>
            <w:noProof/>
            <w:webHidden/>
          </w:rPr>
          <w:tab/>
        </w:r>
        <w:r w:rsidR="00744E28">
          <w:rPr>
            <w:noProof/>
            <w:webHidden/>
          </w:rPr>
          <w:fldChar w:fldCharType="begin"/>
        </w:r>
        <w:r w:rsidR="00744E28">
          <w:rPr>
            <w:noProof/>
            <w:webHidden/>
          </w:rPr>
          <w:instrText xml:space="preserve"> PAGEREF _Toc117602613 \h </w:instrText>
        </w:r>
        <w:r w:rsidR="00744E28">
          <w:rPr>
            <w:noProof/>
            <w:webHidden/>
          </w:rPr>
        </w:r>
        <w:r w:rsidR="00744E28">
          <w:rPr>
            <w:noProof/>
            <w:webHidden/>
          </w:rPr>
          <w:fldChar w:fldCharType="separate"/>
        </w:r>
        <w:r w:rsidR="002B42CB">
          <w:rPr>
            <w:noProof/>
            <w:webHidden/>
          </w:rPr>
          <w:t>105</w:t>
        </w:r>
        <w:r w:rsidR="00744E28">
          <w:rPr>
            <w:noProof/>
            <w:webHidden/>
          </w:rPr>
          <w:fldChar w:fldCharType="end"/>
        </w:r>
      </w:hyperlink>
    </w:p>
    <w:p w14:paraId="56A21793" w14:textId="3D3FD4E7" w:rsidR="00744E28" w:rsidRDefault="00000000">
      <w:pPr>
        <w:pStyle w:val="TOC3"/>
        <w:rPr>
          <w:rFonts w:asciiTheme="minorHAnsi" w:eastAsiaTheme="minorEastAsia" w:hAnsiTheme="minorHAnsi" w:cstheme="minorBidi"/>
          <w:b w:val="0"/>
          <w:noProof/>
          <w:sz w:val="24"/>
          <w:szCs w:val="24"/>
          <w:lang w:eastAsia="zh-CN"/>
        </w:rPr>
      </w:pPr>
      <w:hyperlink w:anchor="_Toc117602614" w:history="1">
        <w:r w:rsidR="00744E28" w:rsidRPr="004C086C">
          <w:rPr>
            <w:rStyle w:val="Hyperlink"/>
            <w:rFonts w:eastAsia="Times New Roman"/>
            <w:noProof/>
          </w:rPr>
          <w:t>13.4.3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size</w:t>
        </w:r>
        <w:r w:rsidR="00744E28">
          <w:rPr>
            <w:noProof/>
            <w:webHidden/>
          </w:rPr>
          <w:tab/>
        </w:r>
        <w:r w:rsidR="00744E28">
          <w:rPr>
            <w:noProof/>
            <w:webHidden/>
          </w:rPr>
          <w:fldChar w:fldCharType="begin"/>
        </w:r>
        <w:r w:rsidR="00744E28">
          <w:rPr>
            <w:noProof/>
            <w:webHidden/>
          </w:rPr>
          <w:instrText xml:space="preserve"> PAGEREF _Toc117602614 \h </w:instrText>
        </w:r>
        <w:r w:rsidR="00744E28">
          <w:rPr>
            <w:noProof/>
            <w:webHidden/>
          </w:rPr>
        </w:r>
        <w:r w:rsidR="00744E28">
          <w:rPr>
            <w:noProof/>
            <w:webHidden/>
          </w:rPr>
          <w:fldChar w:fldCharType="separate"/>
        </w:r>
        <w:r w:rsidR="002B42CB">
          <w:rPr>
            <w:noProof/>
            <w:webHidden/>
          </w:rPr>
          <w:t>105</w:t>
        </w:r>
        <w:r w:rsidR="00744E28">
          <w:rPr>
            <w:noProof/>
            <w:webHidden/>
          </w:rPr>
          <w:fldChar w:fldCharType="end"/>
        </w:r>
      </w:hyperlink>
    </w:p>
    <w:p w14:paraId="236F466F" w14:textId="6A9C68AC" w:rsidR="00744E28" w:rsidRDefault="00000000">
      <w:pPr>
        <w:pStyle w:val="TOC3"/>
        <w:rPr>
          <w:rFonts w:asciiTheme="minorHAnsi" w:eastAsiaTheme="minorEastAsia" w:hAnsiTheme="minorHAnsi" w:cstheme="minorBidi"/>
          <w:b w:val="0"/>
          <w:noProof/>
          <w:sz w:val="24"/>
          <w:szCs w:val="24"/>
          <w:lang w:eastAsia="zh-CN"/>
        </w:rPr>
      </w:pPr>
      <w:hyperlink w:anchor="_Toc117602615" w:history="1">
        <w:r w:rsidR="00744E28" w:rsidRPr="004C086C">
          <w:rPr>
            <w:rStyle w:val="Hyperlink"/>
            <w:rFonts w:eastAsia="Times New Roman"/>
            <w:noProof/>
          </w:rPr>
          <w:t>13.4.4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storageLocation</w:t>
        </w:r>
        <w:r w:rsidR="00744E28">
          <w:rPr>
            <w:noProof/>
            <w:webHidden/>
          </w:rPr>
          <w:tab/>
        </w:r>
        <w:r w:rsidR="00744E28">
          <w:rPr>
            <w:noProof/>
            <w:webHidden/>
          </w:rPr>
          <w:fldChar w:fldCharType="begin"/>
        </w:r>
        <w:r w:rsidR="00744E28">
          <w:rPr>
            <w:noProof/>
            <w:webHidden/>
          </w:rPr>
          <w:instrText xml:space="preserve"> PAGEREF _Toc117602615 \h </w:instrText>
        </w:r>
        <w:r w:rsidR="00744E28">
          <w:rPr>
            <w:noProof/>
            <w:webHidden/>
          </w:rPr>
        </w:r>
        <w:r w:rsidR="00744E28">
          <w:rPr>
            <w:noProof/>
            <w:webHidden/>
          </w:rPr>
          <w:fldChar w:fldCharType="separate"/>
        </w:r>
        <w:r w:rsidR="002B42CB">
          <w:rPr>
            <w:noProof/>
            <w:webHidden/>
          </w:rPr>
          <w:t>105</w:t>
        </w:r>
        <w:r w:rsidR="00744E28">
          <w:rPr>
            <w:noProof/>
            <w:webHidden/>
          </w:rPr>
          <w:fldChar w:fldCharType="end"/>
        </w:r>
      </w:hyperlink>
    </w:p>
    <w:p w14:paraId="7EEDD69A" w14:textId="7B1D96CF" w:rsidR="00744E28" w:rsidRDefault="00000000">
      <w:pPr>
        <w:pStyle w:val="TOC3"/>
        <w:rPr>
          <w:rFonts w:asciiTheme="minorHAnsi" w:eastAsiaTheme="minorEastAsia" w:hAnsiTheme="minorHAnsi" w:cstheme="minorBidi"/>
          <w:b w:val="0"/>
          <w:noProof/>
          <w:sz w:val="24"/>
          <w:szCs w:val="24"/>
          <w:lang w:eastAsia="zh-CN"/>
        </w:rPr>
      </w:pPr>
      <w:hyperlink w:anchor="_Toc117602616" w:history="1">
        <w:r w:rsidR="00744E28" w:rsidRPr="004C086C">
          <w:rPr>
            <w:rStyle w:val="Hyperlink"/>
            <w:rFonts w:eastAsia="Times New Roman"/>
            <w:noProof/>
          </w:rPr>
          <w:t>13.4.5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sourceLocation</w:t>
        </w:r>
        <w:r w:rsidR="00744E28">
          <w:rPr>
            <w:noProof/>
            <w:webHidden/>
          </w:rPr>
          <w:tab/>
        </w:r>
        <w:r w:rsidR="00744E28">
          <w:rPr>
            <w:noProof/>
            <w:webHidden/>
          </w:rPr>
          <w:fldChar w:fldCharType="begin"/>
        </w:r>
        <w:r w:rsidR="00744E28">
          <w:rPr>
            <w:noProof/>
            <w:webHidden/>
          </w:rPr>
          <w:instrText xml:space="preserve"> PAGEREF _Toc117602616 \h </w:instrText>
        </w:r>
        <w:r w:rsidR="00744E28">
          <w:rPr>
            <w:noProof/>
            <w:webHidden/>
          </w:rPr>
        </w:r>
        <w:r w:rsidR="00744E28">
          <w:rPr>
            <w:noProof/>
            <w:webHidden/>
          </w:rPr>
          <w:fldChar w:fldCharType="separate"/>
        </w:r>
        <w:r w:rsidR="002B42CB">
          <w:rPr>
            <w:noProof/>
            <w:webHidden/>
          </w:rPr>
          <w:t>105</w:t>
        </w:r>
        <w:r w:rsidR="00744E28">
          <w:rPr>
            <w:noProof/>
            <w:webHidden/>
          </w:rPr>
          <w:fldChar w:fldCharType="end"/>
        </w:r>
      </w:hyperlink>
    </w:p>
    <w:p w14:paraId="054EE0B0" w14:textId="6FF32B06" w:rsidR="00744E28" w:rsidRDefault="00000000">
      <w:pPr>
        <w:pStyle w:val="TOC2"/>
        <w:rPr>
          <w:rFonts w:asciiTheme="minorHAnsi" w:eastAsiaTheme="minorEastAsia" w:hAnsiTheme="minorHAnsi" w:cstheme="minorBidi"/>
          <w:b w:val="0"/>
          <w:noProof/>
          <w:sz w:val="24"/>
          <w:szCs w:val="24"/>
          <w:lang w:eastAsia="zh-CN"/>
        </w:rPr>
      </w:pPr>
      <w:hyperlink w:anchor="_Toc117602617" w:history="1">
        <w:r w:rsidR="00744E28" w:rsidRPr="004C086C">
          <w:rPr>
            <w:rStyle w:val="Hyperlink"/>
            <w:rFonts w:eastAsia="Times New Roman"/>
            <w:noProof/>
          </w:rPr>
          <w:t>13.5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StatisticalSample</w:t>
        </w:r>
        <w:r w:rsidR="00744E28">
          <w:rPr>
            <w:noProof/>
            <w:webHidden/>
          </w:rPr>
          <w:tab/>
        </w:r>
        <w:r w:rsidR="00744E28">
          <w:rPr>
            <w:noProof/>
            <w:webHidden/>
          </w:rPr>
          <w:fldChar w:fldCharType="begin"/>
        </w:r>
        <w:r w:rsidR="00744E28">
          <w:rPr>
            <w:noProof/>
            <w:webHidden/>
          </w:rPr>
          <w:instrText xml:space="preserve"> PAGEREF _Toc117602617 \h </w:instrText>
        </w:r>
        <w:r w:rsidR="00744E28">
          <w:rPr>
            <w:noProof/>
            <w:webHidden/>
          </w:rPr>
        </w:r>
        <w:r w:rsidR="00744E28">
          <w:rPr>
            <w:noProof/>
            <w:webHidden/>
          </w:rPr>
          <w:fldChar w:fldCharType="separate"/>
        </w:r>
        <w:r w:rsidR="002B42CB">
          <w:rPr>
            <w:noProof/>
            <w:webHidden/>
          </w:rPr>
          <w:t>106</w:t>
        </w:r>
        <w:r w:rsidR="00744E28">
          <w:rPr>
            <w:noProof/>
            <w:webHidden/>
          </w:rPr>
          <w:fldChar w:fldCharType="end"/>
        </w:r>
      </w:hyperlink>
    </w:p>
    <w:p w14:paraId="3E0E7476" w14:textId="01C3E93F" w:rsidR="00744E28" w:rsidRDefault="00000000">
      <w:pPr>
        <w:pStyle w:val="TOC3"/>
        <w:rPr>
          <w:rFonts w:asciiTheme="minorHAnsi" w:eastAsiaTheme="minorEastAsia" w:hAnsiTheme="minorHAnsi" w:cstheme="minorBidi"/>
          <w:b w:val="0"/>
          <w:noProof/>
          <w:sz w:val="24"/>
          <w:szCs w:val="24"/>
          <w:lang w:eastAsia="zh-CN"/>
        </w:rPr>
      </w:pPr>
      <w:hyperlink w:anchor="_Toc117602618" w:history="1">
        <w:r w:rsidR="00744E28" w:rsidRPr="004C086C">
          <w:rPr>
            <w:rStyle w:val="Hyperlink"/>
            <w:rFonts w:eastAsia="Times New Roman"/>
            <w:noProof/>
          </w:rPr>
          <w:t>13.5.1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StatisticalSample Requirements Class</w:t>
        </w:r>
        <w:r w:rsidR="00744E28">
          <w:rPr>
            <w:noProof/>
            <w:webHidden/>
          </w:rPr>
          <w:tab/>
        </w:r>
        <w:r w:rsidR="00744E28">
          <w:rPr>
            <w:noProof/>
            <w:webHidden/>
          </w:rPr>
          <w:fldChar w:fldCharType="begin"/>
        </w:r>
        <w:r w:rsidR="00744E28">
          <w:rPr>
            <w:noProof/>
            <w:webHidden/>
          </w:rPr>
          <w:instrText xml:space="preserve"> PAGEREF _Toc117602618 \h </w:instrText>
        </w:r>
        <w:r w:rsidR="00744E28">
          <w:rPr>
            <w:noProof/>
            <w:webHidden/>
          </w:rPr>
        </w:r>
        <w:r w:rsidR="00744E28">
          <w:rPr>
            <w:noProof/>
            <w:webHidden/>
          </w:rPr>
          <w:fldChar w:fldCharType="separate"/>
        </w:r>
        <w:r w:rsidR="002B42CB">
          <w:rPr>
            <w:noProof/>
            <w:webHidden/>
          </w:rPr>
          <w:t>106</w:t>
        </w:r>
        <w:r w:rsidR="00744E28">
          <w:rPr>
            <w:noProof/>
            <w:webHidden/>
          </w:rPr>
          <w:fldChar w:fldCharType="end"/>
        </w:r>
      </w:hyperlink>
    </w:p>
    <w:p w14:paraId="4B96B95E" w14:textId="16BF78B2" w:rsidR="00744E28" w:rsidRDefault="00000000">
      <w:pPr>
        <w:pStyle w:val="TOC3"/>
        <w:rPr>
          <w:rFonts w:asciiTheme="minorHAnsi" w:eastAsiaTheme="minorEastAsia" w:hAnsiTheme="minorHAnsi" w:cstheme="minorBidi"/>
          <w:b w:val="0"/>
          <w:noProof/>
          <w:sz w:val="24"/>
          <w:szCs w:val="24"/>
          <w:lang w:eastAsia="zh-CN"/>
        </w:rPr>
      </w:pPr>
      <w:hyperlink w:anchor="_Toc117602619" w:history="1">
        <w:r w:rsidR="00744E28" w:rsidRPr="004C086C">
          <w:rPr>
            <w:rStyle w:val="Hyperlink"/>
            <w:rFonts w:eastAsia="Times New Roman"/>
            <w:noProof/>
          </w:rPr>
          <w:t>13.5.2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Feature type StatisticalSample</w:t>
        </w:r>
        <w:r w:rsidR="00744E28">
          <w:rPr>
            <w:noProof/>
            <w:webHidden/>
          </w:rPr>
          <w:tab/>
        </w:r>
        <w:r w:rsidR="00744E28">
          <w:rPr>
            <w:noProof/>
            <w:webHidden/>
          </w:rPr>
          <w:fldChar w:fldCharType="begin"/>
        </w:r>
        <w:r w:rsidR="00744E28">
          <w:rPr>
            <w:noProof/>
            <w:webHidden/>
          </w:rPr>
          <w:instrText xml:space="preserve"> PAGEREF _Toc117602619 \h </w:instrText>
        </w:r>
        <w:r w:rsidR="00744E28">
          <w:rPr>
            <w:noProof/>
            <w:webHidden/>
          </w:rPr>
        </w:r>
        <w:r w:rsidR="00744E28">
          <w:rPr>
            <w:noProof/>
            <w:webHidden/>
          </w:rPr>
          <w:fldChar w:fldCharType="separate"/>
        </w:r>
        <w:r w:rsidR="002B42CB">
          <w:rPr>
            <w:noProof/>
            <w:webHidden/>
          </w:rPr>
          <w:t>106</w:t>
        </w:r>
        <w:r w:rsidR="00744E28">
          <w:rPr>
            <w:noProof/>
            <w:webHidden/>
          </w:rPr>
          <w:fldChar w:fldCharType="end"/>
        </w:r>
      </w:hyperlink>
    </w:p>
    <w:p w14:paraId="70523791" w14:textId="14C61E20" w:rsidR="00744E28" w:rsidRDefault="00000000">
      <w:pPr>
        <w:pStyle w:val="TOC3"/>
        <w:rPr>
          <w:rFonts w:asciiTheme="minorHAnsi" w:eastAsiaTheme="minorEastAsia" w:hAnsiTheme="minorHAnsi" w:cstheme="minorBidi"/>
          <w:b w:val="0"/>
          <w:noProof/>
          <w:sz w:val="24"/>
          <w:szCs w:val="24"/>
          <w:lang w:eastAsia="zh-CN"/>
        </w:rPr>
      </w:pPr>
      <w:hyperlink w:anchor="_Toc117602620" w:history="1">
        <w:r w:rsidR="00744E28" w:rsidRPr="004C086C">
          <w:rPr>
            <w:rStyle w:val="Hyperlink"/>
            <w:rFonts w:eastAsia="Times New Roman"/>
            <w:noProof/>
          </w:rPr>
          <w:t>13.5.3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classification</w:t>
        </w:r>
        <w:r w:rsidR="00744E28">
          <w:rPr>
            <w:noProof/>
            <w:webHidden/>
          </w:rPr>
          <w:tab/>
        </w:r>
        <w:r w:rsidR="00744E28">
          <w:rPr>
            <w:noProof/>
            <w:webHidden/>
          </w:rPr>
          <w:fldChar w:fldCharType="begin"/>
        </w:r>
        <w:r w:rsidR="00744E28">
          <w:rPr>
            <w:noProof/>
            <w:webHidden/>
          </w:rPr>
          <w:instrText xml:space="preserve"> PAGEREF _Toc117602620 \h </w:instrText>
        </w:r>
        <w:r w:rsidR="00744E28">
          <w:rPr>
            <w:noProof/>
            <w:webHidden/>
          </w:rPr>
        </w:r>
        <w:r w:rsidR="00744E28">
          <w:rPr>
            <w:noProof/>
            <w:webHidden/>
          </w:rPr>
          <w:fldChar w:fldCharType="separate"/>
        </w:r>
        <w:r w:rsidR="002B42CB">
          <w:rPr>
            <w:noProof/>
            <w:webHidden/>
          </w:rPr>
          <w:t>106</w:t>
        </w:r>
        <w:r w:rsidR="00744E28">
          <w:rPr>
            <w:noProof/>
            <w:webHidden/>
          </w:rPr>
          <w:fldChar w:fldCharType="end"/>
        </w:r>
      </w:hyperlink>
    </w:p>
    <w:p w14:paraId="1D2AAF83" w14:textId="0269008C" w:rsidR="00744E28" w:rsidRDefault="00000000">
      <w:pPr>
        <w:pStyle w:val="TOC2"/>
        <w:rPr>
          <w:rFonts w:asciiTheme="minorHAnsi" w:eastAsiaTheme="minorEastAsia" w:hAnsiTheme="minorHAnsi" w:cstheme="minorBidi"/>
          <w:b w:val="0"/>
          <w:noProof/>
          <w:sz w:val="24"/>
          <w:szCs w:val="24"/>
          <w:lang w:eastAsia="zh-CN"/>
        </w:rPr>
      </w:pPr>
      <w:hyperlink w:anchor="_Toc117602621" w:history="1">
        <w:r w:rsidR="00744E28" w:rsidRPr="004C086C">
          <w:rPr>
            <w:rStyle w:val="Hyperlink"/>
            <w:rFonts w:eastAsia="Times New Roman"/>
            <w:noProof/>
          </w:rPr>
          <w:t>13.6</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Sampling</w:t>
        </w:r>
        <w:r w:rsidR="00744E28">
          <w:rPr>
            <w:noProof/>
            <w:webHidden/>
          </w:rPr>
          <w:tab/>
        </w:r>
        <w:r w:rsidR="00744E28">
          <w:rPr>
            <w:noProof/>
            <w:webHidden/>
          </w:rPr>
          <w:fldChar w:fldCharType="begin"/>
        </w:r>
        <w:r w:rsidR="00744E28">
          <w:rPr>
            <w:noProof/>
            <w:webHidden/>
          </w:rPr>
          <w:instrText xml:space="preserve"> PAGEREF _Toc117602621 \h </w:instrText>
        </w:r>
        <w:r w:rsidR="00744E28">
          <w:rPr>
            <w:noProof/>
            <w:webHidden/>
          </w:rPr>
        </w:r>
        <w:r w:rsidR="00744E28">
          <w:rPr>
            <w:noProof/>
            <w:webHidden/>
          </w:rPr>
          <w:fldChar w:fldCharType="separate"/>
        </w:r>
        <w:r w:rsidR="002B42CB">
          <w:rPr>
            <w:noProof/>
            <w:webHidden/>
          </w:rPr>
          <w:t>107</w:t>
        </w:r>
        <w:r w:rsidR="00744E28">
          <w:rPr>
            <w:noProof/>
            <w:webHidden/>
          </w:rPr>
          <w:fldChar w:fldCharType="end"/>
        </w:r>
      </w:hyperlink>
    </w:p>
    <w:p w14:paraId="099BF58E" w14:textId="60476328" w:rsidR="00744E28" w:rsidRDefault="00000000">
      <w:pPr>
        <w:pStyle w:val="TOC3"/>
        <w:rPr>
          <w:rFonts w:asciiTheme="minorHAnsi" w:eastAsiaTheme="minorEastAsia" w:hAnsiTheme="minorHAnsi" w:cstheme="minorBidi"/>
          <w:b w:val="0"/>
          <w:noProof/>
          <w:sz w:val="24"/>
          <w:szCs w:val="24"/>
          <w:lang w:eastAsia="zh-CN"/>
        </w:rPr>
      </w:pPr>
      <w:hyperlink w:anchor="_Toc117602622" w:history="1">
        <w:r w:rsidR="00744E28" w:rsidRPr="004C086C">
          <w:rPr>
            <w:rStyle w:val="Hyperlink"/>
            <w:rFonts w:eastAsia="Times New Roman"/>
            <w:noProof/>
          </w:rPr>
          <w:t>13.6.1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Sampling Requirements Class</w:t>
        </w:r>
        <w:r w:rsidR="00744E28">
          <w:rPr>
            <w:noProof/>
            <w:webHidden/>
          </w:rPr>
          <w:tab/>
        </w:r>
        <w:r w:rsidR="00744E28">
          <w:rPr>
            <w:noProof/>
            <w:webHidden/>
          </w:rPr>
          <w:fldChar w:fldCharType="begin"/>
        </w:r>
        <w:r w:rsidR="00744E28">
          <w:rPr>
            <w:noProof/>
            <w:webHidden/>
          </w:rPr>
          <w:instrText xml:space="preserve"> PAGEREF _Toc117602622 \h </w:instrText>
        </w:r>
        <w:r w:rsidR="00744E28">
          <w:rPr>
            <w:noProof/>
            <w:webHidden/>
          </w:rPr>
        </w:r>
        <w:r w:rsidR="00744E28">
          <w:rPr>
            <w:noProof/>
            <w:webHidden/>
          </w:rPr>
          <w:fldChar w:fldCharType="separate"/>
        </w:r>
        <w:r w:rsidR="002B42CB">
          <w:rPr>
            <w:noProof/>
            <w:webHidden/>
          </w:rPr>
          <w:t>107</w:t>
        </w:r>
        <w:r w:rsidR="00744E28">
          <w:rPr>
            <w:noProof/>
            <w:webHidden/>
          </w:rPr>
          <w:fldChar w:fldCharType="end"/>
        </w:r>
      </w:hyperlink>
    </w:p>
    <w:p w14:paraId="3F280E92" w14:textId="66F917BE" w:rsidR="00744E28" w:rsidRDefault="00000000">
      <w:pPr>
        <w:pStyle w:val="TOC2"/>
        <w:rPr>
          <w:rFonts w:asciiTheme="minorHAnsi" w:eastAsiaTheme="minorEastAsia" w:hAnsiTheme="minorHAnsi" w:cstheme="minorBidi"/>
          <w:b w:val="0"/>
          <w:noProof/>
          <w:sz w:val="24"/>
          <w:szCs w:val="24"/>
          <w:lang w:eastAsia="zh-CN"/>
        </w:rPr>
      </w:pPr>
      <w:hyperlink w:anchor="_Toc117602623" w:history="1">
        <w:r w:rsidR="00744E28" w:rsidRPr="004C086C">
          <w:rPr>
            <w:rStyle w:val="Hyperlink"/>
            <w:rFonts w:eastAsia="Times New Roman"/>
            <w:noProof/>
          </w:rPr>
          <w:t>13.7</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Sampler</w:t>
        </w:r>
        <w:r w:rsidR="00744E28">
          <w:rPr>
            <w:noProof/>
            <w:webHidden/>
          </w:rPr>
          <w:tab/>
        </w:r>
        <w:r w:rsidR="00744E28">
          <w:rPr>
            <w:noProof/>
            <w:webHidden/>
          </w:rPr>
          <w:fldChar w:fldCharType="begin"/>
        </w:r>
        <w:r w:rsidR="00744E28">
          <w:rPr>
            <w:noProof/>
            <w:webHidden/>
          </w:rPr>
          <w:instrText xml:space="preserve"> PAGEREF _Toc117602623 \h </w:instrText>
        </w:r>
        <w:r w:rsidR="00744E28">
          <w:rPr>
            <w:noProof/>
            <w:webHidden/>
          </w:rPr>
        </w:r>
        <w:r w:rsidR="00744E28">
          <w:rPr>
            <w:noProof/>
            <w:webHidden/>
          </w:rPr>
          <w:fldChar w:fldCharType="separate"/>
        </w:r>
        <w:r w:rsidR="002B42CB">
          <w:rPr>
            <w:noProof/>
            <w:webHidden/>
          </w:rPr>
          <w:t>108</w:t>
        </w:r>
        <w:r w:rsidR="00744E28">
          <w:rPr>
            <w:noProof/>
            <w:webHidden/>
          </w:rPr>
          <w:fldChar w:fldCharType="end"/>
        </w:r>
      </w:hyperlink>
    </w:p>
    <w:p w14:paraId="7EC3C38A" w14:textId="04C25F43" w:rsidR="00744E28" w:rsidRDefault="00000000">
      <w:pPr>
        <w:pStyle w:val="TOC3"/>
        <w:rPr>
          <w:rFonts w:asciiTheme="minorHAnsi" w:eastAsiaTheme="minorEastAsia" w:hAnsiTheme="minorHAnsi" w:cstheme="minorBidi"/>
          <w:b w:val="0"/>
          <w:noProof/>
          <w:sz w:val="24"/>
          <w:szCs w:val="24"/>
          <w:lang w:eastAsia="zh-CN"/>
        </w:rPr>
      </w:pPr>
      <w:hyperlink w:anchor="_Toc117602624" w:history="1">
        <w:r w:rsidR="00744E28" w:rsidRPr="004C086C">
          <w:rPr>
            <w:rStyle w:val="Hyperlink"/>
            <w:rFonts w:eastAsia="Times New Roman"/>
            <w:noProof/>
          </w:rPr>
          <w:t>13.7.1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Sampler Requirements Class</w:t>
        </w:r>
        <w:r w:rsidR="00744E28">
          <w:rPr>
            <w:noProof/>
            <w:webHidden/>
          </w:rPr>
          <w:tab/>
        </w:r>
        <w:r w:rsidR="00744E28">
          <w:rPr>
            <w:noProof/>
            <w:webHidden/>
          </w:rPr>
          <w:fldChar w:fldCharType="begin"/>
        </w:r>
        <w:r w:rsidR="00744E28">
          <w:rPr>
            <w:noProof/>
            <w:webHidden/>
          </w:rPr>
          <w:instrText xml:space="preserve"> PAGEREF _Toc117602624 \h </w:instrText>
        </w:r>
        <w:r w:rsidR="00744E28">
          <w:rPr>
            <w:noProof/>
            <w:webHidden/>
          </w:rPr>
        </w:r>
        <w:r w:rsidR="00744E28">
          <w:rPr>
            <w:noProof/>
            <w:webHidden/>
          </w:rPr>
          <w:fldChar w:fldCharType="separate"/>
        </w:r>
        <w:r w:rsidR="002B42CB">
          <w:rPr>
            <w:noProof/>
            <w:webHidden/>
          </w:rPr>
          <w:t>108</w:t>
        </w:r>
        <w:r w:rsidR="00744E28">
          <w:rPr>
            <w:noProof/>
            <w:webHidden/>
          </w:rPr>
          <w:fldChar w:fldCharType="end"/>
        </w:r>
      </w:hyperlink>
    </w:p>
    <w:p w14:paraId="3731706E" w14:textId="6FDAA7FE" w:rsidR="00744E28" w:rsidRDefault="00000000">
      <w:pPr>
        <w:pStyle w:val="TOC2"/>
        <w:rPr>
          <w:rFonts w:asciiTheme="minorHAnsi" w:eastAsiaTheme="minorEastAsia" w:hAnsiTheme="minorHAnsi" w:cstheme="minorBidi"/>
          <w:b w:val="0"/>
          <w:noProof/>
          <w:sz w:val="24"/>
          <w:szCs w:val="24"/>
          <w:lang w:eastAsia="zh-CN"/>
        </w:rPr>
      </w:pPr>
      <w:hyperlink w:anchor="_Toc117602625" w:history="1">
        <w:r w:rsidR="00744E28" w:rsidRPr="004C086C">
          <w:rPr>
            <w:rStyle w:val="Hyperlink"/>
            <w:rFonts w:eastAsia="Times New Roman"/>
            <w:noProof/>
          </w:rPr>
          <w:t>13.8</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SamplingProcedure</w:t>
        </w:r>
        <w:r w:rsidR="00744E28">
          <w:rPr>
            <w:noProof/>
            <w:webHidden/>
          </w:rPr>
          <w:tab/>
        </w:r>
        <w:r w:rsidR="00744E28">
          <w:rPr>
            <w:noProof/>
            <w:webHidden/>
          </w:rPr>
          <w:fldChar w:fldCharType="begin"/>
        </w:r>
        <w:r w:rsidR="00744E28">
          <w:rPr>
            <w:noProof/>
            <w:webHidden/>
          </w:rPr>
          <w:instrText xml:space="preserve"> PAGEREF _Toc117602625 \h </w:instrText>
        </w:r>
        <w:r w:rsidR="00744E28">
          <w:rPr>
            <w:noProof/>
            <w:webHidden/>
          </w:rPr>
        </w:r>
        <w:r w:rsidR="00744E28">
          <w:rPr>
            <w:noProof/>
            <w:webHidden/>
          </w:rPr>
          <w:fldChar w:fldCharType="separate"/>
        </w:r>
        <w:r w:rsidR="002B42CB">
          <w:rPr>
            <w:noProof/>
            <w:webHidden/>
          </w:rPr>
          <w:t>110</w:t>
        </w:r>
        <w:r w:rsidR="00744E28">
          <w:rPr>
            <w:noProof/>
            <w:webHidden/>
          </w:rPr>
          <w:fldChar w:fldCharType="end"/>
        </w:r>
      </w:hyperlink>
    </w:p>
    <w:p w14:paraId="7EB309FE" w14:textId="67F320DC" w:rsidR="00744E28" w:rsidRDefault="00000000">
      <w:pPr>
        <w:pStyle w:val="TOC3"/>
        <w:rPr>
          <w:rFonts w:asciiTheme="minorHAnsi" w:eastAsiaTheme="minorEastAsia" w:hAnsiTheme="minorHAnsi" w:cstheme="minorBidi"/>
          <w:b w:val="0"/>
          <w:noProof/>
          <w:sz w:val="24"/>
          <w:szCs w:val="24"/>
          <w:lang w:eastAsia="zh-CN"/>
        </w:rPr>
      </w:pPr>
      <w:hyperlink w:anchor="_Toc117602626" w:history="1">
        <w:r w:rsidR="00744E28" w:rsidRPr="004C086C">
          <w:rPr>
            <w:rStyle w:val="Hyperlink"/>
            <w:rFonts w:eastAsia="Times New Roman"/>
            <w:noProof/>
          </w:rPr>
          <w:t>13.8.1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SamplingProcedure Requirements Class</w:t>
        </w:r>
        <w:r w:rsidR="00744E28">
          <w:rPr>
            <w:noProof/>
            <w:webHidden/>
          </w:rPr>
          <w:tab/>
        </w:r>
        <w:r w:rsidR="00744E28">
          <w:rPr>
            <w:noProof/>
            <w:webHidden/>
          </w:rPr>
          <w:fldChar w:fldCharType="begin"/>
        </w:r>
        <w:r w:rsidR="00744E28">
          <w:rPr>
            <w:noProof/>
            <w:webHidden/>
          </w:rPr>
          <w:instrText xml:space="preserve"> PAGEREF _Toc117602626 \h </w:instrText>
        </w:r>
        <w:r w:rsidR="00744E28">
          <w:rPr>
            <w:noProof/>
            <w:webHidden/>
          </w:rPr>
        </w:r>
        <w:r w:rsidR="00744E28">
          <w:rPr>
            <w:noProof/>
            <w:webHidden/>
          </w:rPr>
          <w:fldChar w:fldCharType="separate"/>
        </w:r>
        <w:r w:rsidR="002B42CB">
          <w:rPr>
            <w:noProof/>
            <w:webHidden/>
          </w:rPr>
          <w:t>110</w:t>
        </w:r>
        <w:r w:rsidR="00744E28">
          <w:rPr>
            <w:noProof/>
            <w:webHidden/>
          </w:rPr>
          <w:fldChar w:fldCharType="end"/>
        </w:r>
      </w:hyperlink>
    </w:p>
    <w:p w14:paraId="359353E7" w14:textId="49B9F990" w:rsidR="00744E28" w:rsidRDefault="00000000">
      <w:pPr>
        <w:pStyle w:val="TOC2"/>
        <w:rPr>
          <w:rFonts w:asciiTheme="minorHAnsi" w:eastAsiaTheme="minorEastAsia" w:hAnsiTheme="minorHAnsi" w:cstheme="minorBidi"/>
          <w:b w:val="0"/>
          <w:noProof/>
          <w:sz w:val="24"/>
          <w:szCs w:val="24"/>
          <w:lang w:eastAsia="zh-CN"/>
        </w:rPr>
      </w:pPr>
      <w:hyperlink w:anchor="_Toc117602627" w:history="1">
        <w:r w:rsidR="00744E28" w:rsidRPr="004C086C">
          <w:rPr>
            <w:rStyle w:val="Hyperlink"/>
            <w:rFonts w:eastAsia="Times New Roman"/>
            <w:noProof/>
          </w:rPr>
          <w:t>13.9</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PreparationProcedure</w:t>
        </w:r>
        <w:r w:rsidR="00744E28">
          <w:rPr>
            <w:noProof/>
            <w:webHidden/>
          </w:rPr>
          <w:tab/>
        </w:r>
        <w:r w:rsidR="00744E28">
          <w:rPr>
            <w:noProof/>
            <w:webHidden/>
          </w:rPr>
          <w:fldChar w:fldCharType="begin"/>
        </w:r>
        <w:r w:rsidR="00744E28">
          <w:rPr>
            <w:noProof/>
            <w:webHidden/>
          </w:rPr>
          <w:instrText xml:space="preserve"> PAGEREF _Toc117602627 \h </w:instrText>
        </w:r>
        <w:r w:rsidR="00744E28">
          <w:rPr>
            <w:noProof/>
            <w:webHidden/>
          </w:rPr>
        </w:r>
        <w:r w:rsidR="00744E28">
          <w:rPr>
            <w:noProof/>
            <w:webHidden/>
          </w:rPr>
          <w:fldChar w:fldCharType="separate"/>
        </w:r>
        <w:r w:rsidR="002B42CB">
          <w:rPr>
            <w:noProof/>
            <w:webHidden/>
          </w:rPr>
          <w:t>111</w:t>
        </w:r>
        <w:r w:rsidR="00744E28">
          <w:rPr>
            <w:noProof/>
            <w:webHidden/>
          </w:rPr>
          <w:fldChar w:fldCharType="end"/>
        </w:r>
      </w:hyperlink>
    </w:p>
    <w:p w14:paraId="70069DDB" w14:textId="0CD5BD68" w:rsidR="00744E28" w:rsidRDefault="00000000">
      <w:pPr>
        <w:pStyle w:val="TOC3"/>
        <w:rPr>
          <w:rFonts w:asciiTheme="minorHAnsi" w:eastAsiaTheme="minorEastAsia" w:hAnsiTheme="minorHAnsi" w:cstheme="minorBidi"/>
          <w:b w:val="0"/>
          <w:noProof/>
          <w:sz w:val="24"/>
          <w:szCs w:val="24"/>
          <w:lang w:eastAsia="zh-CN"/>
        </w:rPr>
      </w:pPr>
      <w:hyperlink w:anchor="_Toc117602628" w:history="1">
        <w:r w:rsidR="00744E28" w:rsidRPr="004C086C">
          <w:rPr>
            <w:rStyle w:val="Hyperlink"/>
            <w:rFonts w:eastAsia="Times New Roman"/>
            <w:noProof/>
          </w:rPr>
          <w:t>13.9.1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PreparationProcedure Requirements Class</w:t>
        </w:r>
        <w:r w:rsidR="00744E28">
          <w:rPr>
            <w:noProof/>
            <w:webHidden/>
          </w:rPr>
          <w:tab/>
        </w:r>
        <w:r w:rsidR="00744E28">
          <w:rPr>
            <w:noProof/>
            <w:webHidden/>
          </w:rPr>
          <w:fldChar w:fldCharType="begin"/>
        </w:r>
        <w:r w:rsidR="00744E28">
          <w:rPr>
            <w:noProof/>
            <w:webHidden/>
          </w:rPr>
          <w:instrText xml:space="preserve"> PAGEREF _Toc117602628 \h </w:instrText>
        </w:r>
        <w:r w:rsidR="00744E28">
          <w:rPr>
            <w:noProof/>
            <w:webHidden/>
          </w:rPr>
        </w:r>
        <w:r w:rsidR="00744E28">
          <w:rPr>
            <w:noProof/>
            <w:webHidden/>
          </w:rPr>
          <w:fldChar w:fldCharType="separate"/>
        </w:r>
        <w:r w:rsidR="002B42CB">
          <w:rPr>
            <w:noProof/>
            <w:webHidden/>
          </w:rPr>
          <w:t>111</w:t>
        </w:r>
        <w:r w:rsidR="00744E28">
          <w:rPr>
            <w:noProof/>
            <w:webHidden/>
          </w:rPr>
          <w:fldChar w:fldCharType="end"/>
        </w:r>
      </w:hyperlink>
    </w:p>
    <w:p w14:paraId="48E2CBB3" w14:textId="0DBDFAEC" w:rsidR="00744E28" w:rsidRDefault="00000000">
      <w:pPr>
        <w:pStyle w:val="TOC2"/>
        <w:rPr>
          <w:rFonts w:asciiTheme="minorHAnsi" w:eastAsiaTheme="minorEastAsia" w:hAnsiTheme="minorHAnsi" w:cstheme="minorBidi"/>
          <w:b w:val="0"/>
          <w:noProof/>
          <w:sz w:val="24"/>
          <w:szCs w:val="24"/>
          <w:lang w:eastAsia="zh-CN"/>
        </w:rPr>
      </w:pPr>
      <w:hyperlink w:anchor="_Toc117602629" w:history="1">
        <w:r w:rsidR="00744E28" w:rsidRPr="004C086C">
          <w:rPr>
            <w:rStyle w:val="Hyperlink"/>
            <w:rFonts w:eastAsia="Times New Roman"/>
            <w:noProof/>
          </w:rPr>
          <w:t>13.10</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PreparationStep</w:t>
        </w:r>
        <w:r w:rsidR="00744E28">
          <w:rPr>
            <w:noProof/>
            <w:webHidden/>
          </w:rPr>
          <w:tab/>
        </w:r>
        <w:r w:rsidR="00744E28">
          <w:rPr>
            <w:noProof/>
            <w:webHidden/>
          </w:rPr>
          <w:fldChar w:fldCharType="begin"/>
        </w:r>
        <w:r w:rsidR="00744E28">
          <w:rPr>
            <w:noProof/>
            <w:webHidden/>
          </w:rPr>
          <w:instrText xml:space="preserve"> PAGEREF _Toc117602629 \h </w:instrText>
        </w:r>
        <w:r w:rsidR="00744E28">
          <w:rPr>
            <w:noProof/>
            <w:webHidden/>
          </w:rPr>
        </w:r>
        <w:r w:rsidR="00744E28">
          <w:rPr>
            <w:noProof/>
            <w:webHidden/>
          </w:rPr>
          <w:fldChar w:fldCharType="separate"/>
        </w:r>
        <w:r w:rsidR="002B42CB">
          <w:rPr>
            <w:noProof/>
            <w:webHidden/>
          </w:rPr>
          <w:t>113</w:t>
        </w:r>
        <w:r w:rsidR="00744E28">
          <w:rPr>
            <w:noProof/>
            <w:webHidden/>
          </w:rPr>
          <w:fldChar w:fldCharType="end"/>
        </w:r>
      </w:hyperlink>
    </w:p>
    <w:p w14:paraId="3FAD76A8" w14:textId="32954038"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30" w:history="1">
        <w:r w:rsidR="00744E28" w:rsidRPr="004C086C">
          <w:rPr>
            <w:rStyle w:val="Hyperlink"/>
            <w:rFonts w:eastAsia="Times New Roman"/>
            <w:noProof/>
          </w:rPr>
          <w:t>13.10.1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PreparationStep Requirements Class</w:t>
        </w:r>
        <w:r w:rsidR="00744E28">
          <w:rPr>
            <w:noProof/>
            <w:webHidden/>
          </w:rPr>
          <w:tab/>
        </w:r>
        <w:r w:rsidR="00744E28">
          <w:rPr>
            <w:noProof/>
            <w:webHidden/>
          </w:rPr>
          <w:fldChar w:fldCharType="begin"/>
        </w:r>
        <w:r w:rsidR="00744E28">
          <w:rPr>
            <w:noProof/>
            <w:webHidden/>
          </w:rPr>
          <w:instrText xml:space="preserve"> PAGEREF _Toc117602630 \h </w:instrText>
        </w:r>
        <w:r w:rsidR="00744E28">
          <w:rPr>
            <w:noProof/>
            <w:webHidden/>
          </w:rPr>
        </w:r>
        <w:r w:rsidR="00744E28">
          <w:rPr>
            <w:noProof/>
            <w:webHidden/>
          </w:rPr>
          <w:fldChar w:fldCharType="separate"/>
        </w:r>
        <w:r w:rsidR="002B42CB">
          <w:rPr>
            <w:noProof/>
            <w:webHidden/>
          </w:rPr>
          <w:t>113</w:t>
        </w:r>
        <w:r w:rsidR="00744E28">
          <w:rPr>
            <w:noProof/>
            <w:webHidden/>
          </w:rPr>
          <w:fldChar w:fldCharType="end"/>
        </w:r>
      </w:hyperlink>
    </w:p>
    <w:p w14:paraId="7CADE2B2" w14:textId="3CAE8DF1" w:rsidR="00744E28" w:rsidRDefault="00000000">
      <w:pPr>
        <w:pStyle w:val="TOC2"/>
        <w:rPr>
          <w:rFonts w:asciiTheme="minorHAnsi" w:eastAsiaTheme="minorEastAsia" w:hAnsiTheme="minorHAnsi" w:cstheme="minorBidi"/>
          <w:b w:val="0"/>
          <w:noProof/>
          <w:sz w:val="24"/>
          <w:szCs w:val="24"/>
          <w:lang w:eastAsia="zh-CN"/>
        </w:rPr>
      </w:pPr>
      <w:hyperlink w:anchor="_Toc117602631" w:history="1">
        <w:r w:rsidR="00744E28" w:rsidRPr="004C086C">
          <w:rPr>
            <w:rStyle w:val="Hyperlink"/>
            <w:rFonts w:eastAsia="Times New Roman"/>
            <w:noProof/>
          </w:rPr>
          <w:t>13.11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SampleCollection</w:t>
        </w:r>
        <w:r w:rsidR="00744E28">
          <w:rPr>
            <w:noProof/>
            <w:webHidden/>
          </w:rPr>
          <w:tab/>
        </w:r>
        <w:r w:rsidR="00744E28">
          <w:rPr>
            <w:noProof/>
            <w:webHidden/>
          </w:rPr>
          <w:fldChar w:fldCharType="begin"/>
        </w:r>
        <w:r w:rsidR="00744E28">
          <w:rPr>
            <w:noProof/>
            <w:webHidden/>
          </w:rPr>
          <w:instrText xml:space="preserve"> PAGEREF _Toc117602631 \h </w:instrText>
        </w:r>
        <w:r w:rsidR="00744E28">
          <w:rPr>
            <w:noProof/>
            <w:webHidden/>
          </w:rPr>
        </w:r>
        <w:r w:rsidR="00744E28">
          <w:rPr>
            <w:noProof/>
            <w:webHidden/>
          </w:rPr>
          <w:fldChar w:fldCharType="separate"/>
        </w:r>
        <w:r w:rsidR="002B42CB">
          <w:rPr>
            <w:noProof/>
            <w:webHidden/>
          </w:rPr>
          <w:t>114</w:t>
        </w:r>
        <w:r w:rsidR="00744E28">
          <w:rPr>
            <w:noProof/>
            <w:webHidden/>
          </w:rPr>
          <w:fldChar w:fldCharType="end"/>
        </w:r>
      </w:hyperlink>
    </w:p>
    <w:p w14:paraId="35DEB46F" w14:textId="75F1C6CB"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32" w:history="1">
        <w:r w:rsidR="00744E28" w:rsidRPr="004C086C">
          <w:rPr>
            <w:rStyle w:val="Hyperlink"/>
            <w:rFonts w:eastAsia="Times New Roman"/>
            <w:noProof/>
          </w:rPr>
          <w:t>13.11.1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SampleCollection Requirements Class</w:t>
        </w:r>
        <w:r w:rsidR="00744E28">
          <w:rPr>
            <w:noProof/>
            <w:webHidden/>
          </w:rPr>
          <w:tab/>
        </w:r>
        <w:r w:rsidR="00744E28">
          <w:rPr>
            <w:noProof/>
            <w:webHidden/>
          </w:rPr>
          <w:fldChar w:fldCharType="begin"/>
        </w:r>
        <w:r w:rsidR="00744E28">
          <w:rPr>
            <w:noProof/>
            <w:webHidden/>
          </w:rPr>
          <w:instrText xml:space="preserve"> PAGEREF _Toc117602632 \h </w:instrText>
        </w:r>
        <w:r w:rsidR="00744E28">
          <w:rPr>
            <w:noProof/>
            <w:webHidden/>
          </w:rPr>
        </w:r>
        <w:r w:rsidR="00744E28">
          <w:rPr>
            <w:noProof/>
            <w:webHidden/>
          </w:rPr>
          <w:fldChar w:fldCharType="separate"/>
        </w:r>
        <w:r w:rsidR="002B42CB">
          <w:rPr>
            <w:noProof/>
            <w:webHidden/>
          </w:rPr>
          <w:t>114</w:t>
        </w:r>
        <w:r w:rsidR="00744E28">
          <w:rPr>
            <w:noProof/>
            <w:webHidden/>
          </w:rPr>
          <w:fldChar w:fldCharType="end"/>
        </w:r>
      </w:hyperlink>
    </w:p>
    <w:p w14:paraId="3BBCE436" w14:textId="3BCAFFD7"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33" w:history="1">
        <w:r w:rsidR="00744E28" w:rsidRPr="004C086C">
          <w:rPr>
            <w:rStyle w:val="Hyperlink"/>
            <w:rFonts w:eastAsia="Times New Roman"/>
            <w:noProof/>
          </w:rPr>
          <w:t>13.11.2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Feature type SampleCollection</w:t>
        </w:r>
        <w:r w:rsidR="00744E28">
          <w:rPr>
            <w:noProof/>
            <w:webHidden/>
          </w:rPr>
          <w:tab/>
        </w:r>
        <w:r w:rsidR="00744E28">
          <w:rPr>
            <w:noProof/>
            <w:webHidden/>
          </w:rPr>
          <w:fldChar w:fldCharType="begin"/>
        </w:r>
        <w:r w:rsidR="00744E28">
          <w:rPr>
            <w:noProof/>
            <w:webHidden/>
          </w:rPr>
          <w:instrText xml:space="preserve"> PAGEREF _Toc117602633 \h </w:instrText>
        </w:r>
        <w:r w:rsidR="00744E28">
          <w:rPr>
            <w:noProof/>
            <w:webHidden/>
          </w:rPr>
        </w:r>
        <w:r w:rsidR="00744E28">
          <w:rPr>
            <w:noProof/>
            <w:webHidden/>
          </w:rPr>
          <w:fldChar w:fldCharType="separate"/>
        </w:r>
        <w:r w:rsidR="002B42CB">
          <w:rPr>
            <w:noProof/>
            <w:webHidden/>
          </w:rPr>
          <w:t>115</w:t>
        </w:r>
        <w:r w:rsidR="00744E28">
          <w:rPr>
            <w:noProof/>
            <w:webHidden/>
          </w:rPr>
          <w:fldChar w:fldCharType="end"/>
        </w:r>
      </w:hyperlink>
    </w:p>
    <w:p w14:paraId="588BB5F2" w14:textId="3D0ED5D6"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34" w:history="1">
        <w:r w:rsidR="00744E28" w:rsidRPr="004C086C">
          <w:rPr>
            <w:rStyle w:val="Hyperlink"/>
            <w:rFonts w:eastAsia="Times New Roman"/>
            <w:noProof/>
          </w:rPr>
          <w:t>13.11.3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member</w:t>
        </w:r>
        <w:r w:rsidR="00744E28">
          <w:rPr>
            <w:noProof/>
            <w:webHidden/>
          </w:rPr>
          <w:tab/>
        </w:r>
        <w:r w:rsidR="00744E28">
          <w:rPr>
            <w:noProof/>
            <w:webHidden/>
          </w:rPr>
          <w:fldChar w:fldCharType="begin"/>
        </w:r>
        <w:r w:rsidR="00744E28">
          <w:rPr>
            <w:noProof/>
            <w:webHidden/>
          </w:rPr>
          <w:instrText xml:space="preserve"> PAGEREF _Toc117602634 \h </w:instrText>
        </w:r>
        <w:r w:rsidR="00744E28">
          <w:rPr>
            <w:noProof/>
            <w:webHidden/>
          </w:rPr>
        </w:r>
        <w:r w:rsidR="00744E28">
          <w:rPr>
            <w:noProof/>
            <w:webHidden/>
          </w:rPr>
          <w:fldChar w:fldCharType="separate"/>
        </w:r>
        <w:r w:rsidR="002B42CB">
          <w:rPr>
            <w:noProof/>
            <w:webHidden/>
          </w:rPr>
          <w:t>116</w:t>
        </w:r>
        <w:r w:rsidR="00744E28">
          <w:rPr>
            <w:noProof/>
            <w:webHidden/>
          </w:rPr>
          <w:fldChar w:fldCharType="end"/>
        </w:r>
      </w:hyperlink>
    </w:p>
    <w:p w14:paraId="02CFE5F3" w14:textId="7384CA13"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35" w:history="1">
        <w:r w:rsidR="00744E28" w:rsidRPr="004C086C">
          <w:rPr>
            <w:rStyle w:val="Hyperlink"/>
            <w:rFonts w:eastAsia="Times New Roman"/>
            <w:noProof/>
          </w:rPr>
          <w:t>13.11.4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Association relatedCollection</w:t>
        </w:r>
        <w:r w:rsidR="00744E28">
          <w:rPr>
            <w:noProof/>
            <w:webHidden/>
          </w:rPr>
          <w:tab/>
        </w:r>
        <w:r w:rsidR="00744E28">
          <w:rPr>
            <w:noProof/>
            <w:webHidden/>
          </w:rPr>
          <w:fldChar w:fldCharType="begin"/>
        </w:r>
        <w:r w:rsidR="00744E28">
          <w:rPr>
            <w:noProof/>
            <w:webHidden/>
          </w:rPr>
          <w:instrText xml:space="preserve"> PAGEREF _Toc117602635 \h </w:instrText>
        </w:r>
        <w:r w:rsidR="00744E28">
          <w:rPr>
            <w:noProof/>
            <w:webHidden/>
          </w:rPr>
        </w:r>
        <w:r w:rsidR="00744E28">
          <w:rPr>
            <w:noProof/>
            <w:webHidden/>
          </w:rPr>
          <w:fldChar w:fldCharType="separate"/>
        </w:r>
        <w:r w:rsidR="002B42CB">
          <w:rPr>
            <w:noProof/>
            <w:webHidden/>
          </w:rPr>
          <w:t>116</w:t>
        </w:r>
        <w:r w:rsidR="00744E28">
          <w:rPr>
            <w:noProof/>
            <w:webHidden/>
          </w:rPr>
          <w:fldChar w:fldCharType="end"/>
        </w:r>
      </w:hyperlink>
    </w:p>
    <w:p w14:paraId="7CB5575E" w14:textId="3BA9D55A" w:rsidR="00744E28" w:rsidRDefault="00000000">
      <w:pPr>
        <w:pStyle w:val="TOC2"/>
        <w:rPr>
          <w:rFonts w:asciiTheme="minorHAnsi" w:eastAsiaTheme="minorEastAsia" w:hAnsiTheme="minorHAnsi" w:cstheme="minorBidi"/>
          <w:b w:val="0"/>
          <w:noProof/>
          <w:sz w:val="24"/>
          <w:szCs w:val="24"/>
          <w:lang w:eastAsia="zh-CN"/>
        </w:rPr>
      </w:pPr>
      <w:hyperlink w:anchor="_Toc117602636" w:history="1">
        <w:r w:rsidR="00744E28" w:rsidRPr="004C086C">
          <w:rPr>
            <w:rStyle w:val="Hyperlink"/>
            <w:rFonts w:eastAsia="Times New Roman"/>
            <w:noProof/>
          </w:rPr>
          <w:t>13.12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PhysicalDimension</w:t>
        </w:r>
        <w:r w:rsidR="00744E28">
          <w:rPr>
            <w:noProof/>
            <w:webHidden/>
          </w:rPr>
          <w:tab/>
        </w:r>
        <w:r w:rsidR="00744E28">
          <w:rPr>
            <w:noProof/>
            <w:webHidden/>
          </w:rPr>
          <w:fldChar w:fldCharType="begin"/>
        </w:r>
        <w:r w:rsidR="00744E28">
          <w:rPr>
            <w:noProof/>
            <w:webHidden/>
          </w:rPr>
          <w:instrText xml:space="preserve"> PAGEREF _Toc117602636 \h </w:instrText>
        </w:r>
        <w:r w:rsidR="00744E28">
          <w:rPr>
            <w:noProof/>
            <w:webHidden/>
          </w:rPr>
        </w:r>
        <w:r w:rsidR="00744E28">
          <w:rPr>
            <w:noProof/>
            <w:webHidden/>
          </w:rPr>
          <w:fldChar w:fldCharType="separate"/>
        </w:r>
        <w:r w:rsidR="002B42CB">
          <w:rPr>
            <w:noProof/>
            <w:webHidden/>
          </w:rPr>
          <w:t>116</w:t>
        </w:r>
        <w:r w:rsidR="00744E28">
          <w:rPr>
            <w:noProof/>
            <w:webHidden/>
          </w:rPr>
          <w:fldChar w:fldCharType="end"/>
        </w:r>
      </w:hyperlink>
    </w:p>
    <w:p w14:paraId="53E5A4EA" w14:textId="7F0A973A"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37" w:history="1">
        <w:r w:rsidR="00744E28" w:rsidRPr="004C086C">
          <w:rPr>
            <w:rStyle w:val="Hyperlink"/>
            <w:rFonts w:eastAsia="Times New Roman"/>
            <w:noProof/>
          </w:rPr>
          <w:t>13.12.1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PhysicalDimension Requirements Class</w:t>
        </w:r>
        <w:r w:rsidR="00744E28">
          <w:rPr>
            <w:noProof/>
            <w:webHidden/>
          </w:rPr>
          <w:tab/>
        </w:r>
        <w:r w:rsidR="00744E28">
          <w:rPr>
            <w:noProof/>
            <w:webHidden/>
          </w:rPr>
          <w:fldChar w:fldCharType="begin"/>
        </w:r>
        <w:r w:rsidR="00744E28">
          <w:rPr>
            <w:noProof/>
            <w:webHidden/>
          </w:rPr>
          <w:instrText xml:space="preserve"> PAGEREF _Toc117602637 \h </w:instrText>
        </w:r>
        <w:r w:rsidR="00744E28">
          <w:rPr>
            <w:noProof/>
            <w:webHidden/>
          </w:rPr>
        </w:r>
        <w:r w:rsidR="00744E28">
          <w:rPr>
            <w:noProof/>
            <w:webHidden/>
          </w:rPr>
          <w:fldChar w:fldCharType="separate"/>
        </w:r>
        <w:r w:rsidR="002B42CB">
          <w:rPr>
            <w:noProof/>
            <w:webHidden/>
          </w:rPr>
          <w:t>116</w:t>
        </w:r>
        <w:r w:rsidR="00744E28">
          <w:rPr>
            <w:noProof/>
            <w:webHidden/>
          </w:rPr>
          <w:fldChar w:fldCharType="end"/>
        </w:r>
      </w:hyperlink>
    </w:p>
    <w:p w14:paraId="2BF487D7" w14:textId="636372AD"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38" w:history="1">
        <w:r w:rsidR="00744E28" w:rsidRPr="004C086C">
          <w:rPr>
            <w:rStyle w:val="Hyperlink"/>
            <w:rFonts w:eastAsia="Times New Roman"/>
            <w:noProof/>
          </w:rPr>
          <w:t>13.12.2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Data type PhysicalDimension</w:t>
        </w:r>
        <w:r w:rsidR="00744E28">
          <w:rPr>
            <w:noProof/>
            <w:webHidden/>
          </w:rPr>
          <w:tab/>
        </w:r>
        <w:r w:rsidR="00744E28">
          <w:rPr>
            <w:noProof/>
            <w:webHidden/>
          </w:rPr>
          <w:fldChar w:fldCharType="begin"/>
        </w:r>
        <w:r w:rsidR="00744E28">
          <w:rPr>
            <w:noProof/>
            <w:webHidden/>
          </w:rPr>
          <w:instrText xml:space="preserve"> PAGEREF _Toc117602638 \h </w:instrText>
        </w:r>
        <w:r w:rsidR="00744E28">
          <w:rPr>
            <w:noProof/>
            <w:webHidden/>
          </w:rPr>
        </w:r>
        <w:r w:rsidR="00744E28">
          <w:rPr>
            <w:noProof/>
            <w:webHidden/>
          </w:rPr>
          <w:fldChar w:fldCharType="separate"/>
        </w:r>
        <w:r w:rsidR="002B42CB">
          <w:rPr>
            <w:noProof/>
            <w:webHidden/>
          </w:rPr>
          <w:t>116</w:t>
        </w:r>
        <w:r w:rsidR="00744E28">
          <w:rPr>
            <w:noProof/>
            <w:webHidden/>
          </w:rPr>
          <w:fldChar w:fldCharType="end"/>
        </w:r>
      </w:hyperlink>
    </w:p>
    <w:p w14:paraId="5F0C0CFC" w14:textId="3E2CE719"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39" w:history="1">
        <w:r w:rsidR="00744E28" w:rsidRPr="004C086C">
          <w:rPr>
            <w:rStyle w:val="Hyperlink"/>
            <w:rFonts w:eastAsia="Times New Roman"/>
            <w:noProof/>
          </w:rPr>
          <w:t>13.12.3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dimension</w:t>
        </w:r>
        <w:r w:rsidR="00744E28">
          <w:rPr>
            <w:noProof/>
            <w:webHidden/>
          </w:rPr>
          <w:tab/>
        </w:r>
        <w:r w:rsidR="00744E28">
          <w:rPr>
            <w:noProof/>
            <w:webHidden/>
          </w:rPr>
          <w:fldChar w:fldCharType="begin"/>
        </w:r>
        <w:r w:rsidR="00744E28">
          <w:rPr>
            <w:noProof/>
            <w:webHidden/>
          </w:rPr>
          <w:instrText xml:space="preserve"> PAGEREF _Toc117602639 \h </w:instrText>
        </w:r>
        <w:r w:rsidR="00744E28">
          <w:rPr>
            <w:noProof/>
            <w:webHidden/>
          </w:rPr>
        </w:r>
        <w:r w:rsidR="00744E28">
          <w:rPr>
            <w:noProof/>
            <w:webHidden/>
          </w:rPr>
          <w:fldChar w:fldCharType="separate"/>
        </w:r>
        <w:r w:rsidR="002B42CB">
          <w:rPr>
            <w:noProof/>
            <w:webHidden/>
          </w:rPr>
          <w:t>117</w:t>
        </w:r>
        <w:r w:rsidR="00744E28">
          <w:rPr>
            <w:noProof/>
            <w:webHidden/>
          </w:rPr>
          <w:fldChar w:fldCharType="end"/>
        </w:r>
      </w:hyperlink>
    </w:p>
    <w:p w14:paraId="6C5AFD21" w14:textId="3765C87A"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40" w:history="1">
        <w:r w:rsidR="00744E28" w:rsidRPr="004C086C">
          <w:rPr>
            <w:rStyle w:val="Hyperlink"/>
            <w:rFonts w:eastAsia="Times New Roman"/>
            <w:noProof/>
          </w:rPr>
          <w:t>13.12.4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value</w:t>
        </w:r>
        <w:r w:rsidR="00744E28">
          <w:rPr>
            <w:noProof/>
            <w:webHidden/>
          </w:rPr>
          <w:tab/>
        </w:r>
        <w:r w:rsidR="00744E28">
          <w:rPr>
            <w:noProof/>
            <w:webHidden/>
          </w:rPr>
          <w:fldChar w:fldCharType="begin"/>
        </w:r>
        <w:r w:rsidR="00744E28">
          <w:rPr>
            <w:noProof/>
            <w:webHidden/>
          </w:rPr>
          <w:instrText xml:space="preserve"> PAGEREF _Toc117602640 \h </w:instrText>
        </w:r>
        <w:r w:rsidR="00744E28">
          <w:rPr>
            <w:noProof/>
            <w:webHidden/>
          </w:rPr>
        </w:r>
        <w:r w:rsidR="00744E28">
          <w:rPr>
            <w:noProof/>
            <w:webHidden/>
          </w:rPr>
          <w:fldChar w:fldCharType="separate"/>
        </w:r>
        <w:r w:rsidR="002B42CB">
          <w:rPr>
            <w:noProof/>
            <w:webHidden/>
          </w:rPr>
          <w:t>117</w:t>
        </w:r>
        <w:r w:rsidR="00744E28">
          <w:rPr>
            <w:noProof/>
            <w:webHidden/>
          </w:rPr>
          <w:fldChar w:fldCharType="end"/>
        </w:r>
      </w:hyperlink>
    </w:p>
    <w:p w14:paraId="79ADD62B" w14:textId="6E512BF6" w:rsidR="00744E28" w:rsidRDefault="00000000">
      <w:pPr>
        <w:pStyle w:val="TOC2"/>
        <w:rPr>
          <w:rFonts w:asciiTheme="minorHAnsi" w:eastAsiaTheme="minorEastAsia" w:hAnsiTheme="minorHAnsi" w:cstheme="minorBidi"/>
          <w:b w:val="0"/>
          <w:noProof/>
          <w:sz w:val="24"/>
          <w:szCs w:val="24"/>
          <w:lang w:eastAsia="zh-CN"/>
        </w:rPr>
      </w:pPr>
      <w:hyperlink w:anchor="_Toc117602641" w:history="1">
        <w:r w:rsidR="00744E28" w:rsidRPr="004C086C">
          <w:rPr>
            <w:rStyle w:val="Hyperlink"/>
            <w:rFonts w:eastAsia="Times New Roman"/>
            <w:noProof/>
          </w:rPr>
          <w:t>13.13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NamedLocation</w:t>
        </w:r>
        <w:r w:rsidR="00744E28">
          <w:rPr>
            <w:noProof/>
            <w:webHidden/>
          </w:rPr>
          <w:tab/>
        </w:r>
        <w:r w:rsidR="00744E28">
          <w:rPr>
            <w:noProof/>
            <w:webHidden/>
          </w:rPr>
          <w:fldChar w:fldCharType="begin"/>
        </w:r>
        <w:r w:rsidR="00744E28">
          <w:rPr>
            <w:noProof/>
            <w:webHidden/>
          </w:rPr>
          <w:instrText xml:space="preserve"> PAGEREF _Toc117602641 \h </w:instrText>
        </w:r>
        <w:r w:rsidR="00744E28">
          <w:rPr>
            <w:noProof/>
            <w:webHidden/>
          </w:rPr>
        </w:r>
        <w:r w:rsidR="00744E28">
          <w:rPr>
            <w:noProof/>
            <w:webHidden/>
          </w:rPr>
          <w:fldChar w:fldCharType="separate"/>
        </w:r>
        <w:r w:rsidR="002B42CB">
          <w:rPr>
            <w:noProof/>
            <w:webHidden/>
          </w:rPr>
          <w:t>117</w:t>
        </w:r>
        <w:r w:rsidR="00744E28">
          <w:rPr>
            <w:noProof/>
            <w:webHidden/>
          </w:rPr>
          <w:fldChar w:fldCharType="end"/>
        </w:r>
      </w:hyperlink>
    </w:p>
    <w:p w14:paraId="1CFE2124" w14:textId="031D3811"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42" w:history="1">
        <w:r w:rsidR="00744E28" w:rsidRPr="004C086C">
          <w:rPr>
            <w:rStyle w:val="Hyperlink"/>
            <w:rFonts w:eastAsia="Times New Roman"/>
            <w:noProof/>
          </w:rPr>
          <w:t>13.13.1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NamedLocation Requirements Class</w:t>
        </w:r>
        <w:r w:rsidR="00744E28">
          <w:rPr>
            <w:noProof/>
            <w:webHidden/>
          </w:rPr>
          <w:tab/>
        </w:r>
        <w:r w:rsidR="00744E28">
          <w:rPr>
            <w:noProof/>
            <w:webHidden/>
          </w:rPr>
          <w:fldChar w:fldCharType="begin"/>
        </w:r>
        <w:r w:rsidR="00744E28">
          <w:rPr>
            <w:noProof/>
            <w:webHidden/>
          </w:rPr>
          <w:instrText xml:space="preserve"> PAGEREF _Toc117602642 \h </w:instrText>
        </w:r>
        <w:r w:rsidR="00744E28">
          <w:rPr>
            <w:noProof/>
            <w:webHidden/>
          </w:rPr>
        </w:r>
        <w:r w:rsidR="00744E28">
          <w:rPr>
            <w:noProof/>
            <w:webHidden/>
          </w:rPr>
          <w:fldChar w:fldCharType="separate"/>
        </w:r>
        <w:r w:rsidR="002B42CB">
          <w:rPr>
            <w:noProof/>
            <w:webHidden/>
          </w:rPr>
          <w:t>117</w:t>
        </w:r>
        <w:r w:rsidR="00744E28">
          <w:rPr>
            <w:noProof/>
            <w:webHidden/>
          </w:rPr>
          <w:fldChar w:fldCharType="end"/>
        </w:r>
      </w:hyperlink>
    </w:p>
    <w:p w14:paraId="5C4A1CBF" w14:textId="7CEE6EE3"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43" w:history="1">
        <w:r w:rsidR="00744E28" w:rsidRPr="004C086C">
          <w:rPr>
            <w:rStyle w:val="Hyperlink"/>
            <w:rFonts w:eastAsia="Times New Roman"/>
            <w:noProof/>
          </w:rPr>
          <w:t>13.13.2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Data type NamedLocation</w:t>
        </w:r>
        <w:r w:rsidR="00744E28">
          <w:rPr>
            <w:noProof/>
            <w:webHidden/>
          </w:rPr>
          <w:tab/>
        </w:r>
        <w:r w:rsidR="00744E28">
          <w:rPr>
            <w:noProof/>
            <w:webHidden/>
          </w:rPr>
          <w:fldChar w:fldCharType="begin"/>
        </w:r>
        <w:r w:rsidR="00744E28">
          <w:rPr>
            <w:noProof/>
            <w:webHidden/>
          </w:rPr>
          <w:instrText xml:space="preserve"> PAGEREF _Toc117602643 \h </w:instrText>
        </w:r>
        <w:r w:rsidR="00744E28">
          <w:rPr>
            <w:noProof/>
            <w:webHidden/>
          </w:rPr>
        </w:r>
        <w:r w:rsidR="00744E28">
          <w:rPr>
            <w:noProof/>
            <w:webHidden/>
          </w:rPr>
          <w:fldChar w:fldCharType="separate"/>
        </w:r>
        <w:r w:rsidR="002B42CB">
          <w:rPr>
            <w:noProof/>
            <w:webHidden/>
          </w:rPr>
          <w:t>118</w:t>
        </w:r>
        <w:r w:rsidR="00744E28">
          <w:rPr>
            <w:noProof/>
            <w:webHidden/>
          </w:rPr>
          <w:fldChar w:fldCharType="end"/>
        </w:r>
      </w:hyperlink>
    </w:p>
    <w:p w14:paraId="223DADD8" w14:textId="232F670C"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44" w:history="1">
        <w:r w:rsidR="00744E28" w:rsidRPr="004C086C">
          <w:rPr>
            <w:rStyle w:val="Hyperlink"/>
            <w:rFonts w:eastAsia="Times New Roman"/>
            <w:noProof/>
          </w:rPr>
          <w:t>13.13.3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address</w:t>
        </w:r>
        <w:r w:rsidR="00744E28">
          <w:rPr>
            <w:noProof/>
            <w:webHidden/>
          </w:rPr>
          <w:tab/>
        </w:r>
        <w:r w:rsidR="00744E28">
          <w:rPr>
            <w:noProof/>
            <w:webHidden/>
          </w:rPr>
          <w:fldChar w:fldCharType="begin"/>
        </w:r>
        <w:r w:rsidR="00744E28">
          <w:rPr>
            <w:noProof/>
            <w:webHidden/>
          </w:rPr>
          <w:instrText xml:space="preserve"> PAGEREF _Toc117602644 \h </w:instrText>
        </w:r>
        <w:r w:rsidR="00744E28">
          <w:rPr>
            <w:noProof/>
            <w:webHidden/>
          </w:rPr>
        </w:r>
        <w:r w:rsidR="00744E28">
          <w:rPr>
            <w:noProof/>
            <w:webHidden/>
          </w:rPr>
          <w:fldChar w:fldCharType="separate"/>
        </w:r>
        <w:r w:rsidR="002B42CB">
          <w:rPr>
            <w:noProof/>
            <w:webHidden/>
          </w:rPr>
          <w:t>118</w:t>
        </w:r>
        <w:r w:rsidR="00744E28">
          <w:rPr>
            <w:noProof/>
            <w:webHidden/>
          </w:rPr>
          <w:fldChar w:fldCharType="end"/>
        </w:r>
      </w:hyperlink>
    </w:p>
    <w:p w14:paraId="334304DF" w14:textId="10C9EBAE"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45" w:history="1">
        <w:r w:rsidR="00744E28" w:rsidRPr="004C086C">
          <w:rPr>
            <w:rStyle w:val="Hyperlink"/>
            <w:rFonts w:eastAsia="Times New Roman"/>
            <w:noProof/>
          </w:rPr>
          <w:t>13.13.4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name</w:t>
        </w:r>
        <w:r w:rsidR="00744E28">
          <w:rPr>
            <w:noProof/>
            <w:webHidden/>
          </w:rPr>
          <w:tab/>
        </w:r>
        <w:r w:rsidR="00744E28">
          <w:rPr>
            <w:noProof/>
            <w:webHidden/>
          </w:rPr>
          <w:fldChar w:fldCharType="begin"/>
        </w:r>
        <w:r w:rsidR="00744E28">
          <w:rPr>
            <w:noProof/>
            <w:webHidden/>
          </w:rPr>
          <w:instrText xml:space="preserve"> PAGEREF _Toc117602645 \h </w:instrText>
        </w:r>
        <w:r w:rsidR="00744E28">
          <w:rPr>
            <w:noProof/>
            <w:webHidden/>
          </w:rPr>
        </w:r>
        <w:r w:rsidR="00744E28">
          <w:rPr>
            <w:noProof/>
            <w:webHidden/>
          </w:rPr>
          <w:fldChar w:fldCharType="separate"/>
        </w:r>
        <w:r w:rsidR="002B42CB">
          <w:rPr>
            <w:noProof/>
            <w:webHidden/>
          </w:rPr>
          <w:t>118</w:t>
        </w:r>
        <w:r w:rsidR="00744E28">
          <w:rPr>
            <w:noProof/>
            <w:webHidden/>
          </w:rPr>
          <w:fldChar w:fldCharType="end"/>
        </w:r>
      </w:hyperlink>
    </w:p>
    <w:p w14:paraId="2D1EAAD7" w14:textId="53303A00"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46" w:history="1">
        <w:r w:rsidR="00744E28" w:rsidRPr="004C086C">
          <w:rPr>
            <w:rStyle w:val="Hyperlink"/>
            <w:rFonts w:eastAsia="Times New Roman"/>
            <w:noProof/>
          </w:rPr>
          <w:t>13.13.5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representativeGeometry</w:t>
        </w:r>
        <w:r w:rsidR="00744E28">
          <w:rPr>
            <w:noProof/>
            <w:webHidden/>
          </w:rPr>
          <w:tab/>
        </w:r>
        <w:r w:rsidR="00744E28">
          <w:rPr>
            <w:noProof/>
            <w:webHidden/>
          </w:rPr>
          <w:fldChar w:fldCharType="begin"/>
        </w:r>
        <w:r w:rsidR="00744E28">
          <w:rPr>
            <w:noProof/>
            <w:webHidden/>
          </w:rPr>
          <w:instrText xml:space="preserve"> PAGEREF _Toc117602646 \h </w:instrText>
        </w:r>
        <w:r w:rsidR="00744E28">
          <w:rPr>
            <w:noProof/>
            <w:webHidden/>
          </w:rPr>
        </w:r>
        <w:r w:rsidR="00744E28">
          <w:rPr>
            <w:noProof/>
            <w:webHidden/>
          </w:rPr>
          <w:fldChar w:fldCharType="separate"/>
        </w:r>
        <w:r w:rsidR="002B42CB">
          <w:rPr>
            <w:noProof/>
            <w:webHidden/>
          </w:rPr>
          <w:t>118</w:t>
        </w:r>
        <w:r w:rsidR="00744E28">
          <w:rPr>
            <w:noProof/>
            <w:webHidden/>
          </w:rPr>
          <w:fldChar w:fldCharType="end"/>
        </w:r>
      </w:hyperlink>
    </w:p>
    <w:p w14:paraId="0C8CCD0E" w14:textId="0A38D7B6" w:rsidR="00744E28" w:rsidRDefault="00000000">
      <w:pPr>
        <w:pStyle w:val="TOC2"/>
        <w:rPr>
          <w:rFonts w:asciiTheme="minorHAnsi" w:eastAsiaTheme="minorEastAsia" w:hAnsiTheme="minorHAnsi" w:cstheme="minorBidi"/>
          <w:b w:val="0"/>
          <w:noProof/>
          <w:sz w:val="24"/>
          <w:szCs w:val="24"/>
          <w:lang w:eastAsia="zh-CN"/>
        </w:rPr>
      </w:pPr>
      <w:hyperlink w:anchor="_Toc117602647" w:history="1">
        <w:r w:rsidR="00744E28" w:rsidRPr="004C086C">
          <w:rPr>
            <w:rStyle w:val="Hyperlink"/>
            <w:rFonts w:eastAsia="Times New Roman"/>
            <w:noProof/>
          </w:rPr>
          <w:t>13.14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StatisticalClassification</w:t>
        </w:r>
        <w:r w:rsidR="00744E28">
          <w:rPr>
            <w:noProof/>
            <w:webHidden/>
          </w:rPr>
          <w:tab/>
        </w:r>
        <w:r w:rsidR="00744E28">
          <w:rPr>
            <w:noProof/>
            <w:webHidden/>
          </w:rPr>
          <w:fldChar w:fldCharType="begin"/>
        </w:r>
        <w:r w:rsidR="00744E28">
          <w:rPr>
            <w:noProof/>
            <w:webHidden/>
          </w:rPr>
          <w:instrText xml:space="preserve"> PAGEREF _Toc117602647 \h </w:instrText>
        </w:r>
        <w:r w:rsidR="00744E28">
          <w:rPr>
            <w:noProof/>
            <w:webHidden/>
          </w:rPr>
        </w:r>
        <w:r w:rsidR="00744E28">
          <w:rPr>
            <w:noProof/>
            <w:webHidden/>
          </w:rPr>
          <w:fldChar w:fldCharType="separate"/>
        </w:r>
        <w:r w:rsidR="002B42CB">
          <w:rPr>
            <w:noProof/>
            <w:webHidden/>
          </w:rPr>
          <w:t>118</w:t>
        </w:r>
        <w:r w:rsidR="00744E28">
          <w:rPr>
            <w:noProof/>
            <w:webHidden/>
          </w:rPr>
          <w:fldChar w:fldCharType="end"/>
        </w:r>
      </w:hyperlink>
    </w:p>
    <w:p w14:paraId="10A3487D" w14:textId="4CE6E94E"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48" w:history="1">
        <w:r w:rsidR="00744E28" w:rsidRPr="004C086C">
          <w:rPr>
            <w:rStyle w:val="Hyperlink"/>
            <w:rFonts w:eastAsia="Times New Roman"/>
            <w:noProof/>
          </w:rPr>
          <w:t>13.14.1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StatisticalClassification Requirements Class</w:t>
        </w:r>
        <w:r w:rsidR="00744E28">
          <w:rPr>
            <w:noProof/>
            <w:webHidden/>
          </w:rPr>
          <w:tab/>
        </w:r>
        <w:r w:rsidR="00744E28">
          <w:rPr>
            <w:noProof/>
            <w:webHidden/>
          </w:rPr>
          <w:fldChar w:fldCharType="begin"/>
        </w:r>
        <w:r w:rsidR="00744E28">
          <w:rPr>
            <w:noProof/>
            <w:webHidden/>
          </w:rPr>
          <w:instrText xml:space="preserve"> PAGEREF _Toc117602648 \h </w:instrText>
        </w:r>
        <w:r w:rsidR="00744E28">
          <w:rPr>
            <w:noProof/>
            <w:webHidden/>
          </w:rPr>
        </w:r>
        <w:r w:rsidR="00744E28">
          <w:rPr>
            <w:noProof/>
            <w:webHidden/>
          </w:rPr>
          <w:fldChar w:fldCharType="separate"/>
        </w:r>
        <w:r w:rsidR="002B42CB">
          <w:rPr>
            <w:noProof/>
            <w:webHidden/>
          </w:rPr>
          <w:t>118</w:t>
        </w:r>
        <w:r w:rsidR="00744E28">
          <w:rPr>
            <w:noProof/>
            <w:webHidden/>
          </w:rPr>
          <w:fldChar w:fldCharType="end"/>
        </w:r>
      </w:hyperlink>
    </w:p>
    <w:p w14:paraId="632091F0" w14:textId="4B864F1A"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49" w:history="1">
        <w:r w:rsidR="00744E28" w:rsidRPr="004C086C">
          <w:rPr>
            <w:rStyle w:val="Hyperlink"/>
            <w:rFonts w:eastAsia="Times New Roman"/>
            <w:noProof/>
          </w:rPr>
          <w:t>13.14.2</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Data type StatisticalClassification</w:t>
        </w:r>
        <w:r w:rsidR="00744E28">
          <w:rPr>
            <w:noProof/>
            <w:webHidden/>
          </w:rPr>
          <w:tab/>
        </w:r>
        <w:r w:rsidR="00744E28">
          <w:rPr>
            <w:noProof/>
            <w:webHidden/>
          </w:rPr>
          <w:fldChar w:fldCharType="begin"/>
        </w:r>
        <w:r w:rsidR="00744E28">
          <w:rPr>
            <w:noProof/>
            <w:webHidden/>
          </w:rPr>
          <w:instrText xml:space="preserve"> PAGEREF _Toc117602649 \h </w:instrText>
        </w:r>
        <w:r w:rsidR="00744E28">
          <w:rPr>
            <w:noProof/>
            <w:webHidden/>
          </w:rPr>
        </w:r>
        <w:r w:rsidR="00744E28">
          <w:rPr>
            <w:noProof/>
            <w:webHidden/>
          </w:rPr>
          <w:fldChar w:fldCharType="separate"/>
        </w:r>
        <w:r w:rsidR="002B42CB">
          <w:rPr>
            <w:noProof/>
            <w:webHidden/>
          </w:rPr>
          <w:t>119</w:t>
        </w:r>
        <w:r w:rsidR="00744E28">
          <w:rPr>
            <w:noProof/>
            <w:webHidden/>
          </w:rPr>
          <w:fldChar w:fldCharType="end"/>
        </w:r>
      </w:hyperlink>
    </w:p>
    <w:p w14:paraId="738B9CAB" w14:textId="54DD8EB4"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50" w:history="1">
        <w:r w:rsidR="00744E28" w:rsidRPr="004C086C">
          <w:rPr>
            <w:rStyle w:val="Hyperlink"/>
            <w:rFonts w:eastAsia="Times New Roman"/>
            <w:noProof/>
          </w:rPr>
          <w:t>13.14.3</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concept</w:t>
        </w:r>
        <w:r w:rsidR="00744E28">
          <w:rPr>
            <w:noProof/>
            <w:webHidden/>
          </w:rPr>
          <w:tab/>
        </w:r>
        <w:r w:rsidR="00744E28">
          <w:rPr>
            <w:noProof/>
            <w:webHidden/>
          </w:rPr>
          <w:fldChar w:fldCharType="begin"/>
        </w:r>
        <w:r w:rsidR="00744E28">
          <w:rPr>
            <w:noProof/>
            <w:webHidden/>
          </w:rPr>
          <w:instrText xml:space="preserve"> PAGEREF _Toc117602650 \h </w:instrText>
        </w:r>
        <w:r w:rsidR="00744E28">
          <w:rPr>
            <w:noProof/>
            <w:webHidden/>
          </w:rPr>
        </w:r>
        <w:r w:rsidR="00744E28">
          <w:rPr>
            <w:noProof/>
            <w:webHidden/>
          </w:rPr>
          <w:fldChar w:fldCharType="separate"/>
        </w:r>
        <w:r w:rsidR="002B42CB">
          <w:rPr>
            <w:noProof/>
            <w:webHidden/>
          </w:rPr>
          <w:t>119</w:t>
        </w:r>
        <w:r w:rsidR="00744E28">
          <w:rPr>
            <w:noProof/>
            <w:webHidden/>
          </w:rPr>
          <w:fldChar w:fldCharType="end"/>
        </w:r>
      </w:hyperlink>
    </w:p>
    <w:p w14:paraId="4E064F52" w14:textId="0A89AD00"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51" w:history="1">
        <w:r w:rsidR="00744E28" w:rsidRPr="004C086C">
          <w:rPr>
            <w:rStyle w:val="Hyperlink"/>
            <w:rFonts w:eastAsia="Times New Roman"/>
            <w:noProof/>
          </w:rPr>
          <w:t>13.14.4</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Attribute classification</w:t>
        </w:r>
        <w:r w:rsidR="00744E28">
          <w:rPr>
            <w:noProof/>
            <w:webHidden/>
          </w:rPr>
          <w:tab/>
        </w:r>
        <w:r w:rsidR="00744E28">
          <w:rPr>
            <w:noProof/>
            <w:webHidden/>
          </w:rPr>
          <w:fldChar w:fldCharType="begin"/>
        </w:r>
        <w:r w:rsidR="00744E28">
          <w:rPr>
            <w:noProof/>
            <w:webHidden/>
          </w:rPr>
          <w:instrText xml:space="preserve"> PAGEREF _Toc117602651 \h </w:instrText>
        </w:r>
        <w:r w:rsidR="00744E28">
          <w:rPr>
            <w:noProof/>
            <w:webHidden/>
          </w:rPr>
        </w:r>
        <w:r w:rsidR="00744E28">
          <w:rPr>
            <w:noProof/>
            <w:webHidden/>
          </w:rPr>
          <w:fldChar w:fldCharType="separate"/>
        </w:r>
        <w:r w:rsidR="002B42CB">
          <w:rPr>
            <w:noProof/>
            <w:webHidden/>
          </w:rPr>
          <w:t>119</w:t>
        </w:r>
        <w:r w:rsidR="00744E28">
          <w:rPr>
            <w:noProof/>
            <w:webHidden/>
          </w:rPr>
          <w:fldChar w:fldCharType="end"/>
        </w:r>
      </w:hyperlink>
    </w:p>
    <w:p w14:paraId="631DD8B9" w14:textId="51EE95A9" w:rsidR="00744E28" w:rsidRDefault="00000000">
      <w:pPr>
        <w:pStyle w:val="TOC2"/>
        <w:rPr>
          <w:rFonts w:asciiTheme="minorHAnsi" w:eastAsiaTheme="minorEastAsia" w:hAnsiTheme="minorHAnsi" w:cstheme="minorBidi"/>
          <w:b w:val="0"/>
          <w:noProof/>
          <w:sz w:val="24"/>
          <w:szCs w:val="24"/>
          <w:lang w:eastAsia="zh-CN"/>
        </w:rPr>
      </w:pPr>
      <w:hyperlink w:anchor="_Toc117602652" w:history="1">
        <w:r w:rsidR="00744E28" w:rsidRPr="004C086C">
          <w:rPr>
            <w:rStyle w:val="Hyperlink"/>
            <w:rFonts w:eastAsia="Times New Roman"/>
            <w:noProof/>
          </w:rPr>
          <w:t>13.15</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Codelists</w:t>
        </w:r>
        <w:r w:rsidR="00744E28">
          <w:rPr>
            <w:noProof/>
            <w:webHidden/>
          </w:rPr>
          <w:tab/>
        </w:r>
        <w:r w:rsidR="00744E28">
          <w:rPr>
            <w:noProof/>
            <w:webHidden/>
          </w:rPr>
          <w:fldChar w:fldCharType="begin"/>
        </w:r>
        <w:r w:rsidR="00744E28">
          <w:rPr>
            <w:noProof/>
            <w:webHidden/>
          </w:rPr>
          <w:instrText xml:space="preserve"> PAGEREF _Toc117602652 \h </w:instrText>
        </w:r>
        <w:r w:rsidR="00744E28">
          <w:rPr>
            <w:noProof/>
            <w:webHidden/>
          </w:rPr>
        </w:r>
        <w:r w:rsidR="00744E28">
          <w:rPr>
            <w:noProof/>
            <w:webHidden/>
          </w:rPr>
          <w:fldChar w:fldCharType="separate"/>
        </w:r>
        <w:r w:rsidR="002B42CB">
          <w:rPr>
            <w:noProof/>
            <w:webHidden/>
          </w:rPr>
          <w:t>119</w:t>
        </w:r>
        <w:r w:rsidR="00744E28">
          <w:rPr>
            <w:noProof/>
            <w:webHidden/>
          </w:rPr>
          <w:fldChar w:fldCharType="end"/>
        </w:r>
      </w:hyperlink>
    </w:p>
    <w:p w14:paraId="0B102C8B" w14:textId="46B99CAD" w:rsidR="00744E2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602653" w:history="1">
        <w:r w:rsidR="00744E28" w:rsidRPr="004C086C">
          <w:rPr>
            <w:rStyle w:val="Hyperlink"/>
            <w:rFonts w:eastAsia="Times New Roman"/>
            <w:noProof/>
          </w:rPr>
          <w:t>13.15.1</w:t>
        </w:r>
        <w:r w:rsidR="00744E28">
          <w:rPr>
            <w:rFonts w:asciiTheme="minorHAnsi" w:eastAsiaTheme="minorEastAsia" w:hAnsiTheme="minorHAnsi" w:cstheme="minorBidi"/>
            <w:b w:val="0"/>
            <w:noProof/>
            <w:sz w:val="24"/>
            <w:szCs w:val="24"/>
            <w:lang w:eastAsia="zh-CN"/>
          </w:rPr>
          <w:tab/>
        </w:r>
        <w:r w:rsidR="00744E28" w:rsidRPr="004C086C">
          <w:rPr>
            <w:rStyle w:val="Hyperlink"/>
            <w:rFonts w:eastAsia="Times New Roman"/>
            <w:noProof/>
          </w:rPr>
          <w:t>SampleTypeByGeometryType</w:t>
        </w:r>
        <w:r w:rsidR="00744E28">
          <w:rPr>
            <w:noProof/>
            <w:webHidden/>
          </w:rPr>
          <w:tab/>
        </w:r>
        <w:r w:rsidR="00744E28">
          <w:rPr>
            <w:noProof/>
            <w:webHidden/>
          </w:rPr>
          <w:fldChar w:fldCharType="begin"/>
        </w:r>
        <w:r w:rsidR="00744E28">
          <w:rPr>
            <w:noProof/>
            <w:webHidden/>
          </w:rPr>
          <w:instrText xml:space="preserve"> PAGEREF _Toc117602653 \h </w:instrText>
        </w:r>
        <w:r w:rsidR="00744E28">
          <w:rPr>
            <w:noProof/>
            <w:webHidden/>
          </w:rPr>
        </w:r>
        <w:r w:rsidR="00744E28">
          <w:rPr>
            <w:noProof/>
            <w:webHidden/>
          </w:rPr>
          <w:fldChar w:fldCharType="separate"/>
        </w:r>
        <w:r w:rsidR="002B42CB">
          <w:rPr>
            <w:noProof/>
            <w:webHidden/>
          </w:rPr>
          <w:t>119</w:t>
        </w:r>
        <w:r w:rsidR="00744E28">
          <w:rPr>
            <w:noProof/>
            <w:webHidden/>
          </w:rPr>
          <w:fldChar w:fldCharType="end"/>
        </w:r>
      </w:hyperlink>
    </w:p>
    <w:p w14:paraId="0689833A" w14:textId="2BB6F090" w:rsidR="00744E28" w:rsidRDefault="00000000">
      <w:pPr>
        <w:pStyle w:val="TOC1"/>
        <w:rPr>
          <w:rFonts w:asciiTheme="minorHAnsi" w:eastAsiaTheme="minorEastAsia" w:hAnsiTheme="minorHAnsi" w:cstheme="minorBidi"/>
          <w:b w:val="0"/>
          <w:noProof/>
          <w:sz w:val="24"/>
          <w:szCs w:val="24"/>
          <w:lang w:eastAsia="zh-CN"/>
        </w:rPr>
      </w:pPr>
      <w:hyperlink w:anchor="_Toc117602654" w:history="1">
        <w:r w:rsidR="00744E28" w:rsidRPr="004C086C">
          <w:rPr>
            <w:rStyle w:val="Hyperlink"/>
            <w:rFonts w:eastAsia="Times New Roman"/>
            <w:noProof/>
          </w:rPr>
          <w:t>Annex A (normative)  Abstract test suite</w:t>
        </w:r>
        <w:r w:rsidR="00744E28">
          <w:rPr>
            <w:noProof/>
            <w:webHidden/>
          </w:rPr>
          <w:tab/>
        </w:r>
        <w:r w:rsidR="00744E28">
          <w:rPr>
            <w:noProof/>
            <w:webHidden/>
          </w:rPr>
          <w:fldChar w:fldCharType="begin"/>
        </w:r>
        <w:r w:rsidR="00744E28">
          <w:rPr>
            <w:noProof/>
            <w:webHidden/>
          </w:rPr>
          <w:instrText xml:space="preserve"> PAGEREF _Toc117602654 \h </w:instrText>
        </w:r>
        <w:r w:rsidR="00744E28">
          <w:rPr>
            <w:noProof/>
            <w:webHidden/>
          </w:rPr>
        </w:r>
        <w:r w:rsidR="00744E28">
          <w:rPr>
            <w:noProof/>
            <w:webHidden/>
          </w:rPr>
          <w:fldChar w:fldCharType="separate"/>
        </w:r>
        <w:r w:rsidR="002B42CB">
          <w:rPr>
            <w:noProof/>
            <w:webHidden/>
          </w:rPr>
          <w:t>121</w:t>
        </w:r>
        <w:r w:rsidR="00744E28">
          <w:rPr>
            <w:noProof/>
            <w:webHidden/>
          </w:rPr>
          <w:fldChar w:fldCharType="end"/>
        </w:r>
      </w:hyperlink>
    </w:p>
    <w:p w14:paraId="647BFA6C" w14:textId="013A3832" w:rsidR="00744E28" w:rsidRDefault="00000000">
      <w:pPr>
        <w:pStyle w:val="TOC1"/>
        <w:rPr>
          <w:rFonts w:asciiTheme="minorHAnsi" w:eastAsiaTheme="minorEastAsia" w:hAnsiTheme="minorHAnsi" w:cstheme="minorBidi"/>
          <w:b w:val="0"/>
          <w:noProof/>
          <w:sz w:val="24"/>
          <w:szCs w:val="24"/>
          <w:lang w:eastAsia="zh-CN"/>
        </w:rPr>
      </w:pPr>
      <w:hyperlink w:anchor="_Toc117602655" w:history="1">
        <w:r w:rsidR="00744E28" w:rsidRPr="004C086C">
          <w:rPr>
            <w:rStyle w:val="Hyperlink"/>
            <w:rFonts w:eastAsia="Times New Roman"/>
            <w:noProof/>
          </w:rPr>
          <w:t>Annex B (informative)  Common usage of OMS concepts</w:t>
        </w:r>
        <w:r w:rsidR="00744E28">
          <w:rPr>
            <w:noProof/>
            <w:webHidden/>
          </w:rPr>
          <w:tab/>
        </w:r>
        <w:r w:rsidR="00744E28">
          <w:rPr>
            <w:noProof/>
            <w:webHidden/>
          </w:rPr>
          <w:fldChar w:fldCharType="begin"/>
        </w:r>
        <w:r w:rsidR="00744E28">
          <w:rPr>
            <w:noProof/>
            <w:webHidden/>
          </w:rPr>
          <w:instrText xml:space="preserve"> PAGEREF _Toc117602655 \h </w:instrText>
        </w:r>
        <w:r w:rsidR="00744E28">
          <w:rPr>
            <w:noProof/>
            <w:webHidden/>
          </w:rPr>
        </w:r>
        <w:r w:rsidR="00744E28">
          <w:rPr>
            <w:noProof/>
            <w:webHidden/>
          </w:rPr>
          <w:fldChar w:fldCharType="separate"/>
        </w:r>
        <w:r w:rsidR="002B42CB">
          <w:rPr>
            <w:noProof/>
            <w:webHidden/>
          </w:rPr>
          <w:t>133</w:t>
        </w:r>
        <w:r w:rsidR="00744E28">
          <w:rPr>
            <w:noProof/>
            <w:webHidden/>
          </w:rPr>
          <w:fldChar w:fldCharType="end"/>
        </w:r>
      </w:hyperlink>
    </w:p>
    <w:p w14:paraId="0342DD7A" w14:textId="27F50B1A" w:rsidR="00744E28" w:rsidRDefault="00000000">
      <w:pPr>
        <w:pStyle w:val="TOC1"/>
        <w:rPr>
          <w:rFonts w:asciiTheme="minorHAnsi" w:eastAsiaTheme="minorEastAsia" w:hAnsiTheme="minorHAnsi" w:cstheme="minorBidi"/>
          <w:b w:val="0"/>
          <w:noProof/>
          <w:sz w:val="24"/>
          <w:szCs w:val="24"/>
          <w:lang w:eastAsia="zh-CN"/>
        </w:rPr>
      </w:pPr>
      <w:hyperlink w:anchor="_Toc117602656" w:history="1">
        <w:r w:rsidR="00744E28" w:rsidRPr="004C086C">
          <w:rPr>
            <w:rStyle w:val="Hyperlink"/>
            <w:rFonts w:eastAsia="Times New Roman"/>
            <w:noProof/>
          </w:rPr>
          <w:t>Annex C (informative)  Changes in the Observation and Sample models between ISO 19156:2011 and ISO 19156:2022 (this document)</w:t>
        </w:r>
        <w:r w:rsidR="00744E28">
          <w:rPr>
            <w:noProof/>
            <w:webHidden/>
          </w:rPr>
          <w:tab/>
        </w:r>
        <w:r w:rsidR="00744E28">
          <w:rPr>
            <w:noProof/>
            <w:webHidden/>
          </w:rPr>
          <w:fldChar w:fldCharType="begin"/>
        </w:r>
        <w:r w:rsidR="00744E28">
          <w:rPr>
            <w:noProof/>
            <w:webHidden/>
          </w:rPr>
          <w:instrText xml:space="preserve"> PAGEREF _Toc117602656 \h </w:instrText>
        </w:r>
        <w:r w:rsidR="00744E28">
          <w:rPr>
            <w:noProof/>
            <w:webHidden/>
          </w:rPr>
        </w:r>
        <w:r w:rsidR="00744E28">
          <w:rPr>
            <w:noProof/>
            <w:webHidden/>
          </w:rPr>
          <w:fldChar w:fldCharType="separate"/>
        </w:r>
        <w:r w:rsidR="002B42CB">
          <w:rPr>
            <w:noProof/>
            <w:webHidden/>
          </w:rPr>
          <w:t>138</w:t>
        </w:r>
        <w:r w:rsidR="00744E28">
          <w:rPr>
            <w:noProof/>
            <w:webHidden/>
          </w:rPr>
          <w:fldChar w:fldCharType="end"/>
        </w:r>
      </w:hyperlink>
    </w:p>
    <w:p w14:paraId="37373570" w14:textId="6797B472" w:rsidR="00744E28" w:rsidRDefault="00000000">
      <w:pPr>
        <w:pStyle w:val="TOC1"/>
        <w:rPr>
          <w:rFonts w:asciiTheme="minorHAnsi" w:eastAsiaTheme="minorEastAsia" w:hAnsiTheme="minorHAnsi" w:cstheme="minorBidi"/>
          <w:b w:val="0"/>
          <w:noProof/>
          <w:sz w:val="24"/>
          <w:szCs w:val="24"/>
          <w:lang w:eastAsia="zh-CN"/>
        </w:rPr>
      </w:pPr>
      <w:hyperlink w:anchor="_Toc117602657" w:history="1">
        <w:r w:rsidR="00744E28" w:rsidRPr="004C086C">
          <w:rPr>
            <w:rStyle w:val="Hyperlink"/>
            <w:rFonts w:eastAsia="Times New Roman"/>
            <w:noProof/>
          </w:rPr>
          <w:t>Annex D (informative)  Best practices in use of the Observation and Sampling models</w:t>
        </w:r>
        <w:r w:rsidR="00744E28">
          <w:rPr>
            <w:noProof/>
            <w:webHidden/>
          </w:rPr>
          <w:tab/>
        </w:r>
        <w:r w:rsidR="00744E28">
          <w:rPr>
            <w:noProof/>
            <w:webHidden/>
          </w:rPr>
          <w:fldChar w:fldCharType="begin"/>
        </w:r>
        <w:r w:rsidR="00744E28">
          <w:rPr>
            <w:noProof/>
            <w:webHidden/>
          </w:rPr>
          <w:instrText xml:space="preserve"> PAGEREF _Toc117602657 \h </w:instrText>
        </w:r>
        <w:r w:rsidR="00744E28">
          <w:rPr>
            <w:noProof/>
            <w:webHidden/>
          </w:rPr>
        </w:r>
        <w:r w:rsidR="00744E28">
          <w:rPr>
            <w:noProof/>
            <w:webHidden/>
          </w:rPr>
          <w:fldChar w:fldCharType="separate"/>
        </w:r>
        <w:r w:rsidR="002B42CB">
          <w:rPr>
            <w:noProof/>
            <w:webHidden/>
          </w:rPr>
          <w:t>159</w:t>
        </w:r>
        <w:r w:rsidR="00744E28">
          <w:rPr>
            <w:noProof/>
            <w:webHidden/>
          </w:rPr>
          <w:fldChar w:fldCharType="end"/>
        </w:r>
      </w:hyperlink>
    </w:p>
    <w:p w14:paraId="5C09D24B" w14:textId="0DF6F6A9" w:rsidR="00744E28" w:rsidRDefault="00000000">
      <w:pPr>
        <w:pStyle w:val="TOC1"/>
        <w:rPr>
          <w:rFonts w:asciiTheme="minorHAnsi" w:eastAsiaTheme="minorEastAsia" w:hAnsiTheme="minorHAnsi" w:cstheme="minorBidi"/>
          <w:b w:val="0"/>
          <w:noProof/>
          <w:sz w:val="24"/>
          <w:szCs w:val="24"/>
          <w:lang w:eastAsia="zh-CN"/>
        </w:rPr>
      </w:pPr>
      <w:hyperlink w:anchor="_Toc117602658" w:history="1">
        <w:r w:rsidR="00744E28" w:rsidRPr="004C086C">
          <w:rPr>
            <w:rStyle w:val="Hyperlink"/>
            <w:noProof/>
          </w:rPr>
          <w:t>Annex E (informative)  Detailed package overview diagrams</w:t>
        </w:r>
        <w:r w:rsidR="00744E28">
          <w:rPr>
            <w:noProof/>
            <w:webHidden/>
          </w:rPr>
          <w:tab/>
        </w:r>
        <w:r w:rsidR="00744E28">
          <w:rPr>
            <w:noProof/>
            <w:webHidden/>
          </w:rPr>
          <w:fldChar w:fldCharType="begin"/>
        </w:r>
        <w:r w:rsidR="00744E28">
          <w:rPr>
            <w:noProof/>
            <w:webHidden/>
          </w:rPr>
          <w:instrText xml:space="preserve"> PAGEREF _Toc117602658 \h </w:instrText>
        </w:r>
        <w:r w:rsidR="00744E28">
          <w:rPr>
            <w:noProof/>
            <w:webHidden/>
          </w:rPr>
        </w:r>
        <w:r w:rsidR="00744E28">
          <w:rPr>
            <w:noProof/>
            <w:webHidden/>
          </w:rPr>
          <w:fldChar w:fldCharType="separate"/>
        </w:r>
        <w:r w:rsidR="002B42CB">
          <w:rPr>
            <w:noProof/>
            <w:webHidden/>
          </w:rPr>
          <w:t>168</w:t>
        </w:r>
        <w:r w:rsidR="00744E28">
          <w:rPr>
            <w:noProof/>
            <w:webHidden/>
          </w:rPr>
          <w:fldChar w:fldCharType="end"/>
        </w:r>
      </w:hyperlink>
    </w:p>
    <w:p w14:paraId="7FD57876" w14:textId="7230C7A1" w:rsidR="00744E28" w:rsidRDefault="00000000">
      <w:pPr>
        <w:pStyle w:val="TOC1"/>
        <w:rPr>
          <w:rFonts w:asciiTheme="minorHAnsi" w:eastAsiaTheme="minorEastAsia" w:hAnsiTheme="minorHAnsi" w:cstheme="minorBidi"/>
          <w:b w:val="0"/>
          <w:noProof/>
          <w:sz w:val="24"/>
          <w:szCs w:val="24"/>
          <w:lang w:eastAsia="zh-CN"/>
        </w:rPr>
      </w:pPr>
      <w:hyperlink w:anchor="_Toc117602659" w:history="1">
        <w:r w:rsidR="00744E28" w:rsidRPr="004C086C">
          <w:rPr>
            <w:rStyle w:val="Hyperlink"/>
            <w:noProof/>
          </w:rPr>
          <w:t>Bibliography</w:t>
        </w:r>
        <w:r w:rsidR="00744E28">
          <w:rPr>
            <w:noProof/>
            <w:webHidden/>
          </w:rPr>
          <w:tab/>
        </w:r>
        <w:r w:rsidR="00744E28">
          <w:rPr>
            <w:noProof/>
            <w:webHidden/>
          </w:rPr>
          <w:fldChar w:fldCharType="begin"/>
        </w:r>
        <w:r w:rsidR="00744E28">
          <w:rPr>
            <w:noProof/>
            <w:webHidden/>
          </w:rPr>
          <w:instrText xml:space="preserve"> PAGEREF _Toc117602659 \h </w:instrText>
        </w:r>
        <w:r w:rsidR="00744E28">
          <w:rPr>
            <w:noProof/>
            <w:webHidden/>
          </w:rPr>
        </w:r>
        <w:r w:rsidR="00744E28">
          <w:rPr>
            <w:noProof/>
            <w:webHidden/>
          </w:rPr>
          <w:fldChar w:fldCharType="separate"/>
        </w:r>
        <w:r w:rsidR="002B42CB">
          <w:rPr>
            <w:noProof/>
            <w:webHidden/>
          </w:rPr>
          <w:t>172</w:t>
        </w:r>
        <w:r w:rsidR="00744E28">
          <w:rPr>
            <w:noProof/>
            <w:webHidden/>
          </w:rPr>
          <w:fldChar w:fldCharType="end"/>
        </w:r>
      </w:hyperlink>
    </w:p>
    <w:p w14:paraId="55427F09" w14:textId="0EDFD4F7" w:rsidR="00856058" w:rsidRPr="00083060" w:rsidRDefault="00EA1FB2" w:rsidP="00083060">
      <w:r>
        <w:fldChar w:fldCharType="end"/>
      </w:r>
    </w:p>
    <w:p w14:paraId="6D0ABDA7" w14:textId="77777777" w:rsidR="005B5EAD" w:rsidRPr="00785C54" w:rsidRDefault="005B5EAD" w:rsidP="00785C54">
      <w:pPr>
        <w:pStyle w:val="ForewordTitle"/>
        <w:autoSpaceDE w:val="0"/>
        <w:autoSpaceDN w:val="0"/>
        <w:adjustRightInd w:val="0"/>
        <w:rPr>
          <w:szCs w:val="24"/>
        </w:rPr>
      </w:pPr>
      <w:bookmarkStart w:id="1" w:name="_Toc117602320"/>
      <w:r w:rsidRPr="00785C54">
        <w:rPr>
          <w:szCs w:val="24"/>
        </w:rPr>
        <w:lastRenderedPageBreak/>
        <w:t>Foreword</w:t>
      </w:r>
      <w:bookmarkEnd w:id="1"/>
    </w:p>
    <w:p w14:paraId="000437BF" w14:textId="77777777" w:rsidR="003E2160" w:rsidRPr="00C36263" w:rsidRDefault="003E2160" w:rsidP="005D5C5A">
      <w:pPr>
        <w:pStyle w:val="ForewordText"/>
        <w:rPr>
          <w:lang w:val="en-US"/>
        </w:rPr>
      </w:pPr>
      <w:r w:rsidRPr="00C36263">
        <w:rPr>
          <w:lang w:val="en-US"/>
        </w:rPr>
        <w:t xml:space="preserve">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 </w:t>
      </w:r>
    </w:p>
    <w:p w14:paraId="3CDB48EC" w14:textId="652FB554" w:rsidR="003E2160" w:rsidRPr="00C36263" w:rsidRDefault="003E2160" w:rsidP="005D5C5A">
      <w:pPr>
        <w:pStyle w:val="ForewordText"/>
        <w:rPr>
          <w:lang w:val="en-US"/>
        </w:rPr>
      </w:pPr>
      <w:r w:rsidRPr="00C36263">
        <w:rPr>
          <w:lang w:val="en-US"/>
        </w:rPr>
        <w:t xml:space="preserve">The procedures used to develop this document and those intended for its further maintenance are described in the ISO/IEC Directives, Part 1. In particular, the different approval criteria needed for the different types of ISO documents should be noted. This document was drafted in accordance with the editorial rules of the ISO/IEC Directives, Part 2 (see </w:t>
      </w:r>
      <w:hyperlink r:id="rId16" w:history="1">
        <w:r w:rsidRPr="00AE1012">
          <w:rPr>
            <w:rStyle w:val="Hyperlink"/>
            <w:lang w:val="en-US"/>
          </w:rPr>
          <w:t>www.iso.org/directives</w:t>
        </w:r>
      </w:hyperlink>
      <w:r w:rsidRPr="00C36263">
        <w:rPr>
          <w:lang w:val="en-US"/>
        </w:rPr>
        <w:t>).</w:t>
      </w:r>
    </w:p>
    <w:p w14:paraId="4389487D" w14:textId="724C42E3" w:rsidR="003E2160" w:rsidRPr="00C36263" w:rsidRDefault="003E2160" w:rsidP="005D5C5A">
      <w:pPr>
        <w:pStyle w:val="ForewordText"/>
        <w:rPr>
          <w:lang w:val="en-US"/>
        </w:rPr>
      </w:pPr>
      <w:r w:rsidRPr="00C36263">
        <w:rPr>
          <w:lang w:val="en-US"/>
        </w:rPr>
        <w:t xml:space="preserve">Attention is drawn to the possibility that some of the elements of this document may be the subject of patent rights. ISO shall not be held responsible for identifying any or all such patent rights. Details of any patent rights identified during the development of the document will be in the Introduction and/or on the ISO list of patent declarations received (see </w:t>
      </w:r>
      <w:hyperlink r:id="rId17" w:history="1">
        <w:r w:rsidRPr="005F3C4A">
          <w:rPr>
            <w:rStyle w:val="Hyperlink"/>
            <w:lang w:val="en-US"/>
          </w:rPr>
          <w:t>www.iso.org/patents</w:t>
        </w:r>
      </w:hyperlink>
      <w:r w:rsidRPr="00C36263">
        <w:rPr>
          <w:lang w:val="en-US"/>
        </w:rPr>
        <w:t>).</w:t>
      </w:r>
    </w:p>
    <w:p w14:paraId="04AECCC3" w14:textId="77777777" w:rsidR="003E2160" w:rsidRPr="00C36263" w:rsidRDefault="003E2160" w:rsidP="005D5C5A">
      <w:pPr>
        <w:pStyle w:val="ForewordText"/>
        <w:rPr>
          <w:lang w:val="en-US"/>
        </w:rPr>
      </w:pPr>
      <w:r w:rsidRPr="00C36263">
        <w:rPr>
          <w:lang w:val="en-US"/>
        </w:rPr>
        <w:t xml:space="preserve">Any trade name used in this document is information given for the convenience of users and does not constitute an endorsement. </w:t>
      </w:r>
    </w:p>
    <w:p w14:paraId="40F21727" w14:textId="72AEE377" w:rsidR="003E2160" w:rsidRPr="00C36263" w:rsidRDefault="003E2160" w:rsidP="005D5C5A">
      <w:pPr>
        <w:pStyle w:val="ForewordText"/>
        <w:rPr>
          <w:lang w:val="en-US"/>
        </w:rPr>
      </w:pPr>
      <w:r w:rsidRPr="00C36263">
        <w:rPr>
          <w:lang w:val="en-US"/>
        </w:rPr>
        <w:t xml:space="preserve">For an explanation of the voluntary nature of standards, the meaning of ISO specific terms and expressions related to conformity assessment, as well as information about ISO's adherence to the World Trade Organization (WTO) principles in the Technical Barriers to Trade (TBT), see </w:t>
      </w:r>
      <w:hyperlink r:id="rId18" w:history="1">
        <w:r w:rsidRPr="005F3C4A">
          <w:rPr>
            <w:rStyle w:val="Hyperlink"/>
            <w:rFonts w:eastAsia="Malgun Gothic" w:cs="Arial"/>
            <w:szCs w:val="24"/>
            <w:lang w:val="en-US"/>
          </w:rPr>
          <w:t>www.iso.org/iso/foreword.html</w:t>
        </w:r>
      </w:hyperlink>
      <w:r w:rsidRPr="005F3C4A">
        <w:rPr>
          <w:rFonts w:eastAsia="Malgun Gothic"/>
          <w:lang w:val="en-US"/>
        </w:rPr>
        <w:t>.</w:t>
      </w:r>
    </w:p>
    <w:p w14:paraId="226F037E" w14:textId="5766F087" w:rsidR="003E2160" w:rsidRDefault="003E2160" w:rsidP="005D5C5A">
      <w:pPr>
        <w:pStyle w:val="ForewordText"/>
        <w:rPr>
          <w:lang w:val="en-US"/>
        </w:rPr>
      </w:pPr>
      <w:r w:rsidRPr="00C36263">
        <w:rPr>
          <w:lang w:val="en-US"/>
        </w:rPr>
        <w:t>This document was prepared by Technical Committee ISO/TC</w:t>
      </w:r>
      <w:r>
        <w:rPr>
          <w:lang w:val="en-US"/>
        </w:rPr>
        <w:t xml:space="preserve"> 211</w:t>
      </w:r>
      <w:r w:rsidRPr="00C36263">
        <w:rPr>
          <w:lang w:val="en-US"/>
        </w:rPr>
        <w:t xml:space="preserve">, </w:t>
      </w:r>
      <w:r>
        <w:rPr>
          <w:i/>
          <w:lang w:val="en-US"/>
        </w:rPr>
        <w:t>Geographic informat</w:t>
      </w:r>
      <w:r w:rsidR="00B54D17">
        <w:rPr>
          <w:i/>
          <w:lang w:val="en-US"/>
        </w:rPr>
        <w:t>i</w:t>
      </w:r>
      <w:r>
        <w:rPr>
          <w:i/>
          <w:lang w:val="en-US"/>
        </w:rPr>
        <w:t>on/Geomatics</w:t>
      </w:r>
      <w:r w:rsidRPr="00C36263">
        <w:rPr>
          <w:i/>
          <w:lang w:val="en-US"/>
        </w:rPr>
        <w:t xml:space="preserve">, </w:t>
      </w:r>
      <w:r w:rsidRPr="00C36263">
        <w:rPr>
          <w:lang w:val="en-US"/>
        </w:rPr>
        <w:t xml:space="preserve">in collaboration with the European Committee for Standardization (CEN) Technical Committee CEN/TC </w:t>
      </w:r>
      <w:r>
        <w:rPr>
          <w:lang w:val="en-US"/>
        </w:rPr>
        <w:t>287</w:t>
      </w:r>
      <w:r w:rsidRPr="00C36263">
        <w:rPr>
          <w:lang w:val="en-US"/>
        </w:rPr>
        <w:t>,</w:t>
      </w:r>
      <w:r w:rsidRPr="00C36263">
        <w:rPr>
          <w:i/>
          <w:lang w:val="en-US"/>
        </w:rPr>
        <w:t xml:space="preserve"> </w:t>
      </w:r>
      <w:r>
        <w:rPr>
          <w:i/>
          <w:lang w:val="en-US"/>
        </w:rPr>
        <w:t>Intelligent transport systems</w:t>
      </w:r>
      <w:r w:rsidRPr="00C36263">
        <w:rPr>
          <w:i/>
          <w:lang w:val="en-US"/>
        </w:rPr>
        <w:t xml:space="preserve">, </w:t>
      </w:r>
      <w:r w:rsidRPr="00C36263">
        <w:rPr>
          <w:lang w:val="en-US"/>
        </w:rPr>
        <w:t>in accordance with the Agreement on technical cooperation between ISO and CEN (Vienna Agreement)</w:t>
      </w:r>
      <w:r>
        <w:rPr>
          <w:lang w:val="en-US"/>
        </w:rPr>
        <w:t>, and in collaboration with the Open Geospatial Consortium (OGC).</w:t>
      </w:r>
    </w:p>
    <w:p w14:paraId="09F999E3" w14:textId="593F414A" w:rsidR="003E2160" w:rsidRPr="00074D99" w:rsidRDefault="003E2160" w:rsidP="005D5C5A">
      <w:pPr>
        <w:pStyle w:val="ForewordText"/>
        <w:rPr>
          <w:lang w:val="en-US"/>
        </w:rPr>
      </w:pPr>
      <w:r w:rsidRPr="00074D99">
        <w:rPr>
          <w:lang w:val="en-US"/>
        </w:rPr>
        <w:t>This second edition cancels and replaces the first</w:t>
      </w:r>
      <w:r>
        <w:rPr>
          <w:lang w:val="en-US"/>
        </w:rPr>
        <w:t xml:space="preserve"> </w:t>
      </w:r>
      <w:r w:rsidRPr="00074D99">
        <w:rPr>
          <w:lang w:val="en-US"/>
        </w:rPr>
        <w:t xml:space="preserve">edition (ISO </w:t>
      </w:r>
      <w:r>
        <w:rPr>
          <w:lang w:val="en-US"/>
        </w:rPr>
        <w:t>19156</w:t>
      </w:r>
      <w:r w:rsidRPr="00074D99">
        <w:rPr>
          <w:lang w:val="en-US"/>
        </w:rPr>
        <w:t>:</w:t>
      </w:r>
      <w:r>
        <w:rPr>
          <w:lang w:val="en-US"/>
        </w:rPr>
        <w:t>2011</w:t>
      </w:r>
      <w:r w:rsidRPr="00074D99">
        <w:rPr>
          <w:lang w:val="en-US"/>
        </w:rPr>
        <w:t>), which has been technically revised.</w:t>
      </w:r>
    </w:p>
    <w:p w14:paraId="4791540F" w14:textId="72C94D22" w:rsidR="003E2160" w:rsidRDefault="003E2160" w:rsidP="005D5C5A">
      <w:pPr>
        <w:pStyle w:val="ForewordText"/>
        <w:keepNext/>
        <w:rPr>
          <w:lang w:val="en-US"/>
        </w:rPr>
      </w:pPr>
      <w:commentRangeStart w:id="2"/>
      <w:r w:rsidRPr="00074D99">
        <w:rPr>
          <w:lang w:val="en-US"/>
        </w:rPr>
        <w:t>The main changes are as follows:</w:t>
      </w:r>
      <w:commentRangeEnd w:id="2"/>
      <w:r>
        <w:rPr>
          <w:rStyle w:val="CommentReference"/>
          <w:rFonts w:eastAsia="MS Mincho"/>
          <w:lang w:eastAsia="ja-JP"/>
        </w:rPr>
        <w:commentReference w:id="2"/>
      </w:r>
    </w:p>
    <w:p w14:paraId="0E5E5C17" w14:textId="76ED0E99" w:rsidR="003E2160" w:rsidRDefault="003E2160" w:rsidP="005D5C5A">
      <w:pPr>
        <w:pStyle w:val="ForewordText"/>
        <w:keepNext/>
        <w:rPr>
          <w:szCs w:val="24"/>
        </w:rPr>
      </w:pPr>
      <w:r>
        <w:rPr>
          <w:szCs w:val="24"/>
        </w:rPr>
        <w:t xml:space="preserve">— </w:t>
      </w:r>
      <w:r w:rsidRPr="00785C54">
        <w:rPr>
          <w:szCs w:val="24"/>
        </w:rPr>
        <w:t xml:space="preserve">The UML model as well as the requirements/conformance class structure has been completely redesigned to address the contemporary modelling and observation data provision use cases. </w:t>
      </w:r>
    </w:p>
    <w:p w14:paraId="60A0B257" w14:textId="1E10737B" w:rsidR="003E2160" w:rsidRDefault="003E2160" w:rsidP="005D5C5A">
      <w:pPr>
        <w:pStyle w:val="ForewordText"/>
        <w:keepNext/>
        <w:rPr>
          <w:szCs w:val="24"/>
        </w:rPr>
      </w:pPr>
      <w:r>
        <w:rPr>
          <w:szCs w:val="24"/>
        </w:rPr>
        <w:t xml:space="preserve">— </w:t>
      </w:r>
      <w:r w:rsidRPr="00785C54">
        <w:rPr>
          <w:szCs w:val="24"/>
        </w:rPr>
        <w:t xml:space="preserve">The fundamental Observation model has remained largely the same as in the </w:t>
      </w:r>
      <w:r>
        <w:rPr>
          <w:szCs w:val="24"/>
        </w:rPr>
        <w:t>2011 edition</w:t>
      </w:r>
      <w:r w:rsidRPr="00785C54">
        <w:rPr>
          <w:szCs w:val="24"/>
        </w:rPr>
        <w:t xml:space="preserve">, with carefully designed improvements and clarifications for the intended use. </w:t>
      </w:r>
    </w:p>
    <w:p w14:paraId="2FA1050B" w14:textId="782AFB97" w:rsidR="003E2160" w:rsidRPr="00074D99" w:rsidRDefault="003E2160" w:rsidP="005D5C5A">
      <w:pPr>
        <w:pStyle w:val="ForewordText"/>
        <w:keepNext/>
        <w:rPr>
          <w:rFonts w:ascii="Calibri" w:hAnsi="Calibri"/>
          <w:lang w:val="en-US"/>
        </w:rPr>
      </w:pPr>
      <w:r>
        <w:rPr>
          <w:szCs w:val="24"/>
        </w:rPr>
        <w:t xml:space="preserve">— </w:t>
      </w:r>
      <w:r w:rsidRPr="00785C54">
        <w:rPr>
          <w:szCs w:val="24"/>
        </w:rPr>
        <w:t>The Sample model has also been refined. Given the integral nature of the Sample model, is has been decided to include that term in the name of the standard.</w:t>
      </w:r>
    </w:p>
    <w:p w14:paraId="19F239EC" w14:textId="2EB00E5B" w:rsidR="0007557E" w:rsidRPr="0007557E" w:rsidRDefault="0007557E" w:rsidP="005D5C5A">
      <w:pPr>
        <w:pStyle w:val="ForewordText"/>
        <w:rPr>
          <w:lang w:val="en-US"/>
        </w:rPr>
      </w:pPr>
      <w:r w:rsidRPr="00083060">
        <w:rPr>
          <w:rStyle w:val="Emphasis"/>
          <w:i w:val="0"/>
          <w:iCs w:val="0"/>
        </w:rPr>
        <w:t>A technical note describing the changes from the earlier version is available as Annex C</w:t>
      </w:r>
      <w:r w:rsidRPr="0007557E">
        <w:t>.</w:t>
      </w:r>
    </w:p>
    <w:p w14:paraId="17E5C7D3" w14:textId="05D6BBE0" w:rsidR="003E2160" w:rsidRPr="00114260" w:rsidRDefault="003E2160" w:rsidP="005D5C5A">
      <w:pPr>
        <w:pStyle w:val="ForewordText"/>
        <w:rPr>
          <w:lang w:val="en-US"/>
        </w:rPr>
      </w:pPr>
      <w:r w:rsidRPr="00C36263">
        <w:rPr>
          <w:lang w:val="en-US"/>
        </w:rPr>
        <w:t>Any feedback or questions on this document should be directed to the user’s national standards</w:t>
      </w:r>
      <w:r w:rsidRPr="0037371A">
        <w:rPr>
          <w:lang w:val="en-US"/>
        </w:rPr>
        <w:t xml:space="preserve"> body. A complete listing of these bodies can be found at </w:t>
      </w:r>
      <w:hyperlink r:id="rId23" w:history="1">
        <w:r w:rsidRPr="00114260">
          <w:rPr>
            <w:rStyle w:val="Hyperlink"/>
            <w:iCs/>
            <w:lang w:val="en-US"/>
          </w:rPr>
          <w:t>www.iso.org/members.html</w:t>
        </w:r>
      </w:hyperlink>
      <w:r w:rsidRPr="0037371A">
        <w:rPr>
          <w:lang w:val="en-US"/>
        </w:rPr>
        <w:t>.</w:t>
      </w:r>
    </w:p>
    <w:p w14:paraId="577EC862" w14:textId="77777777" w:rsidR="005B5EAD" w:rsidRPr="00785C54" w:rsidRDefault="005B5EAD" w:rsidP="00785C54">
      <w:pPr>
        <w:pStyle w:val="IntroTitle"/>
        <w:autoSpaceDE w:val="0"/>
        <w:autoSpaceDN w:val="0"/>
        <w:adjustRightInd w:val="0"/>
        <w:rPr>
          <w:szCs w:val="24"/>
        </w:rPr>
      </w:pPr>
      <w:bookmarkStart w:id="3" w:name="_Toc117602321"/>
      <w:r w:rsidRPr="00785C54">
        <w:rPr>
          <w:szCs w:val="24"/>
        </w:rPr>
        <w:lastRenderedPageBreak/>
        <w:t>Introduction</w:t>
      </w:r>
      <w:bookmarkEnd w:id="3"/>
    </w:p>
    <w:p w14:paraId="35DA2A79" w14:textId="6B42CA1B" w:rsidR="005B5EAD" w:rsidRPr="00785C54" w:rsidRDefault="005B5EAD" w:rsidP="00785C54">
      <w:pPr>
        <w:pStyle w:val="BodyText"/>
        <w:autoSpaceDE w:val="0"/>
        <w:autoSpaceDN w:val="0"/>
        <w:adjustRightInd w:val="0"/>
        <w:rPr>
          <w:szCs w:val="24"/>
        </w:rPr>
      </w:pPr>
      <w:r w:rsidRPr="00785C54">
        <w:rPr>
          <w:szCs w:val="24"/>
        </w:rPr>
        <w:t xml:space="preserve">This </w:t>
      </w:r>
      <w:r w:rsidR="00CD0748">
        <w:rPr>
          <w:szCs w:val="24"/>
        </w:rPr>
        <w:t xml:space="preserve">document </w:t>
      </w:r>
      <w:r w:rsidRPr="00785C54">
        <w:rPr>
          <w:szCs w:val="24"/>
        </w:rPr>
        <w:t>arises from work originally undertaken through the Open Geospatial Consortium’s Sensor Web Enablement (SWE) activity. A set of interfaces and protocols was standardized through which applications and services are able to access sensors of all types, and observations generated by them, over the Web.</w:t>
      </w:r>
    </w:p>
    <w:p w14:paraId="0D9C39C1" w14:textId="7BA94D91" w:rsidR="005B5EAD" w:rsidRPr="00785C54" w:rsidRDefault="005B5EAD" w:rsidP="00785C54">
      <w:pPr>
        <w:pStyle w:val="BodyText"/>
        <w:autoSpaceDE w:val="0"/>
        <w:autoSpaceDN w:val="0"/>
        <w:adjustRightInd w:val="0"/>
        <w:rPr>
          <w:szCs w:val="24"/>
        </w:rPr>
      </w:pPr>
      <w:r w:rsidRPr="00785C54">
        <w:rPr>
          <w:szCs w:val="24"/>
        </w:rPr>
        <w:t xml:space="preserve">A new generation of geospatial standards is now emerging, based on general Web standards, architecture, and current practice, as described in </w:t>
      </w:r>
      <w:ins w:id="4" w:author="Katharina Schleidt" w:date="2022-10-25T21:48:00Z">
        <w:r w:rsidR="00D20AEE">
          <w:rPr>
            <w:szCs w:val="24"/>
          </w:rPr>
          <w:t xml:space="preserve">W3C </w:t>
        </w:r>
        <w:r w:rsidR="00D20AEE" w:rsidRPr="00D20AEE">
          <w:rPr>
            <w:szCs w:val="24"/>
          </w:rPr>
          <w:t>Spatial Data on the Web Best Practices</w:t>
        </w:r>
      </w:ins>
      <w:del w:id="5" w:author="Katharina Schleidt" w:date="2022-10-25T21:48:00Z">
        <w:r w:rsidR="003E2160" w:rsidDel="00D20AEE">
          <w:rPr>
            <w:rStyle w:val="Hyperlink"/>
            <w:rFonts w:eastAsia="MS Mincho"/>
            <w:szCs w:val="24"/>
            <w:lang w:val="en-GB"/>
          </w:rPr>
          <w:delText xml:space="preserve">Reference </w:delText>
        </w:r>
      </w:del>
      <w:r w:rsidR="003E2160" w:rsidRPr="00D20AEE">
        <w:rPr>
          <w:rStyle w:val="Hyperlink"/>
          <w:rFonts w:eastAsia="MS Mincho"/>
          <w:szCs w:val="24"/>
          <w:vertAlign w:val="superscript"/>
          <w:lang w:val="en-GB"/>
          <w:rPrChange w:id="6" w:author="Katharina Schleidt" w:date="2022-10-25T21:49:00Z">
            <w:rPr>
              <w:rStyle w:val="Hyperlink"/>
              <w:rFonts w:eastAsia="MS Mincho"/>
              <w:szCs w:val="24"/>
              <w:lang w:val="en-GB"/>
            </w:rPr>
          </w:rPrChange>
        </w:rPr>
        <w:t>[</w:t>
      </w:r>
      <w:del w:id="7" w:author="Katharina Schleidt" w:date="2022-10-25T21:48:00Z">
        <w:r w:rsidR="003E2160" w:rsidRPr="00D20AEE" w:rsidDel="00D20AEE">
          <w:rPr>
            <w:rStyle w:val="Hyperlink"/>
            <w:rFonts w:eastAsia="MS Mincho"/>
            <w:szCs w:val="24"/>
            <w:vertAlign w:val="superscript"/>
            <w:lang w:val="en-GB"/>
            <w:rPrChange w:id="8" w:author="Katharina Schleidt" w:date="2022-10-25T21:49:00Z">
              <w:rPr>
                <w:rStyle w:val="Hyperlink"/>
                <w:rFonts w:eastAsia="MS Mincho"/>
                <w:szCs w:val="24"/>
                <w:lang w:val="en-GB"/>
              </w:rPr>
            </w:rPrChange>
          </w:rPr>
          <w:delText>32</w:delText>
        </w:r>
      </w:del>
      <w:ins w:id="9" w:author="Katharina Schleidt" w:date="2022-10-25T21:48:00Z">
        <w:r w:rsidR="00D20AEE" w:rsidRPr="00D20AEE">
          <w:rPr>
            <w:rStyle w:val="Hyperlink"/>
            <w:rFonts w:eastAsia="MS Mincho"/>
            <w:szCs w:val="24"/>
            <w:vertAlign w:val="superscript"/>
            <w:lang w:val="en-GB"/>
            <w:rPrChange w:id="10" w:author="Katharina Schleidt" w:date="2022-10-25T21:49:00Z">
              <w:rPr>
                <w:rStyle w:val="Hyperlink"/>
                <w:rFonts w:eastAsia="MS Mincho"/>
                <w:szCs w:val="24"/>
                <w:lang w:val="en-GB"/>
              </w:rPr>
            </w:rPrChange>
          </w:rPr>
          <w:t>3</w:t>
        </w:r>
        <w:r w:rsidR="00D20AEE" w:rsidRPr="00D20AEE">
          <w:rPr>
            <w:rStyle w:val="Hyperlink"/>
            <w:rFonts w:eastAsia="MS Mincho"/>
            <w:szCs w:val="24"/>
            <w:vertAlign w:val="superscript"/>
            <w:lang w:val="en-GB"/>
            <w:rPrChange w:id="11" w:author="Katharina Schleidt" w:date="2022-10-25T21:49:00Z">
              <w:rPr>
                <w:rStyle w:val="Hyperlink"/>
                <w:rFonts w:eastAsia="MS Mincho"/>
                <w:szCs w:val="24"/>
                <w:lang w:val="en-GB"/>
              </w:rPr>
            </w:rPrChange>
          </w:rPr>
          <w:t>1</w:t>
        </w:r>
      </w:ins>
      <w:r w:rsidR="003E2160" w:rsidRPr="00D20AEE">
        <w:rPr>
          <w:rStyle w:val="Hyperlink"/>
          <w:rFonts w:eastAsia="MS Mincho"/>
          <w:szCs w:val="24"/>
          <w:vertAlign w:val="superscript"/>
          <w:lang w:val="en-GB"/>
          <w:rPrChange w:id="12" w:author="Katharina Schleidt" w:date="2022-10-25T21:49:00Z">
            <w:rPr>
              <w:rStyle w:val="Hyperlink"/>
              <w:rFonts w:eastAsia="MS Mincho"/>
              <w:szCs w:val="24"/>
              <w:lang w:val="en-GB"/>
            </w:rPr>
          </w:rPrChange>
        </w:rPr>
        <w:t>]</w:t>
      </w:r>
      <w:r w:rsidRPr="00785C54">
        <w:rPr>
          <w:szCs w:val="24"/>
        </w:rPr>
        <w:t xml:space="preserve">. This includes several new standards for describing and publishing sensors and observations, such as the OGC SensorThings </w:t>
      </w:r>
      <w:proofErr w:type="gramStart"/>
      <w:r w:rsidRPr="00785C54">
        <w:rPr>
          <w:szCs w:val="24"/>
        </w:rPr>
        <w:t>API</w:t>
      </w:r>
      <w:r w:rsidRPr="00785C54">
        <w:rPr>
          <w:szCs w:val="24"/>
          <w:vertAlign w:val="superscript"/>
        </w:rPr>
        <w:t>[</w:t>
      </w:r>
      <w:proofErr w:type="gramEnd"/>
      <w:r w:rsidRPr="00785C54">
        <w:rPr>
          <w:rStyle w:val="citebib"/>
          <w:szCs w:val="24"/>
          <w:shd w:val="clear" w:color="auto" w:fill="auto"/>
          <w:vertAlign w:val="superscript"/>
        </w:rPr>
        <w:t>2</w:t>
      </w:r>
      <w:del w:id="13" w:author="Katharina Schleidt" w:date="2022-10-25T21:49:00Z">
        <w:r w:rsidRPr="00785C54" w:rsidDel="00D20AEE">
          <w:rPr>
            <w:rStyle w:val="citebib"/>
            <w:szCs w:val="24"/>
            <w:shd w:val="clear" w:color="auto" w:fill="auto"/>
            <w:vertAlign w:val="superscript"/>
          </w:rPr>
          <w:delText>3</w:delText>
        </w:r>
      </w:del>
      <w:ins w:id="14" w:author="Katharina Schleidt" w:date="2022-10-25T21:49:00Z">
        <w:r w:rsidR="00D20AEE">
          <w:rPr>
            <w:rStyle w:val="citebib"/>
            <w:szCs w:val="24"/>
            <w:shd w:val="clear" w:color="auto" w:fill="auto"/>
            <w:vertAlign w:val="superscript"/>
          </w:rPr>
          <w:t>2</w:t>
        </w:r>
      </w:ins>
      <w:r w:rsidRPr="00785C54">
        <w:rPr>
          <w:szCs w:val="24"/>
          <w:vertAlign w:val="superscript"/>
        </w:rPr>
        <w:t>]</w:t>
      </w:r>
      <w:r w:rsidRPr="00785C54">
        <w:rPr>
          <w:szCs w:val="24"/>
        </w:rPr>
        <w:t xml:space="preserve"> and the W3C/OGC Semantic Sensor Network Ontology</w:t>
      </w:r>
      <w:r w:rsidR="003E2160">
        <w:rPr>
          <w:szCs w:val="24"/>
        </w:rPr>
        <w:t>.</w:t>
      </w:r>
      <w:r w:rsidRPr="00785C54">
        <w:rPr>
          <w:szCs w:val="24"/>
          <w:vertAlign w:val="superscript"/>
        </w:rPr>
        <w:t>[</w:t>
      </w:r>
      <w:r w:rsidRPr="00785C54">
        <w:rPr>
          <w:rStyle w:val="citebib"/>
          <w:szCs w:val="24"/>
          <w:shd w:val="clear" w:color="auto" w:fill="auto"/>
          <w:vertAlign w:val="superscript"/>
        </w:rPr>
        <w:t>2</w:t>
      </w:r>
      <w:del w:id="15" w:author="Katharina Schleidt" w:date="2022-10-25T21:49:00Z">
        <w:r w:rsidRPr="00785C54" w:rsidDel="00D20AEE">
          <w:rPr>
            <w:rStyle w:val="citebib"/>
            <w:szCs w:val="24"/>
            <w:shd w:val="clear" w:color="auto" w:fill="auto"/>
            <w:vertAlign w:val="superscript"/>
          </w:rPr>
          <w:delText>9</w:delText>
        </w:r>
      </w:del>
      <w:ins w:id="16" w:author="Katharina Schleidt" w:date="2022-10-25T21:49:00Z">
        <w:r w:rsidR="00D20AEE">
          <w:rPr>
            <w:rStyle w:val="citebib"/>
            <w:szCs w:val="24"/>
            <w:shd w:val="clear" w:color="auto" w:fill="auto"/>
            <w:vertAlign w:val="superscript"/>
          </w:rPr>
          <w:t>8</w:t>
        </w:r>
      </w:ins>
      <w:r w:rsidRPr="00785C54">
        <w:rPr>
          <w:szCs w:val="24"/>
          <w:vertAlign w:val="superscript"/>
        </w:rPr>
        <w:t>]</w:t>
      </w:r>
      <w:r w:rsidRPr="00785C54">
        <w:rPr>
          <w:szCs w:val="24"/>
        </w:rPr>
        <w:t xml:space="preserve"> </w:t>
      </w:r>
      <w:commentRangeStart w:id="17"/>
      <w:r w:rsidRPr="00785C54">
        <w:rPr>
          <w:szCs w:val="24"/>
        </w:rPr>
        <w:t xml:space="preserve">This </w:t>
      </w:r>
      <w:r w:rsidR="006C4FD2">
        <w:rPr>
          <w:szCs w:val="24"/>
        </w:rPr>
        <w:t xml:space="preserve">second edition </w:t>
      </w:r>
      <w:r w:rsidR="006C4FD2" w:rsidRPr="006C4FD2">
        <w:rPr>
          <w:szCs w:val="24"/>
        </w:rPr>
        <w:t>ISO 19156:2022</w:t>
      </w:r>
      <w:r w:rsidR="006C4FD2">
        <w:rPr>
          <w:szCs w:val="24"/>
        </w:rPr>
        <w:t xml:space="preserve"> </w:t>
      </w:r>
      <w:r w:rsidRPr="00785C54">
        <w:rPr>
          <w:szCs w:val="24"/>
        </w:rPr>
        <w:t>of the Observations</w:t>
      </w:r>
      <w:r w:rsidR="00CD0748">
        <w:rPr>
          <w:szCs w:val="24"/>
        </w:rPr>
        <w:t>,</w:t>
      </w:r>
      <w:r w:rsidRPr="00785C54">
        <w:rPr>
          <w:szCs w:val="24"/>
        </w:rPr>
        <w:t xml:space="preserve"> </w:t>
      </w:r>
      <w:r w:rsidR="00CD0748">
        <w:rPr>
          <w:szCs w:val="24"/>
        </w:rPr>
        <w:t>m</w:t>
      </w:r>
      <w:r w:rsidRPr="00785C54">
        <w:rPr>
          <w:szCs w:val="24"/>
        </w:rPr>
        <w:t xml:space="preserve">easurements </w:t>
      </w:r>
      <w:r w:rsidR="00CD0748">
        <w:rPr>
          <w:szCs w:val="24"/>
        </w:rPr>
        <w:t xml:space="preserve">and samples </w:t>
      </w:r>
      <w:r w:rsidRPr="00785C54">
        <w:rPr>
          <w:szCs w:val="24"/>
        </w:rPr>
        <w:t xml:space="preserve">Standard </w:t>
      </w:r>
      <w:commentRangeEnd w:id="17"/>
      <w:r w:rsidR="003E2160">
        <w:rPr>
          <w:rStyle w:val="CommentReference"/>
          <w:rFonts w:eastAsia="MS Mincho"/>
          <w:lang w:eastAsia="ja-JP"/>
        </w:rPr>
        <w:commentReference w:id="17"/>
      </w:r>
      <w:r w:rsidRPr="00785C54">
        <w:rPr>
          <w:szCs w:val="24"/>
        </w:rPr>
        <w:t>(now named “Observations, Measurements and Samples”, OMS for short) is informed by these recent developments. The focus of this revision is aimed at enabling the publication of observation data as part of the Web of data, while also supporting other means of data exchange.</w:t>
      </w:r>
    </w:p>
    <w:p w14:paraId="3D6053C4" w14:textId="0EDE6513" w:rsidR="005B5EAD" w:rsidRDefault="005B5EAD" w:rsidP="00785C54">
      <w:pPr>
        <w:pStyle w:val="BodyText"/>
        <w:autoSpaceDE w:val="0"/>
        <w:autoSpaceDN w:val="0"/>
        <w:adjustRightInd w:val="0"/>
        <w:rPr>
          <w:szCs w:val="24"/>
        </w:rPr>
      </w:pPr>
      <w:r w:rsidRPr="00785C54">
        <w:rPr>
          <w:szCs w:val="24"/>
        </w:rPr>
        <w:t xml:space="preserve">The content presented here derives from the previous version published by Open Geospatial Consortium as </w:t>
      </w:r>
      <w:r w:rsidRPr="00785C54">
        <w:rPr>
          <w:rStyle w:val="stdpublisher"/>
          <w:szCs w:val="24"/>
          <w:shd w:val="clear" w:color="auto" w:fill="auto"/>
        </w:rPr>
        <w:t>OGC</w:t>
      </w:r>
      <w:r w:rsidRPr="00785C54">
        <w:rPr>
          <w:szCs w:val="24"/>
        </w:rPr>
        <w:t xml:space="preserve"> </w:t>
      </w:r>
      <w:r w:rsidRPr="00785C54">
        <w:rPr>
          <w:rStyle w:val="stddocNumber"/>
          <w:szCs w:val="24"/>
          <w:shd w:val="clear" w:color="auto" w:fill="auto"/>
        </w:rPr>
        <w:t>10</w:t>
      </w:r>
      <w:r w:rsidRPr="00785C54">
        <w:rPr>
          <w:szCs w:val="24"/>
        </w:rPr>
        <w:t>-</w:t>
      </w:r>
      <w:r w:rsidRPr="00785C54">
        <w:rPr>
          <w:rStyle w:val="stddocPartNumber"/>
          <w:szCs w:val="24"/>
          <w:shd w:val="clear" w:color="auto" w:fill="auto"/>
        </w:rPr>
        <w:t>004r3</w:t>
      </w:r>
      <w:r w:rsidRPr="00785C54">
        <w:rPr>
          <w:szCs w:val="24"/>
        </w:rPr>
        <w:t>, OGC Abstract Specification Geographic information — Observations and measurements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2011</w:t>
      </w:r>
      <w:r w:rsidRPr="00785C54">
        <w:rPr>
          <w:szCs w:val="24"/>
        </w:rPr>
        <w:t xml:space="preserve">). A technical note describing the changes from the earlier version is available as </w:t>
      </w:r>
      <w:r w:rsidRPr="00785C54">
        <w:rPr>
          <w:rStyle w:val="citeapp"/>
          <w:szCs w:val="24"/>
          <w:shd w:val="clear" w:color="auto" w:fill="auto"/>
        </w:rPr>
        <w:t>Annex C</w:t>
      </w:r>
      <w:r w:rsidRPr="00785C54">
        <w:rPr>
          <w:szCs w:val="24"/>
        </w:rPr>
        <w:t>.</w:t>
      </w:r>
    </w:p>
    <w:p w14:paraId="04D847B9" w14:textId="4870728D" w:rsidR="008B5385" w:rsidRPr="00785C54" w:rsidRDefault="008B5385" w:rsidP="00785C54">
      <w:pPr>
        <w:pStyle w:val="BodyText"/>
        <w:autoSpaceDE w:val="0"/>
        <w:autoSpaceDN w:val="0"/>
        <w:adjustRightInd w:val="0"/>
        <w:rPr>
          <w:szCs w:val="24"/>
        </w:rPr>
      </w:pPr>
      <w:r w:rsidRPr="008B5385">
        <w:rPr>
          <w:szCs w:val="24"/>
        </w:rPr>
        <w:t>The name and contact information of the maintenance agency for this document can be found at www.iso.org/maintenance_agencies</w:t>
      </w:r>
      <w:r>
        <w:rPr>
          <w:szCs w:val="24"/>
        </w:rPr>
        <w:t>.</w:t>
      </w:r>
    </w:p>
    <w:p w14:paraId="45FA2FF5" w14:textId="77777777" w:rsidR="005B5EAD" w:rsidRDefault="005B5EAD" w:rsidP="00785C54">
      <w:pPr>
        <w:pageBreakBefore/>
        <w:autoSpaceDE w:val="0"/>
        <w:autoSpaceDN w:val="0"/>
        <w:adjustRightInd w:val="0"/>
        <w:spacing w:after="0" w:line="240" w:lineRule="auto"/>
        <w:jc w:val="left"/>
        <w:rPr>
          <w:rFonts w:ascii="Times New Roman" w:eastAsia="Times New Roman" w:hAnsi="Times New Roman"/>
          <w:sz w:val="24"/>
          <w:szCs w:val="24"/>
          <w:lang w:val="en-US" w:eastAsia="en-US"/>
        </w:rPr>
      </w:pPr>
    </w:p>
    <w:p w14:paraId="337A57F3" w14:textId="0E53F567" w:rsidR="008B5385" w:rsidRPr="00785C54" w:rsidRDefault="008B5385" w:rsidP="00785C54">
      <w:pPr>
        <w:pageBreakBefore/>
        <w:autoSpaceDE w:val="0"/>
        <w:autoSpaceDN w:val="0"/>
        <w:adjustRightInd w:val="0"/>
        <w:spacing w:after="0" w:line="240" w:lineRule="auto"/>
        <w:jc w:val="left"/>
        <w:rPr>
          <w:rFonts w:ascii="Times New Roman" w:eastAsia="Times New Roman" w:hAnsi="Times New Roman"/>
          <w:sz w:val="24"/>
          <w:szCs w:val="24"/>
          <w:lang w:val="en-US" w:eastAsia="en-US"/>
        </w:rPr>
        <w:sectPr w:rsidR="008B5385" w:rsidRPr="00785C54" w:rsidSect="003070B5">
          <w:headerReference w:type="even" r:id="rId24"/>
          <w:headerReference w:type="default" r:id="rId25"/>
          <w:footerReference w:type="even" r:id="rId26"/>
          <w:footerReference w:type="default" r:id="rId27"/>
          <w:pgSz w:w="11906" w:h="16838" w:code="9"/>
          <w:pgMar w:top="794" w:right="737" w:bottom="284" w:left="851" w:header="709" w:footer="0" w:gutter="567"/>
          <w:pgNumType w:fmt="lowerRoman" w:start="2"/>
          <w:cols w:space="720"/>
        </w:sectPr>
      </w:pPr>
    </w:p>
    <w:p w14:paraId="778CE5A2" w14:textId="77777777" w:rsidR="005B5EAD" w:rsidRPr="00785C54" w:rsidRDefault="005B5EAD" w:rsidP="00785C54">
      <w:pPr>
        <w:pStyle w:val="zzSTDTitle"/>
        <w:autoSpaceDE w:val="0"/>
        <w:autoSpaceDN w:val="0"/>
        <w:adjustRightInd w:val="0"/>
        <w:rPr>
          <w:rFonts w:eastAsia="Times New Roman"/>
          <w:szCs w:val="24"/>
        </w:rPr>
      </w:pPr>
      <w:r w:rsidRPr="00785C54">
        <w:rPr>
          <w:rFonts w:eastAsia="Times New Roman"/>
          <w:szCs w:val="24"/>
        </w:rPr>
        <w:lastRenderedPageBreak/>
        <w:t>Geographic information — Observations, measurements and samples</w:t>
      </w:r>
    </w:p>
    <w:p w14:paraId="73526851" w14:textId="77777777" w:rsidR="005B5EAD" w:rsidRPr="00785C54" w:rsidRDefault="005B5EAD" w:rsidP="00785C54">
      <w:pPr>
        <w:pStyle w:val="Heading1"/>
        <w:autoSpaceDE w:val="0"/>
        <w:autoSpaceDN w:val="0"/>
        <w:adjustRightInd w:val="0"/>
        <w:rPr>
          <w:rFonts w:eastAsia="Times New Roman"/>
          <w:szCs w:val="24"/>
        </w:rPr>
      </w:pPr>
      <w:bookmarkStart w:id="18" w:name="_Toc117602322"/>
      <w:r w:rsidRPr="00785C54">
        <w:rPr>
          <w:rFonts w:eastAsia="Times New Roman"/>
          <w:szCs w:val="24"/>
        </w:rPr>
        <w:t>Scope</w:t>
      </w:r>
      <w:bookmarkEnd w:id="18"/>
    </w:p>
    <w:p w14:paraId="3B78DDFE" w14:textId="378BAC88" w:rsidR="005B5EAD" w:rsidRPr="00785C54" w:rsidRDefault="005B5EAD" w:rsidP="00785C54">
      <w:pPr>
        <w:pStyle w:val="BodyText"/>
        <w:autoSpaceDE w:val="0"/>
        <w:autoSpaceDN w:val="0"/>
        <w:adjustRightInd w:val="0"/>
        <w:rPr>
          <w:szCs w:val="24"/>
        </w:rPr>
      </w:pPr>
      <w:r w:rsidRPr="00785C54">
        <w:rPr>
          <w:szCs w:val="24"/>
        </w:rPr>
        <w:t xml:space="preserve">This </w:t>
      </w:r>
      <w:r w:rsidR="008B5385">
        <w:rPr>
          <w:szCs w:val="24"/>
        </w:rPr>
        <w:t>document</w:t>
      </w:r>
      <w:r w:rsidRPr="00785C54">
        <w:rPr>
          <w:szCs w:val="24"/>
        </w:rPr>
        <w:t xml:space="preserve"> defines a conceptual schema for observations, for features involved in the observation process, and for features involved in sampling when making observations. These provide models for the exchange of information describing observation acts and their results, both within and between different scientific and technical communities.</w:t>
      </w:r>
    </w:p>
    <w:p w14:paraId="26E928C6" w14:textId="0B86B768" w:rsidR="005B5EAD" w:rsidRPr="00785C54" w:rsidRDefault="005B5EAD" w:rsidP="00785C54">
      <w:pPr>
        <w:pStyle w:val="BodyText"/>
        <w:autoSpaceDE w:val="0"/>
        <w:autoSpaceDN w:val="0"/>
        <w:adjustRightInd w:val="0"/>
        <w:rPr>
          <w:szCs w:val="24"/>
        </w:rPr>
      </w:pPr>
      <w:r w:rsidRPr="00785C54">
        <w:rPr>
          <w:szCs w:val="24"/>
        </w:rPr>
        <w:t xml:space="preserve">Observations commonly involve sampling of an ultimate feature-of-interest. This </w:t>
      </w:r>
      <w:r w:rsidR="008B5385">
        <w:rPr>
          <w:szCs w:val="24"/>
        </w:rPr>
        <w:t>document</w:t>
      </w:r>
      <w:r w:rsidRPr="00785C54">
        <w:rPr>
          <w:szCs w:val="24"/>
        </w:rPr>
        <w:t xml:space="preserve"> defines a common set of sample types according to their spatial, material (for </w:t>
      </w:r>
      <w:r w:rsidRPr="00083060">
        <w:rPr>
          <w:i/>
          <w:szCs w:val="24"/>
        </w:rPr>
        <w:t>ex</w:t>
      </w:r>
      <w:r w:rsidR="008B5385">
        <w:rPr>
          <w:i/>
          <w:szCs w:val="24"/>
        </w:rPr>
        <w:t xml:space="preserve"> </w:t>
      </w:r>
      <w:r w:rsidRPr="00083060">
        <w:rPr>
          <w:i/>
          <w:szCs w:val="24"/>
        </w:rPr>
        <w:t>situ</w:t>
      </w:r>
      <w:r w:rsidRPr="00785C54">
        <w:rPr>
          <w:szCs w:val="24"/>
        </w:rPr>
        <w:t xml:space="preserve"> observations) or statistical nature. The schema includes relationships between sample features (sub-sampling, derived samples).</w:t>
      </w:r>
    </w:p>
    <w:p w14:paraId="59CE030D" w14:textId="4A36D33E" w:rsidR="005B5EAD" w:rsidRPr="00785C54" w:rsidRDefault="005B5EAD" w:rsidP="00785C54">
      <w:pPr>
        <w:pStyle w:val="BodyText"/>
        <w:autoSpaceDE w:val="0"/>
        <w:autoSpaceDN w:val="0"/>
        <w:adjustRightInd w:val="0"/>
        <w:rPr>
          <w:szCs w:val="24"/>
        </w:rPr>
      </w:pPr>
      <w:r w:rsidRPr="00785C54">
        <w:rPr>
          <w:szCs w:val="24"/>
        </w:rPr>
        <w:t xml:space="preserve">This </w:t>
      </w:r>
      <w:r w:rsidR="008B5385">
        <w:rPr>
          <w:szCs w:val="24"/>
        </w:rPr>
        <w:t>document</w:t>
      </w:r>
      <w:r w:rsidRPr="00785C54">
        <w:rPr>
          <w:szCs w:val="24"/>
        </w:rPr>
        <w:t xml:space="preserve"> concerns only externally visible interfaces and places no restriction on the underlying implementations other than what is needed to satisfy the interface specifications in the actual situation.</w:t>
      </w:r>
    </w:p>
    <w:p w14:paraId="4F5802BB" w14:textId="77777777" w:rsidR="005B5EAD" w:rsidRPr="00785C54" w:rsidRDefault="005B5EAD" w:rsidP="00785C54">
      <w:pPr>
        <w:pStyle w:val="Heading1"/>
        <w:autoSpaceDE w:val="0"/>
        <w:autoSpaceDN w:val="0"/>
        <w:adjustRightInd w:val="0"/>
        <w:rPr>
          <w:rFonts w:eastAsia="Times New Roman"/>
          <w:szCs w:val="24"/>
        </w:rPr>
      </w:pPr>
      <w:bookmarkStart w:id="19" w:name="_Toc117602323"/>
      <w:r w:rsidRPr="00785C54">
        <w:rPr>
          <w:rFonts w:eastAsia="Times New Roman"/>
          <w:szCs w:val="24"/>
        </w:rPr>
        <w:t>Normative references</w:t>
      </w:r>
      <w:bookmarkEnd w:id="19"/>
    </w:p>
    <w:p w14:paraId="0346F530" w14:textId="77777777" w:rsidR="000A6B0A" w:rsidRPr="00F2622B" w:rsidRDefault="000A6B0A" w:rsidP="005D5C5A">
      <w:pPr>
        <w:pStyle w:val="BodyText"/>
      </w:pPr>
      <w:r w:rsidRPr="00F2622B">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14:paraId="7E6DA72E" w14:textId="67FA18D3" w:rsidR="005B5EAD" w:rsidRPr="00785C54" w:rsidRDefault="005B5EAD" w:rsidP="00785C54">
      <w:pPr>
        <w:pStyle w:val="BodyText"/>
        <w:autoSpaceDE w:val="0"/>
        <w:autoSpaceDN w:val="0"/>
        <w:adjustRightInd w:val="0"/>
        <w:rPr>
          <w:szCs w:val="24"/>
        </w:rPr>
      </w:pPr>
    </w:p>
    <w:p w14:paraId="4FB39B74" w14:textId="5A53E08F" w:rsidR="005B5EAD" w:rsidRPr="00785C54" w:rsidRDefault="005B5EAD" w:rsidP="00785C54">
      <w:pPr>
        <w:pStyle w:val="RefNorm"/>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r w:rsidRPr="00785C54">
        <w:rPr>
          <w:rStyle w:val="stddocTitle"/>
          <w:szCs w:val="24"/>
          <w:shd w:val="clear" w:color="auto" w:fill="auto"/>
        </w:rPr>
        <w:t>Geographic information — Conceptual schema language</w:t>
      </w:r>
    </w:p>
    <w:p w14:paraId="385F81D7" w14:textId="0909F807" w:rsidR="005B5EAD" w:rsidRPr="00083060" w:rsidRDefault="005B5EAD" w:rsidP="00785C54">
      <w:pPr>
        <w:pStyle w:val="RefNorm"/>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de-DE"/>
        </w:rPr>
      </w:pPr>
      <w:r w:rsidRPr="00083060">
        <w:rPr>
          <w:rStyle w:val="stdpublisher"/>
          <w:szCs w:val="24"/>
          <w:shd w:val="clear" w:color="auto" w:fill="auto"/>
          <w:lang w:val="de-DE"/>
        </w:rPr>
        <w:t>ISO</w:t>
      </w:r>
      <w:r w:rsidRPr="00083060">
        <w:rPr>
          <w:szCs w:val="24"/>
          <w:lang w:val="de-DE"/>
        </w:rPr>
        <w:t> </w:t>
      </w:r>
      <w:r w:rsidRPr="00083060">
        <w:rPr>
          <w:rStyle w:val="stddocNumber"/>
          <w:szCs w:val="24"/>
          <w:shd w:val="clear" w:color="auto" w:fill="auto"/>
          <w:lang w:val="de-DE"/>
        </w:rPr>
        <w:t>19107</w:t>
      </w:r>
      <w:r w:rsidRPr="00083060">
        <w:rPr>
          <w:szCs w:val="24"/>
          <w:lang w:val="de-DE"/>
        </w:rPr>
        <w:t>:</w:t>
      </w:r>
      <w:r w:rsidRPr="00083060">
        <w:rPr>
          <w:rStyle w:val="stdyear"/>
          <w:szCs w:val="24"/>
          <w:shd w:val="clear" w:color="auto" w:fill="auto"/>
          <w:lang w:val="de-DE"/>
        </w:rPr>
        <w:t>2019</w:t>
      </w:r>
      <w:r w:rsidRPr="00083060">
        <w:rPr>
          <w:szCs w:val="24"/>
          <w:lang w:val="de-DE"/>
        </w:rPr>
        <w:t xml:space="preserve">, </w:t>
      </w:r>
      <w:r w:rsidRPr="00083060">
        <w:rPr>
          <w:rStyle w:val="stddocTitle"/>
          <w:szCs w:val="24"/>
          <w:shd w:val="clear" w:color="auto" w:fill="auto"/>
          <w:lang w:val="de-DE"/>
        </w:rPr>
        <w:t xml:space="preserve">Geographic </w:t>
      </w:r>
      <w:proofErr w:type="spellStart"/>
      <w:r w:rsidRPr="00083060">
        <w:rPr>
          <w:rStyle w:val="stddocTitle"/>
          <w:szCs w:val="24"/>
          <w:shd w:val="clear" w:color="auto" w:fill="auto"/>
          <w:lang w:val="de-DE"/>
        </w:rPr>
        <w:t>information</w:t>
      </w:r>
      <w:proofErr w:type="spellEnd"/>
      <w:r w:rsidRPr="00083060">
        <w:rPr>
          <w:rStyle w:val="stddocTitle"/>
          <w:szCs w:val="24"/>
          <w:shd w:val="clear" w:color="auto" w:fill="auto"/>
          <w:lang w:val="de-DE"/>
        </w:rPr>
        <w:t xml:space="preserve"> — </w:t>
      </w:r>
      <w:proofErr w:type="spellStart"/>
      <w:r w:rsidRPr="00083060">
        <w:rPr>
          <w:rStyle w:val="stddocTitle"/>
          <w:szCs w:val="24"/>
          <w:shd w:val="clear" w:color="auto" w:fill="auto"/>
          <w:lang w:val="de-DE"/>
        </w:rPr>
        <w:t>Spatial</w:t>
      </w:r>
      <w:proofErr w:type="spellEnd"/>
      <w:r w:rsidRPr="00083060">
        <w:rPr>
          <w:rStyle w:val="stddocTitle"/>
          <w:szCs w:val="24"/>
          <w:shd w:val="clear" w:color="auto" w:fill="auto"/>
          <w:lang w:val="de-DE"/>
        </w:rPr>
        <w:t xml:space="preserve"> </w:t>
      </w:r>
      <w:proofErr w:type="spellStart"/>
      <w:r w:rsidRPr="00083060">
        <w:rPr>
          <w:rStyle w:val="stddocTitle"/>
          <w:szCs w:val="24"/>
          <w:shd w:val="clear" w:color="auto" w:fill="auto"/>
          <w:lang w:val="de-DE"/>
        </w:rPr>
        <w:t>schema</w:t>
      </w:r>
      <w:proofErr w:type="spellEnd"/>
    </w:p>
    <w:p w14:paraId="4304E0A2" w14:textId="76E82471" w:rsidR="005B5EAD" w:rsidRPr="00083060" w:rsidRDefault="005B5EAD" w:rsidP="00785C54">
      <w:pPr>
        <w:pStyle w:val="RefNorm"/>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de-DE"/>
        </w:rPr>
      </w:pPr>
      <w:r w:rsidRPr="00083060">
        <w:rPr>
          <w:rStyle w:val="stdpublisher"/>
          <w:szCs w:val="24"/>
          <w:shd w:val="clear" w:color="auto" w:fill="auto"/>
          <w:lang w:val="de-DE"/>
        </w:rPr>
        <w:t>ISO</w:t>
      </w:r>
      <w:r w:rsidRPr="00083060">
        <w:rPr>
          <w:szCs w:val="24"/>
          <w:lang w:val="de-DE"/>
        </w:rPr>
        <w:t> </w:t>
      </w:r>
      <w:r w:rsidRPr="00083060">
        <w:rPr>
          <w:rStyle w:val="stddocNumber"/>
          <w:szCs w:val="24"/>
          <w:shd w:val="clear" w:color="auto" w:fill="auto"/>
          <w:lang w:val="de-DE"/>
        </w:rPr>
        <w:t>19108</w:t>
      </w:r>
      <w:r w:rsidRPr="00083060">
        <w:rPr>
          <w:szCs w:val="24"/>
          <w:lang w:val="de-DE"/>
        </w:rPr>
        <w:t>:</w:t>
      </w:r>
      <w:r w:rsidRPr="00083060">
        <w:rPr>
          <w:rStyle w:val="stdyear"/>
          <w:szCs w:val="24"/>
          <w:shd w:val="clear" w:color="auto" w:fill="auto"/>
          <w:lang w:val="de-DE"/>
        </w:rPr>
        <w:t>2002</w:t>
      </w:r>
      <w:r w:rsidRPr="00083060">
        <w:rPr>
          <w:szCs w:val="24"/>
          <w:lang w:val="de-DE"/>
        </w:rPr>
        <w:t xml:space="preserve">, </w:t>
      </w:r>
      <w:r w:rsidRPr="00083060">
        <w:rPr>
          <w:rStyle w:val="stddocTitle"/>
          <w:szCs w:val="24"/>
          <w:shd w:val="clear" w:color="auto" w:fill="auto"/>
          <w:lang w:val="de-DE"/>
        </w:rPr>
        <w:t xml:space="preserve">Geographic </w:t>
      </w:r>
      <w:proofErr w:type="spellStart"/>
      <w:r w:rsidRPr="00083060">
        <w:rPr>
          <w:rStyle w:val="stddocTitle"/>
          <w:szCs w:val="24"/>
          <w:shd w:val="clear" w:color="auto" w:fill="auto"/>
          <w:lang w:val="de-DE"/>
        </w:rPr>
        <w:t>information</w:t>
      </w:r>
      <w:proofErr w:type="spellEnd"/>
      <w:r w:rsidRPr="00083060">
        <w:rPr>
          <w:rStyle w:val="stddocTitle"/>
          <w:szCs w:val="24"/>
          <w:shd w:val="clear" w:color="auto" w:fill="auto"/>
          <w:lang w:val="de-DE"/>
        </w:rPr>
        <w:t xml:space="preserve"> — Temporal </w:t>
      </w:r>
      <w:proofErr w:type="spellStart"/>
      <w:r w:rsidRPr="00083060">
        <w:rPr>
          <w:rStyle w:val="stddocTitle"/>
          <w:szCs w:val="24"/>
          <w:shd w:val="clear" w:color="auto" w:fill="auto"/>
          <w:lang w:val="de-DE"/>
        </w:rPr>
        <w:t>schema</w:t>
      </w:r>
      <w:proofErr w:type="spellEnd"/>
    </w:p>
    <w:p w14:paraId="5321D1C4" w14:textId="77777777" w:rsidR="005B5EAD" w:rsidRPr="00785C54" w:rsidRDefault="005B5EAD" w:rsidP="00785C54">
      <w:pPr>
        <w:pStyle w:val="Heading1"/>
        <w:autoSpaceDE w:val="0"/>
        <w:autoSpaceDN w:val="0"/>
        <w:adjustRightInd w:val="0"/>
        <w:rPr>
          <w:rFonts w:eastAsia="Times New Roman"/>
          <w:szCs w:val="24"/>
        </w:rPr>
      </w:pPr>
      <w:bookmarkStart w:id="20" w:name="_Toc113373293"/>
      <w:bookmarkStart w:id="21" w:name="_Toc117602324"/>
      <w:bookmarkStart w:id="22" w:name="_Toc117602325"/>
      <w:bookmarkEnd w:id="20"/>
      <w:bookmarkEnd w:id="21"/>
      <w:r w:rsidRPr="00785C54">
        <w:rPr>
          <w:rFonts w:eastAsia="Times New Roman"/>
          <w:szCs w:val="24"/>
        </w:rPr>
        <w:t>Terms and definitions</w:t>
      </w:r>
      <w:bookmarkEnd w:id="22"/>
    </w:p>
    <w:p w14:paraId="117874F2" w14:textId="77777777" w:rsidR="000A6B0A" w:rsidRPr="00164FB3" w:rsidRDefault="000A6B0A" w:rsidP="005D5C5A">
      <w:pPr>
        <w:pStyle w:val="BodyText"/>
      </w:pPr>
      <w:r>
        <w:t>For the purposes of this document, the following terms and definitions apply.</w:t>
      </w:r>
    </w:p>
    <w:p w14:paraId="552B194A" w14:textId="77777777" w:rsidR="000A6B0A" w:rsidRPr="00164FB3" w:rsidRDefault="000A6B0A" w:rsidP="005D5C5A">
      <w:pPr>
        <w:pStyle w:val="BodyText"/>
        <w:rPr>
          <w:rFonts w:ascii="Times New Roman" w:eastAsia="Times New Roman" w:hAnsi="Times New Roman"/>
          <w:sz w:val="24"/>
          <w:szCs w:val="24"/>
          <w:lang w:val="en-US"/>
        </w:rPr>
      </w:pPr>
      <w:r w:rsidRPr="00164FB3">
        <w:rPr>
          <w:lang w:val="en-US"/>
        </w:rPr>
        <w:t>ISO and IEC maintain terminolog</w:t>
      </w:r>
      <w:r>
        <w:rPr>
          <w:lang w:val="en-US"/>
        </w:rPr>
        <w:t>y</w:t>
      </w:r>
      <w:r w:rsidRPr="00164FB3">
        <w:rPr>
          <w:lang w:val="en-US"/>
        </w:rPr>
        <w:t xml:space="preserve"> databases for use in standardization at the following addresses:</w:t>
      </w:r>
    </w:p>
    <w:p w14:paraId="7176209E" w14:textId="147E1EF4" w:rsidR="000A6B0A" w:rsidRPr="00107CEC" w:rsidRDefault="000A6B0A" w:rsidP="005D5C5A">
      <w:pPr>
        <w:pStyle w:val="ListContinue1"/>
        <w:rPr>
          <w:rStyle w:val="Hyperlink"/>
          <w:lang w:val="en-US"/>
        </w:rPr>
      </w:pPr>
      <w:r w:rsidRPr="00680875">
        <w:rPr>
          <w:lang w:val="en-US"/>
        </w:rPr>
        <w:t>—</w:t>
      </w:r>
      <w:r w:rsidRPr="00680875">
        <w:rPr>
          <w:lang w:val="en-US"/>
        </w:rPr>
        <w:tab/>
        <w:t xml:space="preserve">ISO Online browsing platform: available at </w:t>
      </w:r>
      <w:hyperlink r:id="rId28" w:history="1">
        <w:r w:rsidRPr="000B5210">
          <w:rPr>
            <w:rStyle w:val="Hyperlink"/>
            <w:lang w:val="en-US"/>
          </w:rPr>
          <w:t>https://www.iso.org/obp</w:t>
        </w:r>
      </w:hyperlink>
    </w:p>
    <w:p w14:paraId="5BCE4D73" w14:textId="457638E1" w:rsidR="000A6B0A" w:rsidRDefault="000A6B0A" w:rsidP="005D5C5A">
      <w:pPr>
        <w:pStyle w:val="ListContinue1"/>
        <w:rPr>
          <w:rStyle w:val="Hyperlink"/>
          <w:lang w:val="en-US"/>
        </w:rPr>
      </w:pPr>
      <w:r>
        <w:rPr>
          <w:lang w:val="en-US"/>
        </w:rPr>
        <w:t>—</w:t>
      </w:r>
      <w:r>
        <w:rPr>
          <w:lang w:val="en-US"/>
        </w:rPr>
        <w:tab/>
      </w:r>
      <w:r w:rsidRPr="00164FB3">
        <w:rPr>
          <w:lang w:val="en-US"/>
        </w:rPr>
        <w:t xml:space="preserve">IEC </w:t>
      </w:r>
      <w:proofErr w:type="spellStart"/>
      <w:r w:rsidRPr="00164FB3">
        <w:rPr>
          <w:lang w:val="en-US"/>
        </w:rPr>
        <w:t>Electropedia</w:t>
      </w:r>
      <w:proofErr w:type="spellEnd"/>
      <w:r w:rsidRPr="00164FB3">
        <w:rPr>
          <w:lang w:val="en-US"/>
        </w:rPr>
        <w:t xml:space="preserve">: available at </w:t>
      </w:r>
      <w:hyperlink r:id="rId29" w:history="1">
        <w:r w:rsidRPr="001C302A">
          <w:rPr>
            <w:rStyle w:val="Hyperlink"/>
            <w:lang w:val="en-US"/>
          </w:rPr>
          <w:t>https://www.electropedia.org/</w:t>
        </w:r>
      </w:hyperlink>
    </w:p>
    <w:p w14:paraId="60B1A060" w14:textId="50F5EE62"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
    <w:p w14:paraId="196270F3" w14:textId="77777777" w:rsidR="005B5EAD" w:rsidRPr="00785C54" w:rsidRDefault="005B5EAD" w:rsidP="00785C54">
      <w:pPr>
        <w:pStyle w:val="TermNum"/>
        <w:autoSpaceDE w:val="0"/>
        <w:autoSpaceDN w:val="0"/>
        <w:adjustRightInd w:val="0"/>
        <w:rPr>
          <w:szCs w:val="24"/>
        </w:rPr>
      </w:pPr>
      <w:r w:rsidRPr="00785C54">
        <w:rPr>
          <w:szCs w:val="24"/>
        </w:rPr>
        <w:t>3.1</w:t>
      </w:r>
    </w:p>
    <w:p w14:paraId="7093C73B" w14:textId="77777777" w:rsidR="005B5EAD" w:rsidRPr="00785C54" w:rsidRDefault="005B5EAD" w:rsidP="00785C54">
      <w:pPr>
        <w:pStyle w:val="Terms"/>
        <w:autoSpaceDE w:val="0"/>
        <w:autoSpaceDN w:val="0"/>
        <w:adjustRightInd w:val="0"/>
        <w:rPr>
          <w:szCs w:val="24"/>
        </w:rPr>
      </w:pPr>
      <w:r w:rsidRPr="00785C54">
        <w:rPr>
          <w:szCs w:val="24"/>
        </w:rPr>
        <w:t>application schema</w:t>
      </w:r>
    </w:p>
    <w:p w14:paraId="704F2209" w14:textId="77777777" w:rsidR="005B5EAD" w:rsidRPr="00785C54" w:rsidRDefault="005B5EAD" w:rsidP="00785C54">
      <w:pPr>
        <w:pStyle w:val="Definition"/>
        <w:autoSpaceDE w:val="0"/>
        <w:autoSpaceDN w:val="0"/>
        <w:adjustRightInd w:val="0"/>
        <w:rPr>
          <w:szCs w:val="24"/>
        </w:rPr>
      </w:pPr>
      <w:r w:rsidRPr="00785C54">
        <w:rPr>
          <w:szCs w:val="24"/>
        </w:rPr>
        <w:t>conceptual schema for data required by one or more applications</w:t>
      </w:r>
    </w:p>
    <w:p w14:paraId="26D99A00"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19101</w:t>
      </w:r>
      <w:r w:rsidRPr="00785C54">
        <w:rPr>
          <w:szCs w:val="24"/>
        </w:rPr>
        <w:t>-</w:t>
      </w:r>
      <w:r w:rsidRPr="00785C54">
        <w:rPr>
          <w:rStyle w:val="stddocPartNumber"/>
          <w:szCs w:val="24"/>
          <w:shd w:val="clear" w:color="auto" w:fill="auto"/>
        </w:rPr>
        <w:t>1</w:t>
      </w:r>
      <w:r w:rsidRPr="00785C54">
        <w:rPr>
          <w:szCs w:val="24"/>
        </w:rPr>
        <w:t>:</w:t>
      </w:r>
      <w:r w:rsidRPr="00785C54">
        <w:rPr>
          <w:rStyle w:val="stdyear"/>
          <w:szCs w:val="24"/>
          <w:shd w:val="clear" w:color="auto" w:fill="auto"/>
        </w:rPr>
        <w:t>2014</w:t>
      </w:r>
      <w:r w:rsidRPr="00785C54">
        <w:rPr>
          <w:szCs w:val="24"/>
        </w:rPr>
        <w:t xml:space="preserve">, </w:t>
      </w:r>
      <w:r w:rsidRPr="00785C54">
        <w:rPr>
          <w:rStyle w:val="stdsection"/>
          <w:szCs w:val="24"/>
          <w:shd w:val="clear" w:color="auto" w:fill="auto"/>
        </w:rPr>
        <w:t>4.1.2</w:t>
      </w:r>
      <w:r w:rsidRPr="00785C54">
        <w:rPr>
          <w:szCs w:val="24"/>
        </w:rPr>
        <w:t>]</w:t>
      </w:r>
    </w:p>
    <w:p w14:paraId="256896C7" w14:textId="77777777" w:rsidR="0012427B" w:rsidRDefault="0012427B">
      <w:pPr>
        <w:spacing w:after="0" w:line="240" w:lineRule="auto"/>
        <w:jc w:val="left"/>
        <w:rPr>
          <w:rFonts w:eastAsia="Calibri"/>
          <w:b/>
          <w:szCs w:val="24"/>
          <w:lang w:eastAsia="en-US"/>
        </w:rPr>
      </w:pPr>
      <w:r>
        <w:rPr>
          <w:szCs w:val="24"/>
        </w:rPr>
        <w:br w:type="page"/>
      </w:r>
    </w:p>
    <w:p w14:paraId="04F5A6AE" w14:textId="5698224C" w:rsidR="005B5EAD" w:rsidRPr="00785C54" w:rsidRDefault="005B5EAD" w:rsidP="00785C54">
      <w:pPr>
        <w:pStyle w:val="TermNum"/>
        <w:autoSpaceDE w:val="0"/>
        <w:autoSpaceDN w:val="0"/>
        <w:adjustRightInd w:val="0"/>
        <w:rPr>
          <w:szCs w:val="24"/>
        </w:rPr>
      </w:pPr>
      <w:r w:rsidRPr="00785C54">
        <w:rPr>
          <w:szCs w:val="24"/>
        </w:rPr>
        <w:lastRenderedPageBreak/>
        <w:t>3.2</w:t>
      </w:r>
    </w:p>
    <w:p w14:paraId="5F0808EC" w14:textId="77777777" w:rsidR="005B5EAD" w:rsidRPr="00785C54" w:rsidRDefault="005B5EAD" w:rsidP="00785C54">
      <w:pPr>
        <w:pStyle w:val="Terms"/>
        <w:autoSpaceDE w:val="0"/>
        <w:autoSpaceDN w:val="0"/>
        <w:adjustRightInd w:val="0"/>
        <w:rPr>
          <w:szCs w:val="24"/>
        </w:rPr>
      </w:pPr>
      <w:r w:rsidRPr="00785C54">
        <w:rPr>
          <w:szCs w:val="24"/>
        </w:rPr>
        <w:t>coverage</w:t>
      </w:r>
    </w:p>
    <w:p w14:paraId="524B29EA" w14:textId="77777777" w:rsidR="005B5EAD" w:rsidRPr="00785C54" w:rsidRDefault="005B5EAD" w:rsidP="00785C54">
      <w:pPr>
        <w:pStyle w:val="Definition"/>
        <w:autoSpaceDE w:val="0"/>
        <w:autoSpaceDN w:val="0"/>
        <w:adjustRightInd w:val="0"/>
        <w:rPr>
          <w:szCs w:val="24"/>
        </w:rPr>
      </w:pPr>
      <w:r w:rsidRPr="00785C54">
        <w:rPr>
          <w:szCs w:val="24"/>
        </w:rPr>
        <w:t>feature that acts as a function to return values from its range for any direct position within its domain</w:t>
      </w:r>
    </w:p>
    <w:p w14:paraId="2893CA3B"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w:t>
      </w:r>
      <w:r w:rsidRPr="00785C54">
        <w:rPr>
          <w:rStyle w:val="stddocumentType"/>
          <w:szCs w:val="24"/>
          <w:shd w:val="clear" w:color="auto" w:fill="auto"/>
        </w:rPr>
        <w:t>DIS</w:t>
      </w:r>
      <w:r w:rsidRPr="00785C54">
        <w:rPr>
          <w:szCs w:val="24"/>
        </w:rPr>
        <w:t> </w:t>
      </w:r>
      <w:r w:rsidRPr="00785C54">
        <w:rPr>
          <w:rStyle w:val="stddocNumber"/>
          <w:szCs w:val="24"/>
          <w:shd w:val="clear" w:color="auto" w:fill="auto"/>
        </w:rPr>
        <w:t>19123</w:t>
      </w:r>
      <w:r w:rsidRPr="00785C54">
        <w:rPr>
          <w:szCs w:val="24"/>
        </w:rPr>
        <w:t>-</w:t>
      </w:r>
      <w:r w:rsidRPr="00785C54">
        <w:rPr>
          <w:rStyle w:val="stddocPartNumber"/>
          <w:szCs w:val="24"/>
          <w:shd w:val="clear" w:color="auto" w:fill="auto"/>
        </w:rPr>
        <w:t>1</w:t>
      </w:r>
      <w:r w:rsidRPr="00785C54">
        <w:rPr>
          <w:szCs w:val="24"/>
        </w:rPr>
        <w:t xml:space="preserve">, </w:t>
      </w:r>
      <w:r w:rsidRPr="00785C54">
        <w:rPr>
          <w:rStyle w:val="stdsection"/>
          <w:szCs w:val="24"/>
          <w:shd w:val="clear" w:color="auto" w:fill="auto"/>
        </w:rPr>
        <w:t>3.1.8</w:t>
      </w:r>
      <w:r w:rsidRPr="00785C54">
        <w:rPr>
          <w:szCs w:val="24"/>
        </w:rPr>
        <w:t>]</w:t>
      </w:r>
    </w:p>
    <w:p w14:paraId="48C1F334" w14:textId="77777777" w:rsidR="005B5EAD" w:rsidRPr="00785C54" w:rsidRDefault="005B5EAD" w:rsidP="00785C54">
      <w:pPr>
        <w:pStyle w:val="TermNum"/>
        <w:autoSpaceDE w:val="0"/>
        <w:autoSpaceDN w:val="0"/>
        <w:adjustRightInd w:val="0"/>
        <w:rPr>
          <w:szCs w:val="24"/>
        </w:rPr>
      </w:pPr>
      <w:r w:rsidRPr="00785C54">
        <w:rPr>
          <w:szCs w:val="24"/>
        </w:rPr>
        <w:t>3.3</w:t>
      </w:r>
    </w:p>
    <w:p w14:paraId="539BED74" w14:textId="77777777" w:rsidR="005B5EAD" w:rsidRPr="00785C54" w:rsidRDefault="005B5EAD" w:rsidP="00785C54">
      <w:pPr>
        <w:pStyle w:val="Terms"/>
        <w:autoSpaceDE w:val="0"/>
        <w:autoSpaceDN w:val="0"/>
        <w:adjustRightInd w:val="0"/>
        <w:rPr>
          <w:szCs w:val="24"/>
        </w:rPr>
      </w:pPr>
      <w:r w:rsidRPr="00785C54">
        <w:rPr>
          <w:szCs w:val="24"/>
        </w:rPr>
        <w:t>data type</w:t>
      </w:r>
    </w:p>
    <w:p w14:paraId="1FF153A2" w14:textId="77777777" w:rsidR="005B5EAD" w:rsidRPr="00785C54" w:rsidRDefault="005B5EAD" w:rsidP="00785C54">
      <w:pPr>
        <w:pStyle w:val="Definition"/>
        <w:autoSpaceDE w:val="0"/>
        <w:autoSpaceDN w:val="0"/>
        <w:adjustRightInd w:val="0"/>
        <w:rPr>
          <w:szCs w:val="24"/>
        </w:rPr>
      </w:pPr>
      <w:r w:rsidRPr="00785C54">
        <w:rPr>
          <w:szCs w:val="24"/>
        </w:rPr>
        <w:t>specification of a value domain with operations allowed on values in this domain</w:t>
      </w:r>
    </w:p>
    <w:p w14:paraId="08223530" w14:textId="3FE8F0B6"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Integer, Real, Boolean, String</w:t>
      </w:r>
      <w:r w:rsidR="00F81F37">
        <w:rPr>
          <w:szCs w:val="24"/>
        </w:rPr>
        <w:t xml:space="preserve"> and</w:t>
      </w:r>
      <w:r w:rsidR="00F81F37" w:rsidRPr="00785C54">
        <w:rPr>
          <w:szCs w:val="24"/>
        </w:rPr>
        <w:t xml:space="preserve"> </w:t>
      </w:r>
      <w:r w:rsidRPr="00785C54">
        <w:rPr>
          <w:szCs w:val="24"/>
        </w:rPr>
        <w:t>Date.</w:t>
      </w:r>
    </w:p>
    <w:p w14:paraId="235F22EB"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Data types include primitive predefined types and user-definable types.</w:t>
      </w:r>
    </w:p>
    <w:p w14:paraId="13CB58DB"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r w:rsidRPr="00785C54">
        <w:rPr>
          <w:rStyle w:val="stdsection"/>
          <w:szCs w:val="24"/>
          <w:shd w:val="clear" w:color="auto" w:fill="auto"/>
        </w:rPr>
        <w:t>4.14</w:t>
      </w:r>
      <w:r w:rsidRPr="00785C54">
        <w:rPr>
          <w:szCs w:val="24"/>
        </w:rPr>
        <w:t>]</w:t>
      </w:r>
    </w:p>
    <w:p w14:paraId="7B1C87F8" w14:textId="77777777" w:rsidR="005B5EAD" w:rsidRPr="00785C54" w:rsidRDefault="005B5EAD" w:rsidP="00785C54">
      <w:pPr>
        <w:pStyle w:val="TermNum"/>
        <w:autoSpaceDE w:val="0"/>
        <w:autoSpaceDN w:val="0"/>
        <w:adjustRightInd w:val="0"/>
        <w:rPr>
          <w:szCs w:val="24"/>
        </w:rPr>
      </w:pPr>
      <w:r w:rsidRPr="00785C54">
        <w:rPr>
          <w:szCs w:val="24"/>
        </w:rPr>
        <w:t>3.4</w:t>
      </w:r>
    </w:p>
    <w:p w14:paraId="10994110" w14:textId="77777777" w:rsidR="005B5EAD" w:rsidRPr="00785C54" w:rsidRDefault="005B5EAD" w:rsidP="00785C54">
      <w:pPr>
        <w:pStyle w:val="Terms"/>
        <w:autoSpaceDE w:val="0"/>
        <w:autoSpaceDN w:val="0"/>
        <w:adjustRightInd w:val="0"/>
        <w:rPr>
          <w:szCs w:val="24"/>
        </w:rPr>
      </w:pPr>
      <w:r w:rsidRPr="00785C54">
        <w:rPr>
          <w:szCs w:val="24"/>
        </w:rPr>
        <w:t>domain</w:t>
      </w:r>
    </w:p>
    <w:p w14:paraId="6261C1FA" w14:textId="77777777" w:rsidR="005B5EAD" w:rsidRPr="00785C54" w:rsidRDefault="005B5EAD" w:rsidP="00785C54">
      <w:pPr>
        <w:pStyle w:val="Definition"/>
        <w:autoSpaceDE w:val="0"/>
        <w:autoSpaceDN w:val="0"/>
        <w:adjustRightInd w:val="0"/>
        <w:rPr>
          <w:szCs w:val="24"/>
        </w:rPr>
      </w:pPr>
      <w:r w:rsidRPr="00785C54">
        <w:rPr>
          <w:szCs w:val="24"/>
        </w:rPr>
        <w:t>well-defined set</w:t>
      </w:r>
    </w:p>
    <w:p w14:paraId="5B5B7261"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All elements within a domain (set) are of a given type.</w:t>
      </w:r>
    </w:p>
    <w:p w14:paraId="5E3FD5EB"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w:t>
      </w:r>
      <w:r w:rsidRPr="00785C54">
        <w:rPr>
          <w:rStyle w:val="stdyear"/>
          <w:szCs w:val="24"/>
          <w:shd w:val="clear" w:color="auto" w:fill="auto"/>
        </w:rPr>
        <w:t>2015</w:t>
      </w:r>
      <w:r w:rsidRPr="00785C54">
        <w:rPr>
          <w:szCs w:val="24"/>
        </w:rPr>
        <w:t xml:space="preserve">, </w:t>
      </w:r>
      <w:r w:rsidRPr="00785C54">
        <w:rPr>
          <w:rStyle w:val="stdsection"/>
          <w:szCs w:val="24"/>
          <w:shd w:val="clear" w:color="auto" w:fill="auto"/>
        </w:rPr>
        <w:t>4.8</w:t>
      </w:r>
      <w:r w:rsidRPr="00785C54">
        <w:rPr>
          <w:szCs w:val="24"/>
        </w:rPr>
        <w:t>, modified — Original Note 1 to entry has been replaced with a new note to entry.]</w:t>
      </w:r>
    </w:p>
    <w:p w14:paraId="51FE7AAD" w14:textId="77777777" w:rsidR="005B5EAD" w:rsidRPr="00785C54" w:rsidRDefault="005B5EAD" w:rsidP="00785C54">
      <w:pPr>
        <w:pStyle w:val="TermNum"/>
        <w:autoSpaceDE w:val="0"/>
        <w:autoSpaceDN w:val="0"/>
        <w:adjustRightInd w:val="0"/>
        <w:rPr>
          <w:szCs w:val="24"/>
        </w:rPr>
      </w:pPr>
      <w:r w:rsidRPr="00785C54">
        <w:rPr>
          <w:szCs w:val="24"/>
        </w:rPr>
        <w:t>3.5</w:t>
      </w:r>
    </w:p>
    <w:p w14:paraId="2AB524AD" w14:textId="77777777" w:rsidR="005B5EAD" w:rsidRPr="00785C54" w:rsidRDefault="005B5EAD" w:rsidP="00785C54">
      <w:pPr>
        <w:pStyle w:val="Terms"/>
        <w:autoSpaceDE w:val="0"/>
        <w:autoSpaceDN w:val="0"/>
        <w:adjustRightInd w:val="0"/>
        <w:rPr>
          <w:szCs w:val="24"/>
        </w:rPr>
      </w:pPr>
      <w:r w:rsidRPr="00785C54">
        <w:rPr>
          <w:szCs w:val="24"/>
        </w:rPr>
        <w:t>domain feature</w:t>
      </w:r>
    </w:p>
    <w:p w14:paraId="024CD4EC" w14:textId="77777777" w:rsidR="005B5EAD" w:rsidRPr="00785C54" w:rsidRDefault="005B5EAD" w:rsidP="00785C54">
      <w:pPr>
        <w:pStyle w:val="Definition"/>
        <w:autoSpaceDE w:val="0"/>
        <w:autoSpaceDN w:val="0"/>
        <w:adjustRightInd w:val="0"/>
        <w:rPr>
          <w:szCs w:val="24"/>
        </w:rPr>
      </w:pPr>
      <w:r w:rsidRPr="00785C54">
        <w:rPr>
          <w:szCs w:val="24"/>
        </w:rPr>
        <w:t>feature of a type defined within a particular application domain</w:t>
      </w:r>
    </w:p>
    <w:p w14:paraId="58910D91" w14:textId="66675786"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Note 1 to entry: This </w:t>
      </w:r>
      <w:r w:rsidR="009061F0">
        <w:rPr>
          <w:szCs w:val="24"/>
        </w:rPr>
        <w:t>can</w:t>
      </w:r>
      <w:r w:rsidRPr="00785C54">
        <w:rPr>
          <w:szCs w:val="24"/>
        </w:rPr>
        <w:t xml:space="preserve"> be contrasted with observations and sampling features, which are features of types defined for cross-domain purposes.</w:t>
      </w:r>
    </w:p>
    <w:p w14:paraId="4FC2577B" w14:textId="77777777" w:rsidR="005B5EAD" w:rsidRPr="00785C54" w:rsidRDefault="005B5EAD" w:rsidP="00785C54">
      <w:pPr>
        <w:pStyle w:val="TermNum"/>
        <w:autoSpaceDE w:val="0"/>
        <w:autoSpaceDN w:val="0"/>
        <w:adjustRightInd w:val="0"/>
        <w:rPr>
          <w:szCs w:val="24"/>
        </w:rPr>
      </w:pPr>
      <w:r w:rsidRPr="00785C54">
        <w:rPr>
          <w:szCs w:val="24"/>
        </w:rPr>
        <w:t>3.6</w:t>
      </w:r>
    </w:p>
    <w:p w14:paraId="6DA2F86D" w14:textId="758CFC31" w:rsidR="005B5EAD" w:rsidRPr="00083060" w:rsidRDefault="005B5EAD" w:rsidP="00785C54">
      <w:pPr>
        <w:pStyle w:val="Terms"/>
        <w:autoSpaceDE w:val="0"/>
        <w:autoSpaceDN w:val="0"/>
        <w:adjustRightInd w:val="0"/>
        <w:rPr>
          <w:i/>
          <w:szCs w:val="24"/>
        </w:rPr>
      </w:pPr>
      <w:r w:rsidRPr="00083060">
        <w:rPr>
          <w:i/>
          <w:szCs w:val="24"/>
        </w:rPr>
        <w:t>ex</w:t>
      </w:r>
      <w:r w:rsidR="00333312">
        <w:rPr>
          <w:i/>
          <w:szCs w:val="24"/>
        </w:rPr>
        <w:t xml:space="preserve"> </w:t>
      </w:r>
      <w:r w:rsidRPr="00083060">
        <w:rPr>
          <w:i/>
          <w:szCs w:val="24"/>
        </w:rPr>
        <w:t>situ</w:t>
      </w:r>
    </w:p>
    <w:p w14:paraId="20215946" w14:textId="77777777" w:rsidR="005B5EAD" w:rsidRPr="00785C54" w:rsidRDefault="005B5EAD" w:rsidP="00785C54">
      <w:pPr>
        <w:pStyle w:val="Terms"/>
        <w:autoSpaceDE w:val="0"/>
        <w:autoSpaceDN w:val="0"/>
        <w:adjustRightInd w:val="0"/>
        <w:rPr>
          <w:szCs w:val="24"/>
        </w:rPr>
      </w:pPr>
      <w:r w:rsidRPr="00785C54">
        <w:rPr>
          <w:szCs w:val="24"/>
        </w:rPr>
        <w:t>off-site</w:t>
      </w:r>
    </w:p>
    <w:p w14:paraId="3A6A86A8" w14:textId="77777777" w:rsidR="005B5EAD" w:rsidRPr="00785C54" w:rsidRDefault="005B5EAD" w:rsidP="00785C54">
      <w:pPr>
        <w:pStyle w:val="Definition"/>
        <w:autoSpaceDE w:val="0"/>
        <w:autoSpaceDN w:val="0"/>
        <w:adjustRightInd w:val="0"/>
        <w:rPr>
          <w:szCs w:val="24"/>
        </w:rPr>
      </w:pPr>
      <w:r w:rsidRPr="00785C54">
        <w:rPr>
          <w:szCs w:val="24"/>
        </w:rPr>
        <w:t>referring to the study, maintenance or conservation of a specimen or population away from its natural surroundings</w:t>
      </w:r>
    </w:p>
    <w:p w14:paraId="23BCA5A9" w14:textId="3CB3D7DE" w:rsidR="005B5EAD"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Note 1 to entry: Opposite of </w:t>
      </w:r>
      <w:r w:rsidRPr="00083060">
        <w:rPr>
          <w:i/>
          <w:iCs/>
          <w:szCs w:val="24"/>
        </w:rPr>
        <w:t>in</w:t>
      </w:r>
      <w:r w:rsidR="00333312" w:rsidRPr="00083060">
        <w:rPr>
          <w:i/>
          <w:iCs/>
          <w:szCs w:val="24"/>
        </w:rPr>
        <w:t xml:space="preserve"> </w:t>
      </w:r>
      <w:r w:rsidRPr="00083060">
        <w:rPr>
          <w:i/>
          <w:iCs/>
          <w:szCs w:val="24"/>
        </w:rPr>
        <w:t>situ</w:t>
      </w:r>
      <w:r w:rsidRPr="00785C54">
        <w:rPr>
          <w:szCs w:val="24"/>
        </w:rPr>
        <w:t xml:space="preserve"> (on-site).</w:t>
      </w:r>
    </w:p>
    <w:p w14:paraId="3896717C" w14:textId="11A23D0B" w:rsidR="00242E6C" w:rsidRPr="00333312" w:rsidRDefault="00242E6C" w:rsidP="00083060">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Note 2 to entry: an example of </w:t>
      </w:r>
      <w:r w:rsidRPr="00083060">
        <w:rPr>
          <w:i/>
          <w:iCs/>
          <w:szCs w:val="24"/>
        </w:rPr>
        <w:t>ex situ</w:t>
      </w:r>
      <w:r w:rsidRPr="00242E6C">
        <w:rPr>
          <w:szCs w:val="24"/>
        </w:rPr>
        <w:t xml:space="preserve"> &amp; direct </w:t>
      </w:r>
      <w:r>
        <w:rPr>
          <w:szCs w:val="24"/>
        </w:rPr>
        <w:t xml:space="preserve">is measuring a patient’s temperature with a </w:t>
      </w:r>
      <w:r w:rsidRPr="00242E6C">
        <w:rPr>
          <w:szCs w:val="24"/>
        </w:rPr>
        <w:t>mercury thermometer in a blood-sample</w:t>
      </w:r>
      <w:r>
        <w:rPr>
          <w:szCs w:val="24"/>
        </w:rPr>
        <w:t>.</w:t>
      </w:r>
    </w:p>
    <w:p w14:paraId="3B447894" w14:textId="5A6D210F" w:rsidR="00242E6C" w:rsidRPr="00785C54" w:rsidRDefault="00242E6C" w:rsidP="00353EF8">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Note 3 to entry: an example of </w:t>
      </w:r>
      <w:r w:rsidRPr="00083060">
        <w:rPr>
          <w:i/>
          <w:iCs/>
          <w:szCs w:val="24"/>
        </w:rPr>
        <w:t>ex situ</w:t>
      </w:r>
      <w:r w:rsidRPr="00242E6C">
        <w:rPr>
          <w:szCs w:val="24"/>
        </w:rPr>
        <w:t xml:space="preserve"> </w:t>
      </w:r>
      <w:r w:rsidRPr="00333312">
        <w:rPr>
          <w:szCs w:val="24"/>
        </w:rPr>
        <w:t xml:space="preserve">&amp; remote </w:t>
      </w:r>
      <w:r>
        <w:rPr>
          <w:szCs w:val="24"/>
        </w:rPr>
        <w:t xml:space="preserve">is measuring a patient’s temperature with an </w:t>
      </w:r>
      <w:r w:rsidRPr="00333312">
        <w:rPr>
          <w:szCs w:val="24"/>
        </w:rPr>
        <w:t xml:space="preserve">infra-red thermometer </w:t>
      </w:r>
      <w:r w:rsidRPr="00242E6C">
        <w:rPr>
          <w:szCs w:val="24"/>
        </w:rPr>
        <w:t>pointed at the blood sample</w:t>
      </w:r>
      <w:r>
        <w:rPr>
          <w:szCs w:val="24"/>
        </w:rPr>
        <w:t>.</w:t>
      </w:r>
    </w:p>
    <w:p w14:paraId="172C1AF1" w14:textId="77777777" w:rsidR="005B5EAD" w:rsidRPr="00785C54" w:rsidRDefault="005B5EAD" w:rsidP="00785C54">
      <w:pPr>
        <w:pStyle w:val="TermNum"/>
        <w:autoSpaceDE w:val="0"/>
        <w:autoSpaceDN w:val="0"/>
        <w:adjustRightInd w:val="0"/>
        <w:rPr>
          <w:szCs w:val="24"/>
        </w:rPr>
      </w:pPr>
      <w:r w:rsidRPr="00785C54">
        <w:rPr>
          <w:szCs w:val="24"/>
        </w:rPr>
        <w:t>3.7</w:t>
      </w:r>
    </w:p>
    <w:p w14:paraId="12123B2A" w14:textId="77777777" w:rsidR="005B5EAD" w:rsidRPr="00785C54" w:rsidRDefault="005B5EAD" w:rsidP="00785C54">
      <w:pPr>
        <w:pStyle w:val="Terms"/>
        <w:autoSpaceDE w:val="0"/>
        <w:autoSpaceDN w:val="0"/>
        <w:adjustRightInd w:val="0"/>
        <w:rPr>
          <w:szCs w:val="24"/>
        </w:rPr>
      </w:pPr>
      <w:r w:rsidRPr="00785C54">
        <w:rPr>
          <w:szCs w:val="24"/>
        </w:rPr>
        <w:t>feature</w:t>
      </w:r>
    </w:p>
    <w:p w14:paraId="607462CB" w14:textId="77777777" w:rsidR="005B5EAD" w:rsidRPr="00785C54" w:rsidRDefault="005B5EAD" w:rsidP="00785C54">
      <w:pPr>
        <w:pStyle w:val="Definition"/>
        <w:autoSpaceDE w:val="0"/>
        <w:autoSpaceDN w:val="0"/>
        <w:adjustRightInd w:val="0"/>
        <w:rPr>
          <w:szCs w:val="24"/>
        </w:rPr>
      </w:pPr>
      <w:r w:rsidRPr="00785C54">
        <w:rPr>
          <w:szCs w:val="24"/>
        </w:rPr>
        <w:t>abstraction of real-world phenomena</w:t>
      </w:r>
    </w:p>
    <w:p w14:paraId="6BFEE9D9" w14:textId="279A2C3E"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Note 1 to entry: A feature </w:t>
      </w:r>
      <w:r w:rsidR="009061F0">
        <w:rPr>
          <w:szCs w:val="24"/>
        </w:rPr>
        <w:t>can</w:t>
      </w:r>
      <w:r w:rsidRPr="00785C54">
        <w:rPr>
          <w:szCs w:val="24"/>
        </w:rPr>
        <w:t xml:space="preserve"> occur as a type or an instance. In this document, feature instance is meant unless otherwise specified.</w:t>
      </w:r>
    </w:p>
    <w:p w14:paraId="2D5E1D73"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19101</w:t>
      </w:r>
      <w:r w:rsidRPr="00785C54">
        <w:rPr>
          <w:szCs w:val="24"/>
        </w:rPr>
        <w:t>-</w:t>
      </w:r>
      <w:r w:rsidRPr="00785C54">
        <w:rPr>
          <w:rStyle w:val="stddocPartNumber"/>
          <w:szCs w:val="24"/>
          <w:shd w:val="clear" w:color="auto" w:fill="auto"/>
        </w:rPr>
        <w:t>1</w:t>
      </w:r>
      <w:r w:rsidRPr="00785C54">
        <w:rPr>
          <w:szCs w:val="24"/>
        </w:rPr>
        <w:t>:</w:t>
      </w:r>
      <w:r w:rsidRPr="00785C54">
        <w:rPr>
          <w:rStyle w:val="stdyear"/>
          <w:szCs w:val="24"/>
          <w:shd w:val="clear" w:color="auto" w:fill="auto"/>
        </w:rPr>
        <w:t>2014</w:t>
      </w:r>
      <w:r w:rsidRPr="00785C54">
        <w:rPr>
          <w:szCs w:val="24"/>
        </w:rPr>
        <w:t xml:space="preserve">, </w:t>
      </w:r>
      <w:r w:rsidRPr="00785C54">
        <w:rPr>
          <w:rStyle w:val="stdsection"/>
          <w:szCs w:val="24"/>
          <w:shd w:val="clear" w:color="auto" w:fill="auto"/>
        </w:rPr>
        <w:t>4.1.11</w:t>
      </w:r>
      <w:r w:rsidRPr="00785C54">
        <w:rPr>
          <w:szCs w:val="24"/>
        </w:rPr>
        <w:t>, modified — Note 1 to entry has been modified.]</w:t>
      </w:r>
    </w:p>
    <w:p w14:paraId="78001C58" w14:textId="77777777" w:rsidR="0012427B" w:rsidRDefault="0012427B">
      <w:pPr>
        <w:spacing w:after="0" w:line="240" w:lineRule="auto"/>
        <w:jc w:val="left"/>
        <w:rPr>
          <w:rFonts w:eastAsia="Calibri"/>
          <w:b/>
          <w:szCs w:val="24"/>
          <w:lang w:eastAsia="en-US"/>
        </w:rPr>
      </w:pPr>
      <w:r>
        <w:rPr>
          <w:szCs w:val="24"/>
        </w:rPr>
        <w:br w:type="page"/>
      </w:r>
    </w:p>
    <w:p w14:paraId="0E9C82BF" w14:textId="369E7520" w:rsidR="005B5EAD" w:rsidRPr="00785C54" w:rsidRDefault="005B5EAD" w:rsidP="00785C54">
      <w:pPr>
        <w:pStyle w:val="TermNum"/>
        <w:autoSpaceDE w:val="0"/>
        <w:autoSpaceDN w:val="0"/>
        <w:adjustRightInd w:val="0"/>
        <w:rPr>
          <w:szCs w:val="24"/>
        </w:rPr>
      </w:pPr>
      <w:r w:rsidRPr="00785C54">
        <w:rPr>
          <w:szCs w:val="24"/>
        </w:rPr>
        <w:lastRenderedPageBreak/>
        <w:t>3.8</w:t>
      </w:r>
    </w:p>
    <w:p w14:paraId="2550952E" w14:textId="77777777" w:rsidR="005B5EAD" w:rsidRPr="00785C54" w:rsidRDefault="005B5EAD" w:rsidP="00785C54">
      <w:pPr>
        <w:pStyle w:val="Terms"/>
        <w:autoSpaceDE w:val="0"/>
        <w:autoSpaceDN w:val="0"/>
        <w:adjustRightInd w:val="0"/>
        <w:rPr>
          <w:szCs w:val="24"/>
        </w:rPr>
      </w:pPr>
      <w:r w:rsidRPr="00785C54">
        <w:rPr>
          <w:szCs w:val="24"/>
        </w:rPr>
        <w:t>feature-of-interest</w:t>
      </w:r>
    </w:p>
    <w:p w14:paraId="1F77DD9B" w14:textId="77777777" w:rsidR="005B5EAD" w:rsidRPr="00785C54" w:rsidRDefault="005B5EAD" w:rsidP="00785C54">
      <w:pPr>
        <w:pStyle w:val="Definition"/>
        <w:autoSpaceDE w:val="0"/>
        <w:autoSpaceDN w:val="0"/>
        <w:adjustRightInd w:val="0"/>
        <w:rPr>
          <w:szCs w:val="24"/>
        </w:rPr>
      </w:pPr>
      <w:r w:rsidRPr="00785C54">
        <w:rPr>
          <w:szCs w:val="24"/>
        </w:rPr>
        <w:t>subject of the observation</w:t>
      </w:r>
    </w:p>
    <w:p w14:paraId="547D3942" w14:textId="77777777" w:rsidR="005B5EAD" w:rsidRPr="00785C54" w:rsidRDefault="005B5EAD" w:rsidP="00785C54">
      <w:pPr>
        <w:pStyle w:val="TermNum"/>
        <w:autoSpaceDE w:val="0"/>
        <w:autoSpaceDN w:val="0"/>
        <w:adjustRightInd w:val="0"/>
        <w:rPr>
          <w:szCs w:val="24"/>
        </w:rPr>
      </w:pPr>
      <w:r w:rsidRPr="00785C54">
        <w:rPr>
          <w:szCs w:val="24"/>
        </w:rPr>
        <w:t>3.9</w:t>
      </w:r>
    </w:p>
    <w:p w14:paraId="630A6A6C" w14:textId="77777777" w:rsidR="005B5EAD" w:rsidRPr="00785C54" w:rsidRDefault="005B5EAD" w:rsidP="00785C54">
      <w:pPr>
        <w:pStyle w:val="Terms"/>
        <w:autoSpaceDE w:val="0"/>
        <w:autoSpaceDN w:val="0"/>
        <w:adjustRightInd w:val="0"/>
        <w:rPr>
          <w:szCs w:val="24"/>
        </w:rPr>
      </w:pPr>
      <w:r w:rsidRPr="00785C54">
        <w:rPr>
          <w:szCs w:val="24"/>
        </w:rPr>
        <w:t>feature type</w:t>
      </w:r>
    </w:p>
    <w:p w14:paraId="21A19C16" w14:textId="46BBFCFE" w:rsidR="005B5EAD" w:rsidRDefault="005B5EAD" w:rsidP="00785C54">
      <w:pPr>
        <w:pStyle w:val="Definition"/>
        <w:autoSpaceDE w:val="0"/>
        <w:autoSpaceDN w:val="0"/>
        <w:adjustRightInd w:val="0"/>
        <w:rPr>
          <w:szCs w:val="24"/>
        </w:rPr>
      </w:pPr>
      <w:r w:rsidRPr="00785C54">
        <w:rPr>
          <w:szCs w:val="24"/>
        </w:rPr>
        <w:t>class of features having common characteristics</w:t>
      </w:r>
    </w:p>
    <w:p w14:paraId="6DA95662" w14:textId="159A8D23" w:rsidR="00333312" w:rsidRPr="00785C54" w:rsidRDefault="00333312" w:rsidP="00333312">
      <w:pPr>
        <w:pStyle w:val="TermNum"/>
        <w:autoSpaceDE w:val="0"/>
        <w:autoSpaceDN w:val="0"/>
        <w:adjustRightInd w:val="0"/>
        <w:rPr>
          <w:szCs w:val="24"/>
        </w:rPr>
      </w:pPr>
      <w:r w:rsidRPr="00785C54">
        <w:rPr>
          <w:szCs w:val="24"/>
        </w:rPr>
        <w:t>3.1</w:t>
      </w:r>
      <w:r w:rsidR="008A04A0">
        <w:rPr>
          <w:szCs w:val="24"/>
        </w:rPr>
        <w:t>0</w:t>
      </w:r>
    </w:p>
    <w:p w14:paraId="0F23F372" w14:textId="77777777" w:rsidR="00242E6C" w:rsidRPr="00A04920" w:rsidRDefault="00333312" w:rsidP="00242E6C">
      <w:pPr>
        <w:pStyle w:val="Terms"/>
        <w:autoSpaceDE w:val="0"/>
        <w:autoSpaceDN w:val="0"/>
        <w:adjustRightInd w:val="0"/>
        <w:rPr>
          <w:i/>
          <w:szCs w:val="24"/>
        </w:rPr>
      </w:pPr>
      <w:r w:rsidRPr="00083060">
        <w:rPr>
          <w:i/>
          <w:iCs/>
          <w:szCs w:val="24"/>
        </w:rPr>
        <w:t>in situ</w:t>
      </w:r>
    </w:p>
    <w:p w14:paraId="713F0CE4" w14:textId="2080EA05" w:rsidR="00242E6C" w:rsidRPr="00785C54" w:rsidRDefault="00242E6C" w:rsidP="00242E6C">
      <w:pPr>
        <w:pStyle w:val="Terms"/>
        <w:autoSpaceDE w:val="0"/>
        <w:autoSpaceDN w:val="0"/>
        <w:adjustRightInd w:val="0"/>
        <w:rPr>
          <w:szCs w:val="24"/>
        </w:rPr>
      </w:pPr>
      <w:r w:rsidRPr="00785C54">
        <w:rPr>
          <w:szCs w:val="24"/>
        </w:rPr>
        <w:t>o</w:t>
      </w:r>
      <w:r>
        <w:rPr>
          <w:szCs w:val="24"/>
        </w:rPr>
        <w:t>n</w:t>
      </w:r>
      <w:r w:rsidRPr="00785C54">
        <w:rPr>
          <w:szCs w:val="24"/>
        </w:rPr>
        <w:t>-site</w:t>
      </w:r>
    </w:p>
    <w:p w14:paraId="34E56C13" w14:textId="58550A4A" w:rsidR="00333312" w:rsidRDefault="00242E6C" w:rsidP="00083060">
      <w:pPr>
        <w:pStyle w:val="Definition"/>
        <w:autoSpaceDE w:val="0"/>
        <w:autoSpaceDN w:val="0"/>
        <w:adjustRightInd w:val="0"/>
        <w:rPr>
          <w:szCs w:val="24"/>
        </w:rPr>
      </w:pPr>
      <w:r w:rsidRPr="00785C54">
        <w:rPr>
          <w:szCs w:val="24"/>
        </w:rPr>
        <w:t>r</w:t>
      </w:r>
      <w:r w:rsidR="00333312" w:rsidRPr="00333312">
        <w:rPr>
          <w:szCs w:val="24"/>
        </w:rPr>
        <w:t>eferring to the study, maintenance or conservation of a specimen or population without removing it from its natural surroundings</w:t>
      </w:r>
    </w:p>
    <w:p w14:paraId="0414C298" w14:textId="734AB558" w:rsidR="00242E6C" w:rsidRDefault="00242E6C" w:rsidP="00242E6C">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Note 1 to entry: Opposite of </w:t>
      </w:r>
      <w:r>
        <w:rPr>
          <w:i/>
          <w:iCs/>
          <w:szCs w:val="24"/>
        </w:rPr>
        <w:t>ex</w:t>
      </w:r>
      <w:r w:rsidRPr="00A04920">
        <w:rPr>
          <w:i/>
          <w:iCs/>
          <w:szCs w:val="24"/>
        </w:rPr>
        <w:t xml:space="preserve"> situ</w:t>
      </w:r>
      <w:r w:rsidRPr="00785C54">
        <w:rPr>
          <w:szCs w:val="24"/>
        </w:rPr>
        <w:t xml:space="preserve"> (</w:t>
      </w:r>
      <w:r>
        <w:rPr>
          <w:szCs w:val="24"/>
        </w:rPr>
        <w:t>off</w:t>
      </w:r>
      <w:r w:rsidRPr="00785C54">
        <w:rPr>
          <w:szCs w:val="24"/>
        </w:rPr>
        <w:t>-site).</w:t>
      </w:r>
    </w:p>
    <w:p w14:paraId="2B79E38A" w14:textId="02EA17D5" w:rsidR="00242E6C" w:rsidRPr="00333312" w:rsidRDefault="00242E6C" w:rsidP="00242E6C">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Note 2 to entry: an example of </w:t>
      </w:r>
      <w:r w:rsidRPr="00083060">
        <w:rPr>
          <w:i/>
          <w:iCs/>
          <w:szCs w:val="24"/>
        </w:rPr>
        <w:t>in situ</w:t>
      </w:r>
      <w:r w:rsidRPr="00333312">
        <w:rPr>
          <w:szCs w:val="24"/>
        </w:rPr>
        <w:t xml:space="preserve"> &amp; direct </w:t>
      </w:r>
      <w:r>
        <w:rPr>
          <w:szCs w:val="24"/>
        </w:rPr>
        <w:t xml:space="preserve">is measuring a patient’s temperature with a </w:t>
      </w:r>
      <w:r w:rsidRPr="00333312">
        <w:rPr>
          <w:szCs w:val="24"/>
        </w:rPr>
        <w:t xml:space="preserve">mercury thermometer in </w:t>
      </w:r>
      <w:r>
        <w:rPr>
          <w:szCs w:val="24"/>
        </w:rPr>
        <w:t>the</w:t>
      </w:r>
      <w:r w:rsidRPr="00333312">
        <w:rPr>
          <w:szCs w:val="24"/>
        </w:rPr>
        <w:t xml:space="preserve"> patient</w:t>
      </w:r>
      <w:r>
        <w:rPr>
          <w:szCs w:val="24"/>
        </w:rPr>
        <w:t>’</w:t>
      </w:r>
      <w:r w:rsidRPr="00333312">
        <w:rPr>
          <w:szCs w:val="24"/>
        </w:rPr>
        <w:t xml:space="preserve">s </w:t>
      </w:r>
      <w:r>
        <w:rPr>
          <w:szCs w:val="24"/>
        </w:rPr>
        <w:t>rectum.</w:t>
      </w:r>
    </w:p>
    <w:p w14:paraId="5ADA6DD4" w14:textId="60A020A9" w:rsidR="00FC4904" w:rsidRPr="00785C54" w:rsidRDefault="00242E6C" w:rsidP="00083060">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Note 3 to entry: an example of </w:t>
      </w:r>
      <w:r w:rsidRPr="00083060">
        <w:rPr>
          <w:i/>
          <w:iCs/>
          <w:szCs w:val="24"/>
        </w:rPr>
        <w:t>in situ</w:t>
      </w:r>
      <w:r w:rsidRPr="00333312">
        <w:rPr>
          <w:szCs w:val="24"/>
        </w:rPr>
        <w:t xml:space="preserve"> &amp; remote </w:t>
      </w:r>
      <w:r>
        <w:rPr>
          <w:szCs w:val="24"/>
        </w:rPr>
        <w:t xml:space="preserve">is measuring a patient’s temperature with an </w:t>
      </w:r>
      <w:r w:rsidRPr="00333312">
        <w:rPr>
          <w:szCs w:val="24"/>
        </w:rPr>
        <w:t>infra-red thermometer at a distance</w:t>
      </w:r>
      <w:r>
        <w:rPr>
          <w:szCs w:val="24"/>
        </w:rPr>
        <w:t>.</w:t>
      </w:r>
    </w:p>
    <w:p w14:paraId="28AA770C" w14:textId="1573AC9F" w:rsidR="005B5EAD" w:rsidRPr="00785C54" w:rsidRDefault="005B5EAD" w:rsidP="00785C54">
      <w:pPr>
        <w:pStyle w:val="TermNum"/>
        <w:autoSpaceDE w:val="0"/>
        <w:autoSpaceDN w:val="0"/>
        <w:adjustRightInd w:val="0"/>
        <w:rPr>
          <w:szCs w:val="24"/>
        </w:rPr>
      </w:pPr>
      <w:r w:rsidRPr="00785C54">
        <w:rPr>
          <w:szCs w:val="24"/>
        </w:rPr>
        <w:t>3.1</w:t>
      </w:r>
      <w:r w:rsidR="008A04A0">
        <w:rPr>
          <w:szCs w:val="24"/>
        </w:rPr>
        <w:t>1</w:t>
      </w:r>
    </w:p>
    <w:p w14:paraId="2EA5DD3B" w14:textId="77777777" w:rsidR="005B5EAD" w:rsidRPr="00785C54" w:rsidRDefault="005B5EAD" w:rsidP="00785C54">
      <w:pPr>
        <w:pStyle w:val="Terms"/>
        <w:autoSpaceDE w:val="0"/>
        <w:autoSpaceDN w:val="0"/>
        <w:adjustRightInd w:val="0"/>
        <w:rPr>
          <w:szCs w:val="24"/>
        </w:rPr>
      </w:pPr>
      <w:r w:rsidRPr="00785C54">
        <w:rPr>
          <w:szCs w:val="24"/>
        </w:rPr>
        <w:t>measure</w:t>
      </w:r>
    </w:p>
    <w:p w14:paraId="2C24DA0E" w14:textId="77777777" w:rsidR="005B5EAD" w:rsidRPr="00785C54" w:rsidRDefault="005B5EAD" w:rsidP="00785C54">
      <w:pPr>
        <w:pStyle w:val="Definition"/>
        <w:autoSpaceDE w:val="0"/>
        <w:autoSpaceDN w:val="0"/>
        <w:adjustRightInd w:val="0"/>
        <w:rPr>
          <w:szCs w:val="24"/>
        </w:rPr>
      </w:pPr>
      <w:r w:rsidRPr="00785C54">
        <w:rPr>
          <w:szCs w:val="24"/>
        </w:rPr>
        <w:t>&lt;GML&gt; value described using a numeric amount with a scale or using a scalar reference system</w:t>
      </w:r>
    </w:p>
    <w:p w14:paraId="1CCE18B7"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When used as a noun, measure is a synonym for physical quantity.</w:t>
      </w:r>
    </w:p>
    <w:p w14:paraId="2996DEDA"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19136</w:t>
      </w:r>
      <w:r w:rsidRPr="00785C54">
        <w:rPr>
          <w:szCs w:val="24"/>
        </w:rPr>
        <w:t>-</w:t>
      </w:r>
      <w:r w:rsidRPr="00785C54">
        <w:rPr>
          <w:rStyle w:val="stddocPartNumber"/>
          <w:szCs w:val="24"/>
          <w:shd w:val="clear" w:color="auto" w:fill="auto"/>
        </w:rPr>
        <w:t>1</w:t>
      </w:r>
      <w:r w:rsidRPr="00785C54">
        <w:rPr>
          <w:szCs w:val="24"/>
        </w:rPr>
        <w:t>:</w:t>
      </w:r>
      <w:r w:rsidRPr="00785C54">
        <w:rPr>
          <w:rStyle w:val="stdyear"/>
          <w:szCs w:val="24"/>
          <w:shd w:val="clear" w:color="auto" w:fill="auto"/>
        </w:rPr>
        <w:t>2020</w:t>
      </w:r>
      <w:r w:rsidRPr="00785C54">
        <w:rPr>
          <w:szCs w:val="24"/>
        </w:rPr>
        <w:t xml:space="preserve">, </w:t>
      </w:r>
      <w:r w:rsidRPr="00785C54">
        <w:rPr>
          <w:rStyle w:val="stdsection"/>
          <w:szCs w:val="24"/>
          <w:shd w:val="clear" w:color="auto" w:fill="auto"/>
        </w:rPr>
        <w:t>3.1.41</w:t>
      </w:r>
      <w:r w:rsidRPr="00785C54">
        <w:rPr>
          <w:szCs w:val="24"/>
        </w:rPr>
        <w:t>]</w:t>
      </w:r>
    </w:p>
    <w:p w14:paraId="1BF017C8" w14:textId="11B2123A" w:rsidR="005B5EAD" w:rsidRPr="00785C54" w:rsidRDefault="005B5EAD" w:rsidP="00785C54">
      <w:pPr>
        <w:pStyle w:val="TermNum"/>
        <w:autoSpaceDE w:val="0"/>
        <w:autoSpaceDN w:val="0"/>
        <w:adjustRightInd w:val="0"/>
        <w:rPr>
          <w:szCs w:val="24"/>
        </w:rPr>
      </w:pPr>
      <w:r w:rsidRPr="00785C54">
        <w:rPr>
          <w:szCs w:val="24"/>
        </w:rPr>
        <w:t>3.1</w:t>
      </w:r>
      <w:r w:rsidR="008A04A0">
        <w:rPr>
          <w:szCs w:val="24"/>
        </w:rPr>
        <w:t>2</w:t>
      </w:r>
    </w:p>
    <w:p w14:paraId="64CD0B2D" w14:textId="77777777" w:rsidR="005B5EAD" w:rsidRPr="00785C54" w:rsidRDefault="005B5EAD" w:rsidP="00785C54">
      <w:pPr>
        <w:pStyle w:val="Terms"/>
        <w:autoSpaceDE w:val="0"/>
        <w:autoSpaceDN w:val="0"/>
        <w:adjustRightInd w:val="0"/>
        <w:rPr>
          <w:szCs w:val="24"/>
        </w:rPr>
      </w:pPr>
      <w:r w:rsidRPr="00785C54">
        <w:rPr>
          <w:szCs w:val="24"/>
        </w:rPr>
        <w:t>measurement</w:t>
      </w:r>
    </w:p>
    <w:p w14:paraId="2932AE0B" w14:textId="77777777" w:rsidR="005B5EAD" w:rsidRPr="00785C54" w:rsidRDefault="005B5EAD" w:rsidP="00785C54">
      <w:pPr>
        <w:pStyle w:val="Definition"/>
        <w:autoSpaceDE w:val="0"/>
        <w:autoSpaceDN w:val="0"/>
        <w:adjustRightInd w:val="0"/>
        <w:rPr>
          <w:szCs w:val="24"/>
        </w:rPr>
      </w:pPr>
      <w:r w:rsidRPr="00785C54">
        <w:rPr>
          <w:szCs w:val="24"/>
        </w:rPr>
        <w:t>set of operations having the object of determining the value of a quantity</w:t>
      </w:r>
    </w:p>
    <w:p w14:paraId="184B96AB"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19101</w:t>
      </w:r>
      <w:r w:rsidRPr="00785C54">
        <w:rPr>
          <w:szCs w:val="24"/>
        </w:rPr>
        <w:t>-</w:t>
      </w:r>
      <w:r w:rsidRPr="00785C54">
        <w:rPr>
          <w:rStyle w:val="stddocPartNumber"/>
          <w:szCs w:val="24"/>
          <w:shd w:val="clear" w:color="auto" w:fill="auto"/>
        </w:rPr>
        <w:t>2</w:t>
      </w:r>
      <w:r w:rsidRPr="00785C54">
        <w:rPr>
          <w:szCs w:val="24"/>
        </w:rPr>
        <w:t>:</w:t>
      </w:r>
      <w:r w:rsidRPr="00785C54">
        <w:rPr>
          <w:rStyle w:val="stdyear"/>
          <w:szCs w:val="24"/>
          <w:shd w:val="clear" w:color="auto" w:fill="auto"/>
        </w:rPr>
        <w:t>2018</w:t>
      </w:r>
      <w:r w:rsidRPr="00785C54">
        <w:rPr>
          <w:szCs w:val="24"/>
        </w:rPr>
        <w:t xml:space="preserve">, </w:t>
      </w:r>
      <w:r w:rsidRPr="00785C54">
        <w:rPr>
          <w:rStyle w:val="stdsection"/>
          <w:szCs w:val="24"/>
          <w:shd w:val="clear" w:color="auto" w:fill="auto"/>
        </w:rPr>
        <w:t>3.21</w:t>
      </w:r>
      <w:r w:rsidRPr="00785C54">
        <w:rPr>
          <w:szCs w:val="24"/>
        </w:rPr>
        <w:t>]</w:t>
      </w:r>
    </w:p>
    <w:p w14:paraId="26DFDA37" w14:textId="7771F2F7" w:rsidR="005B5EAD" w:rsidRPr="00785C54" w:rsidRDefault="005B5EAD" w:rsidP="00785C54">
      <w:pPr>
        <w:pStyle w:val="TermNum"/>
        <w:autoSpaceDE w:val="0"/>
        <w:autoSpaceDN w:val="0"/>
        <w:adjustRightInd w:val="0"/>
        <w:rPr>
          <w:szCs w:val="24"/>
        </w:rPr>
      </w:pPr>
      <w:r w:rsidRPr="00785C54">
        <w:rPr>
          <w:szCs w:val="24"/>
        </w:rPr>
        <w:t>3.1</w:t>
      </w:r>
      <w:r w:rsidR="008A04A0">
        <w:rPr>
          <w:szCs w:val="24"/>
        </w:rPr>
        <w:t>3</w:t>
      </w:r>
    </w:p>
    <w:p w14:paraId="74C33D61" w14:textId="77777777" w:rsidR="005B5EAD" w:rsidRPr="00785C54" w:rsidRDefault="005B5EAD" w:rsidP="00785C54">
      <w:pPr>
        <w:pStyle w:val="Terms"/>
        <w:autoSpaceDE w:val="0"/>
        <w:autoSpaceDN w:val="0"/>
        <w:adjustRightInd w:val="0"/>
        <w:rPr>
          <w:szCs w:val="24"/>
        </w:rPr>
      </w:pPr>
      <w:r w:rsidRPr="00785C54">
        <w:rPr>
          <w:szCs w:val="24"/>
        </w:rPr>
        <w:t>observation</w:t>
      </w:r>
    </w:p>
    <w:p w14:paraId="0116A46F" w14:textId="0F2691CB" w:rsidR="005B5EAD" w:rsidRDefault="005B5EAD" w:rsidP="00785C54">
      <w:pPr>
        <w:pStyle w:val="Definition"/>
        <w:autoSpaceDE w:val="0"/>
        <w:autoSpaceDN w:val="0"/>
        <w:adjustRightInd w:val="0"/>
        <w:rPr>
          <w:szCs w:val="24"/>
        </w:rPr>
      </w:pPr>
      <w:r w:rsidRPr="00785C54">
        <w:rPr>
          <w:szCs w:val="24"/>
        </w:rPr>
        <w:t>act carried out by an observer to determine the value of an observable property of an object (feature-of-interest) by using a procedure, with the value is provided as the result</w:t>
      </w:r>
    </w:p>
    <w:p w14:paraId="47045620" w14:textId="6CEF88F6" w:rsidR="0018223B" w:rsidRPr="00785C54" w:rsidRDefault="0018223B" w:rsidP="0018223B">
      <w:pPr>
        <w:pStyle w:val="TermNum"/>
        <w:autoSpaceDE w:val="0"/>
        <w:autoSpaceDN w:val="0"/>
        <w:adjustRightInd w:val="0"/>
        <w:rPr>
          <w:szCs w:val="24"/>
        </w:rPr>
      </w:pPr>
      <w:r w:rsidRPr="00785C54">
        <w:rPr>
          <w:szCs w:val="24"/>
        </w:rPr>
        <w:t>3.1</w:t>
      </w:r>
      <w:r w:rsidR="008A04A0">
        <w:rPr>
          <w:szCs w:val="24"/>
        </w:rPr>
        <w:t>4</w:t>
      </w:r>
    </w:p>
    <w:p w14:paraId="75DAFF48" w14:textId="0E867839" w:rsidR="0018223B" w:rsidRPr="00785C54" w:rsidRDefault="0018223B" w:rsidP="0018223B">
      <w:pPr>
        <w:pStyle w:val="Terms"/>
        <w:autoSpaceDE w:val="0"/>
        <w:autoSpaceDN w:val="0"/>
        <w:adjustRightInd w:val="0"/>
        <w:rPr>
          <w:szCs w:val="24"/>
        </w:rPr>
      </w:pPr>
      <w:r w:rsidRPr="00785C54">
        <w:rPr>
          <w:szCs w:val="24"/>
        </w:rPr>
        <w:t>observation</w:t>
      </w:r>
      <w:r>
        <w:rPr>
          <w:szCs w:val="24"/>
        </w:rPr>
        <w:t xml:space="preserve"> result</w:t>
      </w:r>
    </w:p>
    <w:p w14:paraId="4412EAE0" w14:textId="77777777" w:rsidR="0018223B" w:rsidRPr="0018223B" w:rsidRDefault="0018223B" w:rsidP="0018223B">
      <w:pPr>
        <w:pStyle w:val="Definition"/>
        <w:autoSpaceDE w:val="0"/>
        <w:autoSpaceDN w:val="0"/>
        <w:adjustRightInd w:val="0"/>
        <w:rPr>
          <w:szCs w:val="24"/>
        </w:rPr>
      </w:pPr>
      <w:r w:rsidRPr="0018223B">
        <w:rPr>
          <w:szCs w:val="24"/>
        </w:rPr>
        <w:t>estimate of the value of a property determined through a known observation procedure</w:t>
      </w:r>
    </w:p>
    <w:p w14:paraId="5CAEE2E8" w14:textId="5C149C6B" w:rsidR="005B5EAD" w:rsidRPr="00785C54" w:rsidRDefault="0018223B" w:rsidP="00785C54">
      <w:pPr>
        <w:pStyle w:val="TermNum"/>
        <w:autoSpaceDE w:val="0"/>
        <w:autoSpaceDN w:val="0"/>
        <w:adjustRightInd w:val="0"/>
        <w:rPr>
          <w:szCs w:val="24"/>
        </w:rPr>
      </w:pPr>
      <w:r w:rsidRPr="0018223B">
        <w:rPr>
          <w:szCs w:val="24"/>
        </w:rPr>
        <w:t>[SOURCE: ISO 19156:2011, 4.14]</w:t>
      </w:r>
      <w:r w:rsidR="005B5EAD" w:rsidRPr="00785C54">
        <w:rPr>
          <w:szCs w:val="24"/>
        </w:rPr>
        <w:t>3.1</w:t>
      </w:r>
      <w:r w:rsidR="008A04A0">
        <w:rPr>
          <w:szCs w:val="24"/>
        </w:rPr>
        <w:t>5</w:t>
      </w:r>
    </w:p>
    <w:p w14:paraId="3C43BB0B" w14:textId="77777777" w:rsidR="005B5EAD" w:rsidRPr="00785C54" w:rsidRDefault="005B5EAD" w:rsidP="00785C54">
      <w:pPr>
        <w:pStyle w:val="Terms"/>
        <w:autoSpaceDE w:val="0"/>
        <w:autoSpaceDN w:val="0"/>
        <w:adjustRightInd w:val="0"/>
        <w:rPr>
          <w:szCs w:val="24"/>
        </w:rPr>
      </w:pPr>
      <w:r w:rsidRPr="00785C54">
        <w:rPr>
          <w:szCs w:val="24"/>
        </w:rPr>
        <w:t>observer</w:t>
      </w:r>
    </w:p>
    <w:p w14:paraId="0D6B755B" w14:textId="77777777" w:rsidR="005B5EAD" w:rsidRPr="00785C54" w:rsidRDefault="005B5EAD" w:rsidP="00785C54">
      <w:pPr>
        <w:pStyle w:val="Definition"/>
        <w:autoSpaceDE w:val="0"/>
        <w:autoSpaceDN w:val="0"/>
        <w:adjustRightInd w:val="0"/>
        <w:rPr>
          <w:szCs w:val="24"/>
        </w:rPr>
      </w:pPr>
      <w:r w:rsidRPr="00785C54">
        <w:rPr>
          <w:szCs w:val="24"/>
        </w:rPr>
        <w:t>identifiable entity that can generate observations pertaining to an observable property by implementing a procedure</w:t>
      </w:r>
    </w:p>
    <w:p w14:paraId="6E81EE29"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An observer is an instance of a sensor, instrument, implementation of an algorithm or a being such as a person.</w:t>
      </w:r>
    </w:p>
    <w:p w14:paraId="099A8D63" w14:textId="1DC1A02C" w:rsidR="005B5EAD" w:rsidRPr="00785C54" w:rsidRDefault="005B5EAD" w:rsidP="00785C54">
      <w:pPr>
        <w:pStyle w:val="TermNum"/>
        <w:autoSpaceDE w:val="0"/>
        <w:autoSpaceDN w:val="0"/>
        <w:adjustRightInd w:val="0"/>
        <w:rPr>
          <w:szCs w:val="24"/>
        </w:rPr>
      </w:pPr>
      <w:r w:rsidRPr="00785C54">
        <w:rPr>
          <w:szCs w:val="24"/>
        </w:rPr>
        <w:t>3.1</w:t>
      </w:r>
      <w:r w:rsidR="008A04A0">
        <w:rPr>
          <w:szCs w:val="24"/>
        </w:rPr>
        <w:t>6</w:t>
      </w:r>
    </w:p>
    <w:p w14:paraId="092ED76D" w14:textId="77777777" w:rsidR="005B5EAD" w:rsidRPr="00785C54" w:rsidRDefault="005B5EAD" w:rsidP="00785C54">
      <w:pPr>
        <w:pStyle w:val="Terms"/>
        <w:autoSpaceDE w:val="0"/>
        <w:autoSpaceDN w:val="0"/>
        <w:adjustRightInd w:val="0"/>
        <w:rPr>
          <w:szCs w:val="24"/>
        </w:rPr>
      </w:pPr>
      <w:r w:rsidRPr="00785C54">
        <w:rPr>
          <w:szCs w:val="24"/>
        </w:rPr>
        <w:t>procedure</w:t>
      </w:r>
    </w:p>
    <w:p w14:paraId="650B1682" w14:textId="77777777" w:rsidR="005B5EAD" w:rsidRPr="00785C54" w:rsidRDefault="005B5EAD" w:rsidP="00785C54">
      <w:pPr>
        <w:pStyle w:val="Definition"/>
        <w:autoSpaceDE w:val="0"/>
        <w:autoSpaceDN w:val="0"/>
        <w:adjustRightInd w:val="0"/>
        <w:rPr>
          <w:szCs w:val="24"/>
        </w:rPr>
      </w:pPr>
      <w:r w:rsidRPr="00785C54">
        <w:rPr>
          <w:szCs w:val="24"/>
        </w:rPr>
        <w:t>specified way to carry out an activity or a process</w:t>
      </w:r>
    </w:p>
    <w:p w14:paraId="66DA2AC1" w14:textId="282A6FA8" w:rsidR="00353EF8" w:rsidRDefault="005B5EAD" w:rsidP="00083060">
      <w:pPr>
        <w:pStyle w:val="Source"/>
        <w:autoSpaceDE w:val="0"/>
        <w:autoSpaceDN w:val="0"/>
        <w:adjustRightInd w:val="0"/>
      </w:pPr>
      <w:r w:rsidRPr="00785C54">
        <w:rPr>
          <w:szCs w:val="24"/>
        </w:rPr>
        <w:lastRenderedPageBreak/>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9000</w:t>
      </w:r>
      <w:r w:rsidRPr="00785C54">
        <w:rPr>
          <w:szCs w:val="24"/>
        </w:rPr>
        <w:t>:</w:t>
      </w:r>
      <w:r w:rsidRPr="00785C54">
        <w:rPr>
          <w:rStyle w:val="stdyear"/>
          <w:szCs w:val="24"/>
          <w:shd w:val="clear" w:color="auto" w:fill="auto"/>
        </w:rPr>
        <w:t>2015</w:t>
      </w:r>
      <w:r w:rsidRPr="00785C54">
        <w:rPr>
          <w:szCs w:val="24"/>
        </w:rPr>
        <w:t xml:space="preserve">, </w:t>
      </w:r>
      <w:r w:rsidRPr="00785C54">
        <w:rPr>
          <w:rStyle w:val="stdsection"/>
          <w:szCs w:val="24"/>
          <w:shd w:val="clear" w:color="auto" w:fill="auto"/>
        </w:rPr>
        <w:t>3.4.5</w:t>
      </w:r>
      <w:r w:rsidRPr="00785C54">
        <w:rPr>
          <w:szCs w:val="24"/>
        </w:rPr>
        <w:t>, modified — Note 1 to entry has been deleted.]</w:t>
      </w:r>
    </w:p>
    <w:p w14:paraId="369A0895" w14:textId="7F0A584B" w:rsidR="005B5EAD" w:rsidRPr="00785C54" w:rsidRDefault="005B5EAD" w:rsidP="00785C54">
      <w:pPr>
        <w:pStyle w:val="TermNum"/>
        <w:autoSpaceDE w:val="0"/>
        <w:autoSpaceDN w:val="0"/>
        <w:adjustRightInd w:val="0"/>
        <w:rPr>
          <w:szCs w:val="24"/>
        </w:rPr>
      </w:pPr>
      <w:r w:rsidRPr="00785C54">
        <w:rPr>
          <w:szCs w:val="24"/>
        </w:rPr>
        <w:t>3.1</w:t>
      </w:r>
      <w:r w:rsidR="008A04A0">
        <w:rPr>
          <w:szCs w:val="24"/>
        </w:rPr>
        <w:t>7</w:t>
      </w:r>
    </w:p>
    <w:p w14:paraId="4E481345" w14:textId="77777777" w:rsidR="005B5EAD" w:rsidRPr="00785C54" w:rsidRDefault="005B5EAD" w:rsidP="00785C54">
      <w:pPr>
        <w:pStyle w:val="Terms"/>
        <w:autoSpaceDE w:val="0"/>
        <w:autoSpaceDN w:val="0"/>
        <w:adjustRightInd w:val="0"/>
        <w:rPr>
          <w:szCs w:val="24"/>
        </w:rPr>
      </w:pPr>
      <w:r w:rsidRPr="00785C54">
        <w:rPr>
          <w:szCs w:val="24"/>
        </w:rPr>
        <w:t>process</w:t>
      </w:r>
    </w:p>
    <w:p w14:paraId="3E18216C" w14:textId="77777777" w:rsidR="005B5EAD" w:rsidRPr="00785C54" w:rsidRDefault="005B5EAD" w:rsidP="00785C54">
      <w:pPr>
        <w:pStyle w:val="Definition"/>
        <w:autoSpaceDE w:val="0"/>
        <w:autoSpaceDN w:val="0"/>
        <w:adjustRightInd w:val="0"/>
        <w:rPr>
          <w:szCs w:val="24"/>
        </w:rPr>
      </w:pPr>
      <w:r w:rsidRPr="00785C54">
        <w:rPr>
          <w:szCs w:val="24"/>
        </w:rPr>
        <w:t>set of interrelated or interacting activities that use inputs to deliver an intended result</w:t>
      </w:r>
    </w:p>
    <w:p w14:paraId="3EC70087"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9000</w:t>
      </w:r>
      <w:r w:rsidRPr="00785C54">
        <w:rPr>
          <w:szCs w:val="24"/>
        </w:rPr>
        <w:t>:</w:t>
      </w:r>
      <w:r w:rsidRPr="00785C54">
        <w:rPr>
          <w:rStyle w:val="stdyear"/>
          <w:szCs w:val="24"/>
          <w:shd w:val="clear" w:color="auto" w:fill="auto"/>
        </w:rPr>
        <w:t>2015</w:t>
      </w:r>
      <w:r w:rsidRPr="00785C54">
        <w:rPr>
          <w:szCs w:val="24"/>
        </w:rPr>
        <w:t xml:space="preserve">, </w:t>
      </w:r>
      <w:r w:rsidRPr="00785C54">
        <w:rPr>
          <w:rStyle w:val="stdsection"/>
          <w:szCs w:val="24"/>
          <w:shd w:val="clear" w:color="auto" w:fill="auto"/>
        </w:rPr>
        <w:t>3.4.1</w:t>
      </w:r>
      <w:r w:rsidRPr="00785C54">
        <w:rPr>
          <w:szCs w:val="24"/>
        </w:rPr>
        <w:t>, modified — Notes 1-6 have been deleted.]</w:t>
      </w:r>
    </w:p>
    <w:p w14:paraId="736C2224" w14:textId="4AEA3466" w:rsidR="005B5EAD" w:rsidRPr="00785C54" w:rsidRDefault="005B5EAD" w:rsidP="00785C54">
      <w:pPr>
        <w:pStyle w:val="TermNum"/>
        <w:autoSpaceDE w:val="0"/>
        <w:autoSpaceDN w:val="0"/>
        <w:adjustRightInd w:val="0"/>
        <w:rPr>
          <w:szCs w:val="24"/>
        </w:rPr>
      </w:pPr>
      <w:r w:rsidRPr="00785C54">
        <w:rPr>
          <w:szCs w:val="24"/>
        </w:rPr>
        <w:t>3.1</w:t>
      </w:r>
      <w:r w:rsidR="008A04A0">
        <w:rPr>
          <w:szCs w:val="24"/>
        </w:rPr>
        <w:t>8</w:t>
      </w:r>
    </w:p>
    <w:p w14:paraId="1666BCE3" w14:textId="77777777" w:rsidR="005B5EAD" w:rsidRPr="00785C54" w:rsidRDefault="005B5EAD" w:rsidP="00785C54">
      <w:pPr>
        <w:pStyle w:val="Terms"/>
        <w:autoSpaceDE w:val="0"/>
        <w:autoSpaceDN w:val="0"/>
        <w:adjustRightInd w:val="0"/>
        <w:rPr>
          <w:szCs w:val="24"/>
        </w:rPr>
      </w:pPr>
      <w:r w:rsidRPr="00785C54">
        <w:rPr>
          <w:szCs w:val="24"/>
        </w:rPr>
        <w:t>property</w:t>
      </w:r>
    </w:p>
    <w:p w14:paraId="7E69030A" w14:textId="77777777" w:rsidR="005B5EAD" w:rsidRPr="00785C54" w:rsidRDefault="005B5EAD" w:rsidP="00785C54">
      <w:pPr>
        <w:pStyle w:val="Definition"/>
        <w:autoSpaceDE w:val="0"/>
        <w:autoSpaceDN w:val="0"/>
        <w:adjustRightInd w:val="0"/>
        <w:rPr>
          <w:szCs w:val="24"/>
        </w:rPr>
      </w:pPr>
      <w:r w:rsidRPr="00785C54">
        <w:rPr>
          <w:szCs w:val="24"/>
        </w:rPr>
        <w:t>facet or attribute of an object referenced by a name</w:t>
      </w:r>
    </w:p>
    <w:p w14:paraId="1DA687C7" w14:textId="786525E5" w:rsidR="005B5EAD"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r>
      <w:commentRangeStart w:id="23"/>
      <w:r w:rsidRPr="00785C54">
        <w:rPr>
          <w:szCs w:val="24"/>
        </w:rPr>
        <w:t>Abby</w:t>
      </w:r>
      <w:r w:rsidR="001574A6">
        <w:rPr>
          <w:szCs w:val="24"/>
        </w:rPr>
        <w:t>’</w:t>
      </w:r>
      <w:r w:rsidRPr="00785C54">
        <w:rPr>
          <w:szCs w:val="24"/>
        </w:rPr>
        <w:t xml:space="preserve">s </w:t>
      </w:r>
      <w:commentRangeEnd w:id="23"/>
      <w:r w:rsidR="0018223B">
        <w:rPr>
          <w:rStyle w:val="CommentReference"/>
          <w:rFonts w:eastAsia="MS Mincho"/>
          <w:lang w:eastAsia="ja-JP"/>
        </w:rPr>
        <w:commentReference w:id="23"/>
      </w:r>
      <w:r w:rsidRPr="00785C54">
        <w:rPr>
          <w:szCs w:val="24"/>
        </w:rPr>
        <w:t xml:space="preserve">car has the colour red, where </w:t>
      </w:r>
      <w:r w:rsidR="001574A6">
        <w:rPr>
          <w:szCs w:val="24"/>
        </w:rPr>
        <w:t>“</w:t>
      </w:r>
      <w:r w:rsidRPr="00785C54">
        <w:rPr>
          <w:szCs w:val="24"/>
        </w:rPr>
        <w:t>colour red</w:t>
      </w:r>
      <w:r w:rsidR="001574A6">
        <w:rPr>
          <w:szCs w:val="24"/>
        </w:rPr>
        <w:t>”</w:t>
      </w:r>
      <w:r w:rsidRPr="00785C54">
        <w:rPr>
          <w:szCs w:val="24"/>
        </w:rPr>
        <w:t xml:space="preserve"> is a property of the car.</w:t>
      </w:r>
    </w:p>
    <w:p w14:paraId="2BD3D08F" w14:textId="1112ECF4" w:rsidR="008A04A0" w:rsidRPr="00785C54" w:rsidRDefault="008A04A0"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w:t>
      </w:r>
      <w:r w:rsidRPr="008A04A0">
        <w:rPr>
          <w:szCs w:val="24"/>
        </w:rPr>
        <w:t xml:space="preserve">: in some communities, the </w:t>
      </w:r>
      <w:r>
        <w:rPr>
          <w:szCs w:val="24"/>
        </w:rPr>
        <w:t>o</w:t>
      </w:r>
      <w:r w:rsidRPr="008A04A0">
        <w:rPr>
          <w:szCs w:val="24"/>
        </w:rPr>
        <w:t>bserved</w:t>
      </w:r>
      <w:r>
        <w:rPr>
          <w:szCs w:val="24"/>
        </w:rPr>
        <w:t xml:space="preserve"> p</w:t>
      </w:r>
      <w:r w:rsidRPr="008A04A0">
        <w:rPr>
          <w:szCs w:val="24"/>
        </w:rPr>
        <w:t>roperty is referred to as the measurand</w:t>
      </w:r>
    </w:p>
    <w:p w14:paraId="18B39B90" w14:textId="5B6BBF9F"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19143</w:t>
      </w:r>
      <w:r w:rsidRPr="00785C54">
        <w:rPr>
          <w:szCs w:val="24"/>
        </w:rPr>
        <w:t>:</w:t>
      </w:r>
      <w:r w:rsidRPr="00785C54">
        <w:rPr>
          <w:rStyle w:val="stdyear"/>
          <w:szCs w:val="24"/>
          <w:shd w:val="clear" w:color="auto" w:fill="auto"/>
        </w:rPr>
        <w:t>2010</w:t>
      </w:r>
      <w:r w:rsidRPr="00785C54">
        <w:rPr>
          <w:szCs w:val="24"/>
        </w:rPr>
        <w:t xml:space="preserve">, </w:t>
      </w:r>
      <w:r w:rsidRPr="00785C54">
        <w:rPr>
          <w:rStyle w:val="stdsection"/>
          <w:szCs w:val="24"/>
          <w:shd w:val="clear" w:color="auto" w:fill="auto"/>
        </w:rPr>
        <w:t>4.21</w:t>
      </w:r>
      <w:r w:rsidRPr="00785C54">
        <w:rPr>
          <w:szCs w:val="24"/>
        </w:rPr>
        <w:t xml:space="preserve">, modified — Example </w:t>
      </w:r>
      <w:r w:rsidR="008A04A0">
        <w:rPr>
          <w:szCs w:val="24"/>
        </w:rPr>
        <w:t xml:space="preserve">and note </w:t>
      </w:r>
      <w:r w:rsidR="008A04A0" w:rsidRPr="00785C54">
        <w:rPr>
          <w:szCs w:val="24"/>
        </w:rPr>
        <w:t>ha</w:t>
      </w:r>
      <w:r w:rsidR="008A04A0">
        <w:rPr>
          <w:szCs w:val="24"/>
        </w:rPr>
        <w:t>ve</w:t>
      </w:r>
      <w:r w:rsidR="008A04A0" w:rsidRPr="00785C54">
        <w:rPr>
          <w:szCs w:val="24"/>
        </w:rPr>
        <w:t xml:space="preserve"> </w:t>
      </w:r>
      <w:r w:rsidRPr="00785C54">
        <w:rPr>
          <w:szCs w:val="24"/>
        </w:rPr>
        <w:t>been added to the entry.]</w:t>
      </w:r>
    </w:p>
    <w:p w14:paraId="3D63949E" w14:textId="3E2830F6" w:rsidR="005B5EAD" w:rsidRPr="00785C54" w:rsidRDefault="005B5EAD" w:rsidP="00785C54">
      <w:pPr>
        <w:pStyle w:val="TermNum"/>
        <w:autoSpaceDE w:val="0"/>
        <w:autoSpaceDN w:val="0"/>
        <w:adjustRightInd w:val="0"/>
        <w:rPr>
          <w:szCs w:val="24"/>
        </w:rPr>
      </w:pPr>
      <w:r w:rsidRPr="00785C54">
        <w:rPr>
          <w:szCs w:val="24"/>
        </w:rPr>
        <w:t>3.</w:t>
      </w:r>
      <w:r w:rsidR="008A04A0">
        <w:rPr>
          <w:szCs w:val="24"/>
        </w:rPr>
        <w:t>19</w:t>
      </w:r>
    </w:p>
    <w:p w14:paraId="304938CE" w14:textId="77777777" w:rsidR="005B5EAD" w:rsidRPr="00785C54" w:rsidRDefault="005B5EAD" w:rsidP="00785C54">
      <w:pPr>
        <w:pStyle w:val="Terms"/>
        <w:autoSpaceDE w:val="0"/>
        <w:autoSpaceDN w:val="0"/>
        <w:adjustRightInd w:val="0"/>
        <w:rPr>
          <w:szCs w:val="24"/>
        </w:rPr>
      </w:pPr>
      <w:r w:rsidRPr="00785C54">
        <w:rPr>
          <w:szCs w:val="24"/>
        </w:rPr>
        <w:t>property type</w:t>
      </w:r>
    </w:p>
    <w:p w14:paraId="041514A6" w14:textId="77777777" w:rsidR="005B5EAD" w:rsidRPr="00785C54" w:rsidRDefault="005B5EAD" w:rsidP="00785C54">
      <w:pPr>
        <w:pStyle w:val="Definition"/>
        <w:autoSpaceDE w:val="0"/>
        <w:autoSpaceDN w:val="0"/>
        <w:adjustRightInd w:val="0"/>
        <w:rPr>
          <w:szCs w:val="24"/>
        </w:rPr>
      </w:pPr>
      <w:r w:rsidRPr="00785C54">
        <w:rPr>
          <w:szCs w:val="24"/>
        </w:rPr>
        <w:t>characteristic of a feature type</w:t>
      </w:r>
    </w:p>
    <w:p w14:paraId="1D420C96" w14:textId="26FE25E9" w:rsidR="00EB7CD5" w:rsidRPr="00785C54" w:rsidRDefault="00EB7CD5" w:rsidP="00EB7CD5">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Cars (a feature type) all have a characteristic colour, where </w:t>
      </w:r>
      <w:r w:rsidR="001574A6">
        <w:rPr>
          <w:szCs w:val="24"/>
        </w:rPr>
        <w:t>“</w:t>
      </w:r>
      <w:r w:rsidRPr="00785C54">
        <w:rPr>
          <w:szCs w:val="24"/>
        </w:rPr>
        <w:t>colour</w:t>
      </w:r>
      <w:r w:rsidR="001574A6">
        <w:rPr>
          <w:szCs w:val="24"/>
        </w:rPr>
        <w:t>”</w:t>
      </w:r>
      <w:r w:rsidRPr="00785C54">
        <w:rPr>
          <w:szCs w:val="24"/>
        </w:rPr>
        <w:t xml:space="preserve"> is a property type.</w:t>
      </w:r>
    </w:p>
    <w:p w14:paraId="37C5E7AB"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The value for an instance of an observable property type can be estimated through an act of observation.</w:t>
      </w:r>
    </w:p>
    <w:p w14:paraId="690151B9"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 to entry: In chemistry-related applications, the term “</w:t>
      </w:r>
      <w:proofErr w:type="spellStart"/>
      <w:r w:rsidRPr="00785C54">
        <w:rPr>
          <w:szCs w:val="24"/>
        </w:rPr>
        <w:t>determinand</w:t>
      </w:r>
      <w:proofErr w:type="spellEnd"/>
      <w:r w:rsidRPr="00785C54">
        <w:rPr>
          <w:szCs w:val="24"/>
        </w:rPr>
        <w:t>” or “analyte” is often used.</w:t>
      </w:r>
    </w:p>
    <w:p w14:paraId="72A91D7D"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Note 3 to entry: Adapted from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w:t>
      </w:r>
      <w:r w:rsidRPr="00785C54">
        <w:rPr>
          <w:rStyle w:val="stdyear"/>
          <w:szCs w:val="24"/>
          <w:shd w:val="clear" w:color="auto" w:fill="auto"/>
        </w:rPr>
        <w:t>2005</w:t>
      </w:r>
      <w:r w:rsidRPr="00785C54">
        <w:rPr>
          <w:szCs w:val="24"/>
        </w:rPr>
        <w:t>.</w:t>
      </w:r>
    </w:p>
    <w:p w14:paraId="5CDD4B34" w14:textId="68384164" w:rsidR="005B5EAD" w:rsidRPr="00785C54" w:rsidRDefault="005B5EAD" w:rsidP="00785C54">
      <w:pPr>
        <w:pStyle w:val="TermNum"/>
        <w:autoSpaceDE w:val="0"/>
        <w:autoSpaceDN w:val="0"/>
        <w:adjustRightInd w:val="0"/>
        <w:rPr>
          <w:szCs w:val="24"/>
        </w:rPr>
      </w:pPr>
      <w:r w:rsidRPr="00785C54">
        <w:rPr>
          <w:szCs w:val="24"/>
        </w:rPr>
        <w:t>3.</w:t>
      </w:r>
      <w:r w:rsidR="0018223B">
        <w:rPr>
          <w:szCs w:val="24"/>
        </w:rPr>
        <w:t>2</w:t>
      </w:r>
      <w:r w:rsidR="008A04A0">
        <w:rPr>
          <w:szCs w:val="24"/>
        </w:rPr>
        <w:t>0</w:t>
      </w:r>
    </w:p>
    <w:p w14:paraId="309B0167" w14:textId="77777777" w:rsidR="005B5EAD" w:rsidRPr="00785C54" w:rsidRDefault="005B5EAD" w:rsidP="00785C54">
      <w:pPr>
        <w:pStyle w:val="Terms"/>
        <w:autoSpaceDE w:val="0"/>
        <w:autoSpaceDN w:val="0"/>
        <w:adjustRightInd w:val="0"/>
        <w:rPr>
          <w:szCs w:val="24"/>
        </w:rPr>
      </w:pPr>
      <w:r w:rsidRPr="00785C54">
        <w:rPr>
          <w:szCs w:val="24"/>
        </w:rPr>
        <w:t>proximate feature-of-interest</w:t>
      </w:r>
    </w:p>
    <w:p w14:paraId="45919B64" w14:textId="77777777" w:rsidR="005B5EAD" w:rsidRPr="00785C54" w:rsidRDefault="005B5EAD" w:rsidP="00785C54">
      <w:pPr>
        <w:pStyle w:val="Definition"/>
        <w:autoSpaceDE w:val="0"/>
        <w:autoSpaceDN w:val="0"/>
        <w:adjustRightInd w:val="0"/>
        <w:rPr>
          <w:szCs w:val="24"/>
        </w:rPr>
      </w:pPr>
      <w:r w:rsidRPr="00785C54">
        <w:rPr>
          <w:szCs w:val="24"/>
        </w:rPr>
        <w:t>entity that is directly of interest in the act of observing</w:t>
      </w:r>
    </w:p>
    <w:p w14:paraId="7E033666"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This is a specialized form of the feature-of-interest</w:t>
      </w:r>
    </w:p>
    <w:p w14:paraId="5C4AD68C" w14:textId="51317AF5" w:rsidR="005B5EAD" w:rsidRPr="00785C54" w:rsidRDefault="005B5EAD" w:rsidP="00785C54">
      <w:pPr>
        <w:pStyle w:val="TermNum"/>
        <w:autoSpaceDE w:val="0"/>
        <w:autoSpaceDN w:val="0"/>
        <w:adjustRightInd w:val="0"/>
        <w:rPr>
          <w:szCs w:val="24"/>
        </w:rPr>
      </w:pPr>
      <w:r w:rsidRPr="00785C54">
        <w:rPr>
          <w:szCs w:val="24"/>
        </w:rPr>
        <w:t>3.2</w:t>
      </w:r>
      <w:r w:rsidR="008A04A0">
        <w:rPr>
          <w:szCs w:val="24"/>
        </w:rPr>
        <w:t>1</w:t>
      </w:r>
    </w:p>
    <w:p w14:paraId="3E159D7D" w14:textId="77777777" w:rsidR="005B5EAD" w:rsidRPr="00785C54" w:rsidRDefault="005B5EAD" w:rsidP="00785C54">
      <w:pPr>
        <w:pStyle w:val="Terms"/>
        <w:autoSpaceDE w:val="0"/>
        <w:autoSpaceDN w:val="0"/>
        <w:adjustRightInd w:val="0"/>
        <w:rPr>
          <w:szCs w:val="24"/>
        </w:rPr>
      </w:pPr>
      <w:r w:rsidRPr="00785C54">
        <w:rPr>
          <w:szCs w:val="24"/>
        </w:rPr>
        <w:t>range</w:t>
      </w:r>
    </w:p>
    <w:p w14:paraId="5E479C13" w14:textId="77777777" w:rsidR="005B5EAD" w:rsidRPr="00785C54" w:rsidRDefault="005B5EAD" w:rsidP="00785C54">
      <w:pPr>
        <w:pStyle w:val="Definition"/>
        <w:autoSpaceDE w:val="0"/>
        <w:autoSpaceDN w:val="0"/>
        <w:adjustRightInd w:val="0"/>
        <w:rPr>
          <w:szCs w:val="24"/>
        </w:rPr>
      </w:pPr>
      <w:r w:rsidRPr="00785C54">
        <w:rPr>
          <w:szCs w:val="24"/>
        </w:rPr>
        <w:t>&lt;coverage&gt; set of feature attribute values associated by a function, the coverage, with the elements of the domain of a coverage</w:t>
      </w:r>
    </w:p>
    <w:p w14:paraId="7C3B72AB"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Note 1 to entry: This is consistent with the more generic definition of range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w:t>
      </w:r>
    </w:p>
    <w:p w14:paraId="0FAB0E4C"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w:t>
      </w:r>
      <w:r w:rsidRPr="00785C54">
        <w:rPr>
          <w:rStyle w:val="stddocumentType"/>
          <w:szCs w:val="24"/>
          <w:shd w:val="clear" w:color="auto" w:fill="auto"/>
        </w:rPr>
        <w:t>DIS</w:t>
      </w:r>
      <w:r w:rsidRPr="00785C54">
        <w:rPr>
          <w:szCs w:val="24"/>
        </w:rPr>
        <w:t> </w:t>
      </w:r>
      <w:r w:rsidRPr="00785C54">
        <w:rPr>
          <w:rStyle w:val="stddocNumber"/>
          <w:szCs w:val="24"/>
          <w:shd w:val="clear" w:color="auto" w:fill="auto"/>
        </w:rPr>
        <w:t>19123</w:t>
      </w:r>
      <w:r w:rsidRPr="00785C54">
        <w:rPr>
          <w:szCs w:val="24"/>
        </w:rPr>
        <w:t>-</w:t>
      </w:r>
      <w:r w:rsidRPr="00785C54">
        <w:rPr>
          <w:rStyle w:val="stddocPartNumber"/>
          <w:szCs w:val="24"/>
          <w:shd w:val="clear" w:color="auto" w:fill="auto"/>
        </w:rPr>
        <w:t>1</w:t>
      </w:r>
      <w:r w:rsidRPr="00785C54">
        <w:rPr>
          <w:szCs w:val="24"/>
        </w:rPr>
        <w:t xml:space="preserve">, </w:t>
      </w:r>
      <w:r w:rsidRPr="00785C54">
        <w:rPr>
          <w:rStyle w:val="stdsection"/>
          <w:szCs w:val="24"/>
          <w:shd w:val="clear" w:color="auto" w:fill="auto"/>
        </w:rPr>
        <w:t>3.1.47</w:t>
      </w:r>
      <w:r w:rsidRPr="00785C54">
        <w:rPr>
          <w:szCs w:val="24"/>
        </w:rPr>
        <w:t>]</w:t>
      </w:r>
    </w:p>
    <w:p w14:paraId="30503CF9" w14:textId="7246FCD7" w:rsidR="005B5EAD" w:rsidRPr="00785C54" w:rsidRDefault="005B5EAD" w:rsidP="00785C54">
      <w:pPr>
        <w:pStyle w:val="TermNum"/>
        <w:autoSpaceDE w:val="0"/>
        <w:autoSpaceDN w:val="0"/>
        <w:adjustRightInd w:val="0"/>
        <w:rPr>
          <w:szCs w:val="24"/>
        </w:rPr>
      </w:pPr>
      <w:r w:rsidRPr="00785C54">
        <w:rPr>
          <w:szCs w:val="24"/>
        </w:rPr>
        <w:t>3.2</w:t>
      </w:r>
      <w:r w:rsidR="008A04A0">
        <w:rPr>
          <w:szCs w:val="24"/>
        </w:rPr>
        <w:t>2</w:t>
      </w:r>
    </w:p>
    <w:p w14:paraId="113FDB40" w14:textId="77777777" w:rsidR="005B5EAD" w:rsidRPr="00785C54" w:rsidRDefault="005B5EAD" w:rsidP="00785C54">
      <w:pPr>
        <w:pStyle w:val="Terms"/>
        <w:autoSpaceDE w:val="0"/>
        <w:autoSpaceDN w:val="0"/>
        <w:adjustRightInd w:val="0"/>
        <w:rPr>
          <w:szCs w:val="24"/>
        </w:rPr>
      </w:pPr>
      <w:r w:rsidRPr="00785C54">
        <w:rPr>
          <w:szCs w:val="24"/>
        </w:rPr>
        <w:t>sample</w:t>
      </w:r>
    </w:p>
    <w:p w14:paraId="59CAE1F7" w14:textId="77777777" w:rsidR="005B5EAD" w:rsidRPr="00785C54" w:rsidRDefault="005B5EAD" w:rsidP="00785C54">
      <w:pPr>
        <w:pStyle w:val="Definition"/>
        <w:autoSpaceDE w:val="0"/>
        <w:autoSpaceDN w:val="0"/>
        <w:adjustRightInd w:val="0"/>
        <w:rPr>
          <w:szCs w:val="24"/>
        </w:rPr>
      </w:pPr>
      <w:r w:rsidRPr="00785C54">
        <w:rPr>
          <w:szCs w:val="24"/>
        </w:rPr>
        <w:t>object that is representative of a concept, real-world object or phenomenon</w:t>
      </w:r>
    </w:p>
    <w:p w14:paraId="574BB804" w14:textId="285EBD44" w:rsidR="005B5EAD" w:rsidRPr="00785C54" w:rsidRDefault="005B5EAD" w:rsidP="00785C54">
      <w:pPr>
        <w:pStyle w:val="TermNum"/>
        <w:autoSpaceDE w:val="0"/>
        <w:autoSpaceDN w:val="0"/>
        <w:adjustRightInd w:val="0"/>
        <w:rPr>
          <w:szCs w:val="24"/>
        </w:rPr>
      </w:pPr>
      <w:r w:rsidRPr="00785C54">
        <w:rPr>
          <w:szCs w:val="24"/>
        </w:rPr>
        <w:t>3.2</w:t>
      </w:r>
      <w:r w:rsidR="008A04A0">
        <w:rPr>
          <w:szCs w:val="24"/>
        </w:rPr>
        <w:t>3</w:t>
      </w:r>
    </w:p>
    <w:p w14:paraId="0EDF51E4" w14:textId="77777777" w:rsidR="005B5EAD" w:rsidRPr="00785C54" w:rsidRDefault="005B5EAD" w:rsidP="00785C54">
      <w:pPr>
        <w:pStyle w:val="Terms"/>
        <w:autoSpaceDE w:val="0"/>
        <w:autoSpaceDN w:val="0"/>
        <w:adjustRightInd w:val="0"/>
        <w:rPr>
          <w:szCs w:val="24"/>
        </w:rPr>
      </w:pPr>
      <w:r w:rsidRPr="00785C54">
        <w:rPr>
          <w:szCs w:val="24"/>
        </w:rPr>
        <w:t>sampler</w:t>
      </w:r>
    </w:p>
    <w:p w14:paraId="2855428A" w14:textId="77777777" w:rsidR="005B5EAD" w:rsidRPr="00785C54" w:rsidRDefault="005B5EAD" w:rsidP="00785C54">
      <w:pPr>
        <w:pStyle w:val="Definition"/>
        <w:autoSpaceDE w:val="0"/>
        <w:autoSpaceDN w:val="0"/>
        <w:adjustRightInd w:val="0"/>
        <w:rPr>
          <w:szCs w:val="24"/>
        </w:rPr>
      </w:pPr>
      <w:r w:rsidRPr="00785C54">
        <w:rPr>
          <w:szCs w:val="24"/>
        </w:rPr>
        <w:t>device or entity (including humans) that is used by, or implements, a sampling procedure to create or transform one or more sample(s)</w:t>
      </w:r>
    </w:p>
    <w:p w14:paraId="698D9060" w14:textId="77777777" w:rsidR="00353EF8" w:rsidRDefault="00353EF8">
      <w:pPr>
        <w:spacing w:after="0" w:line="240" w:lineRule="auto"/>
        <w:jc w:val="left"/>
        <w:rPr>
          <w:rFonts w:eastAsia="Calibri"/>
          <w:b/>
          <w:szCs w:val="24"/>
          <w:lang w:eastAsia="en-US"/>
        </w:rPr>
      </w:pPr>
      <w:r>
        <w:rPr>
          <w:szCs w:val="24"/>
        </w:rPr>
        <w:br w:type="page"/>
      </w:r>
    </w:p>
    <w:p w14:paraId="69E67023" w14:textId="558FA89A" w:rsidR="005B5EAD" w:rsidRPr="00785C54" w:rsidRDefault="005B5EAD" w:rsidP="00785C54">
      <w:pPr>
        <w:pStyle w:val="TermNum"/>
        <w:autoSpaceDE w:val="0"/>
        <w:autoSpaceDN w:val="0"/>
        <w:adjustRightInd w:val="0"/>
        <w:rPr>
          <w:szCs w:val="24"/>
        </w:rPr>
      </w:pPr>
      <w:r w:rsidRPr="00785C54">
        <w:rPr>
          <w:szCs w:val="24"/>
        </w:rPr>
        <w:lastRenderedPageBreak/>
        <w:t>3.2</w:t>
      </w:r>
      <w:r w:rsidR="008A04A0">
        <w:rPr>
          <w:szCs w:val="24"/>
        </w:rPr>
        <w:t>4</w:t>
      </w:r>
    </w:p>
    <w:p w14:paraId="4868DDE9" w14:textId="77777777" w:rsidR="005B5EAD" w:rsidRPr="00785C54" w:rsidRDefault="005B5EAD" w:rsidP="00785C54">
      <w:pPr>
        <w:pStyle w:val="Terms"/>
        <w:autoSpaceDE w:val="0"/>
        <w:autoSpaceDN w:val="0"/>
        <w:adjustRightInd w:val="0"/>
        <w:rPr>
          <w:szCs w:val="24"/>
        </w:rPr>
      </w:pPr>
      <w:r w:rsidRPr="00785C54">
        <w:rPr>
          <w:szCs w:val="24"/>
        </w:rPr>
        <w:t>sensor</w:t>
      </w:r>
    </w:p>
    <w:p w14:paraId="7A15FC66" w14:textId="77777777" w:rsidR="005B5EAD" w:rsidRPr="00785C54" w:rsidRDefault="005B5EAD" w:rsidP="00785C54">
      <w:pPr>
        <w:pStyle w:val="Definition"/>
        <w:autoSpaceDE w:val="0"/>
        <w:autoSpaceDN w:val="0"/>
        <w:adjustRightInd w:val="0"/>
        <w:rPr>
          <w:szCs w:val="24"/>
        </w:rPr>
      </w:pPr>
      <w:r w:rsidRPr="00785C54">
        <w:rPr>
          <w:szCs w:val="24"/>
        </w:rPr>
        <w:t>element of a measuring system that is directly affected by a phenomenon, body, or substance carrying a quantity to be measured</w:t>
      </w:r>
    </w:p>
    <w:p w14:paraId="3880BD35" w14:textId="29F0CC8B" w:rsidR="005B5EAD" w:rsidRPr="00785C54" w:rsidRDefault="00F62211" w:rsidP="00785C54">
      <w:pPr>
        <w:pStyle w:val="Source"/>
        <w:autoSpaceDE w:val="0"/>
        <w:autoSpaceDN w:val="0"/>
        <w:adjustRightInd w:val="0"/>
        <w:rPr>
          <w:szCs w:val="24"/>
        </w:rPr>
      </w:pPr>
      <w:r w:rsidRPr="00F62211">
        <w:rPr>
          <w:szCs w:val="24"/>
        </w:rPr>
        <w:t>[SOURCE: JCGM 200:2012, 3.8, modified — EXAMPLES and NOTE deleted.]</w:t>
      </w:r>
    </w:p>
    <w:p w14:paraId="3DE76050" w14:textId="15E3C099" w:rsidR="005B5EAD" w:rsidRPr="00785C54" w:rsidRDefault="005B5EAD" w:rsidP="00785C54">
      <w:pPr>
        <w:pStyle w:val="TermNum"/>
        <w:autoSpaceDE w:val="0"/>
        <w:autoSpaceDN w:val="0"/>
        <w:adjustRightInd w:val="0"/>
        <w:rPr>
          <w:szCs w:val="24"/>
        </w:rPr>
      </w:pPr>
      <w:r w:rsidRPr="00785C54">
        <w:rPr>
          <w:szCs w:val="24"/>
        </w:rPr>
        <w:t>3.2</w:t>
      </w:r>
      <w:r w:rsidR="008A04A0">
        <w:rPr>
          <w:szCs w:val="24"/>
        </w:rPr>
        <w:t>5</w:t>
      </w:r>
    </w:p>
    <w:p w14:paraId="7066B088" w14:textId="77777777" w:rsidR="005B5EAD" w:rsidRPr="00785C54" w:rsidRDefault="005B5EAD" w:rsidP="00785C54">
      <w:pPr>
        <w:pStyle w:val="Terms"/>
        <w:autoSpaceDE w:val="0"/>
        <w:autoSpaceDN w:val="0"/>
        <w:adjustRightInd w:val="0"/>
        <w:rPr>
          <w:szCs w:val="24"/>
        </w:rPr>
      </w:pPr>
      <w:r w:rsidRPr="00785C54">
        <w:rPr>
          <w:szCs w:val="24"/>
        </w:rPr>
        <w:t>ultimate feature-of-interest</w:t>
      </w:r>
    </w:p>
    <w:p w14:paraId="2E8F3895" w14:textId="77777777" w:rsidR="005B5EAD" w:rsidRPr="00785C54" w:rsidRDefault="005B5EAD" w:rsidP="00785C54">
      <w:pPr>
        <w:pStyle w:val="Definition"/>
        <w:autoSpaceDE w:val="0"/>
        <w:autoSpaceDN w:val="0"/>
        <w:adjustRightInd w:val="0"/>
        <w:rPr>
          <w:szCs w:val="24"/>
        </w:rPr>
      </w:pPr>
      <w:r w:rsidRPr="00785C54">
        <w:rPr>
          <w:szCs w:val="24"/>
        </w:rPr>
        <w:t>entity that is ultimately of interest in the act of observing</w:t>
      </w:r>
    </w:p>
    <w:p w14:paraId="477A8A9D"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This is a specialized form of the feature-of-interest.</w:t>
      </w:r>
    </w:p>
    <w:p w14:paraId="432484BF" w14:textId="5D6067BA" w:rsidR="005B5EAD" w:rsidRPr="00785C54" w:rsidRDefault="005B5EAD" w:rsidP="00785C54">
      <w:pPr>
        <w:pStyle w:val="TermNum"/>
        <w:autoSpaceDE w:val="0"/>
        <w:autoSpaceDN w:val="0"/>
        <w:adjustRightInd w:val="0"/>
        <w:rPr>
          <w:szCs w:val="24"/>
        </w:rPr>
      </w:pPr>
      <w:r w:rsidRPr="00785C54">
        <w:rPr>
          <w:szCs w:val="24"/>
        </w:rPr>
        <w:t>3.2</w:t>
      </w:r>
      <w:r w:rsidR="008A04A0">
        <w:rPr>
          <w:szCs w:val="24"/>
        </w:rPr>
        <w:t>6</w:t>
      </w:r>
    </w:p>
    <w:p w14:paraId="6B0579D0" w14:textId="77777777" w:rsidR="005B5EAD" w:rsidRPr="00785C54" w:rsidRDefault="005B5EAD" w:rsidP="00785C54">
      <w:pPr>
        <w:pStyle w:val="Terms"/>
        <w:autoSpaceDE w:val="0"/>
        <w:autoSpaceDN w:val="0"/>
        <w:adjustRightInd w:val="0"/>
        <w:rPr>
          <w:szCs w:val="24"/>
        </w:rPr>
      </w:pPr>
      <w:r w:rsidRPr="00785C54">
        <w:rPr>
          <w:szCs w:val="24"/>
        </w:rPr>
        <w:t>unit of measure</w:t>
      </w:r>
    </w:p>
    <w:p w14:paraId="4C1F0604" w14:textId="77777777" w:rsidR="005B5EAD" w:rsidRPr="00785C54" w:rsidRDefault="005B5EAD" w:rsidP="00785C54">
      <w:pPr>
        <w:pStyle w:val="Definition"/>
        <w:autoSpaceDE w:val="0"/>
        <w:autoSpaceDN w:val="0"/>
        <w:adjustRightInd w:val="0"/>
        <w:rPr>
          <w:szCs w:val="24"/>
        </w:rPr>
      </w:pPr>
      <w:r w:rsidRPr="00785C54">
        <w:rPr>
          <w:szCs w:val="24"/>
        </w:rPr>
        <w:t>reference quantity chosen from a unit equivalence group</w:t>
      </w:r>
    </w:p>
    <w:p w14:paraId="5D369F31" w14:textId="683623A6"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In positioning services, the usual units of measurement are either angular units or linear units. Implementations of positioning services must clearly distinguish between SI units and non-SI units. When non-SI units are employed, it is requir</w:t>
      </w:r>
      <w:r w:rsidR="00E10000">
        <w:rPr>
          <w:szCs w:val="24"/>
        </w:rPr>
        <w:t>e</w:t>
      </w:r>
      <w:r w:rsidRPr="00785C54">
        <w:rPr>
          <w:szCs w:val="24"/>
        </w:rPr>
        <w:t>d that their relation to SI units be specified.</w:t>
      </w:r>
    </w:p>
    <w:p w14:paraId="13860F8B"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19116</w:t>
      </w:r>
      <w:r w:rsidRPr="00785C54">
        <w:rPr>
          <w:szCs w:val="24"/>
        </w:rPr>
        <w:t>:</w:t>
      </w:r>
      <w:r w:rsidRPr="00785C54">
        <w:rPr>
          <w:rStyle w:val="stdyear"/>
          <w:szCs w:val="24"/>
          <w:shd w:val="clear" w:color="auto" w:fill="auto"/>
        </w:rPr>
        <w:t>2019</w:t>
      </w:r>
      <w:r w:rsidRPr="00785C54">
        <w:rPr>
          <w:szCs w:val="24"/>
        </w:rPr>
        <w:t xml:space="preserve">, </w:t>
      </w:r>
      <w:r w:rsidRPr="00785C54">
        <w:rPr>
          <w:rStyle w:val="stdsection"/>
          <w:szCs w:val="24"/>
          <w:shd w:val="clear" w:color="auto" w:fill="auto"/>
        </w:rPr>
        <w:t>3.29</w:t>
      </w:r>
      <w:r w:rsidRPr="00785C54">
        <w:rPr>
          <w:szCs w:val="24"/>
        </w:rPr>
        <w:t>]</w:t>
      </w:r>
    </w:p>
    <w:p w14:paraId="190EFAD3" w14:textId="5678229C" w:rsidR="005B5EAD" w:rsidRPr="00785C54" w:rsidRDefault="005B5EAD" w:rsidP="00785C54">
      <w:pPr>
        <w:pStyle w:val="TermNum"/>
        <w:autoSpaceDE w:val="0"/>
        <w:autoSpaceDN w:val="0"/>
        <w:adjustRightInd w:val="0"/>
        <w:rPr>
          <w:szCs w:val="24"/>
        </w:rPr>
      </w:pPr>
      <w:r w:rsidRPr="00785C54">
        <w:rPr>
          <w:szCs w:val="24"/>
        </w:rPr>
        <w:t>3.2</w:t>
      </w:r>
      <w:r w:rsidR="008A04A0">
        <w:rPr>
          <w:szCs w:val="24"/>
        </w:rPr>
        <w:t>7</w:t>
      </w:r>
    </w:p>
    <w:p w14:paraId="6EB93463" w14:textId="77777777" w:rsidR="005B5EAD" w:rsidRPr="00785C54" w:rsidRDefault="005B5EAD" w:rsidP="00785C54">
      <w:pPr>
        <w:pStyle w:val="Terms"/>
        <w:autoSpaceDE w:val="0"/>
        <w:autoSpaceDN w:val="0"/>
        <w:adjustRightInd w:val="0"/>
        <w:rPr>
          <w:szCs w:val="24"/>
        </w:rPr>
      </w:pPr>
      <w:r w:rsidRPr="00785C54">
        <w:rPr>
          <w:szCs w:val="24"/>
        </w:rPr>
        <w:t>value</w:t>
      </w:r>
    </w:p>
    <w:p w14:paraId="521B9B98" w14:textId="77777777" w:rsidR="005B5EAD" w:rsidRPr="00785C54" w:rsidRDefault="005B5EAD" w:rsidP="00785C54">
      <w:pPr>
        <w:pStyle w:val="Definition"/>
        <w:autoSpaceDE w:val="0"/>
        <w:autoSpaceDN w:val="0"/>
        <w:adjustRightInd w:val="0"/>
        <w:rPr>
          <w:szCs w:val="24"/>
        </w:rPr>
      </w:pPr>
      <w:r w:rsidRPr="00785C54">
        <w:rPr>
          <w:szCs w:val="24"/>
        </w:rPr>
        <w:t>element of a type domain</w:t>
      </w:r>
    </w:p>
    <w:p w14:paraId="082D0A23"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A value considers a possible state of an object within a class or type (domain).</w:t>
      </w:r>
    </w:p>
    <w:p w14:paraId="42EA941E"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 to entry: A data value is an instance of a datatype, a value without identity.</w:t>
      </w:r>
    </w:p>
    <w:p w14:paraId="3C410D9A"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3 to entry: A value can use one of a variety of scales including nominal, ordinal, ratio and interval, spatial and temporal. Primitive datatypes can be combined to form aggregate datatypes with aggregate values, including vectors, tensors and images.</w:t>
      </w:r>
    </w:p>
    <w:p w14:paraId="26B3AA75"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ISO/IEC</w:t>
      </w:r>
      <w:r w:rsidRPr="00785C54">
        <w:rPr>
          <w:szCs w:val="24"/>
        </w:rPr>
        <w:t> </w:t>
      </w:r>
      <w:r w:rsidRPr="00785C54">
        <w:rPr>
          <w:rStyle w:val="stddocNumber"/>
          <w:szCs w:val="24"/>
          <w:shd w:val="clear" w:color="auto" w:fill="auto"/>
        </w:rPr>
        <w:t>19501</w:t>
      </w:r>
      <w:r w:rsidRPr="00785C54">
        <w:rPr>
          <w:szCs w:val="24"/>
        </w:rPr>
        <w:t>:</w:t>
      </w:r>
      <w:r w:rsidRPr="00785C54">
        <w:rPr>
          <w:rStyle w:val="stdyear"/>
          <w:szCs w:val="24"/>
          <w:shd w:val="clear" w:color="auto" w:fill="auto"/>
        </w:rPr>
        <w:t>2005</w:t>
      </w:r>
      <w:r w:rsidRPr="00785C54">
        <w:rPr>
          <w:szCs w:val="24"/>
        </w:rPr>
        <w:t>, 0000_5, modified — Note 3 to entry has been added.]</w:t>
      </w:r>
    </w:p>
    <w:p w14:paraId="559F185A" w14:textId="77777777" w:rsidR="005B5EAD" w:rsidRPr="00785C54" w:rsidRDefault="005B5EAD" w:rsidP="00785C54">
      <w:pPr>
        <w:pStyle w:val="Heading1"/>
        <w:autoSpaceDE w:val="0"/>
        <w:autoSpaceDN w:val="0"/>
        <w:adjustRightInd w:val="0"/>
        <w:rPr>
          <w:rFonts w:eastAsia="Times New Roman"/>
          <w:szCs w:val="24"/>
        </w:rPr>
      </w:pPr>
      <w:bookmarkStart w:id="24" w:name="_Toc117602326"/>
      <w:r w:rsidRPr="00785C54">
        <w:rPr>
          <w:rFonts w:eastAsia="Times New Roman"/>
          <w:szCs w:val="24"/>
        </w:rPr>
        <w:t>Document conventions</w:t>
      </w:r>
      <w:bookmarkEnd w:id="24"/>
    </w:p>
    <w:p w14:paraId="53762A55"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5" w:name="_Toc117602327"/>
      <w:commentRangeStart w:id="26"/>
      <w:r w:rsidRPr="00785C54">
        <w:rPr>
          <w:rFonts w:eastAsia="Times New Roman"/>
          <w:szCs w:val="24"/>
        </w:rPr>
        <w:t>Abbreviated terms and acronyms</w:t>
      </w:r>
      <w:commentRangeEnd w:id="26"/>
      <w:r w:rsidR="000A6B0A">
        <w:rPr>
          <w:rStyle w:val="CommentReference"/>
          <w:b w:val="0"/>
        </w:rPr>
        <w:commentReference w:id="26"/>
      </w:r>
      <w:bookmarkEnd w:id="25"/>
    </w:p>
    <w:tbl>
      <w:tblPr>
        <w:tblStyle w:val="TableGrid"/>
        <w:tblW w:w="975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72"/>
        <w:gridCol w:w="8480"/>
      </w:tblGrid>
      <w:tr w:rsidR="00047CD7" w:rsidRPr="00785C54" w14:paraId="6DFCF69B" w14:textId="77777777" w:rsidTr="00FD7078">
        <w:trPr>
          <w:jc w:val="center"/>
        </w:trPr>
        <w:tc>
          <w:tcPr>
            <w:tcW w:w="1272" w:type="dxa"/>
          </w:tcPr>
          <w:p w14:paraId="37B9BD4C" w14:textId="7C85C956" w:rsidR="00047CD7" w:rsidRPr="00785C54" w:rsidRDefault="00047CD7" w:rsidP="00785C54">
            <w:pPr>
              <w:pStyle w:val="Tablebody0"/>
              <w:tabs>
                <w:tab w:val="clear" w:pos="397"/>
                <w:tab w:val="left" w:pos="403"/>
              </w:tabs>
              <w:autoSpaceDE w:val="0"/>
              <w:autoSpaceDN w:val="0"/>
              <w:adjustRightInd w:val="0"/>
              <w:jc w:val="both"/>
              <w:rPr>
                <w:szCs w:val="24"/>
              </w:rPr>
            </w:pPr>
            <w:r>
              <w:rPr>
                <w:szCs w:val="24"/>
              </w:rPr>
              <w:t>EO</w:t>
            </w:r>
          </w:p>
        </w:tc>
        <w:tc>
          <w:tcPr>
            <w:tcW w:w="8480" w:type="dxa"/>
          </w:tcPr>
          <w:p w14:paraId="6B9FD6B6" w14:textId="42FEB160" w:rsidR="00047CD7" w:rsidRPr="00785C54" w:rsidRDefault="00047CD7" w:rsidP="00785C54">
            <w:pPr>
              <w:pStyle w:val="Tablebody0"/>
              <w:tabs>
                <w:tab w:val="clear" w:pos="397"/>
                <w:tab w:val="left" w:pos="403"/>
              </w:tabs>
              <w:autoSpaceDE w:val="0"/>
              <w:autoSpaceDN w:val="0"/>
              <w:adjustRightInd w:val="0"/>
              <w:jc w:val="both"/>
              <w:rPr>
                <w:szCs w:val="24"/>
              </w:rPr>
            </w:pPr>
            <w:r>
              <w:rPr>
                <w:szCs w:val="24"/>
              </w:rPr>
              <w:t>Earth observation</w:t>
            </w:r>
          </w:p>
        </w:tc>
      </w:tr>
      <w:tr w:rsidR="005B5EAD" w:rsidRPr="00785C54" w14:paraId="4C476971" w14:textId="77777777" w:rsidTr="00FD7078">
        <w:trPr>
          <w:jc w:val="center"/>
        </w:trPr>
        <w:tc>
          <w:tcPr>
            <w:tcW w:w="1272" w:type="dxa"/>
          </w:tcPr>
          <w:p w14:paraId="5B8390E0" w14:textId="6E0D821E"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GFM</w:t>
            </w:r>
          </w:p>
        </w:tc>
        <w:tc>
          <w:tcPr>
            <w:tcW w:w="8480" w:type="dxa"/>
          </w:tcPr>
          <w:p w14:paraId="6159C780" w14:textId="5BE1FA97"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General Feature Model</w:t>
            </w:r>
          </w:p>
        </w:tc>
      </w:tr>
      <w:tr w:rsidR="005B5EAD" w:rsidRPr="00785C54" w14:paraId="1E53401E" w14:textId="77777777" w:rsidTr="00FD7078">
        <w:trPr>
          <w:jc w:val="center"/>
        </w:trPr>
        <w:tc>
          <w:tcPr>
            <w:tcW w:w="1272" w:type="dxa"/>
          </w:tcPr>
          <w:p w14:paraId="6AA4FC20" w14:textId="2229A039"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GML</w:t>
            </w:r>
          </w:p>
        </w:tc>
        <w:tc>
          <w:tcPr>
            <w:tcW w:w="8480" w:type="dxa"/>
          </w:tcPr>
          <w:p w14:paraId="56693CED" w14:textId="3BA5BCC9"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Geography Markup Language</w:t>
            </w:r>
          </w:p>
        </w:tc>
      </w:tr>
      <w:tr w:rsidR="005B5EAD" w:rsidRPr="00785C54" w14:paraId="079D4963" w14:textId="77777777" w:rsidTr="00FD7078">
        <w:trPr>
          <w:jc w:val="center"/>
        </w:trPr>
        <w:tc>
          <w:tcPr>
            <w:tcW w:w="1272" w:type="dxa"/>
          </w:tcPr>
          <w:p w14:paraId="7ACF8793" w14:textId="0B31E079"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INSPIRE</w:t>
            </w:r>
          </w:p>
        </w:tc>
        <w:tc>
          <w:tcPr>
            <w:tcW w:w="8480" w:type="dxa"/>
          </w:tcPr>
          <w:p w14:paraId="069119F4" w14:textId="025B74CA"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I</w:t>
            </w:r>
            <w:r w:rsidR="000A6B0A">
              <w:rPr>
                <w:szCs w:val="24"/>
              </w:rPr>
              <w:t>n</w:t>
            </w:r>
            <w:r w:rsidRPr="00785C54">
              <w:rPr>
                <w:szCs w:val="24"/>
              </w:rPr>
              <w:t>frastructure for S</w:t>
            </w:r>
            <w:r w:rsidR="000A6B0A">
              <w:rPr>
                <w:szCs w:val="24"/>
              </w:rPr>
              <w:t>p</w:t>
            </w:r>
            <w:r w:rsidRPr="00785C54">
              <w:rPr>
                <w:szCs w:val="24"/>
              </w:rPr>
              <w:t>atial Info</w:t>
            </w:r>
            <w:r w:rsidR="000A6B0A">
              <w:rPr>
                <w:szCs w:val="24"/>
              </w:rPr>
              <w:t>r</w:t>
            </w:r>
            <w:r w:rsidRPr="00785C54">
              <w:rPr>
                <w:szCs w:val="24"/>
              </w:rPr>
              <w:t>mation in Europe</w:t>
            </w:r>
          </w:p>
        </w:tc>
      </w:tr>
      <w:tr w:rsidR="005B5EAD" w:rsidRPr="00785C54" w14:paraId="10FF9E9C" w14:textId="77777777" w:rsidTr="00FD7078">
        <w:trPr>
          <w:jc w:val="center"/>
        </w:trPr>
        <w:tc>
          <w:tcPr>
            <w:tcW w:w="1272" w:type="dxa"/>
          </w:tcPr>
          <w:p w14:paraId="381500BB" w14:textId="495C8CD1"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O&amp;M</w:t>
            </w:r>
          </w:p>
        </w:tc>
        <w:tc>
          <w:tcPr>
            <w:tcW w:w="8480" w:type="dxa"/>
          </w:tcPr>
          <w:p w14:paraId="18C9CE64" w14:textId="7FD31A1D"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Observations and Measurements</w:t>
            </w:r>
          </w:p>
        </w:tc>
      </w:tr>
      <w:tr w:rsidR="005B5EAD" w:rsidRPr="00785C54" w14:paraId="00297BBE" w14:textId="77777777" w:rsidTr="00FD7078">
        <w:trPr>
          <w:jc w:val="center"/>
        </w:trPr>
        <w:tc>
          <w:tcPr>
            <w:tcW w:w="1272" w:type="dxa"/>
          </w:tcPr>
          <w:p w14:paraId="397476B4" w14:textId="045A33DD"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OMS</w:t>
            </w:r>
          </w:p>
        </w:tc>
        <w:tc>
          <w:tcPr>
            <w:tcW w:w="8480" w:type="dxa"/>
          </w:tcPr>
          <w:p w14:paraId="43FA9B6D" w14:textId="226CB5C5"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 xml:space="preserve">Observations, Measurements and Samples (this current version of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p>
        </w:tc>
      </w:tr>
      <w:tr w:rsidR="005B5EAD" w:rsidRPr="00785C54" w14:paraId="4158FAE0" w14:textId="77777777" w:rsidTr="00FD7078">
        <w:trPr>
          <w:jc w:val="center"/>
        </w:trPr>
        <w:tc>
          <w:tcPr>
            <w:tcW w:w="1272" w:type="dxa"/>
          </w:tcPr>
          <w:p w14:paraId="527CE504" w14:textId="1A22D86E"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OGC</w:t>
            </w:r>
          </w:p>
        </w:tc>
        <w:tc>
          <w:tcPr>
            <w:tcW w:w="8480" w:type="dxa"/>
          </w:tcPr>
          <w:p w14:paraId="1C6A9EC0" w14:textId="44EB4681"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Open Geospatial Consortium</w:t>
            </w:r>
          </w:p>
        </w:tc>
      </w:tr>
      <w:tr w:rsidR="005B5EAD" w:rsidRPr="00785C54" w14:paraId="011C828F" w14:textId="77777777" w:rsidTr="00FD7078">
        <w:trPr>
          <w:jc w:val="center"/>
        </w:trPr>
        <w:tc>
          <w:tcPr>
            <w:tcW w:w="1272" w:type="dxa"/>
          </w:tcPr>
          <w:p w14:paraId="0D9D3606" w14:textId="34861D4B" w:rsidR="005B5EAD" w:rsidRPr="00785C54" w:rsidRDefault="005B5EAD" w:rsidP="00785C54">
            <w:pPr>
              <w:pStyle w:val="Tablebody0"/>
              <w:tabs>
                <w:tab w:val="clear" w:pos="397"/>
                <w:tab w:val="left" w:pos="403"/>
              </w:tabs>
              <w:autoSpaceDE w:val="0"/>
              <w:autoSpaceDN w:val="0"/>
              <w:adjustRightInd w:val="0"/>
              <w:jc w:val="both"/>
              <w:rPr>
                <w:lang w:eastAsia="ja-JP"/>
              </w:rPr>
            </w:pPr>
            <w:proofErr w:type="spellStart"/>
            <w:r w:rsidRPr="00785C54">
              <w:rPr>
                <w:szCs w:val="24"/>
              </w:rPr>
              <w:t>SensorML</w:t>
            </w:r>
            <w:proofErr w:type="spellEnd"/>
          </w:p>
        </w:tc>
        <w:tc>
          <w:tcPr>
            <w:tcW w:w="8480" w:type="dxa"/>
          </w:tcPr>
          <w:p w14:paraId="632E4511" w14:textId="1D2DEB8D"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OGC Sensor Model Language</w:t>
            </w:r>
          </w:p>
        </w:tc>
      </w:tr>
      <w:tr w:rsidR="005B5EAD" w:rsidRPr="00785C54" w14:paraId="5CEAF95E" w14:textId="77777777" w:rsidTr="00FD7078">
        <w:trPr>
          <w:jc w:val="center"/>
        </w:trPr>
        <w:tc>
          <w:tcPr>
            <w:tcW w:w="1272" w:type="dxa"/>
          </w:tcPr>
          <w:p w14:paraId="3DC95236" w14:textId="1B614BAB"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SOS</w:t>
            </w:r>
          </w:p>
        </w:tc>
        <w:tc>
          <w:tcPr>
            <w:tcW w:w="8480" w:type="dxa"/>
          </w:tcPr>
          <w:p w14:paraId="6F63A62D" w14:textId="0FD9B5B8"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OGC Sensor Observation Service</w:t>
            </w:r>
          </w:p>
        </w:tc>
      </w:tr>
      <w:tr w:rsidR="005B5EAD" w:rsidRPr="00785C54" w14:paraId="5EBFD856" w14:textId="77777777" w:rsidTr="00FD7078">
        <w:trPr>
          <w:jc w:val="center"/>
        </w:trPr>
        <w:tc>
          <w:tcPr>
            <w:tcW w:w="1272" w:type="dxa"/>
          </w:tcPr>
          <w:p w14:paraId="3D6D7014" w14:textId="492BC87A"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lastRenderedPageBreak/>
              <w:t>STA</w:t>
            </w:r>
          </w:p>
        </w:tc>
        <w:tc>
          <w:tcPr>
            <w:tcW w:w="8480" w:type="dxa"/>
          </w:tcPr>
          <w:p w14:paraId="2A717C72" w14:textId="146A0D22"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OGC SensorThings API</w:t>
            </w:r>
          </w:p>
        </w:tc>
      </w:tr>
      <w:tr w:rsidR="005B5EAD" w:rsidRPr="00785C54" w14:paraId="4DE0ED62" w14:textId="77777777" w:rsidTr="00FD7078">
        <w:trPr>
          <w:jc w:val="center"/>
        </w:trPr>
        <w:tc>
          <w:tcPr>
            <w:tcW w:w="1272" w:type="dxa"/>
          </w:tcPr>
          <w:p w14:paraId="00DB3A8E" w14:textId="52836E15"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SWE</w:t>
            </w:r>
          </w:p>
        </w:tc>
        <w:tc>
          <w:tcPr>
            <w:tcW w:w="8480" w:type="dxa"/>
          </w:tcPr>
          <w:p w14:paraId="75620EDB" w14:textId="3915F1E0"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OGC Sensor Web Enablement</w:t>
            </w:r>
          </w:p>
        </w:tc>
      </w:tr>
      <w:tr w:rsidR="005B5EAD" w:rsidRPr="00785C54" w14:paraId="08124CC8" w14:textId="77777777" w:rsidTr="00FD7078">
        <w:trPr>
          <w:jc w:val="center"/>
        </w:trPr>
        <w:tc>
          <w:tcPr>
            <w:tcW w:w="1272" w:type="dxa"/>
          </w:tcPr>
          <w:p w14:paraId="48FF975A" w14:textId="2906752C"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UML</w:t>
            </w:r>
          </w:p>
        </w:tc>
        <w:tc>
          <w:tcPr>
            <w:tcW w:w="8480" w:type="dxa"/>
          </w:tcPr>
          <w:p w14:paraId="105E2DDE" w14:textId="2F8794B5"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 xml:space="preserve">Unified </w:t>
            </w:r>
            <w:proofErr w:type="spellStart"/>
            <w:r w:rsidRPr="00785C54">
              <w:rPr>
                <w:szCs w:val="24"/>
              </w:rPr>
              <w:t>Modeling</w:t>
            </w:r>
            <w:proofErr w:type="spellEnd"/>
            <w:r w:rsidRPr="00785C54">
              <w:rPr>
                <w:szCs w:val="24"/>
              </w:rPr>
              <w:t xml:space="preserve"> Language</w:t>
            </w:r>
          </w:p>
        </w:tc>
      </w:tr>
      <w:tr w:rsidR="005B5EAD" w:rsidRPr="00785C54" w14:paraId="6BFFA576" w14:textId="77777777" w:rsidTr="00FD7078">
        <w:trPr>
          <w:jc w:val="center"/>
        </w:trPr>
        <w:tc>
          <w:tcPr>
            <w:tcW w:w="1272" w:type="dxa"/>
          </w:tcPr>
          <w:p w14:paraId="411851CC" w14:textId="75B78A4B"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XML</w:t>
            </w:r>
          </w:p>
        </w:tc>
        <w:tc>
          <w:tcPr>
            <w:tcW w:w="8480" w:type="dxa"/>
          </w:tcPr>
          <w:p w14:paraId="5D06E157" w14:textId="20A91D52"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Extensible Markup Language</w:t>
            </w:r>
          </w:p>
        </w:tc>
      </w:tr>
      <w:tr w:rsidR="005B5EAD" w:rsidRPr="00785C54" w14:paraId="1A764B49" w14:textId="77777777" w:rsidTr="00FD7078">
        <w:trPr>
          <w:jc w:val="center"/>
        </w:trPr>
        <w:tc>
          <w:tcPr>
            <w:tcW w:w="1272" w:type="dxa"/>
          </w:tcPr>
          <w:p w14:paraId="497B9E6C" w14:textId="1E5408D0"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2-D</w:t>
            </w:r>
          </w:p>
        </w:tc>
        <w:tc>
          <w:tcPr>
            <w:tcW w:w="8480" w:type="dxa"/>
          </w:tcPr>
          <w:p w14:paraId="26796722" w14:textId="1D330BF8" w:rsidR="005B5EAD" w:rsidRPr="00785C54" w:rsidRDefault="000A6B0A" w:rsidP="00785C54">
            <w:pPr>
              <w:pStyle w:val="Tablebody0"/>
              <w:tabs>
                <w:tab w:val="clear" w:pos="397"/>
                <w:tab w:val="left" w:pos="403"/>
              </w:tabs>
              <w:autoSpaceDE w:val="0"/>
              <w:autoSpaceDN w:val="0"/>
              <w:adjustRightInd w:val="0"/>
              <w:jc w:val="both"/>
              <w:rPr>
                <w:lang w:eastAsia="ja-JP"/>
              </w:rPr>
            </w:pPr>
            <w:r>
              <w:rPr>
                <w:szCs w:val="24"/>
              </w:rPr>
              <w:t>t</w:t>
            </w:r>
            <w:r w:rsidR="005B5EAD" w:rsidRPr="00785C54">
              <w:rPr>
                <w:szCs w:val="24"/>
              </w:rPr>
              <w:t xml:space="preserve">wo </w:t>
            </w:r>
            <w:r>
              <w:rPr>
                <w:szCs w:val="24"/>
              </w:rPr>
              <w:t>d</w:t>
            </w:r>
            <w:r w:rsidR="005B5EAD" w:rsidRPr="00785C54">
              <w:rPr>
                <w:szCs w:val="24"/>
              </w:rPr>
              <w:t>imensional</w:t>
            </w:r>
          </w:p>
        </w:tc>
      </w:tr>
      <w:tr w:rsidR="005B5EAD" w:rsidRPr="00785C54" w14:paraId="5A6F7518" w14:textId="77777777" w:rsidTr="00FD7078">
        <w:trPr>
          <w:jc w:val="center"/>
        </w:trPr>
        <w:tc>
          <w:tcPr>
            <w:tcW w:w="1272" w:type="dxa"/>
          </w:tcPr>
          <w:p w14:paraId="4732F162" w14:textId="6F208612"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3-D</w:t>
            </w:r>
          </w:p>
        </w:tc>
        <w:tc>
          <w:tcPr>
            <w:tcW w:w="8480" w:type="dxa"/>
          </w:tcPr>
          <w:p w14:paraId="0863097B" w14:textId="35ADAE4A" w:rsidR="005B5EAD" w:rsidRPr="00785C54" w:rsidRDefault="000A6B0A" w:rsidP="00785C54">
            <w:pPr>
              <w:pStyle w:val="Tablebody0"/>
              <w:tabs>
                <w:tab w:val="clear" w:pos="397"/>
                <w:tab w:val="left" w:pos="403"/>
              </w:tabs>
              <w:autoSpaceDE w:val="0"/>
              <w:autoSpaceDN w:val="0"/>
              <w:adjustRightInd w:val="0"/>
              <w:jc w:val="both"/>
              <w:rPr>
                <w:lang w:eastAsia="ja-JP"/>
              </w:rPr>
            </w:pPr>
            <w:r>
              <w:rPr>
                <w:szCs w:val="24"/>
              </w:rPr>
              <w:t>t</w:t>
            </w:r>
            <w:r w:rsidR="005B5EAD" w:rsidRPr="00785C54">
              <w:rPr>
                <w:szCs w:val="24"/>
              </w:rPr>
              <w:t xml:space="preserve">hree </w:t>
            </w:r>
            <w:r>
              <w:rPr>
                <w:szCs w:val="24"/>
              </w:rPr>
              <w:t>d</w:t>
            </w:r>
            <w:r w:rsidR="005B5EAD" w:rsidRPr="00785C54">
              <w:rPr>
                <w:szCs w:val="24"/>
              </w:rPr>
              <w:t>imensional</w:t>
            </w:r>
          </w:p>
        </w:tc>
      </w:tr>
    </w:tbl>
    <w:p w14:paraId="2B6A382B" w14:textId="77777777" w:rsidR="00286F8B" w:rsidRPr="00083060" w:rsidRDefault="00286F8B" w:rsidP="00083060">
      <w:bookmarkStart w:id="27" w:name="_Toc117602328"/>
    </w:p>
    <w:p w14:paraId="1E2509F5" w14:textId="75B7E8C8" w:rsidR="005B5EAD" w:rsidRPr="00785C54" w:rsidRDefault="005B5EAD" w:rsidP="00785C54">
      <w:pPr>
        <w:pStyle w:val="Heading2"/>
        <w:tabs>
          <w:tab w:val="left" w:pos="400"/>
        </w:tabs>
        <w:autoSpaceDE w:val="0"/>
        <w:autoSpaceDN w:val="0"/>
        <w:adjustRightInd w:val="0"/>
        <w:rPr>
          <w:rFonts w:eastAsia="Times New Roman"/>
          <w:szCs w:val="24"/>
        </w:rPr>
      </w:pPr>
      <w:r w:rsidRPr="00785C54">
        <w:rPr>
          <w:rFonts w:eastAsia="Times New Roman"/>
          <w:szCs w:val="24"/>
        </w:rPr>
        <w:t>Schema language</w:t>
      </w:r>
      <w:bookmarkEnd w:id="27"/>
    </w:p>
    <w:p w14:paraId="0DFBAF1C" w14:textId="150165C9" w:rsidR="005B5EAD" w:rsidRPr="00785C54" w:rsidRDefault="005B5EAD" w:rsidP="00785C54">
      <w:pPr>
        <w:pStyle w:val="BodyText"/>
        <w:autoSpaceDE w:val="0"/>
        <w:autoSpaceDN w:val="0"/>
        <w:adjustRightInd w:val="0"/>
        <w:rPr>
          <w:szCs w:val="24"/>
        </w:rPr>
      </w:pPr>
      <w:r w:rsidRPr="00785C54">
        <w:rPr>
          <w:szCs w:val="24"/>
        </w:rPr>
        <w:t xml:space="preserve">The conceptual schema specified in this </w:t>
      </w:r>
      <w:r w:rsidR="000A6B0A">
        <w:rPr>
          <w:szCs w:val="24"/>
        </w:rPr>
        <w:t>document</w:t>
      </w:r>
      <w:r w:rsidRPr="00785C54">
        <w:rPr>
          <w:szCs w:val="24"/>
        </w:rPr>
        <w:t xml:space="preserve"> is in accordance with the Unified Modelling Language (UML) </w:t>
      </w:r>
      <w:r w:rsidRPr="00785C54">
        <w:rPr>
          <w:rStyle w:val="stdpublisher"/>
          <w:szCs w:val="24"/>
          <w:shd w:val="clear" w:color="auto" w:fill="auto"/>
        </w:rPr>
        <w:t>ISO/IEC</w:t>
      </w:r>
      <w:r w:rsidRPr="00785C54">
        <w:rPr>
          <w:szCs w:val="24"/>
        </w:rPr>
        <w:t> </w:t>
      </w:r>
      <w:r w:rsidRPr="00785C54">
        <w:rPr>
          <w:rStyle w:val="stddocNumber"/>
          <w:szCs w:val="24"/>
          <w:shd w:val="clear" w:color="auto" w:fill="auto"/>
        </w:rPr>
        <w:t>19501</w:t>
      </w:r>
      <w:r w:rsidRPr="00785C54">
        <w:rPr>
          <w:szCs w:val="24"/>
        </w:rPr>
        <w:t xml:space="preserve">, following the guidance of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p>
    <w:p w14:paraId="0B797401" w14:textId="7FB4147C" w:rsidR="005B5EAD" w:rsidRPr="00785C54" w:rsidRDefault="00D1473D" w:rsidP="00785C54">
      <w:pPr>
        <w:pStyle w:val="BodyText"/>
        <w:autoSpaceDE w:val="0"/>
        <w:autoSpaceDN w:val="0"/>
        <w:adjustRightInd w:val="0"/>
        <w:rPr>
          <w:szCs w:val="24"/>
        </w:rPr>
      </w:pPr>
      <w:r w:rsidRPr="00D1473D">
        <w:rPr>
          <w:szCs w:val="24"/>
        </w:rPr>
        <w:t>The UML in Abstract Core and Basic packages is conformant with the profile described in ISO 19136-1:2020, Annex E. Use of this restricted idiom supports direct transformation into a GML Application Schema. The stereotype «FeatureType» states that a class is an instance of the «</w:t>
      </w:r>
      <w:proofErr w:type="spellStart"/>
      <w:r w:rsidRPr="00D1473D">
        <w:rPr>
          <w:szCs w:val="24"/>
        </w:rPr>
        <w:t>metaclass</w:t>
      </w:r>
      <w:proofErr w:type="spellEnd"/>
      <w:r w:rsidRPr="00D1473D">
        <w:rPr>
          <w:szCs w:val="24"/>
        </w:rPr>
        <w:t>» FeatureType (ISO 19109)</w:t>
      </w:r>
      <w:r w:rsidR="00B01362">
        <w:rPr>
          <w:szCs w:val="24"/>
        </w:rPr>
        <w:t xml:space="preserve"> </w:t>
      </w:r>
      <w:r w:rsidR="00B01362" w:rsidRPr="00D20AEE">
        <w:rPr>
          <w:szCs w:val="24"/>
          <w:vertAlign w:val="superscript"/>
          <w:rPrChange w:id="28" w:author="Katharina Schleidt" w:date="2022-10-25T21:50:00Z">
            <w:rPr>
              <w:szCs w:val="24"/>
            </w:rPr>
          </w:rPrChange>
        </w:rPr>
        <w:t>[2]</w:t>
      </w:r>
      <w:r w:rsidRPr="00D1473D">
        <w:rPr>
          <w:szCs w:val="24"/>
        </w:rPr>
        <w:t>, and therefore represents a feature type.</w:t>
      </w:r>
    </w:p>
    <w:p w14:paraId="4D6411FF" w14:textId="77777777" w:rsidR="005B5EAD" w:rsidRPr="00785C54" w:rsidRDefault="005B5EAD" w:rsidP="00785C54">
      <w:pPr>
        <w:pStyle w:val="BodyText"/>
        <w:autoSpaceDE w:val="0"/>
        <w:autoSpaceDN w:val="0"/>
        <w:adjustRightInd w:val="0"/>
        <w:rPr>
          <w:szCs w:val="24"/>
        </w:rPr>
      </w:pPr>
      <w:r w:rsidRPr="00785C54">
        <w:rPr>
          <w:szCs w:val="24"/>
        </w:rPr>
        <w:t xml:space="preserve">The prose explanation of the model uses the term “property” to refer to both class attributes and association roles. This is consistent with the General Feature Model described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In the context of properties, the term “value” refers to either a literal (for attributes whose type is simple), or to an instance of the class providing the type of the attribute or target of the association. Within the explanation, the property names (property types) are sometimes used as natural language words where this assists in constructing a readable text.</w:t>
      </w:r>
    </w:p>
    <w:p w14:paraId="13132FFE"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9" w:name="_Toc117602329"/>
      <w:r w:rsidRPr="00785C54">
        <w:rPr>
          <w:rFonts w:eastAsia="Times New Roman"/>
          <w:szCs w:val="24"/>
        </w:rPr>
        <w:t>Model element names</w:t>
      </w:r>
      <w:bookmarkEnd w:id="29"/>
    </w:p>
    <w:p w14:paraId="6224DA45" w14:textId="2CC54DBC" w:rsidR="005B5EAD" w:rsidRPr="00785C54" w:rsidRDefault="005B5EAD" w:rsidP="00785C54">
      <w:pPr>
        <w:pStyle w:val="BodyText"/>
        <w:autoSpaceDE w:val="0"/>
        <w:autoSpaceDN w:val="0"/>
        <w:adjustRightInd w:val="0"/>
        <w:rPr>
          <w:szCs w:val="24"/>
        </w:rPr>
      </w:pPr>
      <w:r w:rsidRPr="00785C54">
        <w:rPr>
          <w:szCs w:val="24"/>
        </w:rPr>
        <w:t xml:space="preserve">This </w:t>
      </w:r>
      <w:r w:rsidR="000A6B0A">
        <w:rPr>
          <w:szCs w:val="24"/>
        </w:rPr>
        <w:t>document</w:t>
      </w:r>
      <w:r w:rsidRPr="00785C54">
        <w:rPr>
          <w:szCs w:val="24"/>
        </w:rPr>
        <w:t xml:space="preserve"> specifies a model for observations using terminology that is based on current practice in a variety of scientific and technical disciplines. It is designed to apply across disciplines, so the best or </w:t>
      </w:r>
      <w:r w:rsidR="001574A6">
        <w:rPr>
          <w:szCs w:val="24"/>
        </w:rPr>
        <w:t>“</w:t>
      </w:r>
      <w:r w:rsidRPr="00785C54">
        <w:rPr>
          <w:szCs w:val="24"/>
        </w:rPr>
        <w:t>most neutral</w:t>
      </w:r>
      <w:r w:rsidR="001574A6">
        <w:rPr>
          <w:szCs w:val="24"/>
        </w:rPr>
        <w:t>”</w:t>
      </w:r>
      <w:r w:rsidRPr="00785C54">
        <w:rPr>
          <w:szCs w:val="24"/>
        </w:rPr>
        <w:t xml:space="preserve"> term has been used in naming the classes, attributes and associations provided. The terminology does not, however, correspond precisely with any single discipline. As an aid to implementers, a mapping from the element names specified in this </w:t>
      </w:r>
      <w:r w:rsidR="000A6B0A">
        <w:rPr>
          <w:szCs w:val="24"/>
        </w:rPr>
        <w:t>document</w:t>
      </w:r>
      <w:r w:rsidRPr="00785C54">
        <w:rPr>
          <w:szCs w:val="24"/>
        </w:rPr>
        <w:t xml:space="preserve"> to common terminology </w:t>
      </w:r>
      <w:commentRangeStart w:id="30"/>
      <w:r w:rsidRPr="00785C54">
        <w:rPr>
          <w:szCs w:val="24"/>
        </w:rPr>
        <w:t xml:space="preserve">in </w:t>
      </w:r>
      <w:r w:rsidR="00AD1F03">
        <w:t>related</w:t>
      </w:r>
      <w:r w:rsidR="00EB5B36">
        <w:t xml:space="preserve"> </w:t>
      </w:r>
      <w:r w:rsidRPr="00785C54">
        <w:rPr>
          <w:szCs w:val="24"/>
        </w:rPr>
        <w:t xml:space="preserve">application domains </w:t>
      </w:r>
      <w:commentRangeEnd w:id="30"/>
      <w:r w:rsidR="000A6B0A">
        <w:rPr>
          <w:rStyle w:val="CommentReference"/>
          <w:rFonts w:eastAsia="MS Mincho"/>
          <w:lang w:eastAsia="ja-JP"/>
        </w:rPr>
        <w:commentReference w:id="30"/>
      </w:r>
      <w:r w:rsidRPr="00785C54">
        <w:rPr>
          <w:szCs w:val="24"/>
        </w:rPr>
        <w:t xml:space="preserve">is provided in </w:t>
      </w:r>
      <w:r w:rsidRPr="00785C54">
        <w:rPr>
          <w:rStyle w:val="citeapp"/>
          <w:szCs w:val="24"/>
          <w:shd w:val="clear" w:color="auto" w:fill="auto"/>
        </w:rPr>
        <w:t>Annex B</w:t>
      </w:r>
      <w:r w:rsidRPr="00785C54">
        <w:rPr>
          <w:szCs w:val="24"/>
        </w:rPr>
        <w:t>.</w:t>
      </w:r>
    </w:p>
    <w:p w14:paraId="3AD66F58"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1" w:name="_Toc117602330"/>
      <w:r w:rsidRPr="00785C54">
        <w:rPr>
          <w:rFonts w:eastAsia="Times New Roman"/>
          <w:szCs w:val="24"/>
        </w:rPr>
        <w:t>Requirements and recommendations</w:t>
      </w:r>
      <w:bookmarkEnd w:id="31"/>
    </w:p>
    <w:p w14:paraId="4F7A5A7C" w14:textId="77777777" w:rsidR="005B5EAD" w:rsidRPr="00785C54" w:rsidRDefault="005B5EAD" w:rsidP="00785C54">
      <w:pPr>
        <w:pStyle w:val="BodyText"/>
        <w:autoSpaceDE w:val="0"/>
        <w:autoSpaceDN w:val="0"/>
        <w:adjustRightInd w:val="0"/>
        <w:rPr>
          <w:szCs w:val="24"/>
        </w:rPr>
      </w:pPr>
      <w:r w:rsidRPr="00785C54">
        <w:rPr>
          <w:szCs w:val="24"/>
        </w:rPr>
        <w:t xml:space="preserve">All requirements are </w:t>
      </w:r>
      <w:r w:rsidRPr="00785C54">
        <w:rPr>
          <w:b/>
          <w:szCs w:val="24"/>
        </w:rPr>
        <w:t>normative</w:t>
      </w:r>
      <w:r w:rsidRPr="00785C54">
        <w:rPr>
          <w:szCs w:val="24"/>
        </w:rPr>
        <w:t>, and each is presented with the following template: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5539"/>
        <w:gridCol w:w="4213"/>
      </w:tblGrid>
      <w:tr w:rsidR="005B5EAD" w:rsidRPr="00785C54" w14:paraId="5A774842" w14:textId="77777777" w:rsidTr="0095046C">
        <w:trPr>
          <w:jc w:val="center"/>
        </w:trPr>
        <w:tc>
          <w:tcPr>
            <w:tcW w:w="5539" w:type="dxa"/>
            <w:tcMar>
              <w:top w:w="100" w:type="dxa"/>
              <w:left w:w="100" w:type="dxa"/>
              <w:bottom w:w="100" w:type="dxa"/>
              <w:right w:w="100" w:type="dxa"/>
            </w:tcMar>
          </w:tcPr>
          <w:p w14:paraId="02566BCB" w14:textId="19F5B687" w:rsidR="005B5EAD" w:rsidRPr="00785C54" w:rsidRDefault="005B5EAD" w:rsidP="00785C54">
            <w:pPr>
              <w:pStyle w:val="Tablebody"/>
              <w:autoSpaceDE w:val="0"/>
              <w:autoSpaceDN w:val="0"/>
              <w:adjustRightInd w:val="0"/>
              <w:rPr>
                <w:b/>
              </w:rPr>
            </w:pPr>
            <w:r w:rsidRPr="00785C54">
              <w:rPr>
                <w:b/>
                <w:szCs w:val="24"/>
              </w:rPr>
              <w:t>Requirement /</w:t>
            </w:r>
            <w:proofErr w:type="spellStart"/>
            <w:r w:rsidRPr="00785C54">
              <w:rPr>
                <w:b/>
                <w:szCs w:val="24"/>
              </w:rPr>
              <w:t>req</w:t>
            </w:r>
            <w:proofErr w:type="spellEnd"/>
            <w:r w:rsidRPr="00785C54">
              <w:rPr>
                <w:b/>
                <w:szCs w:val="24"/>
              </w:rPr>
              <w:t>/{</w:t>
            </w:r>
            <w:proofErr w:type="spellStart"/>
            <w:r w:rsidRPr="00785C54">
              <w:rPr>
                <w:b/>
                <w:szCs w:val="24"/>
              </w:rPr>
              <w:t>pkg</w:t>
            </w:r>
            <w:proofErr w:type="spellEnd"/>
            <w:r w:rsidRPr="00785C54">
              <w:rPr>
                <w:b/>
                <w:szCs w:val="24"/>
              </w:rPr>
              <w:t>}/{</w:t>
            </w:r>
            <w:proofErr w:type="spellStart"/>
            <w:r w:rsidRPr="00785C54">
              <w:rPr>
                <w:b/>
                <w:szCs w:val="24"/>
              </w:rPr>
              <w:t>classM</w:t>
            </w:r>
            <w:proofErr w:type="spellEnd"/>
            <w:r w:rsidRPr="00785C54">
              <w:rPr>
                <w:b/>
                <w:szCs w:val="24"/>
              </w:rPr>
              <w:t>}/{</w:t>
            </w:r>
            <w:proofErr w:type="spellStart"/>
            <w:r w:rsidRPr="00785C54">
              <w:rPr>
                <w:b/>
                <w:szCs w:val="24"/>
              </w:rPr>
              <w:t>reqN</w:t>
            </w:r>
            <w:proofErr w:type="spellEnd"/>
            <w:r w:rsidRPr="00785C54">
              <w:rPr>
                <w:b/>
                <w:szCs w:val="24"/>
              </w:rPr>
              <w:t>}</w:t>
            </w:r>
          </w:p>
        </w:tc>
        <w:tc>
          <w:tcPr>
            <w:tcW w:w="4213" w:type="dxa"/>
            <w:tcMar>
              <w:top w:w="100" w:type="dxa"/>
              <w:left w:w="100" w:type="dxa"/>
              <w:bottom w:w="100" w:type="dxa"/>
              <w:right w:w="100" w:type="dxa"/>
            </w:tcMar>
          </w:tcPr>
          <w:p w14:paraId="48720D5B" w14:textId="50B2AAB2" w:rsidR="005B5EAD" w:rsidRPr="00785C54" w:rsidRDefault="005B5EAD" w:rsidP="00785C54">
            <w:pPr>
              <w:pStyle w:val="Tablebody"/>
              <w:autoSpaceDE w:val="0"/>
              <w:autoSpaceDN w:val="0"/>
              <w:adjustRightInd w:val="0"/>
            </w:pPr>
            <w:r w:rsidRPr="00785C54">
              <w:rPr>
                <w:szCs w:val="24"/>
              </w:rPr>
              <w:t>[Normative statement]</w:t>
            </w:r>
          </w:p>
        </w:tc>
      </w:tr>
    </w:tbl>
    <w:p w14:paraId="7E89251F" w14:textId="69377587" w:rsidR="005B5EAD" w:rsidRPr="00785C54" w:rsidRDefault="005B5EAD" w:rsidP="00785C54">
      <w:pPr>
        <w:pStyle w:val="BodyText"/>
        <w:autoSpaceDE w:val="0"/>
        <w:autoSpaceDN w:val="0"/>
        <w:adjustRightInd w:val="0"/>
        <w:rPr>
          <w:szCs w:val="24"/>
        </w:rPr>
      </w:pPr>
      <w:r w:rsidRPr="00785C54">
        <w:rPr>
          <w:szCs w:val="24"/>
        </w:rPr>
        <w:t xml:space="preserve">where </w:t>
      </w:r>
      <w:r w:rsidRPr="00785C54">
        <w:rPr>
          <w:b/>
          <w:szCs w:val="24"/>
        </w:rPr>
        <w:t>/</w:t>
      </w:r>
      <w:proofErr w:type="spellStart"/>
      <w:r w:rsidRPr="00785C54">
        <w:rPr>
          <w:b/>
          <w:szCs w:val="24"/>
        </w:rPr>
        <w:t>req</w:t>
      </w:r>
      <w:proofErr w:type="spellEnd"/>
      <w:r w:rsidRPr="00785C54">
        <w:rPr>
          <w:b/>
          <w:szCs w:val="24"/>
        </w:rPr>
        <w:t>/{</w:t>
      </w:r>
      <w:proofErr w:type="spellStart"/>
      <w:r w:rsidRPr="00785C54">
        <w:rPr>
          <w:b/>
          <w:szCs w:val="24"/>
        </w:rPr>
        <w:t>pkg</w:t>
      </w:r>
      <w:proofErr w:type="spellEnd"/>
      <w:r w:rsidRPr="00785C54">
        <w:rPr>
          <w:b/>
          <w:szCs w:val="24"/>
        </w:rPr>
        <w:t>}/{</w:t>
      </w:r>
      <w:proofErr w:type="spellStart"/>
      <w:r w:rsidRPr="00785C54">
        <w:rPr>
          <w:b/>
          <w:szCs w:val="24"/>
        </w:rPr>
        <w:t>classM</w:t>
      </w:r>
      <w:proofErr w:type="spellEnd"/>
      <w:r w:rsidRPr="00785C54">
        <w:rPr>
          <w:b/>
          <w:szCs w:val="24"/>
        </w:rPr>
        <w:t>}/{</w:t>
      </w:r>
      <w:proofErr w:type="spellStart"/>
      <w:r w:rsidRPr="00785C54">
        <w:rPr>
          <w:b/>
          <w:szCs w:val="24"/>
        </w:rPr>
        <w:t>reqN</w:t>
      </w:r>
      <w:proofErr w:type="spellEnd"/>
      <w:r w:rsidRPr="00785C54">
        <w:rPr>
          <w:b/>
          <w:szCs w:val="24"/>
        </w:rPr>
        <w:t>}</w:t>
      </w:r>
      <w:r w:rsidRPr="00785C54">
        <w:rPr>
          <w:szCs w:val="24"/>
        </w:rPr>
        <w:t xml:space="preserve"> identifies the requirement. The use of this layout convention allows the normative provisions of this standard to be easily located by implementers.</w:t>
      </w:r>
    </w:p>
    <w:p w14:paraId="6E62114B" w14:textId="6F1D1216" w:rsidR="005B5EAD" w:rsidRPr="00785C54" w:rsidRDefault="005B5EAD" w:rsidP="00785C54">
      <w:pPr>
        <w:pStyle w:val="BodyText"/>
        <w:autoSpaceDE w:val="0"/>
        <w:autoSpaceDN w:val="0"/>
        <w:adjustRightInd w:val="0"/>
        <w:rPr>
          <w:szCs w:val="24"/>
        </w:rPr>
      </w:pPr>
      <w:r w:rsidRPr="00785C54">
        <w:rPr>
          <w:szCs w:val="24"/>
        </w:rPr>
        <w:t xml:space="preserve">All defined classes, attributes and associations mentioned within requirements or recommendations are shown in </w:t>
      </w:r>
      <w:r w:rsidRPr="00785C54">
        <w:rPr>
          <w:b/>
          <w:szCs w:val="24"/>
        </w:rPr>
        <w:t>bold</w:t>
      </w:r>
      <w:r w:rsidR="00B973C6" w:rsidRPr="00B973C6">
        <w:rPr>
          <w:bCs/>
          <w:szCs w:val="24"/>
          <w:rPrChange w:id="32" w:author="Katharina Schleidt" w:date="2022-10-25T17:38:00Z">
            <w:rPr>
              <w:b/>
              <w:szCs w:val="24"/>
            </w:rPr>
          </w:rPrChange>
        </w:rPr>
        <w:t>, these</w:t>
      </w:r>
      <w:r w:rsidRPr="00785C54">
        <w:rPr>
          <w:szCs w:val="24"/>
        </w:rPr>
        <w:t xml:space="preserve"> correspond to references to the definition of the referenced element.</w:t>
      </w:r>
    </w:p>
    <w:p w14:paraId="433E4DFA" w14:textId="77777777" w:rsidR="005B5EAD" w:rsidRPr="00785C54" w:rsidRDefault="005B5EAD" w:rsidP="00785C54">
      <w:pPr>
        <w:pStyle w:val="BodyText"/>
        <w:autoSpaceDE w:val="0"/>
        <w:autoSpaceDN w:val="0"/>
        <w:adjustRightInd w:val="0"/>
        <w:rPr>
          <w:szCs w:val="24"/>
        </w:rPr>
      </w:pPr>
      <w:r w:rsidRPr="00785C54">
        <w:rPr>
          <w:szCs w:val="24"/>
        </w:rPr>
        <w:t>The following base (/</w:t>
      </w:r>
      <w:proofErr w:type="spellStart"/>
      <w:r w:rsidRPr="00785C54">
        <w:rPr>
          <w:szCs w:val="24"/>
        </w:rPr>
        <w:t>req</w:t>
      </w:r>
      <w:proofErr w:type="spellEnd"/>
      <w:r w:rsidRPr="00785C54">
        <w:rPr>
          <w:szCs w:val="24"/>
        </w:rPr>
        <w:t>/{</w:t>
      </w:r>
      <w:proofErr w:type="spellStart"/>
      <w:r w:rsidRPr="00785C54">
        <w:rPr>
          <w:szCs w:val="24"/>
        </w:rPr>
        <w:t>pkg</w:t>
      </w:r>
      <w:proofErr w:type="spellEnd"/>
      <w:r w:rsidRPr="00785C54">
        <w:rPr>
          <w:szCs w:val="24"/>
        </w:rPr>
        <w:t>}/) has been used per package:</w:t>
      </w:r>
    </w:p>
    <w:p w14:paraId="484240AB"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r>
      <w:r w:rsidRPr="00785C54">
        <w:rPr>
          <w:b/>
          <w:szCs w:val="24"/>
        </w:rPr>
        <w:t>/</w:t>
      </w:r>
      <w:proofErr w:type="spellStart"/>
      <w:r w:rsidRPr="00785C54">
        <w:rPr>
          <w:b/>
          <w:szCs w:val="24"/>
        </w:rPr>
        <w:t>req</w:t>
      </w:r>
      <w:proofErr w:type="spellEnd"/>
      <w:r w:rsidRPr="00785C54">
        <w:rPr>
          <w:b/>
          <w:szCs w:val="24"/>
        </w:rPr>
        <w:t>/</w:t>
      </w:r>
      <w:proofErr w:type="spellStart"/>
      <w:r w:rsidRPr="00785C54">
        <w:rPr>
          <w:b/>
          <w:szCs w:val="24"/>
        </w:rPr>
        <w:t>obs-cpt</w:t>
      </w:r>
      <w:proofErr w:type="spellEnd"/>
      <w:r w:rsidRPr="00785C54">
        <w:rPr>
          <w:szCs w:val="24"/>
        </w:rPr>
        <w:t>: Conceptual Observation schema;</w:t>
      </w:r>
    </w:p>
    <w:p w14:paraId="30B7B99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r>
      <w:r w:rsidRPr="00785C54">
        <w:rPr>
          <w:b/>
          <w:szCs w:val="24"/>
        </w:rPr>
        <w:t>/</w:t>
      </w:r>
      <w:proofErr w:type="spellStart"/>
      <w:r w:rsidRPr="00785C54">
        <w:rPr>
          <w:b/>
          <w:szCs w:val="24"/>
        </w:rPr>
        <w:t>req</w:t>
      </w:r>
      <w:proofErr w:type="spellEnd"/>
      <w:r w:rsidRPr="00785C54">
        <w:rPr>
          <w:b/>
          <w:szCs w:val="24"/>
        </w:rPr>
        <w:t>/</w:t>
      </w:r>
      <w:proofErr w:type="spellStart"/>
      <w:r w:rsidRPr="00785C54">
        <w:rPr>
          <w:b/>
          <w:szCs w:val="24"/>
        </w:rPr>
        <w:t>obs</w:t>
      </w:r>
      <w:proofErr w:type="spellEnd"/>
      <w:r w:rsidRPr="00785C54">
        <w:rPr>
          <w:b/>
          <w:szCs w:val="24"/>
        </w:rPr>
        <w:t>-core</w:t>
      </w:r>
      <w:r w:rsidRPr="00785C54">
        <w:rPr>
          <w:szCs w:val="24"/>
        </w:rPr>
        <w:t>: Abstract Observation Core;</w:t>
      </w:r>
    </w:p>
    <w:p w14:paraId="135784B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r>
      <w:r w:rsidRPr="00785C54">
        <w:rPr>
          <w:b/>
          <w:szCs w:val="24"/>
        </w:rPr>
        <w:t>/</w:t>
      </w:r>
      <w:proofErr w:type="spellStart"/>
      <w:r w:rsidRPr="00785C54">
        <w:rPr>
          <w:b/>
          <w:szCs w:val="24"/>
        </w:rPr>
        <w:t>req</w:t>
      </w:r>
      <w:proofErr w:type="spellEnd"/>
      <w:r w:rsidRPr="00785C54">
        <w:rPr>
          <w:b/>
          <w:szCs w:val="24"/>
        </w:rPr>
        <w:t>/</w:t>
      </w:r>
      <w:proofErr w:type="spellStart"/>
      <w:r w:rsidRPr="00785C54">
        <w:rPr>
          <w:b/>
          <w:szCs w:val="24"/>
        </w:rPr>
        <w:t>obs</w:t>
      </w:r>
      <w:proofErr w:type="spellEnd"/>
      <w:r w:rsidRPr="00785C54">
        <w:rPr>
          <w:b/>
          <w:szCs w:val="24"/>
        </w:rPr>
        <w:t>-basic</w:t>
      </w:r>
      <w:r w:rsidRPr="00785C54">
        <w:rPr>
          <w:szCs w:val="24"/>
        </w:rPr>
        <w:t>: Basic Observations;</w:t>
      </w:r>
    </w:p>
    <w:p w14:paraId="1F8A1B9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r>
      <w:r w:rsidRPr="00785C54">
        <w:rPr>
          <w:b/>
          <w:szCs w:val="24"/>
        </w:rPr>
        <w:t>/</w:t>
      </w:r>
      <w:proofErr w:type="spellStart"/>
      <w:r w:rsidRPr="00785C54">
        <w:rPr>
          <w:b/>
          <w:szCs w:val="24"/>
        </w:rPr>
        <w:t>req</w:t>
      </w:r>
      <w:proofErr w:type="spellEnd"/>
      <w:r w:rsidRPr="00785C54">
        <w:rPr>
          <w:b/>
          <w:szCs w:val="24"/>
        </w:rPr>
        <w:t>/</w:t>
      </w:r>
      <w:proofErr w:type="spellStart"/>
      <w:r w:rsidRPr="00785C54">
        <w:rPr>
          <w:b/>
          <w:szCs w:val="24"/>
        </w:rPr>
        <w:t>sam-cpt</w:t>
      </w:r>
      <w:proofErr w:type="spellEnd"/>
      <w:r w:rsidRPr="00785C54">
        <w:rPr>
          <w:szCs w:val="24"/>
        </w:rPr>
        <w:t>: Conceptual Sample schema;</w:t>
      </w:r>
    </w:p>
    <w:p w14:paraId="10507C6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e)</w:t>
      </w:r>
      <w:r w:rsidRPr="00785C54">
        <w:rPr>
          <w:szCs w:val="24"/>
        </w:rPr>
        <w:tab/>
      </w:r>
      <w:r w:rsidRPr="00785C54">
        <w:rPr>
          <w:b/>
          <w:szCs w:val="24"/>
        </w:rPr>
        <w:t>/</w:t>
      </w:r>
      <w:proofErr w:type="spellStart"/>
      <w:r w:rsidRPr="00785C54">
        <w:rPr>
          <w:b/>
          <w:szCs w:val="24"/>
        </w:rPr>
        <w:t>req</w:t>
      </w:r>
      <w:proofErr w:type="spellEnd"/>
      <w:r w:rsidRPr="00785C54">
        <w:rPr>
          <w:b/>
          <w:szCs w:val="24"/>
        </w:rPr>
        <w:t>/</w:t>
      </w:r>
      <w:proofErr w:type="spellStart"/>
      <w:r w:rsidRPr="00785C54">
        <w:rPr>
          <w:b/>
          <w:szCs w:val="24"/>
        </w:rPr>
        <w:t>sam</w:t>
      </w:r>
      <w:proofErr w:type="spellEnd"/>
      <w:r w:rsidRPr="00785C54">
        <w:rPr>
          <w:b/>
          <w:szCs w:val="24"/>
        </w:rPr>
        <w:t>-core</w:t>
      </w:r>
      <w:r w:rsidRPr="00785C54">
        <w:rPr>
          <w:szCs w:val="24"/>
        </w:rPr>
        <w:t>: Abstract Sample core;</w:t>
      </w:r>
    </w:p>
    <w:p w14:paraId="7AC0E5A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w:t>
      </w:r>
      <w:r w:rsidRPr="00785C54">
        <w:rPr>
          <w:szCs w:val="24"/>
        </w:rPr>
        <w:tab/>
      </w:r>
      <w:r w:rsidRPr="00785C54">
        <w:rPr>
          <w:b/>
          <w:szCs w:val="24"/>
        </w:rPr>
        <w:t>/</w:t>
      </w:r>
      <w:proofErr w:type="spellStart"/>
      <w:r w:rsidRPr="00785C54">
        <w:rPr>
          <w:b/>
          <w:szCs w:val="24"/>
        </w:rPr>
        <w:t>req</w:t>
      </w:r>
      <w:proofErr w:type="spellEnd"/>
      <w:r w:rsidRPr="00785C54">
        <w:rPr>
          <w:b/>
          <w:szCs w:val="24"/>
        </w:rPr>
        <w:t>/</w:t>
      </w:r>
      <w:proofErr w:type="spellStart"/>
      <w:r w:rsidRPr="00785C54">
        <w:rPr>
          <w:b/>
          <w:szCs w:val="24"/>
        </w:rPr>
        <w:t>sam</w:t>
      </w:r>
      <w:proofErr w:type="spellEnd"/>
      <w:r w:rsidRPr="00785C54">
        <w:rPr>
          <w:b/>
          <w:szCs w:val="24"/>
        </w:rPr>
        <w:t>-basic</w:t>
      </w:r>
      <w:r w:rsidRPr="00785C54">
        <w:rPr>
          <w:szCs w:val="24"/>
        </w:rPr>
        <w:t>: Basic Samples.</w:t>
      </w:r>
    </w:p>
    <w:p w14:paraId="55387737" w14:textId="77777777" w:rsidR="005B5EAD" w:rsidRPr="00785C54" w:rsidRDefault="005B5EAD" w:rsidP="00785C54">
      <w:pPr>
        <w:pStyle w:val="BodyText"/>
        <w:autoSpaceDE w:val="0"/>
        <w:autoSpaceDN w:val="0"/>
        <w:adjustRightInd w:val="0"/>
        <w:rPr>
          <w:szCs w:val="24"/>
        </w:rPr>
      </w:pPr>
      <w:r w:rsidRPr="00785C54">
        <w:rPr>
          <w:szCs w:val="24"/>
        </w:rPr>
        <w:t>In the lines below, the base (/</w:t>
      </w:r>
      <w:proofErr w:type="spellStart"/>
      <w:r w:rsidRPr="00785C54">
        <w:rPr>
          <w:szCs w:val="24"/>
        </w:rPr>
        <w:t>req</w:t>
      </w:r>
      <w:proofErr w:type="spellEnd"/>
      <w:r w:rsidRPr="00785C54">
        <w:rPr>
          <w:szCs w:val="24"/>
        </w:rPr>
        <w:t>/{</w:t>
      </w:r>
      <w:proofErr w:type="spellStart"/>
      <w:r w:rsidRPr="00785C54">
        <w:rPr>
          <w:szCs w:val="24"/>
        </w:rPr>
        <w:t>pkg</w:t>
      </w:r>
      <w:proofErr w:type="spellEnd"/>
      <w:r w:rsidRPr="00785C54">
        <w:rPr>
          <w:szCs w:val="24"/>
        </w:rPr>
        <w:t>}/) has been left out for better readability.</w:t>
      </w:r>
    </w:p>
    <w:p w14:paraId="72425092" w14:textId="77777777" w:rsidR="005B5EAD" w:rsidRPr="00785C54" w:rsidRDefault="005B5EAD" w:rsidP="00785C54">
      <w:pPr>
        <w:pStyle w:val="BodyText"/>
        <w:autoSpaceDE w:val="0"/>
        <w:autoSpaceDN w:val="0"/>
        <w:adjustRightInd w:val="0"/>
        <w:rPr>
          <w:szCs w:val="24"/>
        </w:rPr>
      </w:pPr>
      <w:r w:rsidRPr="00785C54">
        <w:rPr>
          <w:szCs w:val="24"/>
        </w:rPr>
        <w:t>For naming of individual requirements pertaining to classes, the following syntax is used:</w:t>
      </w:r>
    </w:p>
    <w:p w14:paraId="7519D7D6"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r w:rsidRPr="00785C54">
        <w:rPr>
          <w:b/>
          <w:szCs w:val="24"/>
        </w:rPr>
        <w:t>{Class Name}-</w:t>
      </w:r>
      <w:proofErr w:type="spellStart"/>
      <w:r w:rsidRPr="00785C54">
        <w:rPr>
          <w:b/>
          <w:szCs w:val="24"/>
        </w:rPr>
        <w:t>sem</w:t>
      </w:r>
      <w:proofErr w:type="spellEnd"/>
      <w:r w:rsidRPr="00785C54">
        <w:rPr>
          <w:szCs w:val="24"/>
        </w:rPr>
        <w:t>: The semantic definition of the concept, together with the naming of the Class.</w:t>
      </w:r>
    </w:p>
    <w:p w14:paraId="7B7A3509" w14:textId="0AE017E9" w:rsidR="005B5EAD" w:rsidRPr="00785C54" w:rsidRDefault="005B5EAD" w:rsidP="00785C54">
      <w:pPr>
        <w:pStyle w:val="BodyText"/>
        <w:autoSpaceDE w:val="0"/>
        <w:autoSpaceDN w:val="0"/>
        <w:adjustRightInd w:val="0"/>
        <w:rPr>
          <w:szCs w:val="24"/>
        </w:rPr>
      </w:pPr>
      <w:r w:rsidRPr="00785C54">
        <w:rPr>
          <w:szCs w:val="24"/>
        </w:rPr>
        <w:t>For naming of individual requirements pertaining to attribute</w:t>
      </w:r>
      <w:r w:rsidR="00B973C6">
        <w:rPr>
          <w:szCs w:val="24"/>
        </w:rPr>
        <w:t>s</w:t>
      </w:r>
      <w:r w:rsidRPr="00785C54">
        <w:rPr>
          <w:szCs w:val="24"/>
        </w:rPr>
        <w:t xml:space="preserve"> or associations, the following syntax is used:</w:t>
      </w:r>
    </w:p>
    <w:p w14:paraId="1A5183B2" w14:textId="644CC987" w:rsidR="005B5EAD" w:rsidRPr="00785C54" w:rsidRDefault="000A6B0A"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r>
      <w:r w:rsidR="005B5EAD" w:rsidRPr="00785C54">
        <w:rPr>
          <w:b/>
          <w:szCs w:val="24"/>
        </w:rPr>
        <w:t>{Attribute/Association Name}-</w:t>
      </w:r>
      <w:proofErr w:type="spellStart"/>
      <w:r w:rsidR="005B5EAD" w:rsidRPr="00785C54">
        <w:rPr>
          <w:b/>
          <w:szCs w:val="24"/>
        </w:rPr>
        <w:t>sem</w:t>
      </w:r>
      <w:proofErr w:type="spellEnd"/>
      <w:r w:rsidR="005B5EAD" w:rsidRPr="00785C54">
        <w:rPr>
          <w:szCs w:val="24"/>
        </w:rPr>
        <w:t>: The semantic definition of the concept, together with the naming of the attribute or association role. Except for cases where concepts are mandatory within all packages, these statements are phrased to be cardinality neutral, e.g.</w:t>
      </w:r>
      <w:r w:rsidR="006C645F">
        <w:rPr>
          <w:szCs w:val="24"/>
        </w:rPr>
        <w:t>,</w:t>
      </w:r>
      <w:r w:rsidR="005B5EAD" w:rsidRPr="00785C54">
        <w:rPr>
          <w:szCs w:val="24"/>
        </w:rPr>
        <w:t xml:space="preserve"> they apply to cardinality </w:t>
      </w:r>
      <w:proofErr w:type="gramStart"/>
      <w:r w:rsidR="005B5EAD" w:rsidRPr="00785C54">
        <w:rPr>
          <w:szCs w:val="24"/>
        </w:rPr>
        <w:t>0..</w:t>
      </w:r>
      <w:proofErr w:type="gramEnd"/>
      <w:r w:rsidR="005B5EAD" w:rsidRPr="00785C54">
        <w:rPr>
          <w:szCs w:val="24"/>
        </w:rPr>
        <w:t>*;</w:t>
      </w:r>
    </w:p>
    <w:p w14:paraId="44360D05" w14:textId="4F2D6699" w:rsidR="005B5EAD" w:rsidRPr="00785C54" w:rsidRDefault="000A6B0A"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r>
      <w:r w:rsidR="005B5EAD" w:rsidRPr="00785C54">
        <w:rPr>
          <w:b/>
          <w:szCs w:val="24"/>
        </w:rPr>
        <w:t>{Attribute/Association Name}-type</w:t>
      </w:r>
      <w:r w:rsidR="005B5EAD" w:rsidRPr="00785C54">
        <w:rPr>
          <w:szCs w:val="24"/>
        </w:rPr>
        <w:t>: Type information pertaining to the attribute or association when the type is constrained within one model package;</w:t>
      </w:r>
    </w:p>
    <w:p w14:paraId="689E4BFC" w14:textId="7E265A64" w:rsidR="005B5EAD" w:rsidRPr="00785C54" w:rsidRDefault="000A6B0A"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r>
      <w:r w:rsidR="005B5EAD" w:rsidRPr="00785C54">
        <w:rPr>
          <w:b/>
          <w:szCs w:val="24"/>
        </w:rPr>
        <w:t>{Attribute/Association Name}-card</w:t>
      </w:r>
      <w:r w:rsidR="005B5EAD" w:rsidRPr="00785C54">
        <w:rPr>
          <w:szCs w:val="24"/>
        </w:rPr>
        <w:t>: Cardinality information pertaining to the attribute or association</w:t>
      </w:r>
      <w:ins w:id="33" w:author="Katharina Schleidt" w:date="2022-10-25T17:41:00Z">
        <w:r w:rsidR="00F23973">
          <w:rPr>
            <w:szCs w:val="24"/>
          </w:rPr>
          <w:t xml:space="preserve">, </w:t>
        </w:r>
        <w:r w:rsidR="00F23973" w:rsidRPr="00785C54">
          <w:rPr>
            <w:szCs w:val="24"/>
          </w:rPr>
          <w:t xml:space="preserve">when the </w:t>
        </w:r>
        <w:r w:rsidR="00F23973">
          <w:rPr>
            <w:szCs w:val="24"/>
          </w:rPr>
          <w:t xml:space="preserve">cardinality </w:t>
        </w:r>
        <w:r w:rsidR="00F23973" w:rsidRPr="00785C54">
          <w:rPr>
            <w:szCs w:val="24"/>
          </w:rPr>
          <w:t>is constrained within one model package</w:t>
        </w:r>
      </w:ins>
      <w:r w:rsidR="005B5EAD" w:rsidRPr="00785C54">
        <w:rPr>
          <w:szCs w:val="24"/>
        </w:rPr>
        <w:t>;</w:t>
      </w:r>
    </w:p>
    <w:p w14:paraId="1BD5F437" w14:textId="58918926" w:rsidR="005B5EAD" w:rsidRPr="00785C54" w:rsidRDefault="000A6B0A"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r>
      <w:r w:rsidR="005B5EAD" w:rsidRPr="00785C54">
        <w:rPr>
          <w:b/>
          <w:szCs w:val="24"/>
        </w:rPr>
        <w:t>{Attribute/Association Name}-con</w:t>
      </w:r>
      <w:r w:rsidR="005B5EAD" w:rsidRPr="00785C54">
        <w:rPr>
          <w:szCs w:val="24"/>
        </w:rPr>
        <w:t xml:space="preserve">: Additional constraints. As these sometimes pertain to multiple attributes or associations, this part of the name </w:t>
      </w:r>
      <w:r w:rsidR="009061F0">
        <w:rPr>
          <w:szCs w:val="24"/>
        </w:rPr>
        <w:t>can</w:t>
      </w:r>
      <w:r w:rsidR="005B5EAD" w:rsidRPr="00785C54">
        <w:rPr>
          <w:szCs w:val="24"/>
        </w:rPr>
        <w:t xml:space="preserve"> become more complex.</w:t>
      </w:r>
    </w:p>
    <w:p w14:paraId="7A06AA82" w14:textId="5B730A6F" w:rsidR="005B5EAD" w:rsidRPr="00785C54" w:rsidRDefault="000A6B0A" w:rsidP="00785C54">
      <w:pPr>
        <w:pStyle w:val="BodyText"/>
        <w:autoSpaceDE w:val="0"/>
        <w:autoSpaceDN w:val="0"/>
        <w:adjustRightInd w:val="0"/>
        <w:rPr>
          <w:szCs w:val="24"/>
        </w:rPr>
      </w:pPr>
      <w:r>
        <w:rPr>
          <w:szCs w:val="24"/>
        </w:rPr>
        <w:t>I</w:t>
      </w:r>
      <w:r w:rsidR="005B5EAD" w:rsidRPr="00785C54">
        <w:rPr>
          <w:szCs w:val="24"/>
        </w:rPr>
        <w:t xml:space="preserve">ndividual requirements are case sensitive, following UML naming conventions. Requirements pertaining to classes contain the class name in </w:t>
      </w:r>
      <w:proofErr w:type="spellStart"/>
      <w:r w:rsidR="005B5EAD" w:rsidRPr="00785C54">
        <w:rPr>
          <w:szCs w:val="24"/>
        </w:rPr>
        <w:t>UpperCamelCase</w:t>
      </w:r>
      <w:proofErr w:type="spellEnd"/>
      <w:r w:rsidR="005B5EAD" w:rsidRPr="00785C54">
        <w:rPr>
          <w:szCs w:val="24"/>
        </w:rPr>
        <w:t xml:space="preserve">, requirements pertaining to </w:t>
      </w:r>
      <w:ins w:id="34" w:author="Katharina Schleidt" w:date="2022-10-25T17:42:00Z">
        <w:r w:rsidR="00F23973" w:rsidRPr="00785C54">
          <w:rPr>
            <w:szCs w:val="24"/>
          </w:rPr>
          <w:t>attribute</w:t>
        </w:r>
        <w:r w:rsidR="00F23973">
          <w:rPr>
            <w:szCs w:val="24"/>
          </w:rPr>
          <w:t>s</w:t>
        </w:r>
        <w:r w:rsidR="00F23973" w:rsidRPr="00785C54">
          <w:rPr>
            <w:szCs w:val="24"/>
          </w:rPr>
          <w:t xml:space="preserve"> or </w:t>
        </w:r>
      </w:ins>
      <w:r w:rsidR="005B5EAD" w:rsidRPr="00785C54">
        <w:rPr>
          <w:szCs w:val="24"/>
        </w:rPr>
        <w:t xml:space="preserve">associations utilize the </w:t>
      </w:r>
      <w:ins w:id="35" w:author="Katharina Schleidt" w:date="2022-10-25T17:42:00Z">
        <w:r w:rsidR="00F23973" w:rsidRPr="00785C54">
          <w:rPr>
            <w:szCs w:val="24"/>
          </w:rPr>
          <w:t>attribute</w:t>
        </w:r>
        <w:r w:rsidR="00F23973">
          <w:rPr>
            <w:szCs w:val="24"/>
          </w:rPr>
          <w:t xml:space="preserve"> name</w:t>
        </w:r>
        <w:r w:rsidR="00F23973" w:rsidRPr="00785C54">
          <w:rPr>
            <w:szCs w:val="24"/>
          </w:rPr>
          <w:t xml:space="preserve"> or </w:t>
        </w:r>
      </w:ins>
      <w:r w:rsidR="005B5EAD" w:rsidRPr="00785C54">
        <w:rPr>
          <w:szCs w:val="24"/>
        </w:rPr>
        <w:t xml:space="preserve">association role name in </w:t>
      </w:r>
      <w:proofErr w:type="spellStart"/>
      <w:r w:rsidR="005B5EAD" w:rsidRPr="00785C54">
        <w:rPr>
          <w:szCs w:val="24"/>
        </w:rPr>
        <w:t>lowerCamelCase</w:t>
      </w:r>
      <w:proofErr w:type="spellEnd"/>
      <w:r w:rsidR="005B5EAD" w:rsidRPr="00785C54">
        <w:rPr>
          <w:szCs w:val="24"/>
        </w:rPr>
        <w:t>.</w:t>
      </w:r>
    </w:p>
    <w:p w14:paraId="6CC836D5" w14:textId="77777777" w:rsidR="005B5EAD" w:rsidRPr="00785C54" w:rsidRDefault="005B5EAD" w:rsidP="00785C54">
      <w:pPr>
        <w:pStyle w:val="BodyText"/>
        <w:autoSpaceDE w:val="0"/>
        <w:autoSpaceDN w:val="0"/>
        <w:adjustRightInd w:val="0"/>
        <w:rPr>
          <w:szCs w:val="24"/>
        </w:rPr>
      </w:pPr>
      <w:r w:rsidRPr="00785C54">
        <w:rPr>
          <w:szCs w:val="24"/>
        </w:rPr>
        <w:t xml:space="preserve">All recommendations are </w:t>
      </w:r>
      <w:r w:rsidRPr="00083060">
        <w:t>informative</w:t>
      </w:r>
      <w:r w:rsidRPr="00785C54">
        <w:rPr>
          <w:szCs w:val="24"/>
        </w:rPr>
        <w:t>, and each is presented with the following template: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5539"/>
        <w:gridCol w:w="4213"/>
      </w:tblGrid>
      <w:tr w:rsidR="005B5EAD" w:rsidRPr="00785C54" w14:paraId="5F8E691F" w14:textId="77777777" w:rsidTr="0095046C">
        <w:trPr>
          <w:jc w:val="center"/>
        </w:trPr>
        <w:tc>
          <w:tcPr>
            <w:tcW w:w="5539" w:type="dxa"/>
            <w:tcMar>
              <w:top w:w="100" w:type="dxa"/>
              <w:left w:w="100" w:type="dxa"/>
              <w:bottom w:w="100" w:type="dxa"/>
              <w:right w:w="100" w:type="dxa"/>
            </w:tcMar>
          </w:tcPr>
          <w:p w14:paraId="274777CF" w14:textId="42192773" w:rsidR="005B5EAD" w:rsidRPr="00785C54" w:rsidRDefault="005B5EAD" w:rsidP="00785C54">
            <w:pPr>
              <w:pStyle w:val="Tablebody"/>
              <w:autoSpaceDE w:val="0"/>
              <w:autoSpaceDN w:val="0"/>
              <w:adjustRightInd w:val="0"/>
              <w:jc w:val="both"/>
              <w:rPr>
                <w:b/>
                <w:bCs/>
                <w:lang w:val="fr-FR"/>
              </w:rPr>
            </w:pPr>
            <w:proofErr w:type="spellStart"/>
            <w:r w:rsidRPr="00083060">
              <w:rPr>
                <w:b/>
                <w:szCs w:val="24"/>
                <w:lang w:val="fr-FR"/>
              </w:rPr>
              <w:t>Recommendation</w:t>
            </w:r>
            <w:proofErr w:type="spellEnd"/>
            <w:r w:rsidRPr="00083060">
              <w:rPr>
                <w:b/>
                <w:szCs w:val="24"/>
                <w:lang w:val="fr-FR"/>
              </w:rPr>
              <w:t xml:space="preserve"> /</w:t>
            </w:r>
            <w:proofErr w:type="spellStart"/>
            <w:r w:rsidRPr="00083060">
              <w:rPr>
                <w:b/>
                <w:szCs w:val="24"/>
                <w:lang w:val="fr-FR"/>
              </w:rPr>
              <w:t>rec</w:t>
            </w:r>
            <w:proofErr w:type="spellEnd"/>
            <w:r w:rsidRPr="00083060">
              <w:rPr>
                <w:b/>
                <w:szCs w:val="24"/>
                <w:lang w:val="fr-FR"/>
              </w:rPr>
              <w:t>/{</w:t>
            </w:r>
            <w:proofErr w:type="spellStart"/>
            <w:r w:rsidRPr="00083060">
              <w:rPr>
                <w:b/>
                <w:szCs w:val="24"/>
                <w:lang w:val="fr-FR"/>
              </w:rPr>
              <w:t>pkg</w:t>
            </w:r>
            <w:proofErr w:type="spellEnd"/>
            <w:r w:rsidRPr="00083060">
              <w:rPr>
                <w:b/>
                <w:szCs w:val="24"/>
                <w:lang w:val="fr-FR"/>
              </w:rPr>
              <w:t>}/{</w:t>
            </w:r>
            <w:proofErr w:type="spellStart"/>
            <w:r w:rsidRPr="00083060">
              <w:rPr>
                <w:b/>
                <w:szCs w:val="24"/>
                <w:lang w:val="fr-FR"/>
              </w:rPr>
              <w:t>classM</w:t>
            </w:r>
            <w:proofErr w:type="spellEnd"/>
            <w:r w:rsidRPr="00083060">
              <w:rPr>
                <w:b/>
                <w:szCs w:val="24"/>
                <w:lang w:val="fr-FR"/>
              </w:rPr>
              <w:t>}/{</w:t>
            </w:r>
            <w:proofErr w:type="spellStart"/>
            <w:r w:rsidRPr="00083060">
              <w:rPr>
                <w:b/>
                <w:szCs w:val="24"/>
                <w:lang w:val="fr-FR"/>
              </w:rPr>
              <w:t>recO</w:t>
            </w:r>
            <w:proofErr w:type="spellEnd"/>
            <w:r w:rsidRPr="00083060">
              <w:rPr>
                <w:b/>
                <w:szCs w:val="24"/>
                <w:lang w:val="fr-FR"/>
              </w:rPr>
              <w:t>}</w:t>
            </w:r>
          </w:p>
        </w:tc>
        <w:tc>
          <w:tcPr>
            <w:tcW w:w="4213" w:type="dxa"/>
            <w:tcMar>
              <w:top w:w="100" w:type="dxa"/>
              <w:left w:w="100" w:type="dxa"/>
              <w:bottom w:w="100" w:type="dxa"/>
              <w:right w:w="100" w:type="dxa"/>
            </w:tcMar>
          </w:tcPr>
          <w:p w14:paraId="7BCC16AA" w14:textId="7F74AEA0" w:rsidR="005B5EAD" w:rsidRPr="00785C54" w:rsidRDefault="005B5EAD" w:rsidP="00785C54">
            <w:pPr>
              <w:pStyle w:val="Tablebody"/>
              <w:autoSpaceDE w:val="0"/>
              <w:autoSpaceDN w:val="0"/>
              <w:adjustRightInd w:val="0"/>
              <w:jc w:val="both"/>
            </w:pPr>
            <w:r w:rsidRPr="00785C54">
              <w:rPr>
                <w:szCs w:val="24"/>
              </w:rPr>
              <w:t>[Informative statement]</w:t>
            </w:r>
          </w:p>
        </w:tc>
      </w:tr>
    </w:tbl>
    <w:p w14:paraId="628DF5AC" w14:textId="18ECCEDD" w:rsidR="005B5EAD" w:rsidRPr="00785C54" w:rsidRDefault="005B5EAD" w:rsidP="00785C54">
      <w:pPr>
        <w:pStyle w:val="BodyText"/>
        <w:autoSpaceDE w:val="0"/>
        <w:autoSpaceDN w:val="0"/>
        <w:adjustRightInd w:val="0"/>
        <w:rPr>
          <w:szCs w:val="24"/>
        </w:rPr>
      </w:pPr>
      <w:r w:rsidRPr="00785C54">
        <w:rPr>
          <w:szCs w:val="24"/>
        </w:rPr>
        <w:t xml:space="preserve">where </w:t>
      </w:r>
      <w:r w:rsidRPr="00785C54">
        <w:rPr>
          <w:b/>
          <w:szCs w:val="24"/>
        </w:rPr>
        <w:t>/rec/{</w:t>
      </w:r>
      <w:proofErr w:type="spellStart"/>
      <w:r w:rsidRPr="00785C54">
        <w:rPr>
          <w:b/>
          <w:szCs w:val="24"/>
        </w:rPr>
        <w:t>pkg</w:t>
      </w:r>
      <w:proofErr w:type="spellEnd"/>
      <w:r w:rsidRPr="00785C54">
        <w:rPr>
          <w:b/>
          <w:szCs w:val="24"/>
        </w:rPr>
        <w:t>}/{</w:t>
      </w:r>
      <w:proofErr w:type="spellStart"/>
      <w:r w:rsidRPr="00785C54">
        <w:rPr>
          <w:b/>
          <w:szCs w:val="24"/>
        </w:rPr>
        <w:t>classM</w:t>
      </w:r>
      <w:proofErr w:type="spellEnd"/>
      <w:r w:rsidRPr="00785C54">
        <w:rPr>
          <w:b/>
          <w:szCs w:val="24"/>
        </w:rPr>
        <w:t>}/{</w:t>
      </w:r>
      <w:proofErr w:type="spellStart"/>
      <w:r w:rsidRPr="00785C54">
        <w:rPr>
          <w:b/>
          <w:szCs w:val="24"/>
        </w:rPr>
        <w:t>recO</w:t>
      </w:r>
      <w:proofErr w:type="spellEnd"/>
      <w:r w:rsidRPr="00785C54">
        <w:rPr>
          <w:b/>
          <w:szCs w:val="24"/>
        </w:rPr>
        <w:t>}</w:t>
      </w:r>
      <w:r w:rsidRPr="00785C54">
        <w:rPr>
          <w:szCs w:val="24"/>
        </w:rPr>
        <w:t xml:space="preserve"> identifies the recommendation. The use of this layout convention allows the informative provisions of this standard to be easily located by implementers.</w:t>
      </w:r>
    </w:p>
    <w:p w14:paraId="7B16C3A3"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6" w:name="_Toc117602331"/>
      <w:r w:rsidRPr="00785C54">
        <w:rPr>
          <w:rFonts w:eastAsia="Times New Roman"/>
          <w:szCs w:val="24"/>
        </w:rPr>
        <w:t>Requirements classes</w:t>
      </w:r>
      <w:bookmarkEnd w:id="36"/>
    </w:p>
    <w:p w14:paraId="335C4398" w14:textId="66D9257F" w:rsidR="005B5EAD" w:rsidRPr="00785C54" w:rsidRDefault="005B5EAD" w:rsidP="00785C54">
      <w:pPr>
        <w:pStyle w:val="BodyText"/>
        <w:autoSpaceDE w:val="0"/>
        <w:autoSpaceDN w:val="0"/>
        <w:adjustRightInd w:val="0"/>
        <w:rPr>
          <w:szCs w:val="24"/>
        </w:rPr>
      </w:pPr>
      <w:r w:rsidRPr="00785C54">
        <w:rPr>
          <w:szCs w:val="24"/>
        </w:rPr>
        <w:t xml:space="preserve">Each statement (requirement or recommendation) in this </w:t>
      </w:r>
      <w:r w:rsidR="000A6B0A">
        <w:rPr>
          <w:szCs w:val="24"/>
        </w:rPr>
        <w:t>document</w:t>
      </w:r>
      <w:r w:rsidR="000A6B0A" w:rsidRPr="00785C54">
        <w:rPr>
          <w:szCs w:val="24"/>
        </w:rPr>
        <w:t xml:space="preserve"> </w:t>
      </w:r>
      <w:r w:rsidRPr="00785C54">
        <w:rPr>
          <w:szCs w:val="24"/>
        </w:rPr>
        <w:t>is a member of a requirements class.</w:t>
      </w:r>
    </w:p>
    <w:p w14:paraId="7599EFF6" w14:textId="77777777" w:rsidR="005B5EAD" w:rsidRPr="00785C54" w:rsidRDefault="005B5EAD" w:rsidP="00785C54">
      <w:pPr>
        <w:pStyle w:val="BodyText"/>
        <w:autoSpaceDE w:val="0"/>
        <w:autoSpaceDN w:val="0"/>
        <w:adjustRightInd w:val="0"/>
        <w:rPr>
          <w:szCs w:val="24"/>
        </w:rPr>
      </w:pPr>
      <w:r w:rsidRPr="00785C54">
        <w:rPr>
          <w:szCs w:val="24"/>
        </w:rPr>
        <w:t>All requirement classes are normative.</w:t>
      </w:r>
    </w:p>
    <w:p w14:paraId="2D97B717" w14:textId="77777777" w:rsidR="005B5EAD" w:rsidRPr="00785C54" w:rsidRDefault="005B5EAD" w:rsidP="00785C54">
      <w:pPr>
        <w:pStyle w:val="BodyText"/>
        <w:autoSpaceDE w:val="0"/>
        <w:autoSpaceDN w:val="0"/>
        <w:adjustRightInd w:val="0"/>
        <w:rPr>
          <w:szCs w:val="24"/>
        </w:rPr>
      </w:pPr>
      <w:r w:rsidRPr="00785C54">
        <w:rPr>
          <w:szCs w:val="24"/>
        </w:rPr>
        <w:t>Each requirements class is described in a discrete clause, and summarized using the following template: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413"/>
        <w:gridCol w:w="5339"/>
      </w:tblGrid>
      <w:tr w:rsidR="005B5EAD" w:rsidRPr="00785C54" w14:paraId="33B80567" w14:textId="77777777" w:rsidTr="00FD7078">
        <w:trPr>
          <w:jc w:val="center"/>
        </w:trPr>
        <w:tc>
          <w:tcPr>
            <w:tcW w:w="4413" w:type="dxa"/>
            <w:tcBorders>
              <w:top w:val="single" w:sz="12" w:space="0" w:color="auto"/>
              <w:bottom w:val="single" w:sz="12" w:space="0" w:color="auto"/>
              <w:right w:val="single" w:sz="4" w:space="0" w:color="auto"/>
            </w:tcBorders>
            <w:tcMar>
              <w:top w:w="100" w:type="dxa"/>
              <w:left w:w="100" w:type="dxa"/>
              <w:bottom w:w="100" w:type="dxa"/>
              <w:right w:w="100" w:type="dxa"/>
            </w:tcMar>
          </w:tcPr>
          <w:p w14:paraId="302BB5BD" w14:textId="31D6F986" w:rsidR="005B5EAD" w:rsidRPr="00785C54" w:rsidRDefault="005B5EAD" w:rsidP="00785C54">
            <w:pPr>
              <w:pStyle w:val="Tableheader"/>
              <w:autoSpaceDE w:val="0"/>
              <w:autoSpaceDN w:val="0"/>
              <w:adjustRightInd w:val="0"/>
              <w:jc w:val="both"/>
              <w:rPr>
                <w:b/>
                <w:bCs/>
              </w:rPr>
            </w:pPr>
            <w:r w:rsidRPr="00785C54">
              <w:rPr>
                <w:b/>
                <w:szCs w:val="24"/>
              </w:rPr>
              <w:t>Requirements class</w:t>
            </w:r>
          </w:p>
        </w:tc>
        <w:tc>
          <w:tcPr>
            <w:tcW w:w="5339" w:type="dxa"/>
            <w:tcBorders>
              <w:top w:val="single" w:sz="12" w:space="0" w:color="auto"/>
              <w:left w:val="single" w:sz="4" w:space="0" w:color="auto"/>
              <w:bottom w:val="single" w:sz="12" w:space="0" w:color="auto"/>
            </w:tcBorders>
            <w:tcMar>
              <w:top w:w="100" w:type="dxa"/>
              <w:left w:w="100" w:type="dxa"/>
              <w:bottom w:w="100" w:type="dxa"/>
              <w:right w:w="100" w:type="dxa"/>
            </w:tcMar>
          </w:tcPr>
          <w:p w14:paraId="17E7D3E0" w14:textId="1104AB0B" w:rsidR="005B5EAD" w:rsidRPr="00785C54" w:rsidRDefault="005B5EAD" w:rsidP="00785C54">
            <w:pPr>
              <w:pStyle w:val="Tableheader"/>
              <w:autoSpaceDE w:val="0"/>
              <w:autoSpaceDN w:val="0"/>
              <w:adjustRightInd w:val="0"/>
              <w:jc w:val="both"/>
              <w:rPr>
                <w:b/>
                <w:bCs/>
              </w:rPr>
            </w:pPr>
            <w:r w:rsidRPr="00785C54">
              <w:rPr>
                <w:b/>
                <w:szCs w:val="24"/>
              </w:rPr>
              <w:t>/</w:t>
            </w:r>
            <w:proofErr w:type="spellStart"/>
            <w:r w:rsidRPr="00785C54">
              <w:rPr>
                <w:b/>
                <w:szCs w:val="24"/>
              </w:rPr>
              <w:t>req</w:t>
            </w:r>
            <w:proofErr w:type="spellEnd"/>
            <w:r w:rsidRPr="00785C54">
              <w:rPr>
                <w:b/>
                <w:szCs w:val="24"/>
              </w:rPr>
              <w:t>/{</w:t>
            </w:r>
            <w:proofErr w:type="spellStart"/>
            <w:r w:rsidRPr="00785C54">
              <w:rPr>
                <w:b/>
                <w:szCs w:val="24"/>
              </w:rPr>
              <w:t>pkg</w:t>
            </w:r>
            <w:proofErr w:type="spellEnd"/>
            <w:r w:rsidRPr="00785C54">
              <w:rPr>
                <w:b/>
                <w:szCs w:val="24"/>
              </w:rPr>
              <w:t>}/{</w:t>
            </w:r>
            <w:proofErr w:type="spellStart"/>
            <w:r w:rsidRPr="00785C54">
              <w:rPr>
                <w:b/>
                <w:szCs w:val="24"/>
              </w:rPr>
              <w:t>classM</w:t>
            </w:r>
            <w:proofErr w:type="spellEnd"/>
            <w:r w:rsidRPr="00785C54">
              <w:rPr>
                <w:b/>
                <w:szCs w:val="24"/>
              </w:rPr>
              <w:t>}</w:t>
            </w:r>
          </w:p>
        </w:tc>
      </w:tr>
      <w:tr w:rsidR="005B5EAD" w:rsidRPr="00785C54" w14:paraId="0A5BFC01" w14:textId="77777777" w:rsidTr="00FD7078">
        <w:trPr>
          <w:jc w:val="center"/>
        </w:trPr>
        <w:tc>
          <w:tcPr>
            <w:tcW w:w="4413" w:type="dxa"/>
            <w:tcBorders>
              <w:top w:val="single" w:sz="12" w:space="0" w:color="auto"/>
              <w:bottom w:val="single" w:sz="4" w:space="0" w:color="auto"/>
              <w:right w:val="single" w:sz="4" w:space="0" w:color="auto"/>
            </w:tcBorders>
            <w:tcMar>
              <w:top w:w="100" w:type="dxa"/>
              <w:left w:w="100" w:type="dxa"/>
              <w:bottom w:w="100" w:type="dxa"/>
              <w:right w:w="100" w:type="dxa"/>
            </w:tcMar>
          </w:tcPr>
          <w:p w14:paraId="35B40FC5" w14:textId="45261F2E" w:rsidR="005B5EAD" w:rsidRPr="00785C54" w:rsidRDefault="005B5EAD" w:rsidP="00785C54">
            <w:pPr>
              <w:pStyle w:val="Tablebody"/>
              <w:autoSpaceDE w:val="0"/>
              <w:autoSpaceDN w:val="0"/>
              <w:adjustRightInd w:val="0"/>
              <w:jc w:val="both"/>
            </w:pPr>
            <w:r w:rsidRPr="00785C54">
              <w:rPr>
                <w:szCs w:val="24"/>
              </w:rPr>
              <w:t>Target type</w:t>
            </w:r>
          </w:p>
        </w:tc>
        <w:tc>
          <w:tcPr>
            <w:tcW w:w="5339" w:type="dxa"/>
            <w:tcBorders>
              <w:top w:val="single" w:sz="12" w:space="0" w:color="auto"/>
              <w:left w:val="single" w:sz="4" w:space="0" w:color="auto"/>
              <w:bottom w:val="single" w:sz="4" w:space="0" w:color="auto"/>
            </w:tcBorders>
            <w:tcMar>
              <w:top w:w="100" w:type="dxa"/>
              <w:left w:w="100" w:type="dxa"/>
              <w:bottom w:w="100" w:type="dxa"/>
              <w:right w:w="100" w:type="dxa"/>
            </w:tcMar>
          </w:tcPr>
          <w:p w14:paraId="57CDB9C1" w14:textId="4359A512" w:rsidR="005B5EAD" w:rsidRPr="00785C54" w:rsidRDefault="005B5EAD" w:rsidP="00785C54">
            <w:pPr>
              <w:pStyle w:val="Tablebody"/>
              <w:autoSpaceDE w:val="0"/>
              <w:autoSpaceDN w:val="0"/>
              <w:adjustRightInd w:val="0"/>
              <w:jc w:val="both"/>
            </w:pPr>
            <w:r w:rsidRPr="00785C54">
              <w:rPr>
                <w:szCs w:val="24"/>
              </w:rPr>
              <w:t>[artefact or technology type]</w:t>
            </w:r>
          </w:p>
        </w:tc>
      </w:tr>
      <w:tr w:rsidR="005B5EAD" w:rsidRPr="00785C54" w14:paraId="5B502534" w14:textId="77777777" w:rsidTr="00FD7078">
        <w:trPr>
          <w:jc w:val="center"/>
        </w:trPr>
        <w:tc>
          <w:tcPr>
            <w:tcW w:w="4413" w:type="dxa"/>
            <w:tcBorders>
              <w:top w:val="single" w:sz="4" w:space="0" w:color="auto"/>
              <w:bottom w:val="single" w:sz="4" w:space="0" w:color="auto"/>
              <w:right w:val="single" w:sz="4" w:space="0" w:color="auto"/>
            </w:tcBorders>
            <w:tcMar>
              <w:top w:w="100" w:type="dxa"/>
              <w:left w:w="100" w:type="dxa"/>
              <w:bottom w:w="100" w:type="dxa"/>
              <w:right w:w="100" w:type="dxa"/>
            </w:tcMar>
          </w:tcPr>
          <w:p w14:paraId="05DF7281" w14:textId="1CCCF8F3" w:rsidR="005B5EAD" w:rsidRPr="00785C54" w:rsidRDefault="005B5EAD" w:rsidP="00785C54">
            <w:pPr>
              <w:pStyle w:val="Tablebody"/>
              <w:autoSpaceDE w:val="0"/>
              <w:autoSpaceDN w:val="0"/>
              <w:adjustRightInd w:val="0"/>
              <w:jc w:val="both"/>
            </w:pPr>
            <w:r w:rsidRPr="00785C54">
              <w:rPr>
                <w:szCs w:val="24"/>
              </w:rPr>
              <w:t>Name</w:t>
            </w:r>
          </w:p>
        </w:tc>
        <w:tc>
          <w:tcPr>
            <w:tcW w:w="5339" w:type="dxa"/>
            <w:tcBorders>
              <w:top w:val="single" w:sz="4" w:space="0" w:color="auto"/>
              <w:left w:val="single" w:sz="4" w:space="0" w:color="auto"/>
              <w:bottom w:val="single" w:sz="4" w:space="0" w:color="auto"/>
            </w:tcBorders>
            <w:tcMar>
              <w:top w:w="100" w:type="dxa"/>
              <w:left w:w="100" w:type="dxa"/>
              <w:bottom w:w="100" w:type="dxa"/>
              <w:right w:w="100" w:type="dxa"/>
            </w:tcMar>
          </w:tcPr>
          <w:p w14:paraId="683884EB" w14:textId="2236BD3D" w:rsidR="005B5EAD" w:rsidRPr="00785C54" w:rsidRDefault="005B5EAD" w:rsidP="00785C54">
            <w:pPr>
              <w:pStyle w:val="Tablebody"/>
              <w:autoSpaceDE w:val="0"/>
              <w:autoSpaceDN w:val="0"/>
              <w:adjustRightInd w:val="0"/>
              <w:jc w:val="both"/>
            </w:pPr>
            <w:r w:rsidRPr="00785C54">
              <w:rPr>
                <w:szCs w:val="24"/>
              </w:rPr>
              <w:t>Name of the requirements class</w:t>
            </w:r>
          </w:p>
        </w:tc>
      </w:tr>
      <w:tr w:rsidR="005B5EAD" w:rsidRPr="00785C54" w14:paraId="769B4C3C" w14:textId="77777777" w:rsidTr="00FD7078">
        <w:trPr>
          <w:jc w:val="center"/>
        </w:trPr>
        <w:tc>
          <w:tcPr>
            <w:tcW w:w="4413" w:type="dxa"/>
            <w:tcBorders>
              <w:top w:val="single" w:sz="4" w:space="0" w:color="auto"/>
              <w:bottom w:val="single" w:sz="4" w:space="0" w:color="auto"/>
              <w:right w:val="single" w:sz="4" w:space="0" w:color="auto"/>
            </w:tcBorders>
            <w:tcMar>
              <w:top w:w="100" w:type="dxa"/>
              <w:left w:w="100" w:type="dxa"/>
              <w:bottom w:w="100" w:type="dxa"/>
              <w:right w:w="100" w:type="dxa"/>
            </w:tcMar>
          </w:tcPr>
          <w:p w14:paraId="2CB02312" w14:textId="02F6003A" w:rsidR="005B5EAD" w:rsidRPr="00785C54" w:rsidRDefault="005B5EAD" w:rsidP="00785C54">
            <w:pPr>
              <w:pStyle w:val="Tablebody"/>
              <w:autoSpaceDE w:val="0"/>
              <w:autoSpaceDN w:val="0"/>
              <w:adjustRightInd w:val="0"/>
              <w:jc w:val="both"/>
            </w:pPr>
            <w:r w:rsidRPr="00785C54">
              <w:rPr>
                <w:szCs w:val="24"/>
              </w:rPr>
              <w:t>Imports</w:t>
            </w:r>
          </w:p>
        </w:tc>
        <w:tc>
          <w:tcPr>
            <w:tcW w:w="5339" w:type="dxa"/>
            <w:tcBorders>
              <w:top w:val="single" w:sz="4" w:space="0" w:color="auto"/>
              <w:left w:val="single" w:sz="4" w:space="0" w:color="auto"/>
              <w:bottom w:val="single" w:sz="4" w:space="0" w:color="auto"/>
            </w:tcBorders>
            <w:tcMar>
              <w:top w:w="100" w:type="dxa"/>
              <w:left w:w="100" w:type="dxa"/>
              <w:bottom w:w="100" w:type="dxa"/>
              <w:right w:w="100" w:type="dxa"/>
            </w:tcMar>
          </w:tcPr>
          <w:p w14:paraId="7C3E2195" w14:textId="003C23C3" w:rsidR="005B5EAD" w:rsidRPr="00785C54" w:rsidRDefault="005B5EAD" w:rsidP="00785C54">
            <w:pPr>
              <w:pStyle w:val="Tablebody"/>
              <w:autoSpaceDE w:val="0"/>
              <w:autoSpaceDN w:val="0"/>
              <w:adjustRightInd w:val="0"/>
              <w:jc w:val="both"/>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pkg</w:t>
            </w:r>
            <w:proofErr w:type="spellEnd"/>
            <w:r w:rsidRPr="00785C54">
              <w:rPr>
                <w:szCs w:val="24"/>
              </w:rPr>
              <w:t>}/{</w:t>
            </w:r>
            <w:proofErr w:type="spellStart"/>
            <w:r w:rsidRPr="00785C54">
              <w:rPr>
                <w:szCs w:val="24"/>
              </w:rPr>
              <w:t>classZ</w:t>
            </w:r>
            <w:proofErr w:type="spellEnd"/>
            <w:r w:rsidRPr="00785C54">
              <w:rPr>
                <w:szCs w:val="24"/>
              </w:rPr>
              <w:t>}</w:t>
            </w:r>
          </w:p>
        </w:tc>
      </w:tr>
      <w:tr w:rsidR="005B5EAD" w:rsidRPr="00785C54" w14:paraId="11D3363D" w14:textId="77777777" w:rsidTr="00FD7078">
        <w:trPr>
          <w:jc w:val="center"/>
        </w:trPr>
        <w:tc>
          <w:tcPr>
            <w:tcW w:w="4413" w:type="dxa"/>
            <w:tcBorders>
              <w:top w:val="single" w:sz="4" w:space="0" w:color="auto"/>
              <w:bottom w:val="single" w:sz="4" w:space="0" w:color="auto"/>
              <w:right w:val="single" w:sz="4" w:space="0" w:color="auto"/>
            </w:tcBorders>
            <w:tcMar>
              <w:top w:w="100" w:type="dxa"/>
              <w:left w:w="100" w:type="dxa"/>
              <w:bottom w:w="100" w:type="dxa"/>
              <w:right w:w="100" w:type="dxa"/>
            </w:tcMar>
          </w:tcPr>
          <w:p w14:paraId="3EC8846C" w14:textId="51FA29E0" w:rsidR="005B5EAD" w:rsidRPr="00785C54" w:rsidRDefault="005B5EAD" w:rsidP="00785C54">
            <w:pPr>
              <w:pStyle w:val="Tablebody"/>
              <w:autoSpaceDE w:val="0"/>
              <w:autoSpaceDN w:val="0"/>
              <w:adjustRightInd w:val="0"/>
              <w:jc w:val="both"/>
            </w:pPr>
            <w:r w:rsidRPr="00785C54">
              <w:rPr>
                <w:szCs w:val="24"/>
              </w:rPr>
              <w:t>Requirement</w:t>
            </w:r>
          </w:p>
        </w:tc>
        <w:tc>
          <w:tcPr>
            <w:tcW w:w="5339" w:type="dxa"/>
            <w:tcBorders>
              <w:top w:val="single" w:sz="4" w:space="0" w:color="auto"/>
              <w:left w:val="single" w:sz="4" w:space="0" w:color="auto"/>
              <w:bottom w:val="single" w:sz="4" w:space="0" w:color="auto"/>
            </w:tcBorders>
            <w:tcMar>
              <w:top w:w="100" w:type="dxa"/>
              <w:left w:w="100" w:type="dxa"/>
              <w:bottom w:w="100" w:type="dxa"/>
              <w:right w:w="100" w:type="dxa"/>
            </w:tcMar>
          </w:tcPr>
          <w:p w14:paraId="2D8CE8FE" w14:textId="75E8EED9" w:rsidR="005B5EAD" w:rsidRPr="00785C54" w:rsidRDefault="005B5EAD" w:rsidP="00785C54">
            <w:pPr>
              <w:pStyle w:val="Tablebody"/>
              <w:autoSpaceDE w:val="0"/>
              <w:autoSpaceDN w:val="0"/>
              <w:adjustRightInd w:val="0"/>
              <w:jc w:val="both"/>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pkg</w:t>
            </w:r>
            <w:proofErr w:type="spellEnd"/>
            <w:r w:rsidRPr="00785C54">
              <w:rPr>
                <w:szCs w:val="24"/>
              </w:rPr>
              <w:t>}/{</w:t>
            </w:r>
            <w:proofErr w:type="spellStart"/>
            <w:r w:rsidRPr="00785C54">
              <w:rPr>
                <w:szCs w:val="24"/>
              </w:rPr>
              <w:t>classM</w:t>
            </w:r>
            <w:proofErr w:type="spellEnd"/>
            <w:r w:rsidRPr="00785C54">
              <w:rPr>
                <w:szCs w:val="24"/>
              </w:rPr>
              <w:t>}/{</w:t>
            </w:r>
            <w:proofErr w:type="spellStart"/>
            <w:r w:rsidRPr="00785C54">
              <w:rPr>
                <w:szCs w:val="24"/>
              </w:rPr>
              <w:t>reqN</w:t>
            </w:r>
            <w:proofErr w:type="spellEnd"/>
            <w:r w:rsidRPr="00785C54">
              <w:rPr>
                <w:szCs w:val="24"/>
              </w:rPr>
              <w:t>}</w:t>
            </w:r>
          </w:p>
        </w:tc>
      </w:tr>
      <w:tr w:rsidR="005B5EAD" w:rsidRPr="00785C54" w14:paraId="0DC01952" w14:textId="77777777" w:rsidTr="00FD7078">
        <w:trPr>
          <w:jc w:val="center"/>
        </w:trPr>
        <w:tc>
          <w:tcPr>
            <w:tcW w:w="4413" w:type="dxa"/>
            <w:tcBorders>
              <w:top w:val="single" w:sz="4" w:space="0" w:color="auto"/>
              <w:bottom w:val="single" w:sz="4" w:space="0" w:color="auto"/>
              <w:right w:val="single" w:sz="4" w:space="0" w:color="auto"/>
            </w:tcBorders>
            <w:tcMar>
              <w:top w:w="100" w:type="dxa"/>
              <w:left w:w="100" w:type="dxa"/>
              <w:bottom w:w="100" w:type="dxa"/>
              <w:right w:w="100" w:type="dxa"/>
            </w:tcMar>
          </w:tcPr>
          <w:p w14:paraId="6ED46D17" w14:textId="1F43A4D1" w:rsidR="005B5EAD" w:rsidRPr="00785C54" w:rsidRDefault="005B5EAD" w:rsidP="00785C54">
            <w:pPr>
              <w:pStyle w:val="Tablebody"/>
              <w:autoSpaceDE w:val="0"/>
              <w:autoSpaceDN w:val="0"/>
              <w:adjustRightInd w:val="0"/>
              <w:jc w:val="both"/>
            </w:pPr>
            <w:r w:rsidRPr="00785C54">
              <w:rPr>
                <w:szCs w:val="24"/>
              </w:rPr>
              <w:t>Recommendation</w:t>
            </w:r>
          </w:p>
        </w:tc>
        <w:tc>
          <w:tcPr>
            <w:tcW w:w="5339" w:type="dxa"/>
            <w:tcBorders>
              <w:top w:val="single" w:sz="4" w:space="0" w:color="auto"/>
              <w:left w:val="single" w:sz="4" w:space="0" w:color="auto"/>
              <w:bottom w:val="single" w:sz="4" w:space="0" w:color="auto"/>
            </w:tcBorders>
            <w:tcMar>
              <w:top w:w="100" w:type="dxa"/>
              <w:left w:w="100" w:type="dxa"/>
              <w:bottom w:w="100" w:type="dxa"/>
              <w:right w:w="100" w:type="dxa"/>
            </w:tcMar>
          </w:tcPr>
          <w:p w14:paraId="666A0EA1" w14:textId="50753E1D" w:rsidR="005B5EAD" w:rsidRPr="00785C54" w:rsidRDefault="005B5EAD" w:rsidP="00785C54">
            <w:pPr>
              <w:pStyle w:val="Tablebody"/>
              <w:autoSpaceDE w:val="0"/>
              <w:autoSpaceDN w:val="0"/>
              <w:adjustRightInd w:val="0"/>
              <w:jc w:val="both"/>
            </w:pPr>
            <w:r w:rsidRPr="00785C54">
              <w:rPr>
                <w:szCs w:val="24"/>
              </w:rPr>
              <w:t>/rec/{</w:t>
            </w:r>
            <w:proofErr w:type="spellStart"/>
            <w:r w:rsidRPr="00785C54">
              <w:rPr>
                <w:szCs w:val="24"/>
              </w:rPr>
              <w:t>pkg</w:t>
            </w:r>
            <w:proofErr w:type="spellEnd"/>
            <w:r w:rsidRPr="00785C54">
              <w:rPr>
                <w:szCs w:val="24"/>
              </w:rPr>
              <w:t>}/{</w:t>
            </w:r>
            <w:proofErr w:type="spellStart"/>
            <w:r w:rsidRPr="00785C54">
              <w:rPr>
                <w:szCs w:val="24"/>
              </w:rPr>
              <w:t>classM</w:t>
            </w:r>
            <w:proofErr w:type="spellEnd"/>
            <w:r w:rsidRPr="00785C54">
              <w:rPr>
                <w:szCs w:val="24"/>
              </w:rPr>
              <w:t>}/{</w:t>
            </w:r>
            <w:proofErr w:type="spellStart"/>
            <w:r w:rsidRPr="00785C54">
              <w:rPr>
                <w:szCs w:val="24"/>
              </w:rPr>
              <w:t>recO</w:t>
            </w:r>
            <w:proofErr w:type="spellEnd"/>
            <w:r w:rsidRPr="00785C54">
              <w:rPr>
                <w:szCs w:val="24"/>
              </w:rPr>
              <w:t>}</w:t>
            </w:r>
          </w:p>
        </w:tc>
      </w:tr>
      <w:tr w:rsidR="005B5EAD" w:rsidRPr="00785C54" w14:paraId="18B0C593" w14:textId="77777777" w:rsidTr="00FD7078">
        <w:trPr>
          <w:jc w:val="center"/>
        </w:trPr>
        <w:tc>
          <w:tcPr>
            <w:tcW w:w="4413" w:type="dxa"/>
            <w:tcBorders>
              <w:top w:val="single" w:sz="4" w:space="0" w:color="auto"/>
              <w:bottom w:val="single" w:sz="4" w:space="0" w:color="auto"/>
              <w:right w:val="single" w:sz="4" w:space="0" w:color="auto"/>
            </w:tcBorders>
            <w:tcMar>
              <w:top w:w="100" w:type="dxa"/>
              <w:left w:w="100" w:type="dxa"/>
              <w:bottom w:w="100" w:type="dxa"/>
              <w:right w:w="100" w:type="dxa"/>
            </w:tcMar>
          </w:tcPr>
          <w:p w14:paraId="1D9828AC" w14:textId="666EFD29" w:rsidR="005B5EAD" w:rsidRPr="00785C54" w:rsidRDefault="005B5EAD" w:rsidP="00785C54">
            <w:pPr>
              <w:pStyle w:val="Tablebody"/>
              <w:autoSpaceDE w:val="0"/>
              <w:autoSpaceDN w:val="0"/>
              <w:adjustRightInd w:val="0"/>
              <w:jc w:val="both"/>
            </w:pPr>
            <w:r w:rsidRPr="00785C54">
              <w:rPr>
                <w:szCs w:val="24"/>
              </w:rPr>
              <w:lastRenderedPageBreak/>
              <w:t>Requirement</w:t>
            </w:r>
          </w:p>
        </w:tc>
        <w:tc>
          <w:tcPr>
            <w:tcW w:w="5339" w:type="dxa"/>
            <w:tcBorders>
              <w:top w:val="single" w:sz="4" w:space="0" w:color="auto"/>
              <w:left w:val="single" w:sz="4" w:space="0" w:color="auto"/>
              <w:bottom w:val="single" w:sz="4" w:space="0" w:color="auto"/>
            </w:tcBorders>
            <w:tcMar>
              <w:top w:w="100" w:type="dxa"/>
              <w:left w:w="100" w:type="dxa"/>
              <w:bottom w:w="100" w:type="dxa"/>
              <w:right w:w="100" w:type="dxa"/>
            </w:tcMar>
          </w:tcPr>
          <w:p w14:paraId="715D05B4" w14:textId="7F6E3B6E" w:rsidR="005B5EAD" w:rsidRPr="00785C54" w:rsidRDefault="005B5EAD" w:rsidP="00785C54">
            <w:pPr>
              <w:pStyle w:val="Tablebody"/>
              <w:autoSpaceDE w:val="0"/>
              <w:autoSpaceDN w:val="0"/>
              <w:adjustRightInd w:val="0"/>
              <w:jc w:val="both"/>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pkg</w:t>
            </w:r>
            <w:proofErr w:type="spellEnd"/>
            <w:r w:rsidRPr="00785C54">
              <w:rPr>
                <w:szCs w:val="24"/>
              </w:rPr>
              <w:t>}/{</w:t>
            </w:r>
            <w:proofErr w:type="spellStart"/>
            <w:r w:rsidRPr="00785C54">
              <w:rPr>
                <w:szCs w:val="24"/>
              </w:rPr>
              <w:t>classM</w:t>
            </w:r>
            <w:proofErr w:type="spellEnd"/>
            <w:r w:rsidRPr="00785C54">
              <w:rPr>
                <w:szCs w:val="24"/>
              </w:rPr>
              <w:t>}/{</w:t>
            </w:r>
            <w:proofErr w:type="spellStart"/>
            <w:r w:rsidRPr="00785C54">
              <w:rPr>
                <w:szCs w:val="24"/>
              </w:rPr>
              <w:t>reqP</w:t>
            </w:r>
            <w:proofErr w:type="spellEnd"/>
            <w:r w:rsidRPr="00785C54">
              <w:rPr>
                <w:szCs w:val="24"/>
              </w:rPr>
              <w:t>}</w:t>
            </w:r>
          </w:p>
        </w:tc>
      </w:tr>
      <w:tr w:rsidR="005B5EAD" w:rsidRPr="00785C54" w14:paraId="2E36F2FC" w14:textId="77777777" w:rsidTr="00FD7078">
        <w:trPr>
          <w:jc w:val="center"/>
        </w:trPr>
        <w:tc>
          <w:tcPr>
            <w:tcW w:w="4413" w:type="dxa"/>
            <w:tcBorders>
              <w:top w:val="single" w:sz="4" w:space="0" w:color="auto"/>
              <w:bottom w:val="single" w:sz="12" w:space="0" w:color="auto"/>
              <w:right w:val="single" w:sz="4" w:space="0" w:color="auto"/>
            </w:tcBorders>
            <w:tcMar>
              <w:top w:w="100" w:type="dxa"/>
              <w:left w:w="100" w:type="dxa"/>
              <w:bottom w:w="100" w:type="dxa"/>
              <w:right w:w="100" w:type="dxa"/>
            </w:tcMar>
          </w:tcPr>
          <w:p w14:paraId="5098638E" w14:textId="515B2700" w:rsidR="005B5EAD" w:rsidRPr="00785C54" w:rsidRDefault="005B5EAD" w:rsidP="00785C54">
            <w:pPr>
              <w:pStyle w:val="Tablebody"/>
              <w:autoSpaceDE w:val="0"/>
              <w:autoSpaceDN w:val="0"/>
              <w:adjustRightInd w:val="0"/>
              <w:jc w:val="both"/>
            </w:pPr>
            <w:r w:rsidRPr="00785C54">
              <w:rPr>
                <w:szCs w:val="24"/>
              </w:rPr>
              <w:t>Requirement /Recommendation</w:t>
            </w:r>
          </w:p>
        </w:tc>
        <w:tc>
          <w:tcPr>
            <w:tcW w:w="5339" w:type="dxa"/>
            <w:tcBorders>
              <w:top w:val="single" w:sz="4" w:space="0" w:color="auto"/>
              <w:left w:val="single" w:sz="4" w:space="0" w:color="auto"/>
              <w:bottom w:val="single" w:sz="12" w:space="0" w:color="auto"/>
            </w:tcBorders>
            <w:tcMar>
              <w:top w:w="100" w:type="dxa"/>
              <w:left w:w="100" w:type="dxa"/>
              <w:bottom w:w="100" w:type="dxa"/>
              <w:right w:w="100" w:type="dxa"/>
            </w:tcMar>
          </w:tcPr>
          <w:p w14:paraId="01301F8C" w14:textId="4FE1413C" w:rsidR="005B5EAD" w:rsidRPr="00785C54" w:rsidRDefault="005B5EAD" w:rsidP="00785C54">
            <w:pPr>
              <w:pStyle w:val="Tablebody"/>
              <w:autoSpaceDE w:val="0"/>
              <w:autoSpaceDN w:val="0"/>
              <w:adjustRightInd w:val="0"/>
              <w:jc w:val="both"/>
            </w:pPr>
            <w:r w:rsidRPr="00785C54">
              <w:rPr>
                <w:szCs w:val="24"/>
              </w:rPr>
              <w:t>[repeat as necessary]</w:t>
            </w:r>
          </w:p>
        </w:tc>
      </w:tr>
    </w:tbl>
    <w:p w14:paraId="7974D63F" w14:textId="33806ABB" w:rsidR="005B5EAD" w:rsidRPr="00785C54" w:rsidRDefault="005B5EAD" w:rsidP="00785C54">
      <w:pPr>
        <w:pStyle w:val="BodyText"/>
        <w:autoSpaceDE w:val="0"/>
        <w:autoSpaceDN w:val="0"/>
        <w:adjustRightInd w:val="0"/>
        <w:rPr>
          <w:szCs w:val="24"/>
        </w:rPr>
      </w:pPr>
      <w:r w:rsidRPr="00785C54">
        <w:rPr>
          <w:szCs w:val="24"/>
        </w:rPr>
        <w:t xml:space="preserve">All requirements in a class </w:t>
      </w:r>
      <w:r w:rsidR="000A6B0A">
        <w:rPr>
          <w:szCs w:val="24"/>
        </w:rPr>
        <w:t>shall</w:t>
      </w:r>
      <w:r w:rsidR="000A6B0A" w:rsidRPr="00785C54">
        <w:rPr>
          <w:szCs w:val="24"/>
        </w:rPr>
        <w:t xml:space="preserve"> </w:t>
      </w:r>
      <w:r w:rsidRPr="00785C54">
        <w:rPr>
          <w:szCs w:val="24"/>
        </w:rPr>
        <w:t>be satisfied. Hence, the requirements class is the unit of re-use and dependency.</w:t>
      </w:r>
    </w:p>
    <w:p w14:paraId="124C3097" w14:textId="608B497F" w:rsidR="005B5EAD" w:rsidRPr="00785C54" w:rsidRDefault="005B5EAD" w:rsidP="00785C54">
      <w:pPr>
        <w:pStyle w:val="BodyText"/>
        <w:autoSpaceDE w:val="0"/>
        <w:autoSpaceDN w:val="0"/>
        <w:adjustRightInd w:val="0"/>
        <w:rPr>
          <w:szCs w:val="24"/>
        </w:rPr>
      </w:pPr>
      <w:r w:rsidRPr="00785C54">
        <w:rPr>
          <w:szCs w:val="24"/>
        </w:rPr>
        <w:t xml:space="preserve">Dependency to another requirement class (and the requirements and recommendations defined in it) is done using the “Imports” keyword. </w:t>
      </w:r>
      <w:commentRangeStart w:id="37"/>
      <w:r w:rsidRPr="00785C54">
        <w:rPr>
          <w:szCs w:val="24"/>
        </w:rPr>
        <w:t xml:space="preserve">All requirements in a dependency </w:t>
      </w:r>
      <w:r w:rsidR="002F2035">
        <w:rPr>
          <w:szCs w:val="24"/>
        </w:rPr>
        <w:t>shall</w:t>
      </w:r>
      <w:r w:rsidRPr="00785C54">
        <w:rPr>
          <w:szCs w:val="24"/>
        </w:rPr>
        <w:t xml:space="preserve"> also be satisfied by a conforming implementation.</w:t>
      </w:r>
      <w:commentRangeEnd w:id="37"/>
      <w:r w:rsidR="000A6B0A">
        <w:rPr>
          <w:rStyle w:val="CommentReference"/>
          <w:rFonts w:eastAsia="MS Mincho"/>
          <w:lang w:eastAsia="ja-JP"/>
        </w:rPr>
        <w:commentReference w:id="37"/>
      </w:r>
    </w:p>
    <w:p w14:paraId="0FF0D485" w14:textId="77777777" w:rsidR="005B5EAD" w:rsidRPr="00785C54" w:rsidRDefault="005B5EAD" w:rsidP="00785C54">
      <w:pPr>
        <w:pStyle w:val="BodyText"/>
        <w:autoSpaceDE w:val="0"/>
        <w:autoSpaceDN w:val="0"/>
        <w:adjustRightInd w:val="0"/>
        <w:rPr>
          <w:szCs w:val="24"/>
        </w:rPr>
      </w:pPr>
      <w:r w:rsidRPr="00785C54">
        <w:rPr>
          <w:szCs w:val="24"/>
        </w:rPr>
        <w:t>A requirements class may consist only of dependencies and introduce no new requirements.</w:t>
      </w:r>
    </w:p>
    <w:p w14:paraId="2515A69E"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8" w:name="_Toc117602332"/>
      <w:r w:rsidRPr="00785C54">
        <w:rPr>
          <w:rFonts w:eastAsia="Times New Roman"/>
          <w:szCs w:val="24"/>
        </w:rPr>
        <w:t>Conformance classes</w:t>
      </w:r>
      <w:bookmarkEnd w:id="38"/>
    </w:p>
    <w:p w14:paraId="4AA5CCFF" w14:textId="4A0F7AC2" w:rsidR="005B5EAD" w:rsidRPr="00785C54" w:rsidRDefault="005B5EAD" w:rsidP="00785C54">
      <w:pPr>
        <w:pStyle w:val="BodyText"/>
        <w:autoSpaceDE w:val="0"/>
        <w:autoSpaceDN w:val="0"/>
        <w:adjustRightInd w:val="0"/>
        <w:rPr>
          <w:szCs w:val="24"/>
        </w:rPr>
      </w:pPr>
      <w:r w:rsidRPr="00785C54">
        <w:rPr>
          <w:szCs w:val="24"/>
        </w:rPr>
        <w:t>Conformance to this standard is possible at a number of levels, specified by conformance classes</w:t>
      </w:r>
      <w:r w:rsidR="00047CD7">
        <w:rPr>
          <w:szCs w:val="24"/>
        </w:rPr>
        <w:t xml:space="preserve"> in accordance with </w:t>
      </w:r>
      <w:r w:rsidRPr="00785C54">
        <w:rPr>
          <w:rStyle w:val="citeapp"/>
          <w:szCs w:val="24"/>
          <w:shd w:val="clear" w:color="auto" w:fill="auto"/>
        </w:rPr>
        <w:t>Annex</w:t>
      </w:r>
      <w:r w:rsidR="00564377" w:rsidRPr="00785C54">
        <w:rPr>
          <w:rStyle w:val="citeapp"/>
          <w:szCs w:val="24"/>
          <w:shd w:val="clear" w:color="auto" w:fill="auto"/>
        </w:rPr>
        <w:t> </w:t>
      </w:r>
      <w:r w:rsidRPr="00785C54">
        <w:rPr>
          <w:rStyle w:val="citeapp"/>
          <w:szCs w:val="24"/>
          <w:shd w:val="clear" w:color="auto" w:fill="auto"/>
        </w:rPr>
        <w:t>A</w:t>
      </w:r>
      <w:r w:rsidRPr="00785C54">
        <w:rPr>
          <w:szCs w:val="24"/>
        </w:rPr>
        <w:t>. Each conformance class is summarized using the following template: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3255"/>
        <w:gridCol w:w="6497"/>
      </w:tblGrid>
      <w:tr w:rsidR="005B5EAD" w:rsidRPr="00785C54" w14:paraId="6F8665E8" w14:textId="77777777" w:rsidTr="00FD7078">
        <w:trPr>
          <w:jc w:val="center"/>
        </w:trPr>
        <w:tc>
          <w:tcPr>
            <w:tcW w:w="3255" w:type="dxa"/>
            <w:tcBorders>
              <w:top w:val="single" w:sz="12" w:space="0" w:color="auto"/>
              <w:bottom w:val="single" w:sz="12" w:space="0" w:color="auto"/>
              <w:right w:val="single" w:sz="4" w:space="0" w:color="auto"/>
            </w:tcBorders>
            <w:tcMar>
              <w:top w:w="100" w:type="dxa"/>
              <w:left w:w="100" w:type="dxa"/>
              <w:bottom w:w="100" w:type="dxa"/>
              <w:right w:w="100" w:type="dxa"/>
            </w:tcMar>
          </w:tcPr>
          <w:p w14:paraId="47B882CC" w14:textId="1CED6F1E" w:rsidR="005B5EAD" w:rsidRPr="00785C54" w:rsidRDefault="005B5EAD" w:rsidP="00785C54">
            <w:pPr>
              <w:pStyle w:val="Tableheader"/>
              <w:autoSpaceDE w:val="0"/>
              <w:autoSpaceDN w:val="0"/>
              <w:adjustRightInd w:val="0"/>
              <w:jc w:val="both"/>
              <w:rPr>
                <w:b/>
                <w:bCs/>
              </w:rPr>
            </w:pPr>
            <w:r w:rsidRPr="00785C54">
              <w:rPr>
                <w:b/>
                <w:szCs w:val="24"/>
              </w:rPr>
              <w:t>Conformance Class</w:t>
            </w:r>
          </w:p>
        </w:tc>
        <w:tc>
          <w:tcPr>
            <w:tcW w:w="6497" w:type="dxa"/>
            <w:tcBorders>
              <w:top w:val="single" w:sz="12" w:space="0" w:color="auto"/>
              <w:left w:val="single" w:sz="4" w:space="0" w:color="auto"/>
              <w:bottom w:val="single" w:sz="12" w:space="0" w:color="auto"/>
            </w:tcBorders>
            <w:tcMar>
              <w:top w:w="100" w:type="dxa"/>
              <w:left w:w="100" w:type="dxa"/>
              <w:bottom w:w="100" w:type="dxa"/>
              <w:right w:w="100" w:type="dxa"/>
            </w:tcMar>
          </w:tcPr>
          <w:p w14:paraId="0C7E977E" w14:textId="70EAAEDC" w:rsidR="005B5EAD" w:rsidRPr="00785C54" w:rsidRDefault="005B5EAD" w:rsidP="00785C54">
            <w:pPr>
              <w:pStyle w:val="Tableheader"/>
              <w:autoSpaceDE w:val="0"/>
              <w:autoSpaceDN w:val="0"/>
              <w:adjustRightInd w:val="0"/>
              <w:jc w:val="both"/>
              <w:rPr>
                <w:b/>
              </w:rPr>
            </w:pPr>
            <w:r w:rsidRPr="00785C54">
              <w:rPr>
                <w:b/>
                <w:szCs w:val="24"/>
              </w:rPr>
              <w:t>/conf/{</w:t>
            </w:r>
            <w:proofErr w:type="spellStart"/>
            <w:r w:rsidRPr="00785C54">
              <w:rPr>
                <w:b/>
                <w:szCs w:val="24"/>
              </w:rPr>
              <w:t>pkg</w:t>
            </w:r>
            <w:proofErr w:type="spellEnd"/>
            <w:r w:rsidRPr="00785C54">
              <w:rPr>
                <w:b/>
                <w:szCs w:val="24"/>
              </w:rPr>
              <w:t>}/{</w:t>
            </w:r>
            <w:proofErr w:type="spellStart"/>
            <w:r w:rsidRPr="00785C54">
              <w:rPr>
                <w:b/>
                <w:szCs w:val="24"/>
              </w:rPr>
              <w:t>classM</w:t>
            </w:r>
            <w:proofErr w:type="spellEnd"/>
            <w:r w:rsidRPr="00785C54">
              <w:rPr>
                <w:b/>
                <w:szCs w:val="24"/>
              </w:rPr>
              <w:t>}</w:t>
            </w:r>
          </w:p>
        </w:tc>
      </w:tr>
      <w:tr w:rsidR="005B5EAD" w:rsidRPr="00785C54" w14:paraId="491C30DE" w14:textId="77777777" w:rsidTr="00FD7078">
        <w:trPr>
          <w:jc w:val="center"/>
        </w:trPr>
        <w:tc>
          <w:tcPr>
            <w:tcW w:w="3255" w:type="dxa"/>
            <w:tcBorders>
              <w:top w:val="single" w:sz="12" w:space="0" w:color="auto"/>
              <w:bottom w:val="single" w:sz="4" w:space="0" w:color="auto"/>
              <w:right w:val="single" w:sz="4" w:space="0" w:color="auto"/>
            </w:tcBorders>
            <w:tcMar>
              <w:top w:w="100" w:type="dxa"/>
              <w:left w:w="100" w:type="dxa"/>
              <w:bottom w:w="100" w:type="dxa"/>
              <w:right w:w="100" w:type="dxa"/>
            </w:tcMar>
          </w:tcPr>
          <w:p w14:paraId="12006AC6" w14:textId="3BBEC3B3" w:rsidR="005B5EAD" w:rsidRPr="00785C54" w:rsidRDefault="005B5EAD" w:rsidP="00785C54">
            <w:pPr>
              <w:pStyle w:val="Tablebody"/>
              <w:autoSpaceDE w:val="0"/>
              <w:autoSpaceDN w:val="0"/>
              <w:adjustRightInd w:val="0"/>
              <w:jc w:val="both"/>
            </w:pPr>
            <w:r w:rsidRPr="00785C54">
              <w:rPr>
                <w:szCs w:val="24"/>
              </w:rPr>
              <w:t>Requirements</w:t>
            </w:r>
          </w:p>
        </w:tc>
        <w:tc>
          <w:tcPr>
            <w:tcW w:w="6497" w:type="dxa"/>
            <w:tcBorders>
              <w:top w:val="single" w:sz="12" w:space="0" w:color="auto"/>
              <w:left w:val="single" w:sz="4" w:space="0" w:color="auto"/>
              <w:bottom w:val="single" w:sz="4" w:space="0" w:color="auto"/>
            </w:tcBorders>
            <w:tcMar>
              <w:top w:w="100" w:type="dxa"/>
              <w:left w:w="100" w:type="dxa"/>
              <w:bottom w:w="100" w:type="dxa"/>
              <w:right w:w="100" w:type="dxa"/>
            </w:tcMar>
          </w:tcPr>
          <w:p w14:paraId="350CDA37" w14:textId="6FBC2365" w:rsidR="005B5EAD" w:rsidRPr="00785C54" w:rsidRDefault="005B5EAD" w:rsidP="00785C54">
            <w:pPr>
              <w:pStyle w:val="Tablebody"/>
              <w:autoSpaceDE w:val="0"/>
              <w:autoSpaceDN w:val="0"/>
              <w:adjustRightInd w:val="0"/>
              <w:jc w:val="both"/>
            </w:pPr>
            <w:r w:rsidRPr="00785C54">
              <w:rPr>
                <w:szCs w:val="24"/>
              </w:rPr>
              <w:t>[identifier for the requirements class]</w:t>
            </w:r>
          </w:p>
        </w:tc>
      </w:tr>
      <w:tr w:rsidR="005B5EAD" w:rsidRPr="00785C54" w14:paraId="4338692E" w14:textId="77777777" w:rsidTr="00FD7078">
        <w:trPr>
          <w:jc w:val="center"/>
        </w:trPr>
        <w:tc>
          <w:tcPr>
            <w:tcW w:w="3255" w:type="dxa"/>
            <w:tcBorders>
              <w:top w:val="single" w:sz="4" w:space="0" w:color="auto"/>
              <w:bottom w:val="single" w:sz="4" w:space="0" w:color="auto"/>
              <w:right w:val="single" w:sz="4" w:space="0" w:color="auto"/>
            </w:tcBorders>
            <w:tcMar>
              <w:top w:w="100" w:type="dxa"/>
              <w:left w:w="100" w:type="dxa"/>
              <w:bottom w:w="100" w:type="dxa"/>
              <w:right w:w="100" w:type="dxa"/>
            </w:tcMar>
          </w:tcPr>
          <w:p w14:paraId="598B9A06" w14:textId="03A9C6D2" w:rsidR="005B5EAD" w:rsidRPr="00785C54" w:rsidRDefault="005B5EAD" w:rsidP="00785C54">
            <w:pPr>
              <w:pStyle w:val="Tablebody"/>
              <w:autoSpaceDE w:val="0"/>
              <w:autoSpaceDN w:val="0"/>
              <w:adjustRightInd w:val="0"/>
              <w:jc w:val="both"/>
            </w:pPr>
            <w:r w:rsidRPr="00785C54">
              <w:rPr>
                <w:szCs w:val="24"/>
              </w:rPr>
              <w:t>Test purpose</w:t>
            </w:r>
          </w:p>
        </w:tc>
        <w:tc>
          <w:tcPr>
            <w:tcW w:w="6497" w:type="dxa"/>
            <w:tcBorders>
              <w:top w:val="single" w:sz="4" w:space="0" w:color="auto"/>
              <w:left w:val="single" w:sz="4" w:space="0" w:color="auto"/>
              <w:bottom w:val="single" w:sz="4" w:space="0" w:color="auto"/>
            </w:tcBorders>
            <w:tcMar>
              <w:top w:w="100" w:type="dxa"/>
              <w:left w:w="100" w:type="dxa"/>
              <w:bottom w:w="100" w:type="dxa"/>
              <w:right w:w="100" w:type="dxa"/>
            </w:tcMar>
          </w:tcPr>
          <w:p w14:paraId="5BA0CF2A" w14:textId="7C52B991" w:rsidR="005B5EAD" w:rsidRPr="00785C54" w:rsidRDefault="005B5EAD" w:rsidP="00785C54">
            <w:pPr>
              <w:pStyle w:val="Tablebody"/>
              <w:autoSpaceDE w:val="0"/>
              <w:autoSpaceDN w:val="0"/>
              <w:adjustRightInd w:val="0"/>
              <w:jc w:val="both"/>
            </w:pPr>
            <w:r w:rsidRPr="00785C54">
              <w:rPr>
                <w:szCs w:val="24"/>
              </w:rPr>
              <w:t>[Reason for test]</w:t>
            </w:r>
          </w:p>
        </w:tc>
      </w:tr>
      <w:tr w:rsidR="005B5EAD" w:rsidRPr="00785C54" w14:paraId="63ACEA51" w14:textId="77777777" w:rsidTr="00FD7078">
        <w:trPr>
          <w:jc w:val="center"/>
        </w:trPr>
        <w:tc>
          <w:tcPr>
            <w:tcW w:w="3255" w:type="dxa"/>
            <w:tcBorders>
              <w:top w:val="single" w:sz="4" w:space="0" w:color="auto"/>
              <w:right w:val="single" w:sz="4" w:space="0" w:color="auto"/>
            </w:tcBorders>
            <w:tcMar>
              <w:top w:w="100" w:type="dxa"/>
              <w:left w:w="100" w:type="dxa"/>
              <w:bottom w:w="100" w:type="dxa"/>
              <w:right w:w="100" w:type="dxa"/>
            </w:tcMar>
          </w:tcPr>
          <w:p w14:paraId="6627EB44" w14:textId="76C1C86A" w:rsidR="005B5EAD" w:rsidRPr="00785C54" w:rsidRDefault="005B5EAD" w:rsidP="00785C54">
            <w:pPr>
              <w:pStyle w:val="Tablebody"/>
              <w:autoSpaceDE w:val="0"/>
              <w:autoSpaceDN w:val="0"/>
              <w:adjustRightInd w:val="0"/>
              <w:jc w:val="both"/>
            </w:pPr>
            <w:r w:rsidRPr="00785C54">
              <w:rPr>
                <w:szCs w:val="24"/>
              </w:rPr>
              <w:t>Test method</w:t>
            </w:r>
          </w:p>
        </w:tc>
        <w:tc>
          <w:tcPr>
            <w:tcW w:w="6497" w:type="dxa"/>
            <w:tcBorders>
              <w:top w:val="single" w:sz="4" w:space="0" w:color="auto"/>
              <w:left w:val="single" w:sz="4" w:space="0" w:color="auto"/>
            </w:tcBorders>
            <w:tcMar>
              <w:top w:w="100" w:type="dxa"/>
              <w:left w:w="100" w:type="dxa"/>
              <w:bottom w:w="100" w:type="dxa"/>
              <w:right w:w="100" w:type="dxa"/>
            </w:tcMar>
          </w:tcPr>
          <w:p w14:paraId="24797C93" w14:textId="0A90A57D" w:rsidR="005B5EAD" w:rsidRPr="00785C54" w:rsidRDefault="005B5EAD" w:rsidP="00785C54">
            <w:pPr>
              <w:pStyle w:val="Tablebody"/>
              <w:autoSpaceDE w:val="0"/>
              <w:autoSpaceDN w:val="0"/>
              <w:adjustRightInd w:val="0"/>
              <w:jc w:val="both"/>
            </w:pPr>
            <w:r w:rsidRPr="00785C54">
              <w:rPr>
                <w:szCs w:val="24"/>
              </w:rPr>
              <w:t>[Method to determine if test fulfilled]</w:t>
            </w:r>
          </w:p>
        </w:tc>
      </w:tr>
      <w:tr w:rsidR="005B5EAD" w:rsidRPr="00785C54" w14:paraId="5360160D" w14:textId="77777777" w:rsidTr="00FD7078">
        <w:trPr>
          <w:jc w:val="center"/>
        </w:trPr>
        <w:tc>
          <w:tcPr>
            <w:tcW w:w="3255" w:type="dxa"/>
            <w:tcBorders>
              <w:bottom w:val="single" w:sz="12" w:space="0" w:color="auto"/>
            </w:tcBorders>
            <w:tcMar>
              <w:top w:w="100" w:type="dxa"/>
              <w:left w:w="100" w:type="dxa"/>
              <w:bottom w:w="100" w:type="dxa"/>
              <w:right w:w="100" w:type="dxa"/>
            </w:tcMar>
          </w:tcPr>
          <w:p w14:paraId="7BA61A3C" w14:textId="064D7CC5" w:rsidR="005B5EAD" w:rsidRPr="00785C54" w:rsidRDefault="005B5EAD" w:rsidP="00785C54">
            <w:pPr>
              <w:pStyle w:val="Tablebody"/>
              <w:autoSpaceDE w:val="0"/>
              <w:autoSpaceDN w:val="0"/>
              <w:adjustRightInd w:val="0"/>
              <w:jc w:val="both"/>
            </w:pPr>
            <w:r w:rsidRPr="00785C54">
              <w:rPr>
                <w:szCs w:val="24"/>
              </w:rPr>
              <w:t>Test Type</w:t>
            </w:r>
          </w:p>
        </w:tc>
        <w:tc>
          <w:tcPr>
            <w:tcW w:w="6497" w:type="dxa"/>
            <w:tcBorders>
              <w:bottom w:val="single" w:sz="12" w:space="0" w:color="auto"/>
            </w:tcBorders>
            <w:tcMar>
              <w:top w:w="100" w:type="dxa"/>
              <w:left w:w="100" w:type="dxa"/>
              <w:bottom w:w="100" w:type="dxa"/>
              <w:right w:w="100" w:type="dxa"/>
            </w:tcMar>
          </w:tcPr>
          <w:p w14:paraId="2E4976D2" w14:textId="335C8456" w:rsidR="005B5EAD" w:rsidRPr="00785C54" w:rsidRDefault="005B5EAD" w:rsidP="00785C54">
            <w:pPr>
              <w:pStyle w:val="Tablebody"/>
              <w:autoSpaceDE w:val="0"/>
              <w:autoSpaceDN w:val="0"/>
              <w:adjustRightInd w:val="0"/>
              <w:jc w:val="both"/>
            </w:pPr>
            <w:r w:rsidRPr="00785C54">
              <w:rPr>
                <w:szCs w:val="24"/>
              </w:rPr>
              <w:t>[Type of test]</w:t>
            </w:r>
          </w:p>
        </w:tc>
      </w:tr>
    </w:tbl>
    <w:p w14:paraId="3BCC3EC2" w14:textId="4EE552C5" w:rsidR="005B5EAD" w:rsidRPr="00785C54" w:rsidRDefault="005B5EAD" w:rsidP="00785C54">
      <w:pPr>
        <w:pStyle w:val="BodyText"/>
        <w:autoSpaceDE w:val="0"/>
        <w:autoSpaceDN w:val="0"/>
        <w:adjustRightInd w:val="0"/>
        <w:rPr>
          <w:szCs w:val="24"/>
        </w:rPr>
      </w:pPr>
      <w:r w:rsidRPr="00785C54">
        <w:rPr>
          <w:szCs w:val="24"/>
        </w:rPr>
        <w:t xml:space="preserve">All tests in a class </w:t>
      </w:r>
      <w:r w:rsidR="000A6B0A">
        <w:rPr>
          <w:szCs w:val="24"/>
        </w:rPr>
        <w:t>shall</w:t>
      </w:r>
      <w:r w:rsidR="000A6B0A" w:rsidRPr="00785C54">
        <w:rPr>
          <w:szCs w:val="24"/>
        </w:rPr>
        <w:t xml:space="preserve"> </w:t>
      </w:r>
      <w:r w:rsidRPr="00785C54">
        <w:rPr>
          <w:szCs w:val="24"/>
        </w:rPr>
        <w:t>be passed. Each conformance class tests conformance to a set of requirements packaged in a requirements class.</w:t>
      </w:r>
    </w:p>
    <w:p w14:paraId="25906DBF"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9" w:name="_Toc117602333"/>
      <w:r w:rsidRPr="00785C54">
        <w:rPr>
          <w:rFonts w:eastAsia="Times New Roman"/>
          <w:szCs w:val="24"/>
        </w:rPr>
        <w:t>Identifiers</w:t>
      </w:r>
      <w:bookmarkEnd w:id="39"/>
    </w:p>
    <w:p w14:paraId="30CF06FD" w14:textId="4EA537CB" w:rsidR="005B5EAD" w:rsidRPr="00785C54" w:rsidRDefault="005B5EAD" w:rsidP="00785C54">
      <w:pPr>
        <w:pStyle w:val="BodyText"/>
        <w:autoSpaceDE w:val="0"/>
        <w:autoSpaceDN w:val="0"/>
        <w:adjustRightInd w:val="0"/>
        <w:rPr>
          <w:szCs w:val="24"/>
        </w:rPr>
      </w:pPr>
      <w:r w:rsidRPr="00785C54">
        <w:rPr>
          <w:szCs w:val="24"/>
        </w:rPr>
        <w:t xml:space="preserve">Each requirements class, requirement and recommendation </w:t>
      </w:r>
      <w:proofErr w:type="gramStart"/>
      <w:r w:rsidRPr="00785C54">
        <w:rPr>
          <w:szCs w:val="24"/>
        </w:rPr>
        <w:t>is</w:t>
      </w:r>
      <w:proofErr w:type="gramEnd"/>
      <w:r w:rsidRPr="00785C54">
        <w:rPr>
          <w:szCs w:val="24"/>
        </w:rPr>
        <w:t xml:space="preserve"> identified by a unique identifier. This allows cross-referencing of class membership, dependencies and links from each conformance test to the requirements tested. Appended to a base URI that identifies the specification as a whole, it enables the construction of a complete URI for identification in an external context.</w:t>
      </w:r>
    </w:p>
    <w:p w14:paraId="114BE025" w14:textId="77777777" w:rsidR="005B5EAD" w:rsidRPr="00785C54" w:rsidRDefault="005B5EAD" w:rsidP="00785C54">
      <w:pPr>
        <w:pStyle w:val="BodyText"/>
        <w:autoSpaceDE w:val="0"/>
        <w:autoSpaceDN w:val="0"/>
        <w:adjustRightInd w:val="0"/>
        <w:rPr>
          <w:szCs w:val="24"/>
        </w:rPr>
      </w:pPr>
      <w:r w:rsidRPr="00785C54">
        <w:rPr>
          <w:szCs w:val="24"/>
        </w:rPr>
        <w:t>The entire Requirements and Conformance Structure, consisting of the individual requirements and definitions together with the information on how these are linked together for the creation of Requirements and Conformance classes, will be exposed in a machine actionable format (such as the one provided by the OGC Definitions Server).</w:t>
      </w:r>
    </w:p>
    <w:p w14:paraId="26E2A2D1" w14:textId="77777777" w:rsidR="005B5EAD" w:rsidRPr="00785C54" w:rsidRDefault="005B5EAD" w:rsidP="00785C54">
      <w:pPr>
        <w:pStyle w:val="BodyText"/>
        <w:autoSpaceDE w:val="0"/>
        <w:autoSpaceDN w:val="0"/>
        <w:adjustRightInd w:val="0"/>
        <w:rPr>
          <w:szCs w:val="24"/>
        </w:rPr>
      </w:pPr>
      <w:r w:rsidRPr="00785C54">
        <w:rPr>
          <w:szCs w:val="24"/>
        </w:rPr>
        <w:t>The URI for each requirements class has the form:</w:t>
      </w:r>
    </w:p>
    <w:p w14:paraId="5F8CE851" w14:textId="77777777" w:rsidR="005B5EAD" w:rsidRPr="00785C54" w:rsidRDefault="00000000" w:rsidP="00785C54">
      <w:pPr>
        <w:pStyle w:val="BodyText"/>
        <w:autoSpaceDE w:val="0"/>
        <w:autoSpaceDN w:val="0"/>
        <w:adjustRightInd w:val="0"/>
        <w:rPr>
          <w:szCs w:val="24"/>
        </w:rPr>
      </w:pPr>
      <w:hyperlink r:id="rId30" w:history="1">
        <w:r w:rsidR="005B5EAD" w:rsidRPr="00785C54">
          <w:rPr>
            <w:color w:val="0000FF"/>
            <w:szCs w:val="24"/>
            <w:u w:val="single"/>
          </w:rPr>
          <w:t>http://www.opengis.net/spec/om/3.0/req/pkg/classM</w:t>
        </w:r>
      </w:hyperlink>
    </w:p>
    <w:p w14:paraId="3BB954B3" w14:textId="77777777" w:rsidR="005B5EAD" w:rsidRPr="00785C54" w:rsidRDefault="005B5EAD" w:rsidP="00785C54">
      <w:pPr>
        <w:pStyle w:val="BodyText"/>
        <w:autoSpaceDE w:val="0"/>
        <w:autoSpaceDN w:val="0"/>
        <w:adjustRightInd w:val="0"/>
        <w:rPr>
          <w:szCs w:val="24"/>
        </w:rPr>
      </w:pPr>
      <w:r w:rsidRPr="00785C54">
        <w:rPr>
          <w:szCs w:val="24"/>
        </w:rPr>
        <w:t>The URI for each requirement has the form:</w:t>
      </w:r>
    </w:p>
    <w:p w14:paraId="4FF338BC" w14:textId="77777777" w:rsidR="005B5EAD" w:rsidRPr="00785C54" w:rsidRDefault="00000000" w:rsidP="00785C54">
      <w:pPr>
        <w:pStyle w:val="BodyText"/>
        <w:autoSpaceDE w:val="0"/>
        <w:autoSpaceDN w:val="0"/>
        <w:adjustRightInd w:val="0"/>
        <w:rPr>
          <w:szCs w:val="24"/>
        </w:rPr>
      </w:pPr>
      <w:hyperlink r:id="rId31" w:history="1">
        <w:r w:rsidR="005B5EAD" w:rsidRPr="00785C54">
          <w:rPr>
            <w:color w:val="0000FF"/>
            <w:szCs w:val="24"/>
            <w:u w:val="single"/>
          </w:rPr>
          <w:t>http://www.opengis.net/spec/om/3.0/req/pkg/classM/reqN</w:t>
        </w:r>
      </w:hyperlink>
    </w:p>
    <w:p w14:paraId="40D458BE" w14:textId="77777777" w:rsidR="005B5EAD" w:rsidRPr="00785C54" w:rsidRDefault="005B5EAD" w:rsidP="00785C54">
      <w:pPr>
        <w:pStyle w:val="BodyText"/>
        <w:autoSpaceDE w:val="0"/>
        <w:autoSpaceDN w:val="0"/>
        <w:adjustRightInd w:val="0"/>
        <w:rPr>
          <w:szCs w:val="24"/>
        </w:rPr>
      </w:pPr>
      <w:r w:rsidRPr="00785C54">
        <w:rPr>
          <w:szCs w:val="24"/>
        </w:rPr>
        <w:t>The URI for each recommendation has the form:</w:t>
      </w:r>
    </w:p>
    <w:p w14:paraId="2D5D3FB3" w14:textId="77777777" w:rsidR="005B5EAD" w:rsidRPr="00785C54" w:rsidRDefault="00000000" w:rsidP="00785C54">
      <w:pPr>
        <w:pStyle w:val="BodyText"/>
        <w:autoSpaceDE w:val="0"/>
        <w:autoSpaceDN w:val="0"/>
        <w:adjustRightInd w:val="0"/>
        <w:rPr>
          <w:szCs w:val="24"/>
        </w:rPr>
      </w:pPr>
      <w:hyperlink r:id="rId32" w:history="1">
        <w:r w:rsidR="005B5EAD" w:rsidRPr="00785C54">
          <w:rPr>
            <w:color w:val="0000FF"/>
            <w:szCs w:val="24"/>
            <w:u w:val="single"/>
          </w:rPr>
          <w:t>http://www.opengis.net/spec/om/3.0/rec/pkg/classM/recO</w:t>
        </w:r>
      </w:hyperlink>
    </w:p>
    <w:p w14:paraId="6D618539" w14:textId="77777777" w:rsidR="005B5EAD" w:rsidRPr="00785C54" w:rsidRDefault="005B5EAD" w:rsidP="00785C54">
      <w:pPr>
        <w:pStyle w:val="BodyText"/>
        <w:autoSpaceDE w:val="0"/>
        <w:autoSpaceDN w:val="0"/>
        <w:adjustRightInd w:val="0"/>
        <w:rPr>
          <w:szCs w:val="24"/>
        </w:rPr>
      </w:pPr>
      <w:r w:rsidRPr="00785C54">
        <w:rPr>
          <w:szCs w:val="24"/>
        </w:rPr>
        <w:t>The URI for each conformance class has the form:</w:t>
      </w:r>
    </w:p>
    <w:p w14:paraId="5140DBAF" w14:textId="2B07B5CC" w:rsidR="005B5EAD" w:rsidRDefault="00000000" w:rsidP="00785C54">
      <w:pPr>
        <w:pStyle w:val="BodyText"/>
        <w:autoSpaceDE w:val="0"/>
        <w:autoSpaceDN w:val="0"/>
        <w:adjustRightInd w:val="0"/>
        <w:rPr>
          <w:color w:val="0000FF"/>
          <w:szCs w:val="24"/>
          <w:u w:val="single"/>
        </w:rPr>
      </w:pPr>
      <w:hyperlink r:id="rId33" w:history="1">
        <w:r w:rsidR="005B5EAD" w:rsidRPr="00785C54">
          <w:rPr>
            <w:color w:val="0000FF"/>
            <w:szCs w:val="24"/>
            <w:u w:val="single"/>
          </w:rPr>
          <w:t>http://www.opengis.net/spec/om/3.0/conf/pkg/classM</w:t>
        </w:r>
      </w:hyperlink>
    </w:p>
    <w:p w14:paraId="61D60B27" w14:textId="31E1736E" w:rsidR="00EB5B36" w:rsidRDefault="00EB5B36" w:rsidP="00EB5B36">
      <w:pPr>
        <w:pStyle w:val="Heading2"/>
      </w:pPr>
      <w:bookmarkStart w:id="40" w:name="_Toc117602334"/>
      <w:r>
        <w:lastRenderedPageBreak/>
        <w:t>Associations in UML context diagrams</w:t>
      </w:r>
      <w:bookmarkEnd w:id="40"/>
    </w:p>
    <w:p w14:paraId="3116233F" w14:textId="01ADE805" w:rsidR="00EB5B36" w:rsidRPr="00EB5B36" w:rsidRDefault="006F5E64" w:rsidP="002D64EE">
      <w:r>
        <w:t xml:space="preserve">The UML model described in this document is </w:t>
      </w:r>
      <w:r w:rsidR="00C13DB3">
        <w:t xml:space="preserve">rather </w:t>
      </w:r>
      <w:r>
        <w:t>complex</w:t>
      </w:r>
      <w:r w:rsidR="00C13DB3">
        <w:t xml:space="preserve">. </w:t>
      </w:r>
      <w:r>
        <w:t>To keep the text size readable in the UML</w:t>
      </w:r>
      <w:r w:rsidR="002D64EE">
        <w:t>,</w:t>
      </w:r>
      <w:r>
        <w:t xml:space="preserve"> context diagrams of</w:t>
      </w:r>
      <w:r w:rsidR="00EB5B36">
        <w:t xml:space="preserve"> this document</w:t>
      </w:r>
      <w:r>
        <w:t xml:space="preserve"> </w:t>
      </w:r>
      <w:r w:rsidR="00BE459A">
        <w:t xml:space="preserve">only </w:t>
      </w:r>
      <w:r w:rsidR="002D64EE">
        <w:t xml:space="preserve">display certain </w:t>
      </w:r>
      <w:r w:rsidR="00BE459A">
        <w:t>associations of</w:t>
      </w:r>
      <w:r w:rsidR="001E4AC8">
        <w:t xml:space="preserve"> each </w:t>
      </w:r>
      <w:r w:rsidR="00BE459A">
        <w:t>clas</w:t>
      </w:r>
      <w:r w:rsidR="001E4AC8">
        <w:t>s</w:t>
      </w:r>
      <w:r w:rsidR="002D64EE">
        <w:t>.</w:t>
      </w:r>
      <w:r w:rsidR="00BE459A">
        <w:t xml:space="preserve"> </w:t>
      </w:r>
      <w:r w:rsidR="00C45EF4">
        <w:t>Please refer to the context diagram</w:t>
      </w:r>
      <w:r w:rsidR="000423A0">
        <w:t xml:space="preserve"> </w:t>
      </w:r>
      <w:r w:rsidR="00C45EF4">
        <w:t xml:space="preserve">of </w:t>
      </w:r>
      <w:r w:rsidR="000423A0">
        <w:t>a particular</w:t>
      </w:r>
      <w:r w:rsidR="00C45EF4">
        <w:t xml:space="preserve"> class to see all associations of </w:t>
      </w:r>
      <w:r w:rsidR="001E4AC8">
        <w:t xml:space="preserve">that </w:t>
      </w:r>
      <w:r w:rsidR="00C45EF4">
        <w:t xml:space="preserve">class. </w:t>
      </w:r>
      <w:r w:rsidR="00BE459A">
        <w:t xml:space="preserve">All associations of the classes in each package </w:t>
      </w:r>
      <w:r w:rsidR="00C45EF4">
        <w:t>are also shown in t</w:t>
      </w:r>
      <w:r w:rsidR="00BE459A">
        <w:t>he detailed</w:t>
      </w:r>
      <w:r w:rsidR="002D64EE">
        <w:t xml:space="preserve"> </w:t>
      </w:r>
      <w:r w:rsidR="00BE459A">
        <w:t>package overview diagrams in Annex E.</w:t>
      </w:r>
    </w:p>
    <w:p w14:paraId="4038ABB4" w14:textId="77777777" w:rsidR="005B5EAD" w:rsidRPr="00785C54" w:rsidRDefault="005B5EAD" w:rsidP="00785C54">
      <w:pPr>
        <w:pStyle w:val="Heading1"/>
        <w:autoSpaceDE w:val="0"/>
        <w:autoSpaceDN w:val="0"/>
        <w:adjustRightInd w:val="0"/>
        <w:rPr>
          <w:rFonts w:eastAsia="Times New Roman"/>
          <w:szCs w:val="24"/>
        </w:rPr>
      </w:pPr>
      <w:bookmarkStart w:id="41" w:name="_Toc117602335"/>
      <w:r w:rsidRPr="00785C54">
        <w:rPr>
          <w:rFonts w:eastAsia="Times New Roman"/>
          <w:szCs w:val="24"/>
        </w:rPr>
        <w:t>Conformance</w:t>
      </w:r>
      <w:bookmarkEnd w:id="41"/>
    </w:p>
    <w:p w14:paraId="591FFE24"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2" w:name="_Toc117602336"/>
      <w:r w:rsidRPr="00785C54">
        <w:rPr>
          <w:rFonts w:eastAsia="Times New Roman"/>
          <w:szCs w:val="24"/>
        </w:rPr>
        <w:t>Overview</w:t>
      </w:r>
      <w:bookmarkEnd w:id="42"/>
    </w:p>
    <w:p w14:paraId="3B659E8B" w14:textId="1B88F6FF" w:rsidR="005B5EAD" w:rsidRPr="00785C54" w:rsidRDefault="005B5EAD" w:rsidP="00785C54">
      <w:pPr>
        <w:pStyle w:val="BodyText"/>
        <w:autoSpaceDE w:val="0"/>
        <w:autoSpaceDN w:val="0"/>
        <w:adjustRightInd w:val="0"/>
        <w:rPr>
          <w:szCs w:val="24"/>
        </w:rPr>
      </w:pPr>
      <w:r w:rsidRPr="00785C54">
        <w:rPr>
          <w:rStyle w:val="citesec"/>
          <w:szCs w:val="24"/>
          <w:shd w:val="clear" w:color="auto" w:fill="auto"/>
        </w:rPr>
        <w:t>Clauses </w:t>
      </w:r>
      <w:del w:id="43" w:author="Katharina Schleidt" w:date="2022-10-25T17:57:00Z">
        <w:r w:rsidRPr="00785C54" w:rsidDel="007E6F75">
          <w:rPr>
            <w:rStyle w:val="citesec"/>
            <w:szCs w:val="24"/>
            <w:shd w:val="clear" w:color="auto" w:fill="auto"/>
          </w:rPr>
          <w:delText xml:space="preserve">7 </w:delText>
        </w:r>
      </w:del>
      <w:ins w:id="44" w:author="Katharina Schleidt" w:date="2022-10-25T17:57:00Z">
        <w:r w:rsidR="007E6F75">
          <w:rPr>
            <w:rStyle w:val="citesec"/>
            <w:szCs w:val="24"/>
            <w:shd w:val="clear" w:color="auto" w:fill="auto"/>
          </w:rPr>
          <w:t>8</w:t>
        </w:r>
        <w:r w:rsidR="007E6F75" w:rsidRPr="00785C54">
          <w:rPr>
            <w:rStyle w:val="citesec"/>
            <w:szCs w:val="24"/>
            <w:shd w:val="clear" w:color="auto" w:fill="auto"/>
          </w:rPr>
          <w:t xml:space="preserve"> </w:t>
        </w:r>
      </w:ins>
      <w:r w:rsidRPr="00785C54">
        <w:rPr>
          <w:rStyle w:val="citesec"/>
          <w:szCs w:val="24"/>
          <w:shd w:val="clear" w:color="auto" w:fill="auto"/>
        </w:rPr>
        <w:t>to 13</w:t>
      </w:r>
      <w:r w:rsidRPr="00785C54">
        <w:rPr>
          <w:szCs w:val="24"/>
        </w:rPr>
        <w:t xml:space="preserve"> of this </w:t>
      </w:r>
      <w:proofErr w:type="gramStart"/>
      <w:r w:rsidR="000A6B0A">
        <w:rPr>
          <w:szCs w:val="24"/>
        </w:rPr>
        <w:t>document</w:t>
      </w:r>
      <w:proofErr w:type="gramEnd"/>
      <w:r w:rsidRPr="00785C54">
        <w:rPr>
          <w:szCs w:val="24"/>
        </w:rPr>
        <w:t xml:space="preserve"> use the Unified </w:t>
      </w:r>
      <w:proofErr w:type="spellStart"/>
      <w:r w:rsidRPr="00785C54">
        <w:rPr>
          <w:szCs w:val="24"/>
        </w:rPr>
        <w:t>Modeling</w:t>
      </w:r>
      <w:proofErr w:type="spellEnd"/>
      <w:r w:rsidRPr="00785C54">
        <w:rPr>
          <w:szCs w:val="24"/>
        </w:rPr>
        <w:t xml:space="preserve"> Language (UML) to present conceptual </w:t>
      </w:r>
      <w:commentRangeStart w:id="45"/>
      <w:r w:rsidRPr="00785C54">
        <w:rPr>
          <w:szCs w:val="24"/>
        </w:rPr>
        <w:t>schemas for describing Observations</w:t>
      </w:r>
      <w:commentRangeEnd w:id="45"/>
      <w:r w:rsidR="000A6B0A">
        <w:rPr>
          <w:rStyle w:val="CommentReference"/>
          <w:rFonts w:eastAsia="MS Mincho"/>
          <w:lang w:eastAsia="ja-JP"/>
        </w:rPr>
        <w:commentReference w:id="45"/>
      </w:r>
      <w:r w:rsidRPr="00785C54">
        <w:rPr>
          <w:szCs w:val="24"/>
        </w:rPr>
        <w:t>. These schemas define conceptual classes that:</w:t>
      </w:r>
    </w:p>
    <w:p w14:paraId="448010D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may be considered to comprise a cross-domain application schema, or;</w:t>
      </w:r>
    </w:p>
    <w:p w14:paraId="0011DEF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may be used in application schemas, profiles and implementation specifications.</w:t>
      </w:r>
    </w:p>
    <w:p w14:paraId="48A49189" w14:textId="38F49F8C" w:rsidR="005B5EAD" w:rsidRPr="00785C54" w:rsidRDefault="005B5EAD" w:rsidP="00785C54">
      <w:pPr>
        <w:pStyle w:val="BodyText"/>
        <w:autoSpaceDE w:val="0"/>
        <w:autoSpaceDN w:val="0"/>
        <w:adjustRightInd w:val="0"/>
        <w:rPr>
          <w:szCs w:val="24"/>
        </w:rPr>
      </w:pPr>
      <w:r w:rsidRPr="00785C54">
        <w:rPr>
          <w:szCs w:val="24"/>
        </w:rPr>
        <w:t xml:space="preserve">This flexibility is controlled by a set of UML types that can be implemented in a variety of manners. Use of alternative names that are more familiar in a particular application is acceptable, provided that there is a one-to-one mapping to classes and properties in this </w:t>
      </w:r>
      <w:r w:rsidR="000A6B0A">
        <w:rPr>
          <w:szCs w:val="24"/>
        </w:rPr>
        <w:t>document</w:t>
      </w:r>
      <w:r w:rsidRPr="00785C54">
        <w:rPr>
          <w:szCs w:val="24"/>
        </w:rPr>
        <w:t>.</w:t>
      </w:r>
    </w:p>
    <w:p w14:paraId="6C7017C0" w14:textId="1B99852F" w:rsidR="005B5EAD" w:rsidRPr="00785C54" w:rsidRDefault="005B5EAD" w:rsidP="00785C54">
      <w:pPr>
        <w:pStyle w:val="BodyText"/>
        <w:autoSpaceDE w:val="0"/>
        <w:autoSpaceDN w:val="0"/>
        <w:adjustRightInd w:val="0"/>
        <w:rPr>
          <w:szCs w:val="24"/>
        </w:rPr>
      </w:pPr>
      <w:r w:rsidRPr="00785C54">
        <w:rPr>
          <w:szCs w:val="24"/>
        </w:rPr>
        <w:t xml:space="preserve">The UML model in this </w:t>
      </w:r>
      <w:r w:rsidR="000A6B0A">
        <w:rPr>
          <w:szCs w:val="24"/>
        </w:rPr>
        <w:t>document</w:t>
      </w:r>
      <w:r w:rsidRPr="00785C54">
        <w:rPr>
          <w:szCs w:val="24"/>
        </w:rPr>
        <w:t xml:space="preserve"> defines conceptual classes. Various software systems define implementation classes or data structures. All of </w:t>
      </w:r>
      <w:proofErr w:type="gramStart"/>
      <w:r w:rsidRPr="00785C54">
        <w:rPr>
          <w:szCs w:val="24"/>
        </w:rPr>
        <w:t>these reference</w:t>
      </w:r>
      <w:proofErr w:type="gramEnd"/>
      <w:r w:rsidRPr="00785C54">
        <w:rPr>
          <w:szCs w:val="24"/>
        </w:rPr>
        <w:t xml:space="preserve"> the same information content. The same name may be used in implementations as in the model, so that types defined in the UML model may be used directly in application schemas.</w:t>
      </w:r>
    </w:p>
    <w:p w14:paraId="234C0634" w14:textId="77777777" w:rsidR="005B5EAD" w:rsidRPr="00785C54" w:rsidRDefault="005B5EAD" w:rsidP="00785C54">
      <w:pPr>
        <w:pStyle w:val="BodyText"/>
        <w:autoSpaceDE w:val="0"/>
        <w:autoSpaceDN w:val="0"/>
        <w:adjustRightInd w:val="0"/>
        <w:rPr>
          <w:szCs w:val="24"/>
        </w:rPr>
      </w:pPr>
      <w:r w:rsidRPr="00785C54">
        <w:rPr>
          <w:rStyle w:val="citeapp"/>
          <w:szCs w:val="24"/>
          <w:shd w:val="clear" w:color="auto" w:fill="auto"/>
        </w:rPr>
        <w:t>Annex A</w:t>
      </w:r>
      <w:r w:rsidRPr="00785C54">
        <w:rPr>
          <w:szCs w:val="24"/>
        </w:rPr>
        <w:t xml:space="preserve"> defines a set of conformance tests that will support applications whose requirements range from the minimum necessary to define data structures to full object implementation.</w:t>
      </w:r>
    </w:p>
    <w:p w14:paraId="3696D0A2" w14:textId="203EC33D" w:rsidR="005B5EAD" w:rsidRPr="00785C54" w:rsidRDefault="005B5EAD" w:rsidP="00785C54">
      <w:pPr>
        <w:pStyle w:val="Heading2"/>
        <w:tabs>
          <w:tab w:val="left" w:pos="400"/>
        </w:tabs>
        <w:autoSpaceDE w:val="0"/>
        <w:autoSpaceDN w:val="0"/>
        <w:adjustRightInd w:val="0"/>
        <w:rPr>
          <w:rFonts w:eastAsia="Times New Roman"/>
          <w:szCs w:val="24"/>
        </w:rPr>
      </w:pPr>
      <w:bookmarkStart w:id="46" w:name="_Toc117602337"/>
      <w:r w:rsidRPr="00785C54">
        <w:rPr>
          <w:rFonts w:eastAsia="Times New Roman"/>
          <w:szCs w:val="24"/>
        </w:rPr>
        <w:t>Conformance classes</w:t>
      </w:r>
      <w:bookmarkEnd w:id="46"/>
    </w:p>
    <w:p w14:paraId="52CEA53A" w14:textId="7B3CAE24" w:rsidR="005B5EAD" w:rsidRPr="00785C54" w:rsidRDefault="005B5EAD" w:rsidP="00785C54">
      <w:pPr>
        <w:pStyle w:val="BodyText"/>
        <w:autoSpaceDE w:val="0"/>
        <w:autoSpaceDN w:val="0"/>
        <w:adjustRightInd w:val="0"/>
        <w:rPr>
          <w:szCs w:val="24"/>
        </w:rPr>
      </w:pPr>
      <w:commentRangeStart w:id="47"/>
      <w:r w:rsidRPr="00785C54">
        <w:rPr>
          <w:szCs w:val="24"/>
        </w:rPr>
        <w:t xml:space="preserve">The conformance rules for Models in general are described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xml:space="preserve">. </w:t>
      </w:r>
      <w:commentRangeEnd w:id="47"/>
      <w:r w:rsidR="000A6B0A">
        <w:rPr>
          <w:rStyle w:val="CommentReference"/>
          <w:rFonts w:eastAsia="MS Mincho"/>
          <w:lang w:eastAsia="ja-JP"/>
        </w:rPr>
        <w:commentReference w:id="47"/>
      </w:r>
      <w:r w:rsidRPr="00785C54">
        <w:rPr>
          <w:szCs w:val="24"/>
        </w:rPr>
        <w:t xml:space="preserve">Application Schemas also claiming conformance to this </w:t>
      </w:r>
      <w:r w:rsidR="00CD0748">
        <w:rPr>
          <w:szCs w:val="24"/>
        </w:rPr>
        <w:t xml:space="preserve">document </w:t>
      </w:r>
      <w:r w:rsidRPr="00785C54">
        <w:rPr>
          <w:szCs w:val="24"/>
        </w:rPr>
        <w:t xml:space="preserve">shall also conform to the rules specified in </w:t>
      </w:r>
      <w:r w:rsidRPr="00785C54">
        <w:rPr>
          <w:rStyle w:val="citesec"/>
          <w:szCs w:val="24"/>
          <w:shd w:val="clear" w:color="auto" w:fill="auto"/>
        </w:rPr>
        <w:t>Clauses </w:t>
      </w:r>
      <w:del w:id="48" w:author="Katharina Schleidt" w:date="2022-10-25T17:56:00Z">
        <w:r w:rsidRPr="00785C54" w:rsidDel="007E6F75">
          <w:rPr>
            <w:rStyle w:val="citesec"/>
            <w:szCs w:val="24"/>
            <w:shd w:val="clear" w:color="auto" w:fill="auto"/>
          </w:rPr>
          <w:delText xml:space="preserve">7 </w:delText>
        </w:r>
      </w:del>
      <w:ins w:id="49" w:author="Katharina Schleidt" w:date="2022-10-25T17:56:00Z">
        <w:r w:rsidR="007E6F75">
          <w:rPr>
            <w:rStyle w:val="citesec"/>
            <w:szCs w:val="24"/>
            <w:shd w:val="clear" w:color="auto" w:fill="auto"/>
          </w:rPr>
          <w:t>8</w:t>
        </w:r>
        <w:r w:rsidR="007E6F75" w:rsidRPr="00785C54">
          <w:rPr>
            <w:rStyle w:val="citesec"/>
            <w:szCs w:val="24"/>
            <w:shd w:val="clear" w:color="auto" w:fill="auto"/>
          </w:rPr>
          <w:t xml:space="preserve"> </w:t>
        </w:r>
      </w:ins>
      <w:r w:rsidRPr="00785C54">
        <w:rPr>
          <w:rStyle w:val="citesec"/>
          <w:szCs w:val="24"/>
          <w:shd w:val="clear" w:color="auto" w:fill="auto"/>
        </w:rPr>
        <w:t>to 13</w:t>
      </w:r>
      <w:r w:rsidRPr="00785C54">
        <w:rPr>
          <w:szCs w:val="24"/>
        </w:rPr>
        <w:t xml:space="preserve"> and pass all relevant test cases of the Abstract Test Suite in </w:t>
      </w:r>
      <w:r w:rsidRPr="00785C54">
        <w:rPr>
          <w:rStyle w:val="citeapp"/>
          <w:szCs w:val="24"/>
          <w:shd w:val="clear" w:color="auto" w:fill="auto"/>
        </w:rPr>
        <w:t>Annex A</w:t>
      </w:r>
      <w:r w:rsidRPr="00785C54">
        <w:rPr>
          <w:szCs w:val="24"/>
        </w:rPr>
        <w:t>.</w:t>
      </w:r>
    </w:p>
    <w:p w14:paraId="5CA57BC2" w14:textId="1F9D02E8" w:rsidR="005B5EAD" w:rsidRPr="00785C54" w:rsidRDefault="005B5EAD" w:rsidP="00785C54">
      <w:pPr>
        <w:pStyle w:val="BodyText"/>
        <w:autoSpaceDE w:val="0"/>
        <w:autoSpaceDN w:val="0"/>
        <w:adjustRightInd w:val="0"/>
        <w:rPr>
          <w:szCs w:val="24"/>
        </w:rPr>
      </w:pPr>
      <w:r w:rsidRPr="00785C54">
        <w:rPr>
          <w:szCs w:val="24"/>
        </w:rPr>
        <w:t xml:space="preserve">Depending on the characteristics of the implementing model application, schema or profile, one or more of the declared conformance classes can be chosen for fine-grained Observations, </w:t>
      </w:r>
      <w:r w:rsidR="001C6797">
        <w:rPr>
          <w:szCs w:val="24"/>
        </w:rPr>
        <w:t>m</w:t>
      </w:r>
      <w:r w:rsidR="001C6797" w:rsidRPr="00785C54">
        <w:rPr>
          <w:szCs w:val="24"/>
        </w:rPr>
        <w:t xml:space="preserve">easurements </w:t>
      </w:r>
      <w:r w:rsidRPr="00785C54">
        <w:rPr>
          <w:szCs w:val="24"/>
        </w:rPr>
        <w:t xml:space="preserve">and </w:t>
      </w:r>
      <w:r w:rsidR="001C6797">
        <w:rPr>
          <w:szCs w:val="24"/>
        </w:rPr>
        <w:t>s</w:t>
      </w:r>
      <w:r w:rsidR="001C6797" w:rsidRPr="00785C54">
        <w:rPr>
          <w:szCs w:val="24"/>
        </w:rPr>
        <w:t xml:space="preserve">amples </w:t>
      </w:r>
      <w:r w:rsidRPr="00785C54">
        <w:rPr>
          <w:szCs w:val="24"/>
        </w:rPr>
        <w:t xml:space="preserve">conformance. </w:t>
      </w:r>
      <w:r w:rsidRPr="00785C54">
        <w:rPr>
          <w:rStyle w:val="citetbl"/>
          <w:szCs w:val="24"/>
          <w:shd w:val="clear" w:color="auto" w:fill="auto"/>
        </w:rPr>
        <w:t>Table 1</w:t>
      </w:r>
      <w:r w:rsidRPr="00785C54">
        <w:rPr>
          <w:szCs w:val="24"/>
        </w:rPr>
        <w:t xml:space="preserve">, </w:t>
      </w:r>
      <w:r w:rsidRPr="00785C54">
        <w:rPr>
          <w:rStyle w:val="citetbl"/>
          <w:szCs w:val="24"/>
          <w:shd w:val="clear" w:color="auto" w:fill="auto"/>
        </w:rPr>
        <w:t>Table 2</w:t>
      </w:r>
      <w:r w:rsidRPr="00785C54">
        <w:rPr>
          <w:szCs w:val="24"/>
        </w:rPr>
        <w:t xml:space="preserve">, </w:t>
      </w:r>
      <w:r w:rsidRPr="00785C54">
        <w:rPr>
          <w:rStyle w:val="citetbl"/>
          <w:szCs w:val="24"/>
          <w:shd w:val="clear" w:color="auto" w:fill="auto"/>
        </w:rPr>
        <w:t>Table 3</w:t>
      </w:r>
      <w:r w:rsidRPr="00785C54">
        <w:rPr>
          <w:szCs w:val="24"/>
        </w:rPr>
        <w:t xml:space="preserve">, </w:t>
      </w:r>
      <w:r w:rsidRPr="00785C54">
        <w:rPr>
          <w:rStyle w:val="citetbl"/>
          <w:szCs w:val="24"/>
          <w:shd w:val="clear" w:color="auto" w:fill="auto"/>
        </w:rPr>
        <w:t>Table 4</w:t>
      </w:r>
      <w:r w:rsidRPr="00785C54">
        <w:rPr>
          <w:szCs w:val="24"/>
        </w:rPr>
        <w:t xml:space="preserve">, </w:t>
      </w:r>
      <w:r w:rsidRPr="00785C54">
        <w:rPr>
          <w:rStyle w:val="citetbl"/>
          <w:szCs w:val="24"/>
          <w:shd w:val="clear" w:color="auto" w:fill="auto"/>
        </w:rPr>
        <w:t>Table 5</w:t>
      </w:r>
      <w:r w:rsidRPr="00785C54">
        <w:rPr>
          <w:szCs w:val="24"/>
        </w:rPr>
        <w:t xml:space="preserve"> and </w:t>
      </w:r>
      <w:r w:rsidRPr="00785C54">
        <w:rPr>
          <w:rStyle w:val="citetbl"/>
          <w:szCs w:val="24"/>
          <w:shd w:val="clear" w:color="auto" w:fill="auto"/>
        </w:rPr>
        <w:t>Table 6</w:t>
      </w:r>
      <w:r w:rsidRPr="00785C54">
        <w:rPr>
          <w:szCs w:val="24"/>
        </w:rPr>
        <w:t xml:space="preserve"> list all of these classes by package, their relative identifiers and the corresponding subclauses of the Abstract Test Suite. The full URIs of the conformance classes </w:t>
      </w:r>
      <w:r w:rsidR="000A6B0A">
        <w:rPr>
          <w:szCs w:val="24"/>
        </w:rPr>
        <w:t>are</w:t>
      </w:r>
      <w:r w:rsidRPr="00785C54">
        <w:rPr>
          <w:szCs w:val="24"/>
        </w:rPr>
        <w:t xml:space="preserve"> formed by prefixing the relative URI path as described in</w:t>
      </w:r>
      <w:r w:rsidRPr="00785C54">
        <w:rPr>
          <w:rStyle w:val="citesec"/>
          <w:szCs w:val="24"/>
          <w:shd w:val="clear" w:color="auto" w:fill="auto"/>
        </w:rPr>
        <w:t> 4.7</w:t>
      </w:r>
      <w:r w:rsidRPr="00785C54">
        <w:rPr>
          <w:szCs w:val="24"/>
        </w:rPr>
        <w:t>.</w:t>
      </w:r>
    </w:p>
    <w:p w14:paraId="5389AB93" w14:textId="77777777" w:rsidR="005B5EAD" w:rsidRPr="00785C54" w:rsidRDefault="005B5EAD" w:rsidP="00785C54">
      <w:pPr>
        <w:pStyle w:val="Tabletitle"/>
        <w:autoSpaceDE w:val="0"/>
        <w:autoSpaceDN w:val="0"/>
        <w:adjustRightInd w:val="0"/>
        <w:outlineLvl w:val="0"/>
        <w:rPr>
          <w:szCs w:val="24"/>
        </w:rPr>
      </w:pPr>
      <w:r w:rsidRPr="00785C54">
        <w:rPr>
          <w:szCs w:val="24"/>
        </w:rPr>
        <w:t>Table 1 — Conceptual Observation schema conformance classes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238"/>
        <w:gridCol w:w="4252"/>
        <w:gridCol w:w="1231"/>
      </w:tblGrid>
      <w:tr w:rsidR="005B5EAD" w:rsidRPr="00785C54" w14:paraId="428FD190" w14:textId="77777777" w:rsidTr="00083060">
        <w:tc>
          <w:tcPr>
            <w:tcW w:w="4238" w:type="dxa"/>
            <w:tcBorders>
              <w:top w:val="single" w:sz="12" w:space="0" w:color="auto"/>
              <w:bottom w:val="single" w:sz="12" w:space="0" w:color="auto"/>
            </w:tcBorders>
          </w:tcPr>
          <w:p w14:paraId="74A90EBE" w14:textId="5AFC5721" w:rsidR="005B5EAD" w:rsidRPr="00785C54" w:rsidRDefault="005B5EAD" w:rsidP="00785C54">
            <w:pPr>
              <w:pStyle w:val="Tableheader"/>
              <w:autoSpaceDE w:val="0"/>
              <w:autoSpaceDN w:val="0"/>
              <w:adjustRightInd w:val="0"/>
              <w:jc w:val="center"/>
              <w:rPr>
                <w:b/>
                <w:bCs/>
                <w:szCs w:val="20"/>
              </w:rPr>
            </w:pPr>
            <w:r w:rsidRPr="00785C54">
              <w:rPr>
                <w:b/>
                <w:szCs w:val="24"/>
              </w:rPr>
              <w:t>Conformance class</w:t>
            </w:r>
          </w:p>
        </w:tc>
        <w:tc>
          <w:tcPr>
            <w:tcW w:w="4252" w:type="dxa"/>
            <w:tcBorders>
              <w:top w:val="single" w:sz="12" w:space="0" w:color="auto"/>
              <w:bottom w:val="single" w:sz="12" w:space="0" w:color="auto"/>
            </w:tcBorders>
          </w:tcPr>
          <w:p w14:paraId="14A7882F" w14:textId="64C44D8E" w:rsidR="005B5EAD" w:rsidRPr="00785C54" w:rsidRDefault="005B5EAD" w:rsidP="00785C54">
            <w:pPr>
              <w:pStyle w:val="Tableheader"/>
              <w:autoSpaceDE w:val="0"/>
              <w:autoSpaceDN w:val="0"/>
              <w:adjustRightInd w:val="0"/>
              <w:jc w:val="center"/>
              <w:rPr>
                <w:b/>
                <w:bCs/>
                <w:szCs w:val="20"/>
              </w:rPr>
            </w:pPr>
            <w:r w:rsidRPr="00785C54">
              <w:rPr>
                <w:b/>
                <w:szCs w:val="24"/>
              </w:rPr>
              <w:t>Identifier</w:t>
            </w:r>
          </w:p>
        </w:tc>
        <w:tc>
          <w:tcPr>
            <w:tcW w:w="1231" w:type="dxa"/>
            <w:tcBorders>
              <w:top w:val="single" w:sz="12" w:space="0" w:color="auto"/>
              <w:bottom w:val="single" w:sz="12" w:space="0" w:color="auto"/>
            </w:tcBorders>
          </w:tcPr>
          <w:p w14:paraId="7A2041F8" w14:textId="4600010A" w:rsidR="005B5EAD" w:rsidRPr="00785C54" w:rsidRDefault="001574A6" w:rsidP="00785C54">
            <w:pPr>
              <w:pStyle w:val="Tableheader"/>
              <w:autoSpaceDE w:val="0"/>
              <w:autoSpaceDN w:val="0"/>
              <w:adjustRightInd w:val="0"/>
              <w:jc w:val="center"/>
              <w:rPr>
                <w:b/>
                <w:bCs/>
                <w:szCs w:val="20"/>
              </w:rPr>
            </w:pPr>
            <w:r>
              <w:rPr>
                <w:rStyle w:val="citeapp"/>
                <w:b/>
                <w:szCs w:val="24"/>
                <w:shd w:val="clear" w:color="auto" w:fill="auto"/>
              </w:rPr>
              <w:t>s</w:t>
            </w:r>
            <w:r w:rsidR="000A6B0A">
              <w:rPr>
                <w:rStyle w:val="citeapp"/>
                <w:b/>
                <w:szCs w:val="24"/>
                <w:shd w:val="clear" w:color="auto" w:fill="auto"/>
              </w:rPr>
              <w:t>ub</w:t>
            </w:r>
            <w:r w:rsidR="005B5EAD" w:rsidRPr="00785C54">
              <w:rPr>
                <w:b/>
                <w:szCs w:val="24"/>
              </w:rPr>
              <w:t>clause</w:t>
            </w:r>
          </w:p>
        </w:tc>
      </w:tr>
      <w:tr w:rsidR="005B5EAD" w:rsidRPr="00785C54" w14:paraId="0C78D960" w14:textId="77777777" w:rsidTr="00083060">
        <w:tc>
          <w:tcPr>
            <w:tcW w:w="4238" w:type="dxa"/>
            <w:tcBorders>
              <w:top w:val="single" w:sz="12" w:space="0" w:color="auto"/>
            </w:tcBorders>
          </w:tcPr>
          <w:p w14:paraId="22674E91" w14:textId="08641326" w:rsidR="005B5EAD" w:rsidRPr="00785C54" w:rsidRDefault="005B5EAD" w:rsidP="00785C54">
            <w:pPr>
              <w:pStyle w:val="Tablebody"/>
              <w:autoSpaceDE w:val="0"/>
              <w:autoSpaceDN w:val="0"/>
              <w:adjustRightInd w:val="0"/>
              <w:jc w:val="both"/>
              <w:rPr>
                <w:szCs w:val="20"/>
              </w:rPr>
            </w:pPr>
            <w:r w:rsidRPr="00785C54">
              <w:rPr>
                <w:szCs w:val="24"/>
              </w:rPr>
              <w:t>Conceptual Observation schema package</w:t>
            </w:r>
          </w:p>
        </w:tc>
        <w:tc>
          <w:tcPr>
            <w:tcW w:w="4252" w:type="dxa"/>
            <w:tcBorders>
              <w:top w:val="single" w:sz="12" w:space="0" w:color="auto"/>
            </w:tcBorders>
          </w:tcPr>
          <w:p w14:paraId="703DCE90" w14:textId="4A8ABBBB"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obs-cpt</w:t>
            </w:r>
            <w:proofErr w:type="spellEnd"/>
          </w:p>
        </w:tc>
        <w:tc>
          <w:tcPr>
            <w:tcW w:w="1231" w:type="dxa"/>
            <w:tcBorders>
              <w:top w:val="single" w:sz="12" w:space="0" w:color="auto"/>
            </w:tcBorders>
          </w:tcPr>
          <w:p w14:paraId="0E2A6BDE" w14:textId="5E6E6148"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A.1.1</w:t>
            </w:r>
          </w:p>
        </w:tc>
      </w:tr>
      <w:tr w:rsidR="005B5EAD" w:rsidRPr="00785C54" w14:paraId="28630CE5" w14:textId="77777777" w:rsidTr="00083060">
        <w:tc>
          <w:tcPr>
            <w:tcW w:w="4238" w:type="dxa"/>
          </w:tcPr>
          <w:p w14:paraId="1337F46C" w14:textId="0934B786"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Deployment</w:t>
            </w:r>
          </w:p>
        </w:tc>
        <w:tc>
          <w:tcPr>
            <w:tcW w:w="4252" w:type="dxa"/>
          </w:tcPr>
          <w:p w14:paraId="64A87DB8" w14:textId="6D937C8F"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obs-cpt</w:t>
            </w:r>
            <w:proofErr w:type="spellEnd"/>
            <w:r w:rsidRPr="00785C54">
              <w:rPr>
                <w:szCs w:val="24"/>
              </w:rPr>
              <w:t>/Deployment</w:t>
            </w:r>
          </w:p>
        </w:tc>
        <w:tc>
          <w:tcPr>
            <w:tcW w:w="1231" w:type="dxa"/>
          </w:tcPr>
          <w:p w14:paraId="2EEBD54F" w14:textId="41B6CDC7"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A.1.2</w:t>
            </w:r>
          </w:p>
        </w:tc>
      </w:tr>
      <w:tr w:rsidR="005B5EAD" w:rsidRPr="00785C54" w14:paraId="4092DD5B" w14:textId="77777777" w:rsidTr="00083060">
        <w:tc>
          <w:tcPr>
            <w:tcW w:w="4238" w:type="dxa"/>
          </w:tcPr>
          <w:p w14:paraId="7AF274D2" w14:textId="46714FD1"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Host</w:t>
            </w:r>
          </w:p>
        </w:tc>
        <w:tc>
          <w:tcPr>
            <w:tcW w:w="4252" w:type="dxa"/>
          </w:tcPr>
          <w:p w14:paraId="42788F01" w14:textId="28685AE2"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obs-cpt</w:t>
            </w:r>
            <w:proofErr w:type="spellEnd"/>
            <w:r w:rsidRPr="00785C54">
              <w:rPr>
                <w:szCs w:val="24"/>
              </w:rPr>
              <w:t>/Host</w:t>
            </w:r>
          </w:p>
        </w:tc>
        <w:tc>
          <w:tcPr>
            <w:tcW w:w="1231" w:type="dxa"/>
          </w:tcPr>
          <w:p w14:paraId="2612F6CD" w14:textId="22A8084C"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A.1.3</w:t>
            </w:r>
          </w:p>
        </w:tc>
      </w:tr>
      <w:tr w:rsidR="005B5EAD" w:rsidRPr="00785C54" w14:paraId="1C05D7A8" w14:textId="77777777" w:rsidTr="00083060">
        <w:tc>
          <w:tcPr>
            <w:tcW w:w="4238" w:type="dxa"/>
          </w:tcPr>
          <w:p w14:paraId="5D42BF74" w14:textId="040FF15A"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w:t>
            </w:r>
            <w:proofErr w:type="spellStart"/>
            <w:r w:rsidRPr="00785C54">
              <w:rPr>
                <w:szCs w:val="24"/>
              </w:rPr>
              <w:t>ObservableProperty</w:t>
            </w:r>
            <w:proofErr w:type="spellEnd"/>
          </w:p>
        </w:tc>
        <w:tc>
          <w:tcPr>
            <w:tcW w:w="4252" w:type="dxa"/>
          </w:tcPr>
          <w:p w14:paraId="64B7A559" w14:textId="45F44B98"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obs-cpt</w:t>
            </w:r>
            <w:proofErr w:type="spellEnd"/>
            <w:r w:rsidRPr="00785C54">
              <w:rPr>
                <w:szCs w:val="24"/>
              </w:rPr>
              <w:t>/</w:t>
            </w:r>
            <w:proofErr w:type="spellStart"/>
            <w:r w:rsidRPr="00785C54">
              <w:rPr>
                <w:szCs w:val="24"/>
              </w:rPr>
              <w:t>ObservableProperty</w:t>
            </w:r>
            <w:proofErr w:type="spellEnd"/>
          </w:p>
        </w:tc>
        <w:tc>
          <w:tcPr>
            <w:tcW w:w="1231" w:type="dxa"/>
          </w:tcPr>
          <w:p w14:paraId="744F29DC" w14:textId="1BAF7E12"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A.1.4</w:t>
            </w:r>
          </w:p>
        </w:tc>
      </w:tr>
      <w:tr w:rsidR="005B5EAD" w:rsidRPr="00785C54" w14:paraId="33D0EC4B" w14:textId="77777777" w:rsidTr="00083060">
        <w:tc>
          <w:tcPr>
            <w:tcW w:w="4238" w:type="dxa"/>
          </w:tcPr>
          <w:p w14:paraId="272F0FE4" w14:textId="72AAB6CD"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Observation</w:t>
            </w:r>
          </w:p>
        </w:tc>
        <w:tc>
          <w:tcPr>
            <w:tcW w:w="4252" w:type="dxa"/>
          </w:tcPr>
          <w:p w14:paraId="538158B9" w14:textId="4CF682C1"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obs-cpt</w:t>
            </w:r>
            <w:proofErr w:type="spellEnd"/>
            <w:r w:rsidRPr="00785C54">
              <w:rPr>
                <w:szCs w:val="24"/>
              </w:rPr>
              <w:t>/Observation</w:t>
            </w:r>
          </w:p>
        </w:tc>
        <w:tc>
          <w:tcPr>
            <w:tcW w:w="1231" w:type="dxa"/>
          </w:tcPr>
          <w:p w14:paraId="24358235" w14:textId="5EFAF3A9"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A.1.5</w:t>
            </w:r>
          </w:p>
        </w:tc>
      </w:tr>
      <w:tr w:rsidR="005B5EAD" w:rsidRPr="00785C54" w14:paraId="641567E5" w14:textId="77777777" w:rsidTr="00083060">
        <w:tc>
          <w:tcPr>
            <w:tcW w:w="4238" w:type="dxa"/>
          </w:tcPr>
          <w:p w14:paraId="7105C632" w14:textId="1A33BDA7"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Observer</w:t>
            </w:r>
          </w:p>
        </w:tc>
        <w:tc>
          <w:tcPr>
            <w:tcW w:w="4252" w:type="dxa"/>
          </w:tcPr>
          <w:p w14:paraId="05915AE9" w14:textId="25F48574"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obs-cpt</w:t>
            </w:r>
            <w:proofErr w:type="spellEnd"/>
            <w:r w:rsidRPr="00785C54">
              <w:rPr>
                <w:szCs w:val="24"/>
              </w:rPr>
              <w:t>/Observer</w:t>
            </w:r>
          </w:p>
        </w:tc>
        <w:tc>
          <w:tcPr>
            <w:tcW w:w="1231" w:type="dxa"/>
          </w:tcPr>
          <w:p w14:paraId="3459621B" w14:textId="338845D9"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A.1.6</w:t>
            </w:r>
          </w:p>
        </w:tc>
      </w:tr>
      <w:tr w:rsidR="005B5EAD" w:rsidRPr="00785C54" w14:paraId="1ED29F41" w14:textId="77777777" w:rsidTr="00083060">
        <w:tc>
          <w:tcPr>
            <w:tcW w:w="4238" w:type="dxa"/>
          </w:tcPr>
          <w:p w14:paraId="243F9DFA" w14:textId="4DFF67CA"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w:t>
            </w:r>
            <w:proofErr w:type="spellStart"/>
            <w:r w:rsidRPr="00785C54">
              <w:rPr>
                <w:szCs w:val="24"/>
              </w:rPr>
              <w:t>ObservingProcedure</w:t>
            </w:r>
            <w:proofErr w:type="spellEnd"/>
          </w:p>
        </w:tc>
        <w:tc>
          <w:tcPr>
            <w:tcW w:w="4252" w:type="dxa"/>
          </w:tcPr>
          <w:p w14:paraId="379C34DF" w14:textId="0BBBBD98"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obs-cpt</w:t>
            </w:r>
            <w:proofErr w:type="spellEnd"/>
            <w:r w:rsidRPr="00785C54">
              <w:rPr>
                <w:szCs w:val="24"/>
              </w:rPr>
              <w:t>/</w:t>
            </w:r>
            <w:proofErr w:type="spellStart"/>
            <w:r w:rsidRPr="00785C54">
              <w:rPr>
                <w:szCs w:val="24"/>
              </w:rPr>
              <w:t>ObservingProcedure</w:t>
            </w:r>
            <w:proofErr w:type="spellEnd"/>
          </w:p>
        </w:tc>
        <w:tc>
          <w:tcPr>
            <w:tcW w:w="1231" w:type="dxa"/>
          </w:tcPr>
          <w:p w14:paraId="7EA51990" w14:textId="18B069E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A.1.7</w:t>
            </w:r>
          </w:p>
        </w:tc>
      </w:tr>
      <w:tr w:rsidR="005B5EAD" w:rsidRPr="00785C54" w14:paraId="598A2E51" w14:textId="77777777" w:rsidTr="00083060">
        <w:tc>
          <w:tcPr>
            <w:tcW w:w="4238" w:type="dxa"/>
            <w:tcBorders>
              <w:bottom w:val="single" w:sz="12" w:space="0" w:color="auto"/>
            </w:tcBorders>
          </w:tcPr>
          <w:p w14:paraId="1134307F" w14:textId="5A3D8C18" w:rsidR="005B5EAD" w:rsidRPr="00785C54" w:rsidRDefault="005B5EAD" w:rsidP="00785C54">
            <w:pPr>
              <w:pStyle w:val="Tablebody"/>
              <w:autoSpaceDE w:val="0"/>
              <w:autoSpaceDN w:val="0"/>
              <w:adjustRightInd w:val="0"/>
              <w:jc w:val="both"/>
              <w:rPr>
                <w:szCs w:val="20"/>
              </w:rPr>
            </w:pPr>
            <w:r w:rsidRPr="00785C54">
              <w:rPr>
                <w:szCs w:val="24"/>
              </w:rPr>
              <w:lastRenderedPageBreak/>
              <w:t xml:space="preserve">Conceptual Observation </w:t>
            </w:r>
            <w:r w:rsidR="001574A6">
              <w:rPr>
                <w:szCs w:val="24"/>
              </w:rPr>
              <w:t>–</w:t>
            </w:r>
            <w:r w:rsidRPr="00785C54">
              <w:rPr>
                <w:szCs w:val="24"/>
              </w:rPr>
              <w:t xml:space="preserve"> Procedure</w:t>
            </w:r>
          </w:p>
        </w:tc>
        <w:tc>
          <w:tcPr>
            <w:tcW w:w="4252" w:type="dxa"/>
            <w:tcBorders>
              <w:bottom w:val="single" w:sz="12" w:space="0" w:color="auto"/>
            </w:tcBorders>
          </w:tcPr>
          <w:p w14:paraId="1A352E3D" w14:textId="2DE6D6F3"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obs-cpt</w:t>
            </w:r>
            <w:proofErr w:type="spellEnd"/>
            <w:r w:rsidRPr="00785C54">
              <w:rPr>
                <w:szCs w:val="24"/>
              </w:rPr>
              <w:t>/Procedure</w:t>
            </w:r>
          </w:p>
        </w:tc>
        <w:tc>
          <w:tcPr>
            <w:tcW w:w="1231" w:type="dxa"/>
            <w:tcBorders>
              <w:bottom w:val="single" w:sz="12" w:space="0" w:color="auto"/>
            </w:tcBorders>
          </w:tcPr>
          <w:p w14:paraId="053B932F" w14:textId="502B034B"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A.1.8</w:t>
            </w:r>
          </w:p>
        </w:tc>
      </w:tr>
    </w:tbl>
    <w:p w14:paraId="4AABE53C" w14:textId="06345B26" w:rsidR="001B2CF3" w:rsidRPr="00785C54" w:rsidRDefault="001B2CF3" w:rsidP="00785C54">
      <w:pPr>
        <w:pStyle w:val="BodyText"/>
        <w:rPr>
          <w:lang w:val="fr-CH"/>
        </w:rPr>
      </w:pPr>
    </w:p>
    <w:p w14:paraId="7B7ECD5E" w14:textId="21997FE6" w:rsidR="005B5EAD" w:rsidRPr="00785C54" w:rsidRDefault="005B5EAD" w:rsidP="00785C54">
      <w:pPr>
        <w:pStyle w:val="Tabletitle"/>
        <w:autoSpaceDE w:val="0"/>
        <w:autoSpaceDN w:val="0"/>
        <w:adjustRightInd w:val="0"/>
        <w:outlineLvl w:val="0"/>
        <w:rPr>
          <w:szCs w:val="24"/>
          <w:lang w:val="fr-CH"/>
        </w:rPr>
      </w:pPr>
      <w:r w:rsidRPr="00785C54">
        <w:rPr>
          <w:szCs w:val="24"/>
          <w:lang w:val="fr-CH"/>
        </w:rPr>
        <w:t xml:space="preserve">Table 2 — Abstract Observation </w:t>
      </w:r>
      <w:proofErr w:type="spellStart"/>
      <w:r w:rsidR="00022C0A">
        <w:rPr>
          <w:szCs w:val="24"/>
          <w:lang w:val="fr-CH"/>
        </w:rPr>
        <w:t>C</w:t>
      </w:r>
      <w:r w:rsidR="00022C0A" w:rsidRPr="00785C54">
        <w:rPr>
          <w:szCs w:val="24"/>
          <w:lang w:val="fr-CH"/>
        </w:rPr>
        <w:t>ore</w:t>
      </w:r>
      <w:proofErr w:type="spellEnd"/>
      <w:r w:rsidR="00022C0A" w:rsidRPr="00785C54">
        <w:rPr>
          <w:szCs w:val="24"/>
          <w:lang w:val="fr-CH"/>
        </w:rPr>
        <w:t xml:space="preserve"> </w:t>
      </w:r>
      <w:proofErr w:type="spellStart"/>
      <w:r w:rsidRPr="00785C54">
        <w:rPr>
          <w:szCs w:val="24"/>
          <w:lang w:val="fr-CH"/>
        </w:rPr>
        <w:t>conformance</w:t>
      </w:r>
      <w:proofErr w:type="spellEnd"/>
      <w:r w:rsidRPr="00785C54">
        <w:rPr>
          <w:szCs w:val="24"/>
          <w:lang w:val="fr-CH"/>
        </w:rPr>
        <w:t xml:space="preserve"> classes</w:t>
      </w:r>
    </w:p>
    <w:tbl>
      <w:tblPr>
        <w:tblStyle w:val="TableGrid"/>
        <w:tblW w:w="0" w:type="auto"/>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4175"/>
        <w:gridCol w:w="4315"/>
        <w:gridCol w:w="1231"/>
      </w:tblGrid>
      <w:tr w:rsidR="005B5EAD" w:rsidRPr="00785C54" w14:paraId="649CB8BC" w14:textId="77777777" w:rsidTr="00083060">
        <w:tc>
          <w:tcPr>
            <w:tcW w:w="4175" w:type="dxa"/>
            <w:tcBorders>
              <w:top w:val="single" w:sz="12" w:space="0" w:color="auto"/>
              <w:bottom w:val="single" w:sz="12" w:space="0" w:color="auto"/>
            </w:tcBorders>
          </w:tcPr>
          <w:p w14:paraId="7FE983C4" w14:textId="561328C2" w:rsidR="005B5EAD" w:rsidRPr="00785C54" w:rsidRDefault="005B5EAD" w:rsidP="00785C54">
            <w:pPr>
              <w:pStyle w:val="Tableheader"/>
              <w:autoSpaceDE w:val="0"/>
              <w:autoSpaceDN w:val="0"/>
              <w:adjustRightInd w:val="0"/>
              <w:jc w:val="center"/>
              <w:rPr>
                <w:b/>
                <w:bCs/>
                <w:szCs w:val="20"/>
              </w:rPr>
            </w:pPr>
            <w:r w:rsidRPr="00785C54">
              <w:rPr>
                <w:b/>
                <w:szCs w:val="24"/>
              </w:rPr>
              <w:t>Conformance class</w:t>
            </w:r>
          </w:p>
        </w:tc>
        <w:tc>
          <w:tcPr>
            <w:tcW w:w="4315" w:type="dxa"/>
            <w:tcBorders>
              <w:top w:val="single" w:sz="12" w:space="0" w:color="auto"/>
              <w:bottom w:val="single" w:sz="12" w:space="0" w:color="auto"/>
            </w:tcBorders>
          </w:tcPr>
          <w:p w14:paraId="3C70FA61" w14:textId="579D13BA" w:rsidR="005B5EAD" w:rsidRPr="00785C54" w:rsidRDefault="005B5EAD" w:rsidP="00785C54">
            <w:pPr>
              <w:pStyle w:val="Tableheader"/>
              <w:autoSpaceDE w:val="0"/>
              <w:autoSpaceDN w:val="0"/>
              <w:adjustRightInd w:val="0"/>
              <w:jc w:val="center"/>
              <w:rPr>
                <w:b/>
                <w:bCs/>
                <w:szCs w:val="20"/>
              </w:rPr>
            </w:pPr>
            <w:r w:rsidRPr="00785C54">
              <w:rPr>
                <w:b/>
                <w:szCs w:val="24"/>
              </w:rPr>
              <w:t>Identifier</w:t>
            </w:r>
          </w:p>
        </w:tc>
        <w:tc>
          <w:tcPr>
            <w:tcW w:w="1231" w:type="dxa"/>
            <w:tcBorders>
              <w:top w:val="single" w:sz="12" w:space="0" w:color="auto"/>
              <w:bottom w:val="single" w:sz="12" w:space="0" w:color="auto"/>
            </w:tcBorders>
          </w:tcPr>
          <w:p w14:paraId="55421E99" w14:textId="70841E75" w:rsidR="005B5EAD" w:rsidRPr="00785C54" w:rsidRDefault="001574A6" w:rsidP="00785C54">
            <w:pPr>
              <w:pStyle w:val="Tableheader"/>
              <w:autoSpaceDE w:val="0"/>
              <w:autoSpaceDN w:val="0"/>
              <w:adjustRightInd w:val="0"/>
              <w:jc w:val="center"/>
              <w:rPr>
                <w:b/>
                <w:bCs/>
                <w:szCs w:val="20"/>
              </w:rPr>
            </w:pPr>
            <w:r>
              <w:rPr>
                <w:rStyle w:val="citeapp"/>
                <w:b/>
                <w:szCs w:val="24"/>
                <w:shd w:val="clear" w:color="auto" w:fill="auto"/>
              </w:rPr>
              <w:t>s</w:t>
            </w:r>
            <w:r w:rsidR="000A6B0A">
              <w:rPr>
                <w:rStyle w:val="citeapp"/>
                <w:b/>
                <w:szCs w:val="24"/>
                <w:shd w:val="clear" w:color="auto" w:fill="auto"/>
              </w:rPr>
              <w:t>ub</w:t>
            </w:r>
            <w:r w:rsidR="005B5EAD" w:rsidRPr="00785C54">
              <w:rPr>
                <w:b/>
                <w:szCs w:val="24"/>
              </w:rPr>
              <w:t>clause</w:t>
            </w:r>
          </w:p>
        </w:tc>
      </w:tr>
      <w:tr w:rsidR="005B5EAD" w:rsidRPr="00785C54" w14:paraId="3A636097" w14:textId="77777777" w:rsidTr="00083060">
        <w:tc>
          <w:tcPr>
            <w:tcW w:w="4175" w:type="dxa"/>
            <w:tcBorders>
              <w:top w:val="single" w:sz="12" w:space="0" w:color="auto"/>
            </w:tcBorders>
          </w:tcPr>
          <w:p w14:paraId="6B67E660" w14:textId="17915070"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Pr="00785C54">
              <w:rPr>
                <w:szCs w:val="24"/>
              </w:rPr>
              <w:t>package</w:t>
            </w:r>
          </w:p>
        </w:tc>
        <w:tc>
          <w:tcPr>
            <w:tcW w:w="4315" w:type="dxa"/>
            <w:tcBorders>
              <w:top w:val="single" w:sz="12" w:space="0" w:color="auto"/>
            </w:tcBorders>
          </w:tcPr>
          <w:p w14:paraId="0BFDE82A" w14:textId="08F227CC" w:rsidR="005B5EAD" w:rsidRPr="00785C54" w:rsidRDefault="005B5EAD" w:rsidP="00785C54">
            <w:pPr>
              <w:pStyle w:val="Tablebody"/>
              <w:autoSpaceDE w:val="0"/>
              <w:autoSpaceDN w:val="0"/>
              <w:adjustRightInd w:val="0"/>
              <w:rPr>
                <w:szCs w:val="20"/>
              </w:rPr>
            </w:pPr>
            <w:r w:rsidRPr="00785C54">
              <w:rPr>
                <w:szCs w:val="24"/>
              </w:rPr>
              <w:t>/conf/</w:t>
            </w:r>
            <w:proofErr w:type="spellStart"/>
            <w:r w:rsidRPr="00785C54">
              <w:rPr>
                <w:szCs w:val="24"/>
              </w:rPr>
              <w:t>obs</w:t>
            </w:r>
            <w:proofErr w:type="spellEnd"/>
            <w:r w:rsidRPr="00785C54">
              <w:rPr>
                <w:szCs w:val="24"/>
              </w:rPr>
              <w:t>-core</w:t>
            </w:r>
          </w:p>
        </w:tc>
        <w:tc>
          <w:tcPr>
            <w:tcW w:w="1231" w:type="dxa"/>
            <w:tcBorders>
              <w:top w:val="single" w:sz="12" w:space="0" w:color="auto"/>
            </w:tcBorders>
          </w:tcPr>
          <w:p w14:paraId="26C04D54" w14:textId="1D365DB9"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A.2.1</w:t>
            </w:r>
          </w:p>
        </w:tc>
      </w:tr>
      <w:tr w:rsidR="005B5EAD" w:rsidRPr="00785C54" w14:paraId="243E80D2" w14:textId="77777777" w:rsidTr="00083060">
        <w:tc>
          <w:tcPr>
            <w:tcW w:w="4175" w:type="dxa"/>
          </w:tcPr>
          <w:p w14:paraId="117D48DD" w14:textId="50AEDE07"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w:t>
            </w:r>
            <w:proofErr w:type="spellStart"/>
            <w:r w:rsidRPr="00785C54">
              <w:rPr>
                <w:szCs w:val="24"/>
              </w:rPr>
              <w:t>AbstractDeployment</w:t>
            </w:r>
            <w:proofErr w:type="spellEnd"/>
          </w:p>
        </w:tc>
        <w:tc>
          <w:tcPr>
            <w:tcW w:w="4315" w:type="dxa"/>
          </w:tcPr>
          <w:p w14:paraId="0E610F1E" w14:textId="05946D22" w:rsidR="005B5EAD" w:rsidRPr="00785C54" w:rsidRDefault="005B5EAD" w:rsidP="00785C54">
            <w:pPr>
              <w:pStyle w:val="Tablebody"/>
              <w:autoSpaceDE w:val="0"/>
              <w:autoSpaceDN w:val="0"/>
              <w:adjustRightInd w:val="0"/>
              <w:rPr>
                <w:szCs w:val="20"/>
              </w:rPr>
            </w:pPr>
            <w:r w:rsidRPr="00785C54">
              <w:rPr>
                <w:szCs w:val="24"/>
              </w:rPr>
              <w:t>/conf/</w:t>
            </w:r>
            <w:proofErr w:type="spellStart"/>
            <w:r w:rsidRPr="00785C54">
              <w:rPr>
                <w:szCs w:val="24"/>
              </w:rPr>
              <w:t>obs</w:t>
            </w:r>
            <w:proofErr w:type="spellEnd"/>
            <w:r w:rsidRPr="00785C54">
              <w:rPr>
                <w:szCs w:val="24"/>
              </w:rPr>
              <w:t>-core/</w:t>
            </w:r>
            <w:proofErr w:type="spellStart"/>
            <w:r w:rsidRPr="00785C54">
              <w:rPr>
                <w:szCs w:val="24"/>
              </w:rPr>
              <w:t>AbstractDeployment</w:t>
            </w:r>
            <w:proofErr w:type="spellEnd"/>
          </w:p>
        </w:tc>
        <w:tc>
          <w:tcPr>
            <w:tcW w:w="1231" w:type="dxa"/>
          </w:tcPr>
          <w:p w14:paraId="3C8DBAA8" w14:textId="6F7C8870"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A.2.2</w:t>
            </w:r>
          </w:p>
        </w:tc>
      </w:tr>
      <w:tr w:rsidR="005B5EAD" w:rsidRPr="00785C54" w14:paraId="0AA2C850" w14:textId="77777777" w:rsidTr="00083060">
        <w:tc>
          <w:tcPr>
            <w:tcW w:w="4175" w:type="dxa"/>
          </w:tcPr>
          <w:p w14:paraId="0CE0BE33" w14:textId="1832F299"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w:t>
            </w:r>
            <w:proofErr w:type="spellStart"/>
            <w:r w:rsidRPr="00785C54">
              <w:rPr>
                <w:szCs w:val="24"/>
              </w:rPr>
              <w:t>AbstractHost</w:t>
            </w:r>
            <w:proofErr w:type="spellEnd"/>
          </w:p>
        </w:tc>
        <w:tc>
          <w:tcPr>
            <w:tcW w:w="4315" w:type="dxa"/>
          </w:tcPr>
          <w:p w14:paraId="24ED7010" w14:textId="55FEA06A" w:rsidR="005B5EAD" w:rsidRPr="00785C54" w:rsidRDefault="005B5EAD" w:rsidP="00785C54">
            <w:pPr>
              <w:pStyle w:val="Tablebody"/>
              <w:autoSpaceDE w:val="0"/>
              <w:autoSpaceDN w:val="0"/>
              <w:adjustRightInd w:val="0"/>
              <w:rPr>
                <w:szCs w:val="20"/>
              </w:rPr>
            </w:pPr>
            <w:r w:rsidRPr="00785C54">
              <w:rPr>
                <w:szCs w:val="24"/>
              </w:rPr>
              <w:t>/conf/</w:t>
            </w:r>
            <w:proofErr w:type="spellStart"/>
            <w:r w:rsidRPr="00785C54">
              <w:rPr>
                <w:szCs w:val="24"/>
              </w:rPr>
              <w:t>obs</w:t>
            </w:r>
            <w:proofErr w:type="spellEnd"/>
            <w:r w:rsidRPr="00785C54">
              <w:rPr>
                <w:szCs w:val="24"/>
              </w:rPr>
              <w:t>-core/</w:t>
            </w:r>
            <w:proofErr w:type="spellStart"/>
            <w:r w:rsidRPr="00785C54">
              <w:rPr>
                <w:szCs w:val="24"/>
              </w:rPr>
              <w:t>AbstractHost</w:t>
            </w:r>
            <w:proofErr w:type="spellEnd"/>
          </w:p>
        </w:tc>
        <w:tc>
          <w:tcPr>
            <w:tcW w:w="1231" w:type="dxa"/>
          </w:tcPr>
          <w:p w14:paraId="43F0DEDE" w14:textId="25C9FC5D"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A.2.3</w:t>
            </w:r>
          </w:p>
        </w:tc>
      </w:tr>
      <w:tr w:rsidR="005B5EAD" w:rsidRPr="00785C54" w14:paraId="246FEB92" w14:textId="77777777" w:rsidTr="00083060">
        <w:tc>
          <w:tcPr>
            <w:tcW w:w="4175" w:type="dxa"/>
          </w:tcPr>
          <w:p w14:paraId="21EB5A7D" w14:textId="6EA9EC6D"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w:t>
            </w:r>
            <w:proofErr w:type="spellStart"/>
            <w:r w:rsidRPr="00785C54">
              <w:rPr>
                <w:szCs w:val="24"/>
              </w:rPr>
              <w:t>AbstractObservableProperty</w:t>
            </w:r>
            <w:proofErr w:type="spellEnd"/>
          </w:p>
        </w:tc>
        <w:tc>
          <w:tcPr>
            <w:tcW w:w="4315" w:type="dxa"/>
          </w:tcPr>
          <w:p w14:paraId="5CFB3471" w14:textId="3FFF8258" w:rsidR="005B5EAD" w:rsidRPr="00785C54" w:rsidRDefault="005B5EAD" w:rsidP="00785C54">
            <w:pPr>
              <w:pStyle w:val="Tablebody"/>
              <w:autoSpaceDE w:val="0"/>
              <w:autoSpaceDN w:val="0"/>
              <w:adjustRightInd w:val="0"/>
              <w:rPr>
                <w:szCs w:val="20"/>
              </w:rPr>
            </w:pPr>
            <w:r w:rsidRPr="00785C54">
              <w:rPr>
                <w:szCs w:val="24"/>
              </w:rPr>
              <w:t>/conf/</w:t>
            </w:r>
            <w:proofErr w:type="spellStart"/>
            <w:r w:rsidRPr="00785C54">
              <w:rPr>
                <w:szCs w:val="24"/>
              </w:rPr>
              <w:t>obs</w:t>
            </w:r>
            <w:proofErr w:type="spellEnd"/>
            <w:r w:rsidRPr="00785C54">
              <w:rPr>
                <w:szCs w:val="24"/>
              </w:rPr>
              <w:t>-core/</w:t>
            </w:r>
            <w:proofErr w:type="spellStart"/>
            <w:r w:rsidRPr="00785C54">
              <w:rPr>
                <w:szCs w:val="24"/>
              </w:rPr>
              <w:t>AbstractObservableProperty</w:t>
            </w:r>
            <w:proofErr w:type="spellEnd"/>
          </w:p>
        </w:tc>
        <w:tc>
          <w:tcPr>
            <w:tcW w:w="1231" w:type="dxa"/>
          </w:tcPr>
          <w:p w14:paraId="2C17B462" w14:textId="21C8A49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A.2.4</w:t>
            </w:r>
          </w:p>
        </w:tc>
      </w:tr>
      <w:tr w:rsidR="005B5EAD" w:rsidRPr="00785C54" w14:paraId="412896BA" w14:textId="77777777" w:rsidTr="00083060">
        <w:tc>
          <w:tcPr>
            <w:tcW w:w="4175" w:type="dxa"/>
          </w:tcPr>
          <w:p w14:paraId="74ACFCF4" w14:textId="3651E2AD"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w:t>
            </w:r>
            <w:proofErr w:type="spellStart"/>
            <w:r w:rsidRPr="00785C54">
              <w:rPr>
                <w:szCs w:val="24"/>
              </w:rPr>
              <w:t>AbstractObservation</w:t>
            </w:r>
            <w:proofErr w:type="spellEnd"/>
          </w:p>
        </w:tc>
        <w:tc>
          <w:tcPr>
            <w:tcW w:w="4315" w:type="dxa"/>
          </w:tcPr>
          <w:p w14:paraId="2B711055" w14:textId="3537F9BB" w:rsidR="005B5EAD" w:rsidRPr="00785C54" w:rsidRDefault="005B5EAD" w:rsidP="00785C54">
            <w:pPr>
              <w:pStyle w:val="Tablebody"/>
              <w:autoSpaceDE w:val="0"/>
              <w:autoSpaceDN w:val="0"/>
              <w:adjustRightInd w:val="0"/>
              <w:rPr>
                <w:szCs w:val="20"/>
              </w:rPr>
            </w:pPr>
            <w:r w:rsidRPr="00785C54">
              <w:rPr>
                <w:szCs w:val="24"/>
              </w:rPr>
              <w:t>/conf/</w:t>
            </w:r>
            <w:proofErr w:type="spellStart"/>
            <w:r w:rsidRPr="00785C54">
              <w:rPr>
                <w:szCs w:val="24"/>
              </w:rPr>
              <w:t>obs</w:t>
            </w:r>
            <w:proofErr w:type="spellEnd"/>
            <w:r w:rsidRPr="00785C54">
              <w:rPr>
                <w:szCs w:val="24"/>
              </w:rPr>
              <w:t>-core/</w:t>
            </w:r>
            <w:proofErr w:type="spellStart"/>
            <w:r w:rsidRPr="00785C54">
              <w:rPr>
                <w:szCs w:val="24"/>
              </w:rPr>
              <w:t>AbstractObservation</w:t>
            </w:r>
            <w:proofErr w:type="spellEnd"/>
          </w:p>
        </w:tc>
        <w:tc>
          <w:tcPr>
            <w:tcW w:w="1231" w:type="dxa"/>
          </w:tcPr>
          <w:p w14:paraId="2B8C51BD" w14:textId="757709B2"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A.2.5</w:t>
            </w:r>
          </w:p>
        </w:tc>
      </w:tr>
      <w:tr w:rsidR="005B5EAD" w:rsidRPr="00785C54" w14:paraId="22FCFF8C" w14:textId="77777777" w:rsidTr="00083060">
        <w:tc>
          <w:tcPr>
            <w:tcW w:w="4175" w:type="dxa"/>
          </w:tcPr>
          <w:p w14:paraId="4D2B39F5" w14:textId="6D89E25D"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w:t>
            </w:r>
            <w:proofErr w:type="spellStart"/>
            <w:r w:rsidRPr="00785C54">
              <w:rPr>
                <w:szCs w:val="24"/>
              </w:rPr>
              <w:t>AbstractObservationCharacteristics</w:t>
            </w:r>
            <w:proofErr w:type="spellEnd"/>
          </w:p>
        </w:tc>
        <w:tc>
          <w:tcPr>
            <w:tcW w:w="4315" w:type="dxa"/>
          </w:tcPr>
          <w:p w14:paraId="0E5B446C" w14:textId="7D44D384" w:rsidR="005B5EAD" w:rsidRPr="00785C54" w:rsidRDefault="005B5EAD" w:rsidP="00785C54">
            <w:pPr>
              <w:pStyle w:val="Tablebody"/>
              <w:autoSpaceDE w:val="0"/>
              <w:autoSpaceDN w:val="0"/>
              <w:adjustRightInd w:val="0"/>
              <w:rPr>
                <w:szCs w:val="20"/>
              </w:rPr>
            </w:pPr>
            <w:r w:rsidRPr="00785C54">
              <w:rPr>
                <w:szCs w:val="24"/>
              </w:rPr>
              <w:t>/conf/</w:t>
            </w:r>
            <w:proofErr w:type="spellStart"/>
            <w:r w:rsidRPr="00785C54">
              <w:rPr>
                <w:szCs w:val="24"/>
              </w:rPr>
              <w:t>obs</w:t>
            </w:r>
            <w:proofErr w:type="spellEnd"/>
            <w:r w:rsidRPr="00785C54">
              <w:rPr>
                <w:szCs w:val="24"/>
              </w:rPr>
              <w:t>-core/</w:t>
            </w:r>
            <w:proofErr w:type="spellStart"/>
            <w:r w:rsidRPr="00785C54">
              <w:rPr>
                <w:szCs w:val="24"/>
              </w:rPr>
              <w:t>AbstractObservationCharacteristics</w:t>
            </w:r>
            <w:proofErr w:type="spellEnd"/>
          </w:p>
        </w:tc>
        <w:tc>
          <w:tcPr>
            <w:tcW w:w="1231" w:type="dxa"/>
          </w:tcPr>
          <w:p w14:paraId="5E5CA399" w14:textId="79604033"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A.2.6</w:t>
            </w:r>
          </w:p>
        </w:tc>
      </w:tr>
      <w:tr w:rsidR="005B5EAD" w:rsidRPr="00785C54" w14:paraId="022A177C" w14:textId="77777777" w:rsidTr="00083060">
        <w:tc>
          <w:tcPr>
            <w:tcW w:w="4175" w:type="dxa"/>
          </w:tcPr>
          <w:p w14:paraId="5EE464F7" w14:textId="5BA0E28A"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w:t>
            </w:r>
            <w:proofErr w:type="spellStart"/>
            <w:r w:rsidRPr="00785C54">
              <w:rPr>
                <w:szCs w:val="24"/>
              </w:rPr>
              <w:t>AbstractObserver</w:t>
            </w:r>
            <w:proofErr w:type="spellEnd"/>
          </w:p>
        </w:tc>
        <w:tc>
          <w:tcPr>
            <w:tcW w:w="4315" w:type="dxa"/>
          </w:tcPr>
          <w:p w14:paraId="7B024007" w14:textId="64971993" w:rsidR="005B5EAD" w:rsidRPr="00785C54" w:rsidRDefault="005B5EAD" w:rsidP="00785C54">
            <w:pPr>
              <w:pStyle w:val="Tablebody"/>
              <w:autoSpaceDE w:val="0"/>
              <w:autoSpaceDN w:val="0"/>
              <w:adjustRightInd w:val="0"/>
              <w:rPr>
                <w:szCs w:val="20"/>
              </w:rPr>
            </w:pPr>
            <w:r w:rsidRPr="00785C54">
              <w:rPr>
                <w:szCs w:val="24"/>
              </w:rPr>
              <w:t>/conf/</w:t>
            </w:r>
            <w:proofErr w:type="spellStart"/>
            <w:r w:rsidRPr="00785C54">
              <w:rPr>
                <w:szCs w:val="24"/>
              </w:rPr>
              <w:t>obs</w:t>
            </w:r>
            <w:proofErr w:type="spellEnd"/>
            <w:r w:rsidRPr="00785C54">
              <w:rPr>
                <w:szCs w:val="24"/>
              </w:rPr>
              <w:t>-core/</w:t>
            </w:r>
            <w:proofErr w:type="spellStart"/>
            <w:r w:rsidRPr="00785C54">
              <w:rPr>
                <w:szCs w:val="24"/>
              </w:rPr>
              <w:t>AbstractObserver</w:t>
            </w:r>
            <w:proofErr w:type="spellEnd"/>
          </w:p>
        </w:tc>
        <w:tc>
          <w:tcPr>
            <w:tcW w:w="1231" w:type="dxa"/>
          </w:tcPr>
          <w:p w14:paraId="205F46C1" w14:textId="267B21B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A.2.7</w:t>
            </w:r>
          </w:p>
        </w:tc>
      </w:tr>
      <w:tr w:rsidR="005B5EAD" w:rsidRPr="00785C54" w14:paraId="64E2ACFA" w14:textId="77777777" w:rsidTr="00083060">
        <w:tc>
          <w:tcPr>
            <w:tcW w:w="4175" w:type="dxa"/>
          </w:tcPr>
          <w:p w14:paraId="23D39A75" w14:textId="48646A4F"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w:t>
            </w:r>
            <w:proofErr w:type="spellStart"/>
            <w:r w:rsidRPr="00785C54">
              <w:rPr>
                <w:szCs w:val="24"/>
              </w:rPr>
              <w:t>AbstractObservingProcedure</w:t>
            </w:r>
            <w:proofErr w:type="spellEnd"/>
          </w:p>
        </w:tc>
        <w:tc>
          <w:tcPr>
            <w:tcW w:w="4315" w:type="dxa"/>
          </w:tcPr>
          <w:p w14:paraId="07D94D02" w14:textId="51367119" w:rsidR="005B5EAD" w:rsidRPr="00785C54" w:rsidRDefault="005B5EAD" w:rsidP="00785C54">
            <w:pPr>
              <w:pStyle w:val="Tablebody"/>
              <w:autoSpaceDE w:val="0"/>
              <w:autoSpaceDN w:val="0"/>
              <w:adjustRightInd w:val="0"/>
              <w:rPr>
                <w:szCs w:val="20"/>
              </w:rPr>
            </w:pPr>
            <w:r w:rsidRPr="00785C54">
              <w:rPr>
                <w:szCs w:val="24"/>
              </w:rPr>
              <w:t>/conf/</w:t>
            </w:r>
            <w:proofErr w:type="spellStart"/>
            <w:r w:rsidRPr="00785C54">
              <w:rPr>
                <w:szCs w:val="24"/>
              </w:rPr>
              <w:t>obs</w:t>
            </w:r>
            <w:proofErr w:type="spellEnd"/>
            <w:r w:rsidRPr="00785C54">
              <w:rPr>
                <w:szCs w:val="24"/>
              </w:rPr>
              <w:t>-core/</w:t>
            </w:r>
            <w:proofErr w:type="spellStart"/>
            <w:r w:rsidRPr="00785C54">
              <w:rPr>
                <w:szCs w:val="24"/>
              </w:rPr>
              <w:t>AbstractObservingProcedure</w:t>
            </w:r>
            <w:proofErr w:type="spellEnd"/>
          </w:p>
        </w:tc>
        <w:tc>
          <w:tcPr>
            <w:tcW w:w="1231" w:type="dxa"/>
          </w:tcPr>
          <w:p w14:paraId="366BE952" w14:textId="18BA5601"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A.2.8</w:t>
            </w:r>
          </w:p>
        </w:tc>
      </w:tr>
      <w:tr w:rsidR="005B5EAD" w:rsidRPr="00785C54" w14:paraId="2AFC71FB" w14:textId="77777777" w:rsidTr="00083060">
        <w:tc>
          <w:tcPr>
            <w:tcW w:w="4175" w:type="dxa"/>
          </w:tcPr>
          <w:p w14:paraId="6712E9E1" w14:textId="2A8F5E1C"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w:t>
            </w:r>
            <w:proofErr w:type="spellStart"/>
            <w:r w:rsidRPr="00785C54">
              <w:rPr>
                <w:szCs w:val="24"/>
              </w:rPr>
              <w:t>NamedValue</w:t>
            </w:r>
            <w:proofErr w:type="spellEnd"/>
          </w:p>
        </w:tc>
        <w:tc>
          <w:tcPr>
            <w:tcW w:w="4315" w:type="dxa"/>
          </w:tcPr>
          <w:p w14:paraId="5BA34EA1" w14:textId="578FAE4A" w:rsidR="005B5EAD" w:rsidRPr="00785C54" w:rsidRDefault="005B5EAD" w:rsidP="00785C54">
            <w:pPr>
              <w:pStyle w:val="Tablebody"/>
              <w:autoSpaceDE w:val="0"/>
              <w:autoSpaceDN w:val="0"/>
              <w:adjustRightInd w:val="0"/>
              <w:rPr>
                <w:szCs w:val="20"/>
              </w:rPr>
            </w:pPr>
            <w:r w:rsidRPr="00785C54">
              <w:rPr>
                <w:szCs w:val="24"/>
              </w:rPr>
              <w:t>/conf/</w:t>
            </w:r>
            <w:proofErr w:type="spellStart"/>
            <w:r w:rsidRPr="00785C54">
              <w:rPr>
                <w:szCs w:val="24"/>
              </w:rPr>
              <w:t>obs</w:t>
            </w:r>
            <w:proofErr w:type="spellEnd"/>
            <w:r w:rsidRPr="00785C54">
              <w:rPr>
                <w:szCs w:val="24"/>
              </w:rPr>
              <w:t>-core/</w:t>
            </w:r>
            <w:proofErr w:type="spellStart"/>
            <w:r w:rsidRPr="00785C54">
              <w:rPr>
                <w:szCs w:val="24"/>
              </w:rPr>
              <w:t>NamedValue</w:t>
            </w:r>
            <w:proofErr w:type="spellEnd"/>
          </w:p>
        </w:tc>
        <w:tc>
          <w:tcPr>
            <w:tcW w:w="1231" w:type="dxa"/>
          </w:tcPr>
          <w:p w14:paraId="230C53ED" w14:textId="77625160"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A.2.9</w:t>
            </w:r>
          </w:p>
        </w:tc>
      </w:tr>
      <w:tr w:rsidR="00334478" w:rsidRPr="00785C54" w14:paraId="244B49C9" w14:textId="77777777" w:rsidTr="00164FE6">
        <w:tc>
          <w:tcPr>
            <w:tcW w:w="4175" w:type="dxa"/>
            <w:tcBorders>
              <w:bottom w:val="single" w:sz="12" w:space="0" w:color="auto"/>
            </w:tcBorders>
          </w:tcPr>
          <w:p w14:paraId="77AA1017" w14:textId="13AA3155" w:rsidR="00334478" w:rsidRPr="00785C54" w:rsidRDefault="00334478" w:rsidP="00785C54">
            <w:pPr>
              <w:pStyle w:val="Tablebody"/>
              <w:autoSpaceDE w:val="0"/>
              <w:autoSpaceDN w:val="0"/>
              <w:adjustRightInd w:val="0"/>
              <w:rPr>
                <w:szCs w:val="24"/>
              </w:rPr>
            </w:pPr>
            <w:r>
              <w:rPr>
                <w:szCs w:val="24"/>
              </w:rPr>
              <w:t xml:space="preserve">Abstract Observation Core – </w:t>
            </w:r>
            <w:proofErr w:type="spellStart"/>
            <w:r>
              <w:rPr>
                <w:szCs w:val="24"/>
              </w:rPr>
              <w:t>AbstractObservationCollection</w:t>
            </w:r>
            <w:proofErr w:type="spellEnd"/>
          </w:p>
        </w:tc>
        <w:tc>
          <w:tcPr>
            <w:tcW w:w="4315" w:type="dxa"/>
            <w:tcBorders>
              <w:bottom w:val="single" w:sz="12" w:space="0" w:color="auto"/>
            </w:tcBorders>
          </w:tcPr>
          <w:p w14:paraId="52382E40" w14:textId="35B7C5EB" w:rsidR="00334478" w:rsidRPr="00785C54" w:rsidRDefault="00334478" w:rsidP="00785C54">
            <w:pPr>
              <w:pStyle w:val="Tablebody"/>
              <w:autoSpaceDE w:val="0"/>
              <w:autoSpaceDN w:val="0"/>
              <w:adjustRightInd w:val="0"/>
              <w:rPr>
                <w:szCs w:val="24"/>
              </w:rPr>
            </w:pPr>
            <w:r w:rsidRPr="00334478">
              <w:rPr>
                <w:szCs w:val="24"/>
              </w:rPr>
              <w:t>/conf/</w:t>
            </w:r>
            <w:proofErr w:type="spellStart"/>
            <w:r w:rsidRPr="00334478">
              <w:rPr>
                <w:szCs w:val="24"/>
              </w:rPr>
              <w:t>obs</w:t>
            </w:r>
            <w:proofErr w:type="spellEnd"/>
            <w:r w:rsidRPr="00334478">
              <w:rPr>
                <w:szCs w:val="24"/>
              </w:rPr>
              <w:t>-core/</w:t>
            </w:r>
            <w:proofErr w:type="spellStart"/>
            <w:r w:rsidRPr="00334478">
              <w:rPr>
                <w:szCs w:val="24"/>
              </w:rPr>
              <w:t>AbstractObservationCollection</w:t>
            </w:r>
            <w:proofErr w:type="spellEnd"/>
          </w:p>
        </w:tc>
        <w:tc>
          <w:tcPr>
            <w:tcW w:w="1231" w:type="dxa"/>
            <w:tcBorders>
              <w:bottom w:val="single" w:sz="12" w:space="0" w:color="auto"/>
            </w:tcBorders>
          </w:tcPr>
          <w:p w14:paraId="50533CAB" w14:textId="53BA8C8B" w:rsidR="00334478" w:rsidRPr="00785C54" w:rsidRDefault="00334478" w:rsidP="00785C54">
            <w:pPr>
              <w:pStyle w:val="Tablebody"/>
              <w:autoSpaceDE w:val="0"/>
              <w:autoSpaceDN w:val="0"/>
              <w:adjustRightInd w:val="0"/>
              <w:jc w:val="center"/>
              <w:rPr>
                <w:rStyle w:val="citesec"/>
                <w:szCs w:val="24"/>
                <w:shd w:val="clear" w:color="auto" w:fill="auto"/>
              </w:rPr>
            </w:pPr>
            <w:r>
              <w:rPr>
                <w:rStyle w:val="citesec"/>
                <w:szCs w:val="24"/>
                <w:shd w:val="clear" w:color="auto" w:fill="auto"/>
              </w:rPr>
              <w:t>A.2.10</w:t>
            </w:r>
          </w:p>
        </w:tc>
      </w:tr>
    </w:tbl>
    <w:p w14:paraId="17AF057E" w14:textId="0C3450C5" w:rsidR="005B5EAD" w:rsidRPr="00785C54" w:rsidRDefault="005B5EAD" w:rsidP="00785C54">
      <w:pPr>
        <w:pStyle w:val="Tabletitle"/>
        <w:autoSpaceDE w:val="0"/>
        <w:autoSpaceDN w:val="0"/>
        <w:adjustRightInd w:val="0"/>
        <w:outlineLvl w:val="0"/>
        <w:rPr>
          <w:szCs w:val="24"/>
        </w:rPr>
      </w:pPr>
      <w:r w:rsidRPr="00785C54">
        <w:rPr>
          <w:szCs w:val="24"/>
        </w:rPr>
        <w:t>Table 3 — Basic Observations conformance classes</w:t>
      </w:r>
    </w:p>
    <w:tbl>
      <w:tblPr>
        <w:tblStyle w:val="TableGrid"/>
        <w:tblW w:w="9752" w:type="dxa"/>
        <w:jc w:val="center"/>
        <w:tblBorders>
          <w:top w:val="single" w:sz="12" w:space="0" w:color="auto"/>
          <w:left w:val="single" w:sz="12" w:space="0" w:color="auto"/>
          <w:bottom w:val="single" w:sz="12" w:space="0" w:color="auto"/>
          <w:right w:val="single" w:sz="12" w:space="0" w:color="auto"/>
        </w:tblBorders>
        <w:tblLayout w:type="fixed"/>
        <w:tblCellMar>
          <w:left w:w="57" w:type="dxa"/>
          <w:right w:w="57" w:type="dxa"/>
        </w:tblCellMar>
        <w:tblLook w:val="04A0" w:firstRow="1" w:lastRow="0" w:firstColumn="1" w:lastColumn="0" w:noHBand="0" w:noVBand="1"/>
      </w:tblPr>
      <w:tblGrid>
        <w:gridCol w:w="4252"/>
        <w:gridCol w:w="4238"/>
        <w:gridCol w:w="1262"/>
      </w:tblGrid>
      <w:tr w:rsidR="005B5EAD" w:rsidRPr="00785C54" w14:paraId="7C4E1485" w14:textId="77777777" w:rsidTr="00083060">
        <w:trPr>
          <w:jc w:val="center"/>
        </w:trPr>
        <w:tc>
          <w:tcPr>
            <w:tcW w:w="4252" w:type="dxa"/>
            <w:tcBorders>
              <w:top w:val="single" w:sz="12" w:space="0" w:color="auto"/>
              <w:bottom w:val="single" w:sz="12" w:space="0" w:color="auto"/>
            </w:tcBorders>
          </w:tcPr>
          <w:p w14:paraId="33DA081B" w14:textId="43CF62DC" w:rsidR="005B5EAD" w:rsidRPr="00785C54" w:rsidRDefault="005B5EAD" w:rsidP="00785C54">
            <w:pPr>
              <w:pStyle w:val="Tableheader"/>
              <w:autoSpaceDE w:val="0"/>
              <w:autoSpaceDN w:val="0"/>
              <w:adjustRightInd w:val="0"/>
              <w:jc w:val="center"/>
              <w:rPr>
                <w:b/>
                <w:bCs/>
                <w:szCs w:val="20"/>
              </w:rPr>
            </w:pPr>
            <w:r w:rsidRPr="00785C54">
              <w:rPr>
                <w:b/>
                <w:szCs w:val="24"/>
              </w:rPr>
              <w:t>Conformance class</w:t>
            </w:r>
          </w:p>
        </w:tc>
        <w:tc>
          <w:tcPr>
            <w:tcW w:w="4238" w:type="dxa"/>
            <w:tcBorders>
              <w:top w:val="single" w:sz="12" w:space="0" w:color="auto"/>
              <w:bottom w:val="single" w:sz="12" w:space="0" w:color="auto"/>
            </w:tcBorders>
          </w:tcPr>
          <w:p w14:paraId="4E75D18B" w14:textId="35EF6648" w:rsidR="005B5EAD" w:rsidRPr="00785C54" w:rsidRDefault="005B5EAD" w:rsidP="00785C54">
            <w:pPr>
              <w:pStyle w:val="Tableheader"/>
              <w:autoSpaceDE w:val="0"/>
              <w:autoSpaceDN w:val="0"/>
              <w:adjustRightInd w:val="0"/>
              <w:jc w:val="center"/>
              <w:rPr>
                <w:b/>
                <w:bCs/>
                <w:szCs w:val="20"/>
              </w:rPr>
            </w:pPr>
            <w:r w:rsidRPr="00785C54">
              <w:rPr>
                <w:b/>
                <w:szCs w:val="24"/>
              </w:rPr>
              <w:t>Identifier</w:t>
            </w:r>
          </w:p>
        </w:tc>
        <w:tc>
          <w:tcPr>
            <w:tcW w:w="1262" w:type="dxa"/>
            <w:tcBorders>
              <w:top w:val="single" w:sz="12" w:space="0" w:color="auto"/>
              <w:bottom w:val="single" w:sz="12" w:space="0" w:color="auto"/>
            </w:tcBorders>
          </w:tcPr>
          <w:p w14:paraId="18F4A441" w14:textId="5C25D876" w:rsidR="005B5EAD" w:rsidRPr="00785C54" w:rsidRDefault="001574A6" w:rsidP="00785C54">
            <w:pPr>
              <w:pStyle w:val="Tableheader"/>
              <w:autoSpaceDE w:val="0"/>
              <w:autoSpaceDN w:val="0"/>
              <w:adjustRightInd w:val="0"/>
              <w:jc w:val="center"/>
              <w:rPr>
                <w:b/>
                <w:bCs/>
                <w:szCs w:val="20"/>
              </w:rPr>
            </w:pPr>
            <w:r>
              <w:rPr>
                <w:rStyle w:val="citeapp"/>
                <w:b/>
                <w:szCs w:val="24"/>
                <w:shd w:val="clear" w:color="auto" w:fill="auto"/>
              </w:rPr>
              <w:t>s</w:t>
            </w:r>
            <w:r w:rsidR="000A6B0A">
              <w:rPr>
                <w:rStyle w:val="citeapp"/>
                <w:b/>
                <w:szCs w:val="24"/>
                <w:shd w:val="clear" w:color="auto" w:fill="auto"/>
              </w:rPr>
              <w:t>ub</w:t>
            </w:r>
            <w:r w:rsidR="005B5EAD" w:rsidRPr="00785C54">
              <w:rPr>
                <w:b/>
                <w:szCs w:val="24"/>
              </w:rPr>
              <w:t>clause</w:t>
            </w:r>
          </w:p>
        </w:tc>
      </w:tr>
      <w:tr w:rsidR="005B5EAD" w:rsidRPr="00785C54" w14:paraId="2BE0057D" w14:textId="77777777" w:rsidTr="00083060">
        <w:trPr>
          <w:jc w:val="center"/>
        </w:trPr>
        <w:tc>
          <w:tcPr>
            <w:tcW w:w="4252" w:type="dxa"/>
            <w:tcBorders>
              <w:top w:val="single" w:sz="12" w:space="0" w:color="auto"/>
            </w:tcBorders>
          </w:tcPr>
          <w:p w14:paraId="5A763A63" w14:textId="05B522C9" w:rsidR="005B5EAD" w:rsidRPr="00785C54" w:rsidRDefault="005B5EAD" w:rsidP="00785C54">
            <w:pPr>
              <w:pStyle w:val="Tablebody"/>
              <w:autoSpaceDE w:val="0"/>
              <w:autoSpaceDN w:val="0"/>
              <w:adjustRightInd w:val="0"/>
              <w:jc w:val="both"/>
              <w:rPr>
                <w:szCs w:val="20"/>
              </w:rPr>
            </w:pPr>
            <w:r w:rsidRPr="00785C54">
              <w:rPr>
                <w:szCs w:val="24"/>
              </w:rPr>
              <w:t>Basic Observations package</w:t>
            </w:r>
          </w:p>
        </w:tc>
        <w:tc>
          <w:tcPr>
            <w:tcW w:w="4238" w:type="dxa"/>
            <w:tcBorders>
              <w:top w:val="single" w:sz="12" w:space="0" w:color="auto"/>
            </w:tcBorders>
          </w:tcPr>
          <w:p w14:paraId="04AABC6A" w14:textId="52DFAF2F"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w:t>
            </w:r>
            <w:proofErr w:type="spellEnd"/>
            <w:r w:rsidRPr="00785C54">
              <w:rPr>
                <w:szCs w:val="24"/>
              </w:rPr>
              <w:t>-basic</w:t>
            </w:r>
          </w:p>
        </w:tc>
        <w:tc>
          <w:tcPr>
            <w:tcW w:w="1262" w:type="dxa"/>
            <w:tcBorders>
              <w:top w:val="single" w:sz="12" w:space="0" w:color="auto"/>
            </w:tcBorders>
          </w:tcPr>
          <w:p w14:paraId="250AD6D2" w14:textId="07247921"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A.3.1</w:t>
            </w:r>
          </w:p>
        </w:tc>
      </w:tr>
      <w:tr w:rsidR="005B5EAD" w:rsidRPr="00785C54" w14:paraId="18274A3F" w14:textId="77777777" w:rsidTr="00083060">
        <w:trPr>
          <w:jc w:val="center"/>
        </w:trPr>
        <w:tc>
          <w:tcPr>
            <w:tcW w:w="4252" w:type="dxa"/>
          </w:tcPr>
          <w:p w14:paraId="4C3F6606" w14:textId="32EE026E"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Deployment</w:t>
            </w:r>
          </w:p>
        </w:tc>
        <w:tc>
          <w:tcPr>
            <w:tcW w:w="4238" w:type="dxa"/>
          </w:tcPr>
          <w:p w14:paraId="3739D750" w14:textId="11D0BCA2"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w:t>
            </w:r>
            <w:proofErr w:type="spellEnd"/>
            <w:r w:rsidRPr="00785C54">
              <w:rPr>
                <w:szCs w:val="24"/>
              </w:rPr>
              <w:t>-basic/Deployment</w:t>
            </w:r>
          </w:p>
        </w:tc>
        <w:tc>
          <w:tcPr>
            <w:tcW w:w="1262" w:type="dxa"/>
          </w:tcPr>
          <w:p w14:paraId="4105D774" w14:textId="7DEFC28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A.3.2</w:t>
            </w:r>
          </w:p>
        </w:tc>
      </w:tr>
      <w:tr w:rsidR="005B5EAD" w:rsidRPr="00785C54" w14:paraId="2A8249E3" w14:textId="77777777" w:rsidTr="00083060">
        <w:trPr>
          <w:jc w:val="center"/>
        </w:trPr>
        <w:tc>
          <w:tcPr>
            <w:tcW w:w="4252" w:type="dxa"/>
          </w:tcPr>
          <w:p w14:paraId="365802D7" w14:textId="6FE00E73"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w:t>
            </w:r>
            <w:proofErr w:type="spellStart"/>
            <w:r w:rsidRPr="00785C54">
              <w:rPr>
                <w:szCs w:val="24"/>
              </w:rPr>
              <w:t>GenericDomainFeature</w:t>
            </w:r>
            <w:proofErr w:type="spellEnd"/>
          </w:p>
        </w:tc>
        <w:tc>
          <w:tcPr>
            <w:tcW w:w="4238" w:type="dxa"/>
          </w:tcPr>
          <w:p w14:paraId="6971D588" w14:textId="03178B00"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w:t>
            </w:r>
            <w:proofErr w:type="spellEnd"/>
            <w:r w:rsidRPr="00785C54">
              <w:rPr>
                <w:szCs w:val="24"/>
              </w:rPr>
              <w:t>-basic/</w:t>
            </w:r>
            <w:proofErr w:type="spellStart"/>
            <w:r w:rsidRPr="00785C54">
              <w:rPr>
                <w:szCs w:val="24"/>
              </w:rPr>
              <w:t>GenericDomainFeature</w:t>
            </w:r>
            <w:proofErr w:type="spellEnd"/>
          </w:p>
        </w:tc>
        <w:tc>
          <w:tcPr>
            <w:tcW w:w="1262" w:type="dxa"/>
          </w:tcPr>
          <w:p w14:paraId="4F19C408" w14:textId="4217DFD6"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A.3.3</w:t>
            </w:r>
          </w:p>
        </w:tc>
      </w:tr>
      <w:tr w:rsidR="005B5EAD" w:rsidRPr="00785C54" w14:paraId="44BEA6CC" w14:textId="77777777" w:rsidTr="00083060">
        <w:trPr>
          <w:jc w:val="center"/>
        </w:trPr>
        <w:tc>
          <w:tcPr>
            <w:tcW w:w="4252" w:type="dxa"/>
          </w:tcPr>
          <w:p w14:paraId="63596147" w14:textId="01973F7A"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Host</w:t>
            </w:r>
          </w:p>
        </w:tc>
        <w:tc>
          <w:tcPr>
            <w:tcW w:w="4238" w:type="dxa"/>
          </w:tcPr>
          <w:p w14:paraId="76F5DC7F" w14:textId="24B4F02C"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w:t>
            </w:r>
            <w:proofErr w:type="spellEnd"/>
            <w:r w:rsidRPr="00785C54">
              <w:rPr>
                <w:szCs w:val="24"/>
              </w:rPr>
              <w:t>-basic/Host</w:t>
            </w:r>
          </w:p>
        </w:tc>
        <w:tc>
          <w:tcPr>
            <w:tcW w:w="1262" w:type="dxa"/>
          </w:tcPr>
          <w:p w14:paraId="5118F011" w14:textId="00736469"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A.3.4</w:t>
            </w:r>
          </w:p>
        </w:tc>
      </w:tr>
      <w:tr w:rsidR="005B5EAD" w:rsidRPr="00785C54" w14:paraId="5D84D69F" w14:textId="77777777" w:rsidTr="00083060">
        <w:trPr>
          <w:jc w:val="center"/>
        </w:trPr>
        <w:tc>
          <w:tcPr>
            <w:tcW w:w="4252" w:type="dxa"/>
          </w:tcPr>
          <w:p w14:paraId="6111CC27" w14:textId="226ADBCD"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w:t>
            </w:r>
            <w:proofErr w:type="spellStart"/>
            <w:r w:rsidRPr="00785C54">
              <w:rPr>
                <w:szCs w:val="24"/>
              </w:rPr>
              <w:t>ObservableProperty</w:t>
            </w:r>
            <w:proofErr w:type="spellEnd"/>
          </w:p>
        </w:tc>
        <w:tc>
          <w:tcPr>
            <w:tcW w:w="4238" w:type="dxa"/>
          </w:tcPr>
          <w:p w14:paraId="02D1F187" w14:textId="41FBD06A"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w:t>
            </w:r>
            <w:proofErr w:type="spellEnd"/>
            <w:r w:rsidRPr="00785C54">
              <w:rPr>
                <w:szCs w:val="24"/>
              </w:rPr>
              <w:t>-basic/</w:t>
            </w:r>
            <w:proofErr w:type="spellStart"/>
            <w:r w:rsidRPr="00785C54">
              <w:rPr>
                <w:szCs w:val="24"/>
              </w:rPr>
              <w:t>ObservableProperty</w:t>
            </w:r>
            <w:proofErr w:type="spellEnd"/>
          </w:p>
        </w:tc>
        <w:tc>
          <w:tcPr>
            <w:tcW w:w="1262" w:type="dxa"/>
          </w:tcPr>
          <w:p w14:paraId="4B2B7719" w14:textId="43D20680"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A.3.5</w:t>
            </w:r>
          </w:p>
        </w:tc>
      </w:tr>
      <w:tr w:rsidR="005B5EAD" w:rsidRPr="00785C54" w14:paraId="61ABBDE7" w14:textId="77777777" w:rsidTr="00083060">
        <w:trPr>
          <w:jc w:val="center"/>
        </w:trPr>
        <w:tc>
          <w:tcPr>
            <w:tcW w:w="4252" w:type="dxa"/>
          </w:tcPr>
          <w:p w14:paraId="4C2A68C1" w14:textId="787F0EF4"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Observation</w:t>
            </w:r>
          </w:p>
        </w:tc>
        <w:tc>
          <w:tcPr>
            <w:tcW w:w="4238" w:type="dxa"/>
          </w:tcPr>
          <w:p w14:paraId="12018989" w14:textId="07DD2560"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w:t>
            </w:r>
            <w:proofErr w:type="spellEnd"/>
            <w:r w:rsidRPr="00785C54">
              <w:rPr>
                <w:szCs w:val="24"/>
              </w:rPr>
              <w:t>-basic/Observation</w:t>
            </w:r>
          </w:p>
        </w:tc>
        <w:tc>
          <w:tcPr>
            <w:tcW w:w="1262" w:type="dxa"/>
          </w:tcPr>
          <w:p w14:paraId="600602F1" w14:textId="2404C792"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A.3.6</w:t>
            </w:r>
          </w:p>
        </w:tc>
      </w:tr>
      <w:tr w:rsidR="005B5EAD" w:rsidRPr="00785C54" w14:paraId="034BDBF7" w14:textId="77777777" w:rsidTr="00083060">
        <w:trPr>
          <w:jc w:val="center"/>
        </w:trPr>
        <w:tc>
          <w:tcPr>
            <w:tcW w:w="4252" w:type="dxa"/>
          </w:tcPr>
          <w:p w14:paraId="14A12568" w14:textId="3D6D96EC"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w:t>
            </w:r>
            <w:proofErr w:type="spellStart"/>
            <w:r w:rsidRPr="00785C54">
              <w:rPr>
                <w:szCs w:val="24"/>
              </w:rPr>
              <w:t>ObservationCharacteristics</w:t>
            </w:r>
            <w:proofErr w:type="spellEnd"/>
          </w:p>
        </w:tc>
        <w:tc>
          <w:tcPr>
            <w:tcW w:w="4238" w:type="dxa"/>
          </w:tcPr>
          <w:p w14:paraId="0524BC22" w14:textId="64277490"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w:t>
            </w:r>
            <w:proofErr w:type="spellEnd"/>
            <w:r w:rsidRPr="00785C54">
              <w:rPr>
                <w:szCs w:val="24"/>
              </w:rPr>
              <w:t>-basic/</w:t>
            </w:r>
            <w:proofErr w:type="spellStart"/>
            <w:r w:rsidRPr="00785C54">
              <w:rPr>
                <w:szCs w:val="24"/>
              </w:rPr>
              <w:t>ObservationCharacteristics</w:t>
            </w:r>
            <w:proofErr w:type="spellEnd"/>
          </w:p>
        </w:tc>
        <w:tc>
          <w:tcPr>
            <w:tcW w:w="1262" w:type="dxa"/>
          </w:tcPr>
          <w:p w14:paraId="6D52246A" w14:textId="10487E38"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A.3.7</w:t>
            </w:r>
          </w:p>
        </w:tc>
      </w:tr>
      <w:tr w:rsidR="005B5EAD" w:rsidRPr="00785C54" w14:paraId="6F1AB541" w14:textId="77777777" w:rsidTr="00083060">
        <w:trPr>
          <w:jc w:val="center"/>
        </w:trPr>
        <w:tc>
          <w:tcPr>
            <w:tcW w:w="4252" w:type="dxa"/>
          </w:tcPr>
          <w:p w14:paraId="1042441D" w14:textId="3043A9BC"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w:t>
            </w:r>
            <w:proofErr w:type="spellStart"/>
            <w:r w:rsidRPr="00785C54">
              <w:rPr>
                <w:szCs w:val="24"/>
              </w:rPr>
              <w:t>ObservationCollection</w:t>
            </w:r>
            <w:proofErr w:type="spellEnd"/>
          </w:p>
        </w:tc>
        <w:tc>
          <w:tcPr>
            <w:tcW w:w="4238" w:type="dxa"/>
          </w:tcPr>
          <w:p w14:paraId="593BB48C" w14:textId="24F15EDD"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w:t>
            </w:r>
            <w:proofErr w:type="spellEnd"/>
            <w:r w:rsidRPr="00785C54">
              <w:rPr>
                <w:szCs w:val="24"/>
              </w:rPr>
              <w:t>-basic/</w:t>
            </w:r>
            <w:proofErr w:type="spellStart"/>
            <w:r w:rsidRPr="00785C54">
              <w:rPr>
                <w:szCs w:val="24"/>
              </w:rPr>
              <w:t>ObservationCollection</w:t>
            </w:r>
            <w:proofErr w:type="spellEnd"/>
          </w:p>
        </w:tc>
        <w:tc>
          <w:tcPr>
            <w:tcW w:w="1262" w:type="dxa"/>
          </w:tcPr>
          <w:p w14:paraId="628A4F8D" w14:textId="62B543A0"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A.3.8</w:t>
            </w:r>
          </w:p>
        </w:tc>
      </w:tr>
      <w:tr w:rsidR="005B5EAD" w:rsidRPr="00785C54" w14:paraId="340550D6" w14:textId="77777777" w:rsidTr="00083060">
        <w:trPr>
          <w:jc w:val="center"/>
        </w:trPr>
        <w:tc>
          <w:tcPr>
            <w:tcW w:w="4252" w:type="dxa"/>
          </w:tcPr>
          <w:p w14:paraId="6EA86111" w14:textId="2ED36E82"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Observer</w:t>
            </w:r>
          </w:p>
        </w:tc>
        <w:tc>
          <w:tcPr>
            <w:tcW w:w="4238" w:type="dxa"/>
          </w:tcPr>
          <w:p w14:paraId="4CA0BD17" w14:textId="27036EE0"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w:t>
            </w:r>
            <w:proofErr w:type="spellEnd"/>
            <w:r w:rsidRPr="00785C54">
              <w:rPr>
                <w:szCs w:val="24"/>
              </w:rPr>
              <w:t>-basic/Observer</w:t>
            </w:r>
          </w:p>
        </w:tc>
        <w:tc>
          <w:tcPr>
            <w:tcW w:w="1262" w:type="dxa"/>
          </w:tcPr>
          <w:p w14:paraId="4D82F532" w14:textId="5E8ED734"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A.3.9</w:t>
            </w:r>
          </w:p>
        </w:tc>
      </w:tr>
      <w:tr w:rsidR="005B5EAD" w:rsidRPr="00785C54" w14:paraId="25A5AC4C" w14:textId="77777777" w:rsidTr="00083060">
        <w:trPr>
          <w:jc w:val="center"/>
        </w:trPr>
        <w:tc>
          <w:tcPr>
            <w:tcW w:w="4252" w:type="dxa"/>
          </w:tcPr>
          <w:p w14:paraId="4AFAFB22" w14:textId="00434992"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w:t>
            </w:r>
            <w:proofErr w:type="spellStart"/>
            <w:r w:rsidRPr="00785C54">
              <w:rPr>
                <w:szCs w:val="24"/>
              </w:rPr>
              <w:t>ObservingCapability</w:t>
            </w:r>
            <w:proofErr w:type="spellEnd"/>
          </w:p>
        </w:tc>
        <w:tc>
          <w:tcPr>
            <w:tcW w:w="4238" w:type="dxa"/>
          </w:tcPr>
          <w:p w14:paraId="19811594" w14:textId="43AD055D"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w:t>
            </w:r>
            <w:proofErr w:type="spellEnd"/>
            <w:r w:rsidRPr="00785C54">
              <w:rPr>
                <w:szCs w:val="24"/>
              </w:rPr>
              <w:t>-basic/</w:t>
            </w:r>
            <w:proofErr w:type="spellStart"/>
            <w:r w:rsidRPr="00785C54">
              <w:rPr>
                <w:szCs w:val="24"/>
              </w:rPr>
              <w:t>ObservingCapability</w:t>
            </w:r>
            <w:proofErr w:type="spellEnd"/>
          </w:p>
        </w:tc>
        <w:tc>
          <w:tcPr>
            <w:tcW w:w="1262" w:type="dxa"/>
          </w:tcPr>
          <w:p w14:paraId="08259A86" w14:textId="241CFB16"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A.3.10</w:t>
            </w:r>
          </w:p>
        </w:tc>
      </w:tr>
      <w:tr w:rsidR="005B5EAD" w:rsidRPr="00785C54" w14:paraId="594BBE17" w14:textId="77777777" w:rsidTr="00083060">
        <w:trPr>
          <w:jc w:val="center"/>
        </w:trPr>
        <w:tc>
          <w:tcPr>
            <w:tcW w:w="4252" w:type="dxa"/>
            <w:tcBorders>
              <w:bottom w:val="single" w:sz="12" w:space="0" w:color="auto"/>
            </w:tcBorders>
          </w:tcPr>
          <w:p w14:paraId="5FCF9A20" w14:textId="306A1F6F"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w:t>
            </w:r>
            <w:proofErr w:type="spellStart"/>
            <w:r w:rsidRPr="00785C54">
              <w:rPr>
                <w:szCs w:val="24"/>
              </w:rPr>
              <w:t>ObservingProcedure</w:t>
            </w:r>
            <w:proofErr w:type="spellEnd"/>
          </w:p>
        </w:tc>
        <w:tc>
          <w:tcPr>
            <w:tcW w:w="4238" w:type="dxa"/>
            <w:tcBorders>
              <w:bottom w:val="single" w:sz="12" w:space="0" w:color="auto"/>
            </w:tcBorders>
          </w:tcPr>
          <w:p w14:paraId="3A58B882" w14:textId="5B03D7CB"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obs</w:t>
            </w:r>
            <w:proofErr w:type="spellEnd"/>
            <w:r w:rsidRPr="00785C54">
              <w:rPr>
                <w:szCs w:val="24"/>
              </w:rPr>
              <w:t>-basic/</w:t>
            </w:r>
            <w:proofErr w:type="spellStart"/>
            <w:r w:rsidRPr="00785C54">
              <w:rPr>
                <w:szCs w:val="24"/>
              </w:rPr>
              <w:t>ObservingProcedure</w:t>
            </w:r>
            <w:proofErr w:type="spellEnd"/>
          </w:p>
        </w:tc>
        <w:tc>
          <w:tcPr>
            <w:tcW w:w="1262" w:type="dxa"/>
            <w:tcBorders>
              <w:bottom w:val="single" w:sz="12" w:space="0" w:color="auto"/>
            </w:tcBorders>
          </w:tcPr>
          <w:p w14:paraId="78AB28DE" w14:textId="0C5401A6"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A.3.11</w:t>
            </w:r>
          </w:p>
        </w:tc>
      </w:tr>
    </w:tbl>
    <w:p w14:paraId="4BB7047F" w14:textId="73E4F0E6" w:rsidR="005B5EAD" w:rsidRPr="00083060" w:rsidRDefault="005B5EAD" w:rsidP="00785C54">
      <w:pPr>
        <w:pStyle w:val="Tabletitle"/>
        <w:autoSpaceDE w:val="0"/>
        <w:autoSpaceDN w:val="0"/>
        <w:adjustRightInd w:val="0"/>
        <w:outlineLvl w:val="0"/>
        <w:rPr>
          <w:szCs w:val="24"/>
          <w:lang w:val="fr-FR"/>
        </w:rPr>
      </w:pPr>
      <w:r w:rsidRPr="00083060">
        <w:rPr>
          <w:szCs w:val="24"/>
          <w:lang w:val="fr-FR"/>
        </w:rPr>
        <w:t xml:space="preserve">Table 4 — </w:t>
      </w:r>
      <w:proofErr w:type="spellStart"/>
      <w:r w:rsidRPr="00083060">
        <w:rPr>
          <w:szCs w:val="24"/>
          <w:lang w:val="fr-FR"/>
        </w:rPr>
        <w:t>Conceptual</w:t>
      </w:r>
      <w:proofErr w:type="spellEnd"/>
      <w:r w:rsidRPr="00083060">
        <w:rPr>
          <w:szCs w:val="24"/>
          <w:lang w:val="fr-FR"/>
        </w:rPr>
        <w:t xml:space="preserve"> </w:t>
      </w:r>
      <w:proofErr w:type="spellStart"/>
      <w:r w:rsidRPr="00083060">
        <w:rPr>
          <w:szCs w:val="24"/>
          <w:lang w:val="fr-FR"/>
        </w:rPr>
        <w:t>Sample</w:t>
      </w:r>
      <w:proofErr w:type="spellEnd"/>
      <w:r w:rsidRPr="00083060">
        <w:rPr>
          <w:szCs w:val="24"/>
          <w:lang w:val="fr-FR"/>
        </w:rPr>
        <w:t xml:space="preserve"> </w:t>
      </w:r>
      <w:proofErr w:type="spellStart"/>
      <w:r w:rsidRPr="00083060">
        <w:rPr>
          <w:szCs w:val="24"/>
          <w:lang w:val="fr-FR"/>
        </w:rPr>
        <w:t>schema</w:t>
      </w:r>
      <w:proofErr w:type="spellEnd"/>
      <w:r w:rsidRPr="00083060">
        <w:rPr>
          <w:szCs w:val="24"/>
          <w:lang w:val="fr-FR"/>
        </w:rPr>
        <w:t xml:space="preserve"> </w:t>
      </w:r>
      <w:proofErr w:type="spellStart"/>
      <w:r w:rsidRPr="00083060">
        <w:rPr>
          <w:szCs w:val="24"/>
          <w:lang w:val="fr-FR"/>
        </w:rPr>
        <w:t>conformance</w:t>
      </w:r>
      <w:proofErr w:type="spellEnd"/>
      <w:r w:rsidRPr="00083060">
        <w:rPr>
          <w:szCs w:val="24"/>
          <w:lang w:val="fr-FR"/>
        </w:rPr>
        <w:t xml:space="preserve"> classes</w:t>
      </w:r>
    </w:p>
    <w:tbl>
      <w:tblPr>
        <w:tblStyle w:val="TableGrid"/>
        <w:tblW w:w="9752" w:type="dxa"/>
        <w:jc w:val="center"/>
        <w:tblBorders>
          <w:top w:val="single" w:sz="12" w:space="0" w:color="auto"/>
          <w:left w:val="single" w:sz="12" w:space="0" w:color="auto"/>
          <w:bottom w:val="single" w:sz="12" w:space="0" w:color="auto"/>
          <w:right w:val="single" w:sz="12" w:space="0" w:color="auto"/>
        </w:tblBorders>
        <w:tblLayout w:type="fixed"/>
        <w:tblCellMar>
          <w:left w:w="57" w:type="dxa"/>
          <w:right w:w="57" w:type="dxa"/>
        </w:tblCellMar>
        <w:tblLook w:val="04A0" w:firstRow="1" w:lastRow="0" w:firstColumn="1" w:lastColumn="0" w:noHBand="0" w:noVBand="1"/>
      </w:tblPr>
      <w:tblGrid>
        <w:gridCol w:w="4252"/>
        <w:gridCol w:w="4238"/>
        <w:gridCol w:w="1262"/>
      </w:tblGrid>
      <w:tr w:rsidR="005B5EAD" w:rsidRPr="00785C54" w14:paraId="5DD1E4F1" w14:textId="77777777" w:rsidTr="00083060">
        <w:trPr>
          <w:jc w:val="center"/>
        </w:trPr>
        <w:tc>
          <w:tcPr>
            <w:tcW w:w="4252" w:type="dxa"/>
            <w:tcBorders>
              <w:top w:val="single" w:sz="12" w:space="0" w:color="auto"/>
              <w:bottom w:val="single" w:sz="12" w:space="0" w:color="auto"/>
            </w:tcBorders>
          </w:tcPr>
          <w:p w14:paraId="3D8E2C99" w14:textId="070CF943" w:rsidR="005B5EAD" w:rsidRPr="00785C54" w:rsidRDefault="005B5EAD" w:rsidP="00785C54">
            <w:pPr>
              <w:pStyle w:val="Tableheader"/>
              <w:autoSpaceDE w:val="0"/>
              <w:autoSpaceDN w:val="0"/>
              <w:adjustRightInd w:val="0"/>
              <w:jc w:val="center"/>
              <w:rPr>
                <w:b/>
                <w:bCs/>
                <w:szCs w:val="20"/>
              </w:rPr>
            </w:pPr>
            <w:r w:rsidRPr="00785C54">
              <w:rPr>
                <w:b/>
                <w:szCs w:val="24"/>
              </w:rPr>
              <w:t>Conformance class</w:t>
            </w:r>
          </w:p>
        </w:tc>
        <w:tc>
          <w:tcPr>
            <w:tcW w:w="4238" w:type="dxa"/>
            <w:tcBorders>
              <w:top w:val="single" w:sz="12" w:space="0" w:color="auto"/>
              <w:bottom w:val="single" w:sz="12" w:space="0" w:color="auto"/>
            </w:tcBorders>
          </w:tcPr>
          <w:p w14:paraId="1251B2CA" w14:textId="535FBF40" w:rsidR="005B5EAD" w:rsidRPr="00785C54" w:rsidRDefault="005B5EAD" w:rsidP="00785C54">
            <w:pPr>
              <w:pStyle w:val="Tableheader"/>
              <w:autoSpaceDE w:val="0"/>
              <w:autoSpaceDN w:val="0"/>
              <w:adjustRightInd w:val="0"/>
              <w:jc w:val="center"/>
              <w:rPr>
                <w:b/>
                <w:bCs/>
                <w:szCs w:val="20"/>
              </w:rPr>
            </w:pPr>
            <w:r w:rsidRPr="00785C54">
              <w:rPr>
                <w:b/>
                <w:szCs w:val="24"/>
              </w:rPr>
              <w:t>Identifier</w:t>
            </w:r>
          </w:p>
        </w:tc>
        <w:tc>
          <w:tcPr>
            <w:tcW w:w="1262" w:type="dxa"/>
            <w:tcBorders>
              <w:top w:val="single" w:sz="12" w:space="0" w:color="auto"/>
              <w:bottom w:val="single" w:sz="12" w:space="0" w:color="auto"/>
            </w:tcBorders>
          </w:tcPr>
          <w:p w14:paraId="6344B49D" w14:textId="532FC543" w:rsidR="005B5EAD" w:rsidRPr="00785C54" w:rsidRDefault="001574A6" w:rsidP="00785C54">
            <w:pPr>
              <w:pStyle w:val="Tableheader"/>
              <w:autoSpaceDE w:val="0"/>
              <w:autoSpaceDN w:val="0"/>
              <w:adjustRightInd w:val="0"/>
              <w:jc w:val="center"/>
              <w:rPr>
                <w:b/>
                <w:bCs/>
                <w:szCs w:val="20"/>
              </w:rPr>
            </w:pPr>
            <w:r>
              <w:rPr>
                <w:rStyle w:val="citeapp"/>
                <w:b/>
                <w:szCs w:val="24"/>
                <w:shd w:val="clear" w:color="auto" w:fill="auto"/>
              </w:rPr>
              <w:t>s</w:t>
            </w:r>
            <w:r w:rsidR="000A6B0A">
              <w:rPr>
                <w:rStyle w:val="citeapp"/>
                <w:b/>
                <w:szCs w:val="24"/>
                <w:shd w:val="clear" w:color="auto" w:fill="auto"/>
              </w:rPr>
              <w:t>ub</w:t>
            </w:r>
            <w:r w:rsidR="005B5EAD" w:rsidRPr="00785C54">
              <w:rPr>
                <w:b/>
                <w:szCs w:val="24"/>
              </w:rPr>
              <w:t>clause</w:t>
            </w:r>
          </w:p>
        </w:tc>
      </w:tr>
      <w:tr w:rsidR="005B5EAD" w:rsidRPr="00785C54" w14:paraId="3FB43B81" w14:textId="77777777" w:rsidTr="00083060">
        <w:trPr>
          <w:jc w:val="center"/>
        </w:trPr>
        <w:tc>
          <w:tcPr>
            <w:tcW w:w="4252" w:type="dxa"/>
            <w:tcBorders>
              <w:top w:val="single" w:sz="12" w:space="0" w:color="auto"/>
            </w:tcBorders>
          </w:tcPr>
          <w:p w14:paraId="5848DFB2" w14:textId="7FD9A61E" w:rsidR="005B5EAD" w:rsidRPr="00785C54" w:rsidRDefault="005B5EAD" w:rsidP="00785C54">
            <w:pPr>
              <w:pStyle w:val="Tablebody"/>
              <w:autoSpaceDE w:val="0"/>
              <w:autoSpaceDN w:val="0"/>
              <w:adjustRightInd w:val="0"/>
              <w:jc w:val="both"/>
              <w:rPr>
                <w:szCs w:val="20"/>
              </w:rPr>
            </w:pPr>
            <w:r w:rsidRPr="00785C54">
              <w:rPr>
                <w:szCs w:val="24"/>
              </w:rPr>
              <w:t>Conceptual Sample schema package</w:t>
            </w:r>
          </w:p>
        </w:tc>
        <w:tc>
          <w:tcPr>
            <w:tcW w:w="4238" w:type="dxa"/>
            <w:tcBorders>
              <w:top w:val="single" w:sz="12" w:space="0" w:color="auto"/>
            </w:tcBorders>
          </w:tcPr>
          <w:p w14:paraId="7EBA89F3" w14:textId="7DD37278"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sam-cpt</w:t>
            </w:r>
            <w:proofErr w:type="spellEnd"/>
          </w:p>
        </w:tc>
        <w:tc>
          <w:tcPr>
            <w:tcW w:w="1262" w:type="dxa"/>
            <w:tcBorders>
              <w:top w:val="single" w:sz="12" w:space="0" w:color="auto"/>
            </w:tcBorders>
          </w:tcPr>
          <w:p w14:paraId="554B2AC2" w14:textId="7D6D0248"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A.4.1</w:t>
            </w:r>
          </w:p>
        </w:tc>
      </w:tr>
      <w:tr w:rsidR="005B5EAD" w:rsidRPr="00785C54" w14:paraId="3A44D528" w14:textId="77777777" w:rsidTr="00083060">
        <w:trPr>
          <w:jc w:val="center"/>
        </w:trPr>
        <w:tc>
          <w:tcPr>
            <w:tcW w:w="4252" w:type="dxa"/>
          </w:tcPr>
          <w:p w14:paraId="005B9457" w14:textId="6AAF825D"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1574A6">
              <w:rPr>
                <w:szCs w:val="24"/>
              </w:rPr>
              <w:t>–</w:t>
            </w:r>
            <w:r w:rsidRPr="00785C54">
              <w:rPr>
                <w:szCs w:val="24"/>
              </w:rPr>
              <w:t xml:space="preserve"> </w:t>
            </w:r>
            <w:proofErr w:type="spellStart"/>
            <w:r w:rsidRPr="00785C54">
              <w:rPr>
                <w:szCs w:val="24"/>
              </w:rPr>
              <w:t>PreparationProcedure</w:t>
            </w:r>
            <w:proofErr w:type="spellEnd"/>
          </w:p>
        </w:tc>
        <w:tc>
          <w:tcPr>
            <w:tcW w:w="4238" w:type="dxa"/>
          </w:tcPr>
          <w:p w14:paraId="5456843A" w14:textId="5507C51E"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sam-cpt</w:t>
            </w:r>
            <w:proofErr w:type="spellEnd"/>
            <w:r w:rsidRPr="00785C54">
              <w:rPr>
                <w:szCs w:val="24"/>
              </w:rPr>
              <w:t>/</w:t>
            </w:r>
            <w:proofErr w:type="spellStart"/>
            <w:r w:rsidRPr="00785C54">
              <w:rPr>
                <w:szCs w:val="24"/>
              </w:rPr>
              <w:t>PreparationProcedure</w:t>
            </w:r>
            <w:proofErr w:type="spellEnd"/>
          </w:p>
        </w:tc>
        <w:tc>
          <w:tcPr>
            <w:tcW w:w="1262" w:type="dxa"/>
          </w:tcPr>
          <w:p w14:paraId="161B8EE0" w14:textId="3DCD36CD"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A.4.2</w:t>
            </w:r>
          </w:p>
        </w:tc>
      </w:tr>
      <w:tr w:rsidR="005B5EAD" w:rsidRPr="00785C54" w14:paraId="271BA081" w14:textId="77777777" w:rsidTr="00083060">
        <w:trPr>
          <w:jc w:val="center"/>
        </w:trPr>
        <w:tc>
          <w:tcPr>
            <w:tcW w:w="4252" w:type="dxa"/>
          </w:tcPr>
          <w:p w14:paraId="7DB238B1" w14:textId="6A29209F"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1574A6">
              <w:rPr>
                <w:szCs w:val="24"/>
              </w:rPr>
              <w:t>–</w:t>
            </w:r>
            <w:r w:rsidRPr="00785C54">
              <w:rPr>
                <w:szCs w:val="24"/>
              </w:rPr>
              <w:t xml:space="preserve"> </w:t>
            </w:r>
            <w:proofErr w:type="spellStart"/>
            <w:r w:rsidRPr="00785C54">
              <w:rPr>
                <w:szCs w:val="24"/>
              </w:rPr>
              <w:t>PreparationStep</w:t>
            </w:r>
            <w:proofErr w:type="spellEnd"/>
          </w:p>
        </w:tc>
        <w:tc>
          <w:tcPr>
            <w:tcW w:w="4238" w:type="dxa"/>
          </w:tcPr>
          <w:p w14:paraId="3935E459" w14:textId="2E488846"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sam-cpt</w:t>
            </w:r>
            <w:proofErr w:type="spellEnd"/>
            <w:r w:rsidRPr="00785C54">
              <w:rPr>
                <w:szCs w:val="24"/>
              </w:rPr>
              <w:t>/</w:t>
            </w:r>
            <w:proofErr w:type="spellStart"/>
            <w:r w:rsidRPr="00785C54">
              <w:rPr>
                <w:szCs w:val="24"/>
              </w:rPr>
              <w:t>PreparationStep</w:t>
            </w:r>
            <w:proofErr w:type="spellEnd"/>
          </w:p>
        </w:tc>
        <w:tc>
          <w:tcPr>
            <w:tcW w:w="1262" w:type="dxa"/>
          </w:tcPr>
          <w:p w14:paraId="63860285" w14:textId="07A44D47"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A.4.3</w:t>
            </w:r>
          </w:p>
        </w:tc>
      </w:tr>
      <w:tr w:rsidR="005B5EAD" w:rsidRPr="00785C54" w14:paraId="349C61CC" w14:textId="77777777" w:rsidTr="00083060">
        <w:trPr>
          <w:jc w:val="center"/>
        </w:trPr>
        <w:tc>
          <w:tcPr>
            <w:tcW w:w="4252" w:type="dxa"/>
          </w:tcPr>
          <w:p w14:paraId="69E935D3" w14:textId="46D550BF" w:rsidR="005B5EAD" w:rsidRPr="00785C54" w:rsidRDefault="005B5EAD" w:rsidP="00785C54">
            <w:pPr>
              <w:pStyle w:val="Tablebody"/>
              <w:autoSpaceDE w:val="0"/>
              <w:autoSpaceDN w:val="0"/>
              <w:adjustRightInd w:val="0"/>
              <w:jc w:val="both"/>
              <w:rPr>
                <w:szCs w:val="20"/>
              </w:rPr>
            </w:pPr>
            <w:r w:rsidRPr="00785C54">
              <w:rPr>
                <w:szCs w:val="24"/>
              </w:rPr>
              <w:lastRenderedPageBreak/>
              <w:t xml:space="preserve">Conceptual Sample </w:t>
            </w:r>
            <w:r w:rsidR="001574A6">
              <w:rPr>
                <w:szCs w:val="24"/>
              </w:rPr>
              <w:t>–</w:t>
            </w:r>
            <w:r w:rsidRPr="00785C54">
              <w:rPr>
                <w:szCs w:val="24"/>
              </w:rPr>
              <w:t xml:space="preserve"> Sample</w:t>
            </w:r>
          </w:p>
        </w:tc>
        <w:tc>
          <w:tcPr>
            <w:tcW w:w="4238" w:type="dxa"/>
          </w:tcPr>
          <w:p w14:paraId="32C2CC00" w14:textId="37EE3639"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sam-cpt</w:t>
            </w:r>
            <w:proofErr w:type="spellEnd"/>
            <w:r w:rsidRPr="00785C54">
              <w:rPr>
                <w:szCs w:val="24"/>
              </w:rPr>
              <w:t>/Sample</w:t>
            </w:r>
          </w:p>
        </w:tc>
        <w:tc>
          <w:tcPr>
            <w:tcW w:w="1262" w:type="dxa"/>
          </w:tcPr>
          <w:p w14:paraId="7618E880" w14:textId="49A0D9AE"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A.4.4</w:t>
            </w:r>
          </w:p>
        </w:tc>
      </w:tr>
      <w:tr w:rsidR="005B5EAD" w:rsidRPr="00785C54" w14:paraId="5F0EAB71" w14:textId="77777777" w:rsidTr="00083060">
        <w:trPr>
          <w:jc w:val="center"/>
        </w:trPr>
        <w:tc>
          <w:tcPr>
            <w:tcW w:w="4252" w:type="dxa"/>
          </w:tcPr>
          <w:p w14:paraId="6E60AD24" w14:textId="00879931"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1574A6">
              <w:rPr>
                <w:szCs w:val="24"/>
              </w:rPr>
              <w:t>–</w:t>
            </w:r>
            <w:r w:rsidRPr="00785C54">
              <w:rPr>
                <w:szCs w:val="24"/>
              </w:rPr>
              <w:t xml:space="preserve"> Sampler</w:t>
            </w:r>
          </w:p>
        </w:tc>
        <w:tc>
          <w:tcPr>
            <w:tcW w:w="4238" w:type="dxa"/>
          </w:tcPr>
          <w:p w14:paraId="0DDF3CB6" w14:textId="5DF96E8C"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sam-cpt</w:t>
            </w:r>
            <w:proofErr w:type="spellEnd"/>
            <w:r w:rsidRPr="00785C54">
              <w:rPr>
                <w:szCs w:val="24"/>
              </w:rPr>
              <w:t>/Sampler</w:t>
            </w:r>
          </w:p>
        </w:tc>
        <w:tc>
          <w:tcPr>
            <w:tcW w:w="1262" w:type="dxa"/>
          </w:tcPr>
          <w:p w14:paraId="4828C4B2" w14:textId="206074EB"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A.4.5</w:t>
            </w:r>
          </w:p>
        </w:tc>
      </w:tr>
      <w:tr w:rsidR="005B5EAD" w:rsidRPr="00785C54" w14:paraId="1CBB5FEC" w14:textId="77777777" w:rsidTr="00083060">
        <w:trPr>
          <w:jc w:val="center"/>
        </w:trPr>
        <w:tc>
          <w:tcPr>
            <w:tcW w:w="4252" w:type="dxa"/>
          </w:tcPr>
          <w:p w14:paraId="50D3F287" w14:textId="6D0C8C31"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1574A6">
              <w:rPr>
                <w:szCs w:val="24"/>
              </w:rPr>
              <w:t>–</w:t>
            </w:r>
            <w:r w:rsidRPr="00785C54">
              <w:rPr>
                <w:szCs w:val="24"/>
              </w:rPr>
              <w:t xml:space="preserve"> Sampling</w:t>
            </w:r>
          </w:p>
        </w:tc>
        <w:tc>
          <w:tcPr>
            <w:tcW w:w="4238" w:type="dxa"/>
          </w:tcPr>
          <w:p w14:paraId="6E0C1522" w14:textId="451F3DEC"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sam-cpt</w:t>
            </w:r>
            <w:proofErr w:type="spellEnd"/>
            <w:r w:rsidRPr="00785C54">
              <w:rPr>
                <w:szCs w:val="24"/>
              </w:rPr>
              <w:t>/Sampling</w:t>
            </w:r>
          </w:p>
        </w:tc>
        <w:tc>
          <w:tcPr>
            <w:tcW w:w="1262" w:type="dxa"/>
          </w:tcPr>
          <w:p w14:paraId="6093AF5D" w14:textId="5665C5F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A.4.6</w:t>
            </w:r>
          </w:p>
        </w:tc>
      </w:tr>
      <w:tr w:rsidR="005B5EAD" w:rsidRPr="00785C54" w14:paraId="7F34518E" w14:textId="77777777" w:rsidTr="00083060">
        <w:trPr>
          <w:jc w:val="center"/>
        </w:trPr>
        <w:tc>
          <w:tcPr>
            <w:tcW w:w="4252" w:type="dxa"/>
            <w:tcBorders>
              <w:bottom w:val="single" w:sz="12" w:space="0" w:color="auto"/>
            </w:tcBorders>
          </w:tcPr>
          <w:p w14:paraId="5B5BB21B" w14:textId="156B3821"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1574A6">
              <w:rPr>
                <w:szCs w:val="24"/>
              </w:rPr>
              <w:t>–</w:t>
            </w:r>
            <w:r w:rsidRPr="00785C54">
              <w:rPr>
                <w:szCs w:val="24"/>
              </w:rPr>
              <w:t xml:space="preserve"> </w:t>
            </w:r>
            <w:proofErr w:type="spellStart"/>
            <w:r w:rsidRPr="00785C54">
              <w:rPr>
                <w:szCs w:val="24"/>
              </w:rPr>
              <w:t>SamplingProcedure</w:t>
            </w:r>
            <w:proofErr w:type="spellEnd"/>
          </w:p>
        </w:tc>
        <w:tc>
          <w:tcPr>
            <w:tcW w:w="4238" w:type="dxa"/>
            <w:tcBorders>
              <w:bottom w:val="single" w:sz="12" w:space="0" w:color="auto"/>
            </w:tcBorders>
          </w:tcPr>
          <w:p w14:paraId="67CC99B0" w14:textId="3FD78B82"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sam-cpt</w:t>
            </w:r>
            <w:proofErr w:type="spellEnd"/>
            <w:r w:rsidRPr="00785C54">
              <w:rPr>
                <w:szCs w:val="24"/>
              </w:rPr>
              <w:t>/</w:t>
            </w:r>
            <w:proofErr w:type="spellStart"/>
            <w:r w:rsidRPr="00785C54">
              <w:rPr>
                <w:szCs w:val="24"/>
              </w:rPr>
              <w:t>SamplingProcedure</w:t>
            </w:r>
            <w:proofErr w:type="spellEnd"/>
          </w:p>
        </w:tc>
        <w:tc>
          <w:tcPr>
            <w:tcW w:w="1262" w:type="dxa"/>
            <w:tcBorders>
              <w:bottom w:val="single" w:sz="12" w:space="0" w:color="auto"/>
            </w:tcBorders>
          </w:tcPr>
          <w:p w14:paraId="2F30D3A6" w14:textId="6047223C"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A.4.7</w:t>
            </w:r>
          </w:p>
        </w:tc>
      </w:tr>
    </w:tbl>
    <w:p w14:paraId="0EF74FE0" w14:textId="4D550076" w:rsidR="00C63DF3" w:rsidRPr="00785C54" w:rsidRDefault="00C63DF3" w:rsidP="00785C54">
      <w:pPr>
        <w:pStyle w:val="BodyText"/>
      </w:pPr>
    </w:p>
    <w:p w14:paraId="2D83394F" w14:textId="50FF8ABB" w:rsidR="005B5EAD" w:rsidRPr="00083060" w:rsidRDefault="005B5EAD" w:rsidP="00785C54">
      <w:pPr>
        <w:pStyle w:val="Tabletitle"/>
        <w:autoSpaceDE w:val="0"/>
        <w:autoSpaceDN w:val="0"/>
        <w:adjustRightInd w:val="0"/>
        <w:outlineLvl w:val="0"/>
        <w:rPr>
          <w:szCs w:val="24"/>
          <w:lang w:val="fr-FR"/>
        </w:rPr>
      </w:pPr>
      <w:r w:rsidRPr="00083060">
        <w:rPr>
          <w:szCs w:val="24"/>
          <w:lang w:val="fr-FR"/>
        </w:rPr>
        <w:t xml:space="preserve">Table 5 — Abstract </w:t>
      </w:r>
      <w:proofErr w:type="spellStart"/>
      <w:r w:rsidRPr="00083060">
        <w:rPr>
          <w:szCs w:val="24"/>
          <w:lang w:val="fr-FR"/>
        </w:rPr>
        <w:t>Sample</w:t>
      </w:r>
      <w:proofErr w:type="spellEnd"/>
      <w:r w:rsidRPr="00083060">
        <w:rPr>
          <w:szCs w:val="24"/>
          <w:lang w:val="fr-FR"/>
        </w:rPr>
        <w:t xml:space="preserve"> </w:t>
      </w:r>
      <w:proofErr w:type="spellStart"/>
      <w:r w:rsidR="00022C0A" w:rsidRPr="00083060">
        <w:rPr>
          <w:szCs w:val="24"/>
          <w:lang w:val="fr-FR"/>
        </w:rPr>
        <w:t>Core</w:t>
      </w:r>
      <w:proofErr w:type="spellEnd"/>
      <w:r w:rsidR="00022C0A" w:rsidRPr="00083060">
        <w:rPr>
          <w:szCs w:val="24"/>
          <w:lang w:val="fr-FR"/>
        </w:rPr>
        <w:t xml:space="preserve"> </w:t>
      </w:r>
      <w:proofErr w:type="spellStart"/>
      <w:r w:rsidRPr="00083060">
        <w:rPr>
          <w:szCs w:val="24"/>
          <w:lang w:val="fr-FR"/>
        </w:rPr>
        <w:t>conformance</w:t>
      </w:r>
      <w:proofErr w:type="spellEnd"/>
      <w:r w:rsidRPr="00083060">
        <w:rPr>
          <w:szCs w:val="24"/>
          <w:lang w:val="fr-FR"/>
        </w:rPr>
        <w:t xml:space="preserve"> classes</w:t>
      </w:r>
    </w:p>
    <w:tbl>
      <w:tblPr>
        <w:tblStyle w:val="TableGrid"/>
        <w:tblW w:w="9752" w:type="dxa"/>
        <w:jc w:val="center"/>
        <w:tblBorders>
          <w:top w:val="single" w:sz="12" w:space="0" w:color="auto"/>
          <w:left w:val="single" w:sz="12" w:space="0" w:color="auto"/>
          <w:bottom w:val="single" w:sz="12" w:space="0" w:color="auto"/>
          <w:right w:val="single" w:sz="12" w:space="0" w:color="auto"/>
        </w:tblBorders>
        <w:tblLayout w:type="fixed"/>
        <w:tblCellMar>
          <w:left w:w="57" w:type="dxa"/>
          <w:right w:w="57" w:type="dxa"/>
        </w:tblCellMar>
        <w:tblLook w:val="04A0" w:firstRow="1" w:lastRow="0" w:firstColumn="1" w:lastColumn="0" w:noHBand="0" w:noVBand="1"/>
      </w:tblPr>
      <w:tblGrid>
        <w:gridCol w:w="4252"/>
        <w:gridCol w:w="4238"/>
        <w:gridCol w:w="1262"/>
      </w:tblGrid>
      <w:tr w:rsidR="005B5EAD" w:rsidRPr="00785C54" w14:paraId="570D950E" w14:textId="77777777" w:rsidTr="00083060">
        <w:trPr>
          <w:jc w:val="center"/>
        </w:trPr>
        <w:tc>
          <w:tcPr>
            <w:tcW w:w="4252" w:type="dxa"/>
            <w:tcBorders>
              <w:top w:val="single" w:sz="12" w:space="0" w:color="auto"/>
              <w:bottom w:val="single" w:sz="12" w:space="0" w:color="auto"/>
            </w:tcBorders>
          </w:tcPr>
          <w:p w14:paraId="3F032B93" w14:textId="49ECDB3B" w:rsidR="005B5EAD" w:rsidRPr="00785C54" w:rsidRDefault="005B5EAD" w:rsidP="00785C54">
            <w:pPr>
              <w:pStyle w:val="Tableheader"/>
              <w:autoSpaceDE w:val="0"/>
              <w:autoSpaceDN w:val="0"/>
              <w:adjustRightInd w:val="0"/>
              <w:jc w:val="center"/>
              <w:rPr>
                <w:b/>
                <w:bCs/>
                <w:szCs w:val="20"/>
              </w:rPr>
            </w:pPr>
            <w:r w:rsidRPr="00785C54">
              <w:rPr>
                <w:b/>
                <w:szCs w:val="24"/>
              </w:rPr>
              <w:t>Conformance class</w:t>
            </w:r>
          </w:p>
        </w:tc>
        <w:tc>
          <w:tcPr>
            <w:tcW w:w="4238" w:type="dxa"/>
            <w:tcBorders>
              <w:top w:val="single" w:sz="12" w:space="0" w:color="auto"/>
              <w:bottom w:val="single" w:sz="12" w:space="0" w:color="auto"/>
            </w:tcBorders>
          </w:tcPr>
          <w:p w14:paraId="77AB88DB" w14:textId="3C869CDC" w:rsidR="005B5EAD" w:rsidRPr="00785C54" w:rsidRDefault="005B5EAD" w:rsidP="00785C54">
            <w:pPr>
              <w:pStyle w:val="Tableheader"/>
              <w:autoSpaceDE w:val="0"/>
              <w:autoSpaceDN w:val="0"/>
              <w:adjustRightInd w:val="0"/>
              <w:jc w:val="center"/>
              <w:rPr>
                <w:b/>
                <w:bCs/>
                <w:szCs w:val="20"/>
              </w:rPr>
            </w:pPr>
            <w:r w:rsidRPr="00785C54">
              <w:rPr>
                <w:b/>
                <w:szCs w:val="24"/>
              </w:rPr>
              <w:t>Identifier</w:t>
            </w:r>
          </w:p>
        </w:tc>
        <w:tc>
          <w:tcPr>
            <w:tcW w:w="1262" w:type="dxa"/>
            <w:tcBorders>
              <w:top w:val="single" w:sz="12" w:space="0" w:color="auto"/>
              <w:bottom w:val="single" w:sz="12" w:space="0" w:color="auto"/>
            </w:tcBorders>
          </w:tcPr>
          <w:p w14:paraId="0AAE2D54" w14:textId="3FDCAF09" w:rsidR="005B5EAD" w:rsidRPr="00785C54" w:rsidRDefault="001574A6" w:rsidP="00785C54">
            <w:pPr>
              <w:pStyle w:val="Tableheader"/>
              <w:autoSpaceDE w:val="0"/>
              <w:autoSpaceDN w:val="0"/>
              <w:adjustRightInd w:val="0"/>
              <w:jc w:val="center"/>
              <w:rPr>
                <w:b/>
                <w:bCs/>
                <w:szCs w:val="20"/>
              </w:rPr>
            </w:pPr>
            <w:r>
              <w:rPr>
                <w:rStyle w:val="citeapp"/>
                <w:b/>
                <w:szCs w:val="24"/>
                <w:shd w:val="clear" w:color="auto" w:fill="auto"/>
              </w:rPr>
              <w:t>s</w:t>
            </w:r>
            <w:r w:rsidR="000A6B0A">
              <w:rPr>
                <w:rStyle w:val="citeapp"/>
                <w:b/>
                <w:szCs w:val="24"/>
                <w:shd w:val="clear" w:color="auto" w:fill="auto"/>
              </w:rPr>
              <w:t>ub</w:t>
            </w:r>
            <w:r w:rsidR="005B5EAD" w:rsidRPr="00785C54">
              <w:rPr>
                <w:b/>
                <w:szCs w:val="24"/>
              </w:rPr>
              <w:t>clause</w:t>
            </w:r>
          </w:p>
        </w:tc>
      </w:tr>
      <w:tr w:rsidR="005B5EAD" w:rsidRPr="00785C54" w14:paraId="0CEE176F" w14:textId="77777777" w:rsidTr="00083060">
        <w:trPr>
          <w:jc w:val="center"/>
        </w:trPr>
        <w:tc>
          <w:tcPr>
            <w:tcW w:w="4252" w:type="dxa"/>
            <w:tcBorders>
              <w:top w:val="single" w:sz="12" w:space="0" w:color="auto"/>
            </w:tcBorders>
          </w:tcPr>
          <w:p w14:paraId="3F1C1400" w14:textId="1033C49D"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Pr="00785C54">
              <w:rPr>
                <w:szCs w:val="24"/>
              </w:rPr>
              <w:t>package</w:t>
            </w:r>
          </w:p>
        </w:tc>
        <w:tc>
          <w:tcPr>
            <w:tcW w:w="4238" w:type="dxa"/>
            <w:tcBorders>
              <w:top w:val="single" w:sz="12" w:space="0" w:color="auto"/>
            </w:tcBorders>
          </w:tcPr>
          <w:p w14:paraId="33381CA4" w14:textId="79A1805C" w:rsidR="005B5EAD" w:rsidRPr="00785C54" w:rsidRDefault="005B5EAD" w:rsidP="00785C54">
            <w:pPr>
              <w:pStyle w:val="Tablebody"/>
              <w:autoSpaceDE w:val="0"/>
              <w:autoSpaceDN w:val="0"/>
              <w:adjustRightInd w:val="0"/>
              <w:rPr>
                <w:szCs w:val="20"/>
              </w:rPr>
            </w:pPr>
            <w:r w:rsidRPr="00785C54">
              <w:rPr>
                <w:szCs w:val="24"/>
              </w:rPr>
              <w:t>/conf/</w:t>
            </w:r>
            <w:proofErr w:type="spellStart"/>
            <w:r w:rsidRPr="00785C54">
              <w:rPr>
                <w:szCs w:val="24"/>
              </w:rPr>
              <w:t>sam</w:t>
            </w:r>
            <w:proofErr w:type="spellEnd"/>
            <w:r w:rsidRPr="00785C54">
              <w:rPr>
                <w:szCs w:val="24"/>
              </w:rPr>
              <w:t>-core</w:t>
            </w:r>
          </w:p>
        </w:tc>
        <w:tc>
          <w:tcPr>
            <w:tcW w:w="1262" w:type="dxa"/>
            <w:tcBorders>
              <w:top w:val="single" w:sz="12" w:space="0" w:color="auto"/>
            </w:tcBorders>
          </w:tcPr>
          <w:p w14:paraId="0AAF94DA" w14:textId="294AADE0"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A.5.1</w:t>
            </w:r>
          </w:p>
        </w:tc>
      </w:tr>
      <w:tr w:rsidR="005B5EAD" w:rsidRPr="00785C54" w14:paraId="67F39FC5" w14:textId="77777777" w:rsidTr="00083060">
        <w:trPr>
          <w:jc w:val="center"/>
        </w:trPr>
        <w:tc>
          <w:tcPr>
            <w:tcW w:w="4252" w:type="dxa"/>
          </w:tcPr>
          <w:p w14:paraId="2505C58F" w14:textId="05217F0D"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001574A6">
              <w:rPr>
                <w:szCs w:val="24"/>
              </w:rPr>
              <w:t>–</w:t>
            </w:r>
            <w:r w:rsidRPr="00785C54">
              <w:rPr>
                <w:szCs w:val="24"/>
              </w:rPr>
              <w:t xml:space="preserve"> </w:t>
            </w:r>
            <w:proofErr w:type="spellStart"/>
            <w:r w:rsidRPr="00785C54">
              <w:rPr>
                <w:szCs w:val="24"/>
              </w:rPr>
              <w:t>AbstractPreparationProcedure</w:t>
            </w:r>
            <w:proofErr w:type="spellEnd"/>
          </w:p>
        </w:tc>
        <w:tc>
          <w:tcPr>
            <w:tcW w:w="4238" w:type="dxa"/>
          </w:tcPr>
          <w:p w14:paraId="6978B652" w14:textId="2A14FCE8" w:rsidR="005B5EAD" w:rsidRPr="00785C54" w:rsidRDefault="005B5EAD" w:rsidP="00785C54">
            <w:pPr>
              <w:pStyle w:val="Tablebody"/>
              <w:autoSpaceDE w:val="0"/>
              <w:autoSpaceDN w:val="0"/>
              <w:adjustRightInd w:val="0"/>
              <w:rPr>
                <w:szCs w:val="20"/>
              </w:rPr>
            </w:pPr>
            <w:r w:rsidRPr="00785C54">
              <w:rPr>
                <w:szCs w:val="24"/>
              </w:rPr>
              <w:t>/conf/</w:t>
            </w:r>
            <w:proofErr w:type="spellStart"/>
            <w:r w:rsidRPr="00785C54">
              <w:rPr>
                <w:szCs w:val="24"/>
              </w:rPr>
              <w:t>sam</w:t>
            </w:r>
            <w:proofErr w:type="spellEnd"/>
            <w:r w:rsidRPr="00785C54">
              <w:rPr>
                <w:szCs w:val="24"/>
              </w:rPr>
              <w:t>-core/</w:t>
            </w:r>
            <w:proofErr w:type="spellStart"/>
            <w:r w:rsidRPr="00785C54">
              <w:rPr>
                <w:szCs w:val="24"/>
              </w:rPr>
              <w:t>AbstractPreparationProcedure</w:t>
            </w:r>
            <w:proofErr w:type="spellEnd"/>
          </w:p>
        </w:tc>
        <w:tc>
          <w:tcPr>
            <w:tcW w:w="1262" w:type="dxa"/>
          </w:tcPr>
          <w:p w14:paraId="56F74A8B" w14:textId="0767537B"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A.5.2</w:t>
            </w:r>
          </w:p>
        </w:tc>
      </w:tr>
      <w:tr w:rsidR="005B5EAD" w:rsidRPr="00785C54" w14:paraId="186D0CED" w14:textId="77777777" w:rsidTr="00083060">
        <w:trPr>
          <w:jc w:val="center"/>
        </w:trPr>
        <w:tc>
          <w:tcPr>
            <w:tcW w:w="4252" w:type="dxa"/>
          </w:tcPr>
          <w:p w14:paraId="08452A47" w14:textId="1C3D7C2E"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001574A6">
              <w:rPr>
                <w:szCs w:val="24"/>
              </w:rPr>
              <w:t>–</w:t>
            </w:r>
            <w:r w:rsidRPr="00785C54">
              <w:rPr>
                <w:szCs w:val="24"/>
              </w:rPr>
              <w:t xml:space="preserve"> </w:t>
            </w:r>
            <w:proofErr w:type="spellStart"/>
            <w:r w:rsidRPr="00785C54">
              <w:rPr>
                <w:szCs w:val="24"/>
              </w:rPr>
              <w:t>AbstractPreparationStep</w:t>
            </w:r>
            <w:proofErr w:type="spellEnd"/>
          </w:p>
        </w:tc>
        <w:tc>
          <w:tcPr>
            <w:tcW w:w="4238" w:type="dxa"/>
          </w:tcPr>
          <w:p w14:paraId="607393DF" w14:textId="44E96F51" w:rsidR="005B5EAD" w:rsidRPr="00785C54" w:rsidRDefault="005B5EAD" w:rsidP="00785C54">
            <w:pPr>
              <w:pStyle w:val="Tablebody"/>
              <w:autoSpaceDE w:val="0"/>
              <w:autoSpaceDN w:val="0"/>
              <w:adjustRightInd w:val="0"/>
              <w:rPr>
                <w:szCs w:val="20"/>
              </w:rPr>
            </w:pPr>
            <w:r w:rsidRPr="00785C54">
              <w:rPr>
                <w:szCs w:val="24"/>
              </w:rPr>
              <w:t>/conf/</w:t>
            </w:r>
            <w:proofErr w:type="spellStart"/>
            <w:r w:rsidRPr="00785C54">
              <w:rPr>
                <w:szCs w:val="24"/>
              </w:rPr>
              <w:t>sam</w:t>
            </w:r>
            <w:proofErr w:type="spellEnd"/>
            <w:r w:rsidRPr="00785C54">
              <w:rPr>
                <w:szCs w:val="24"/>
              </w:rPr>
              <w:t>-core/</w:t>
            </w:r>
            <w:proofErr w:type="spellStart"/>
            <w:r w:rsidRPr="00785C54">
              <w:rPr>
                <w:szCs w:val="24"/>
              </w:rPr>
              <w:t>AbstractPreparationStep</w:t>
            </w:r>
            <w:proofErr w:type="spellEnd"/>
          </w:p>
        </w:tc>
        <w:tc>
          <w:tcPr>
            <w:tcW w:w="1262" w:type="dxa"/>
          </w:tcPr>
          <w:p w14:paraId="4CFCC70D" w14:textId="62105CD1"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A.5.3</w:t>
            </w:r>
          </w:p>
        </w:tc>
      </w:tr>
      <w:tr w:rsidR="005B5EAD" w:rsidRPr="00785C54" w14:paraId="02A804DE" w14:textId="77777777" w:rsidTr="00083060">
        <w:trPr>
          <w:jc w:val="center"/>
        </w:trPr>
        <w:tc>
          <w:tcPr>
            <w:tcW w:w="4252" w:type="dxa"/>
          </w:tcPr>
          <w:p w14:paraId="2A95935A" w14:textId="70C7FDC2"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001574A6">
              <w:rPr>
                <w:szCs w:val="24"/>
              </w:rPr>
              <w:t>–</w:t>
            </w:r>
            <w:r w:rsidRPr="00785C54">
              <w:rPr>
                <w:szCs w:val="24"/>
              </w:rPr>
              <w:t xml:space="preserve"> </w:t>
            </w:r>
            <w:proofErr w:type="spellStart"/>
            <w:r w:rsidRPr="00785C54">
              <w:rPr>
                <w:szCs w:val="24"/>
              </w:rPr>
              <w:t>AbstractSample</w:t>
            </w:r>
            <w:proofErr w:type="spellEnd"/>
          </w:p>
        </w:tc>
        <w:tc>
          <w:tcPr>
            <w:tcW w:w="4238" w:type="dxa"/>
          </w:tcPr>
          <w:p w14:paraId="4742A076" w14:textId="2B7E65BA" w:rsidR="005B5EAD" w:rsidRPr="00785C54" w:rsidRDefault="005B5EAD" w:rsidP="00785C54">
            <w:pPr>
              <w:pStyle w:val="Tablebody"/>
              <w:autoSpaceDE w:val="0"/>
              <w:autoSpaceDN w:val="0"/>
              <w:adjustRightInd w:val="0"/>
              <w:rPr>
                <w:szCs w:val="20"/>
              </w:rPr>
            </w:pPr>
            <w:r w:rsidRPr="00785C54">
              <w:rPr>
                <w:szCs w:val="24"/>
              </w:rPr>
              <w:t>/conf/</w:t>
            </w:r>
            <w:proofErr w:type="spellStart"/>
            <w:r w:rsidRPr="00785C54">
              <w:rPr>
                <w:szCs w:val="24"/>
              </w:rPr>
              <w:t>sam</w:t>
            </w:r>
            <w:proofErr w:type="spellEnd"/>
            <w:r w:rsidRPr="00785C54">
              <w:rPr>
                <w:szCs w:val="24"/>
              </w:rPr>
              <w:t>-core/</w:t>
            </w:r>
            <w:proofErr w:type="spellStart"/>
            <w:r w:rsidRPr="00785C54">
              <w:rPr>
                <w:szCs w:val="24"/>
              </w:rPr>
              <w:t>AbstractSample</w:t>
            </w:r>
            <w:proofErr w:type="spellEnd"/>
          </w:p>
        </w:tc>
        <w:tc>
          <w:tcPr>
            <w:tcW w:w="1262" w:type="dxa"/>
          </w:tcPr>
          <w:p w14:paraId="6212B49E" w14:textId="590A37F6"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A.5.4</w:t>
            </w:r>
          </w:p>
        </w:tc>
      </w:tr>
      <w:tr w:rsidR="005B5EAD" w:rsidRPr="00785C54" w14:paraId="7782E8FC" w14:textId="77777777" w:rsidTr="00083060">
        <w:trPr>
          <w:jc w:val="center"/>
        </w:trPr>
        <w:tc>
          <w:tcPr>
            <w:tcW w:w="4252" w:type="dxa"/>
          </w:tcPr>
          <w:p w14:paraId="02CF689B" w14:textId="2D8E1819"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001574A6">
              <w:rPr>
                <w:szCs w:val="24"/>
              </w:rPr>
              <w:t>–</w:t>
            </w:r>
            <w:r w:rsidRPr="00785C54">
              <w:rPr>
                <w:szCs w:val="24"/>
              </w:rPr>
              <w:t xml:space="preserve"> </w:t>
            </w:r>
            <w:proofErr w:type="spellStart"/>
            <w:r w:rsidRPr="00785C54">
              <w:rPr>
                <w:szCs w:val="24"/>
              </w:rPr>
              <w:t>AbstractSampler</w:t>
            </w:r>
            <w:proofErr w:type="spellEnd"/>
          </w:p>
        </w:tc>
        <w:tc>
          <w:tcPr>
            <w:tcW w:w="4238" w:type="dxa"/>
          </w:tcPr>
          <w:p w14:paraId="69ECBF60" w14:textId="78885C7C" w:rsidR="005B5EAD" w:rsidRPr="00785C54" w:rsidRDefault="005B5EAD" w:rsidP="00785C54">
            <w:pPr>
              <w:pStyle w:val="Tablebody"/>
              <w:autoSpaceDE w:val="0"/>
              <w:autoSpaceDN w:val="0"/>
              <w:adjustRightInd w:val="0"/>
              <w:rPr>
                <w:szCs w:val="20"/>
              </w:rPr>
            </w:pPr>
            <w:r w:rsidRPr="00785C54">
              <w:rPr>
                <w:szCs w:val="24"/>
              </w:rPr>
              <w:t>/conf/</w:t>
            </w:r>
            <w:proofErr w:type="spellStart"/>
            <w:r w:rsidRPr="00785C54">
              <w:rPr>
                <w:szCs w:val="24"/>
              </w:rPr>
              <w:t>sam</w:t>
            </w:r>
            <w:proofErr w:type="spellEnd"/>
            <w:r w:rsidRPr="00785C54">
              <w:rPr>
                <w:szCs w:val="24"/>
              </w:rPr>
              <w:t>-core/</w:t>
            </w:r>
            <w:proofErr w:type="spellStart"/>
            <w:r w:rsidRPr="00785C54">
              <w:rPr>
                <w:szCs w:val="24"/>
              </w:rPr>
              <w:t>AbstractSampler</w:t>
            </w:r>
            <w:proofErr w:type="spellEnd"/>
          </w:p>
        </w:tc>
        <w:tc>
          <w:tcPr>
            <w:tcW w:w="1262" w:type="dxa"/>
          </w:tcPr>
          <w:p w14:paraId="3A76B823" w14:textId="6715FE5B"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A.5.5</w:t>
            </w:r>
          </w:p>
        </w:tc>
      </w:tr>
      <w:tr w:rsidR="005B5EAD" w:rsidRPr="00785C54" w14:paraId="5A98261E" w14:textId="77777777" w:rsidTr="00083060">
        <w:trPr>
          <w:jc w:val="center"/>
        </w:trPr>
        <w:tc>
          <w:tcPr>
            <w:tcW w:w="4252" w:type="dxa"/>
          </w:tcPr>
          <w:p w14:paraId="7430F651" w14:textId="78CE7966"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001574A6">
              <w:rPr>
                <w:szCs w:val="24"/>
              </w:rPr>
              <w:t>–</w:t>
            </w:r>
            <w:r w:rsidRPr="00785C54">
              <w:rPr>
                <w:szCs w:val="24"/>
              </w:rPr>
              <w:t xml:space="preserve"> </w:t>
            </w:r>
            <w:proofErr w:type="spellStart"/>
            <w:r w:rsidRPr="00785C54">
              <w:rPr>
                <w:szCs w:val="24"/>
              </w:rPr>
              <w:t>AbstractSampling</w:t>
            </w:r>
            <w:proofErr w:type="spellEnd"/>
          </w:p>
        </w:tc>
        <w:tc>
          <w:tcPr>
            <w:tcW w:w="4238" w:type="dxa"/>
          </w:tcPr>
          <w:p w14:paraId="15667B7D" w14:textId="7CC7A3AA" w:rsidR="005B5EAD" w:rsidRPr="00785C54" w:rsidRDefault="005B5EAD" w:rsidP="00785C54">
            <w:pPr>
              <w:pStyle w:val="Tablebody"/>
              <w:autoSpaceDE w:val="0"/>
              <w:autoSpaceDN w:val="0"/>
              <w:adjustRightInd w:val="0"/>
              <w:rPr>
                <w:szCs w:val="20"/>
              </w:rPr>
            </w:pPr>
            <w:r w:rsidRPr="00785C54">
              <w:rPr>
                <w:szCs w:val="24"/>
              </w:rPr>
              <w:t>/conf/</w:t>
            </w:r>
            <w:proofErr w:type="spellStart"/>
            <w:r w:rsidRPr="00785C54">
              <w:rPr>
                <w:szCs w:val="24"/>
              </w:rPr>
              <w:t>sam</w:t>
            </w:r>
            <w:proofErr w:type="spellEnd"/>
            <w:r w:rsidRPr="00785C54">
              <w:rPr>
                <w:szCs w:val="24"/>
              </w:rPr>
              <w:t>-core/</w:t>
            </w:r>
            <w:proofErr w:type="spellStart"/>
            <w:r w:rsidRPr="00785C54">
              <w:rPr>
                <w:szCs w:val="24"/>
              </w:rPr>
              <w:t>AbstractSampling</w:t>
            </w:r>
            <w:proofErr w:type="spellEnd"/>
          </w:p>
        </w:tc>
        <w:tc>
          <w:tcPr>
            <w:tcW w:w="1262" w:type="dxa"/>
          </w:tcPr>
          <w:p w14:paraId="179C19D8" w14:textId="74664D4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A.5.6</w:t>
            </w:r>
          </w:p>
        </w:tc>
      </w:tr>
      <w:tr w:rsidR="005B5EAD" w:rsidRPr="00785C54" w14:paraId="0C8E3736" w14:textId="77777777" w:rsidTr="00083060">
        <w:trPr>
          <w:jc w:val="center"/>
        </w:trPr>
        <w:tc>
          <w:tcPr>
            <w:tcW w:w="4252" w:type="dxa"/>
            <w:tcBorders>
              <w:bottom w:val="single" w:sz="12" w:space="0" w:color="auto"/>
            </w:tcBorders>
          </w:tcPr>
          <w:p w14:paraId="19FB4503" w14:textId="353B3774"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001574A6">
              <w:rPr>
                <w:szCs w:val="24"/>
              </w:rPr>
              <w:t>–</w:t>
            </w:r>
            <w:r w:rsidRPr="00785C54">
              <w:rPr>
                <w:szCs w:val="24"/>
              </w:rPr>
              <w:t xml:space="preserve"> </w:t>
            </w:r>
            <w:proofErr w:type="spellStart"/>
            <w:r w:rsidRPr="00785C54">
              <w:rPr>
                <w:szCs w:val="24"/>
              </w:rPr>
              <w:t>AbstractSamplingProcedure</w:t>
            </w:r>
            <w:proofErr w:type="spellEnd"/>
          </w:p>
        </w:tc>
        <w:tc>
          <w:tcPr>
            <w:tcW w:w="4238" w:type="dxa"/>
            <w:tcBorders>
              <w:bottom w:val="single" w:sz="12" w:space="0" w:color="auto"/>
            </w:tcBorders>
          </w:tcPr>
          <w:p w14:paraId="57933E15" w14:textId="59D39358" w:rsidR="005B5EAD" w:rsidRPr="00785C54" w:rsidRDefault="005B5EAD" w:rsidP="00785C54">
            <w:pPr>
              <w:pStyle w:val="Tablebody"/>
              <w:autoSpaceDE w:val="0"/>
              <w:autoSpaceDN w:val="0"/>
              <w:adjustRightInd w:val="0"/>
              <w:rPr>
                <w:szCs w:val="20"/>
              </w:rPr>
            </w:pPr>
            <w:r w:rsidRPr="00785C54">
              <w:rPr>
                <w:szCs w:val="24"/>
              </w:rPr>
              <w:t>/conf/</w:t>
            </w:r>
            <w:proofErr w:type="spellStart"/>
            <w:r w:rsidRPr="00785C54">
              <w:rPr>
                <w:szCs w:val="24"/>
              </w:rPr>
              <w:t>sam</w:t>
            </w:r>
            <w:proofErr w:type="spellEnd"/>
            <w:r w:rsidRPr="00785C54">
              <w:rPr>
                <w:szCs w:val="24"/>
              </w:rPr>
              <w:t>-core/</w:t>
            </w:r>
            <w:proofErr w:type="spellStart"/>
            <w:r w:rsidRPr="00785C54">
              <w:rPr>
                <w:szCs w:val="24"/>
              </w:rPr>
              <w:t>AbstractSamplingProcedure</w:t>
            </w:r>
            <w:proofErr w:type="spellEnd"/>
          </w:p>
        </w:tc>
        <w:tc>
          <w:tcPr>
            <w:tcW w:w="1262" w:type="dxa"/>
            <w:tcBorders>
              <w:bottom w:val="single" w:sz="12" w:space="0" w:color="auto"/>
            </w:tcBorders>
          </w:tcPr>
          <w:p w14:paraId="46C19C19" w14:textId="3A1D34B2"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A.5.7</w:t>
            </w:r>
          </w:p>
        </w:tc>
      </w:tr>
    </w:tbl>
    <w:p w14:paraId="5707ECED" w14:textId="3B13D609" w:rsidR="005B5EAD" w:rsidRPr="00785C54" w:rsidRDefault="005B5EAD" w:rsidP="00785C54">
      <w:pPr>
        <w:pStyle w:val="Tabletitle"/>
        <w:autoSpaceDE w:val="0"/>
        <w:autoSpaceDN w:val="0"/>
        <w:adjustRightInd w:val="0"/>
        <w:outlineLvl w:val="0"/>
        <w:rPr>
          <w:szCs w:val="24"/>
        </w:rPr>
      </w:pPr>
      <w:r w:rsidRPr="00785C54">
        <w:rPr>
          <w:szCs w:val="24"/>
        </w:rPr>
        <w:t>Table 6 — Basic Samples conformance classes</w:t>
      </w:r>
    </w:p>
    <w:tbl>
      <w:tblPr>
        <w:tblStyle w:val="TableGrid"/>
        <w:tblW w:w="9752" w:type="dxa"/>
        <w:jc w:val="center"/>
        <w:tblBorders>
          <w:top w:val="single" w:sz="12" w:space="0" w:color="auto"/>
          <w:left w:val="single" w:sz="12" w:space="0" w:color="auto"/>
          <w:bottom w:val="single" w:sz="12" w:space="0" w:color="auto"/>
          <w:right w:val="single" w:sz="12" w:space="0" w:color="auto"/>
        </w:tblBorders>
        <w:tblLayout w:type="fixed"/>
        <w:tblCellMar>
          <w:left w:w="57" w:type="dxa"/>
          <w:right w:w="57" w:type="dxa"/>
        </w:tblCellMar>
        <w:tblLook w:val="04A0" w:firstRow="1" w:lastRow="0" w:firstColumn="1" w:lastColumn="0" w:noHBand="0" w:noVBand="1"/>
      </w:tblPr>
      <w:tblGrid>
        <w:gridCol w:w="4252"/>
        <w:gridCol w:w="4238"/>
        <w:gridCol w:w="1262"/>
      </w:tblGrid>
      <w:tr w:rsidR="005B5EAD" w:rsidRPr="00785C54" w14:paraId="4C78E497" w14:textId="77777777" w:rsidTr="00083060">
        <w:trPr>
          <w:jc w:val="center"/>
        </w:trPr>
        <w:tc>
          <w:tcPr>
            <w:tcW w:w="4252" w:type="dxa"/>
            <w:tcBorders>
              <w:top w:val="single" w:sz="12" w:space="0" w:color="auto"/>
              <w:bottom w:val="single" w:sz="12" w:space="0" w:color="auto"/>
            </w:tcBorders>
          </w:tcPr>
          <w:p w14:paraId="6F46785A" w14:textId="32F5FE2B" w:rsidR="005B5EAD" w:rsidRPr="00785C54" w:rsidRDefault="005B5EAD" w:rsidP="00785C54">
            <w:pPr>
              <w:pStyle w:val="Tableheader"/>
              <w:autoSpaceDE w:val="0"/>
              <w:autoSpaceDN w:val="0"/>
              <w:adjustRightInd w:val="0"/>
              <w:jc w:val="center"/>
              <w:rPr>
                <w:b/>
                <w:bCs/>
                <w:szCs w:val="20"/>
              </w:rPr>
            </w:pPr>
            <w:r w:rsidRPr="00785C54">
              <w:rPr>
                <w:b/>
                <w:szCs w:val="24"/>
              </w:rPr>
              <w:t>Conformance class</w:t>
            </w:r>
          </w:p>
        </w:tc>
        <w:tc>
          <w:tcPr>
            <w:tcW w:w="4238" w:type="dxa"/>
            <w:tcBorders>
              <w:top w:val="single" w:sz="12" w:space="0" w:color="auto"/>
              <w:bottom w:val="single" w:sz="12" w:space="0" w:color="auto"/>
            </w:tcBorders>
          </w:tcPr>
          <w:p w14:paraId="7D840E9A" w14:textId="6C9742E7" w:rsidR="005B5EAD" w:rsidRPr="00785C54" w:rsidRDefault="005B5EAD" w:rsidP="00785C54">
            <w:pPr>
              <w:pStyle w:val="Tableheader"/>
              <w:autoSpaceDE w:val="0"/>
              <w:autoSpaceDN w:val="0"/>
              <w:adjustRightInd w:val="0"/>
              <w:jc w:val="center"/>
              <w:rPr>
                <w:b/>
                <w:bCs/>
                <w:szCs w:val="20"/>
              </w:rPr>
            </w:pPr>
            <w:r w:rsidRPr="00785C54">
              <w:rPr>
                <w:b/>
                <w:szCs w:val="24"/>
              </w:rPr>
              <w:t>Identifier</w:t>
            </w:r>
          </w:p>
        </w:tc>
        <w:tc>
          <w:tcPr>
            <w:tcW w:w="1262" w:type="dxa"/>
            <w:tcBorders>
              <w:top w:val="single" w:sz="12" w:space="0" w:color="auto"/>
              <w:bottom w:val="single" w:sz="12" w:space="0" w:color="auto"/>
            </w:tcBorders>
          </w:tcPr>
          <w:p w14:paraId="4E31182A" w14:textId="7E84A74A" w:rsidR="005B5EAD" w:rsidRPr="00785C54" w:rsidRDefault="000A6B0A" w:rsidP="00785C54">
            <w:pPr>
              <w:pStyle w:val="Tableheader"/>
              <w:autoSpaceDE w:val="0"/>
              <w:autoSpaceDN w:val="0"/>
              <w:adjustRightInd w:val="0"/>
              <w:jc w:val="center"/>
              <w:rPr>
                <w:b/>
                <w:bCs/>
                <w:szCs w:val="20"/>
              </w:rPr>
            </w:pPr>
            <w:r>
              <w:rPr>
                <w:rStyle w:val="citeapp"/>
                <w:b/>
                <w:szCs w:val="24"/>
                <w:shd w:val="clear" w:color="auto" w:fill="auto"/>
              </w:rPr>
              <w:t>Sub</w:t>
            </w:r>
            <w:r w:rsidR="005B5EAD" w:rsidRPr="00785C54">
              <w:rPr>
                <w:b/>
                <w:szCs w:val="24"/>
              </w:rPr>
              <w:t>clause</w:t>
            </w:r>
          </w:p>
        </w:tc>
      </w:tr>
      <w:tr w:rsidR="005B5EAD" w:rsidRPr="00785C54" w14:paraId="4E6A0002" w14:textId="77777777" w:rsidTr="00083060">
        <w:trPr>
          <w:jc w:val="center"/>
        </w:trPr>
        <w:tc>
          <w:tcPr>
            <w:tcW w:w="4252" w:type="dxa"/>
            <w:tcBorders>
              <w:top w:val="single" w:sz="12" w:space="0" w:color="auto"/>
            </w:tcBorders>
          </w:tcPr>
          <w:p w14:paraId="54E64CD2" w14:textId="5C8A711E" w:rsidR="005B5EAD" w:rsidRPr="00785C54" w:rsidRDefault="005B5EAD" w:rsidP="00785C54">
            <w:pPr>
              <w:pStyle w:val="Tablebody"/>
              <w:autoSpaceDE w:val="0"/>
              <w:autoSpaceDN w:val="0"/>
              <w:adjustRightInd w:val="0"/>
              <w:jc w:val="both"/>
              <w:rPr>
                <w:szCs w:val="20"/>
              </w:rPr>
            </w:pPr>
            <w:r w:rsidRPr="00785C54">
              <w:rPr>
                <w:szCs w:val="24"/>
              </w:rPr>
              <w:t>Basic Samples package</w:t>
            </w:r>
          </w:p>
        </w:tc>
        <w:tc>
          <w:tcPr>
            <w:tcW w:w="4238" w:type="dxa"/>
            <w:tcBorders>
              <w:top w:val="single" w:sz="12" w:space="0" w:color="auto"/>
            </w:tcBorders>
          </w:tcPr>
          <w:p w14:paraId="221DF792" w14:textId="6206D90C"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sam</w:t>
            </w:r>
            <w:proofErr w:type="spellEnd"/>
            <w:r w:rsidRPr="00785C54">
              <w:rPr>
                <w:szCs w:val="24"/>
              </w:rPr>
              <w:t>-basic</w:t>
            </w:r>
          </w:p>
        </w:tc>
        <w:tc>
          <w:tcPr>
            <w:tcW w:w="1262" w:type="dxa"/>
            <w:tcBorders>
              <w:top w:val="single" w:sz="12" w:space="0" w:color="auto"/>
            </w:tcBorders>
          </w:tcPr>
          <w:p w14:paraId="72AF695D" w14:textId="4E42EEA8"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A.6.1</w:t>
            </w:r>
          </w:p>
        </w:tc>
      </w:tr>
      <w:tr w:rsidR="005B5EAD" w:rsidRPr="00785C54" w14:paraId="6CE1FD21" w14:textId="77777777" w:rsidTr="00083060">
        <w:trPr>
          <w:jc w:val="center"/>
        </w:trPr>
        <w:tc>
          <w:tcPr>
            <w:tcW w:w="4252" w:type="dxa"/>
          </w:tcPr>
          <w:p w14:paraId="538F23DE" w14:textId="4212D03F"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w:t>
            </w:r>
            <w:proofErr w:type="spellStart"/>
            <w:r w:rsidRPr="00785C54">
              <w:rPr>
                <w:szCs w:val="24"/>
              </w:rPr>
              <w:t>MaterialSample</w:t>
            </w:r>
            <w:proofErr w:type="spellEnd"/>
          </w:p>
        </w:tc>
        <w:tc>
          <w:tcPr>
            <w:tcW w:w="4238" w:type="dxa"/>
          </w:tcPr>
          <w:p w14:paraId="355FDF01" w14:textId="5381B128"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sam</w:t>
            </w:r>
            <w:proofErr w:type="spellEnd"/>
            <w:r w:rsidRPr="00785C54">
              <w:rPr>
                <w:szCs w:val="24"/>
              </w:rPr>
              <w:t>-basic/</w:t>
            </w:r>
            <w:proofErr w:type="spellStart"/>
            <w:r w:rsidRPr="00785C54">
              <w:rPr>
                <w:szCs w:val="24"/>
              </w:rPr>
              <w:t>MaterialSample</w:t>
            </w:r>
            <w:proofErr w:type="spellEnd"/>
          </w:p>
        </w:tc>
        <w:tc>
          <w:tcPr>
            <w:tcW w:w="1262" w:type="dxa"/>
          </w:tcPr>
          <w:p w14:paraId="39FAFDA9" w14:textId="532B7500"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A.6.2</w:t>
            </w:r>
          </w:p>
        </w:tc>
      </w:tr>
      <w:tr w:rsidR="005B5EAD" w:rsidRPr="00785C54" w14:paraId="43272EF6" w14:textId="77777777" w:rsidTr="00083060">
        <w:trPr>
          <w:jc w:val="center"/>
        </w:trPr>
        <w:tc>
          <w:tcPr>
            <w:tcW w:w="4252" w:type="dxa"/>
          </w:tcPr>
          <w:p w14:paraId="34B8D8CB" w14:textId="66CBDF38"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w:t>
            </w:r>
            <w:proofErr w:type="spellStart"/>
            <w:r w:rsidRPr="00785C54">
              <w:rPr>
                <w:szCs w:val="24"/>
              </w:rPr>
              <w:t>NamedLocation</w:t>
            </w:r>
            <w:proofErr w:type="spellEnd"/>
          </w:p>
        </w:tc>
        <w:tc>
          <w:tcPr>
            <w:tcW w:w="4238" w:type="dxa"/>
          </w:tcPr>
          <w:p w14:paraId="3261BCB0" w14:textId="0CC078D9"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sam</w:t>
            </w:r>
            <w:proofErr w:type="spellEnd"/>
            <w:r w:rsidRPr="00785C54">
              <w:rPr>
                <w:szCs w:val="24"/>
              </w:rPr>
              <w:t>-basic/</w:t>
            </w:r>
            <w:proofErr w:type="spellStart"/>
            <w:r w:rsidRPr="00785C54">
              <w:rPr>
                <w:szCs w:val="24"/>
              </w:rPr>
              <w:t>NamedLocation</w:t>
            </w:r>
            <w:proofErr w:type="spellEnd"/>
          </w:p>
        </w:tc>
        <w:tc>
          <w:tcPr>
            <w:tcW w:w="1262" w:type="dxa"/>
          </w:tcPr>
          <w:p w14:paraId="6A9076B7" w14:textId="34599D7A"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A.6.3</w:t>
            </w:r>
          </w:p>
        </w:tc>
      </w:tr>
      <w:tr w:rsidR="005B5EAD" w:rsidRPr="00785C54" w14:paraId="435D6A0A" w14:textId="77777777" w:rsidTr="00083060">
        <w:trPr>
          <w:jc w:val="center"/>
        </w:trPr>
        <w:tc>
          <w:tcPr>
            <w:tcW w:w="4252" w:type="dxa"/>
          </w:tcPr>
          <w:p w14:paraId="51415D19" w14:textId="363F5B7C"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w:t>
            </w:r>
            <w:proofErr w:type="spellStart"/>
            <w:r w:rsidRPr="00785C54">
              <w:rPr>
                <w:szCs w:val="24"/>
              </w:rPr>
              <w:t>PhysicalDimension</w:t>
            </w:r>
            <w:proofErr w:type="spellEnd"/>
          </w:p>
        </w:tc>
        <w:tc>
          <w:tcPr>
            <w:tcW w:w="4238" w:type="dxa"/>
          </w:tcPr>
          <w:p w14:paraId="539D57BB" w14:textId="11C95707"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sam</w:t>
            </w:r>
            <w:proofErr w:type="spellEnd"/>
            <w:r w:rsidRPr="00785C54">
              <w:rPr>
                <w:szCs w:val="24"/>
              </w:rPr>
              <w:t>-basic/</w:t>
            </w:r>
            <w:proofErr w:type="spellStart"/>
            <w:r w:rsidRPr="00785C54">
              <w:rPr>
                <w:szCs w:val="24"/>
              </w:rPr>
              <w:t>PhysicalDimension</w:t>
            </w:r>
            <w:proofErr w:type="spellEnd"/>
          </w:p>
        </w:tc>
        <w:tc>
          <w:tcPr>
            <w:tcW w:w="1262" w:type="dxa"/>
          </w:tcPr>
          <w:p w14:paraId="563B7DFE" w14:textId="503FA7C9"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A.6.4</w:t>
            </w:r>
          </w:p>
        </w:tc>
      </w:tr>
      <w:tr w:rsidR="005B5EAD" w:rsidRPr="00785C54" w14:paraId="425A2328" w14:textId="77777777" w:rsidTr="00083060">
        <w:trPr>
          <w:jc w:val="center"/>
        </w:trPr>
        <w:tc>
          <w:tcPr>
            <w:tcW w:w="4252" w:type="dxa"/>
          </w:tcPr>
          <w:p w14:paraId="71B9E9A1" w14:textId="37A56C5A"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Sample</w:t>
            </w:r>
          </w:p>
        </w:tc>
        <w:tc>
          <w:tcPr>
            <w:tcW w:w="4238" w:type="dxa"/>
          </w:tcPr>
          <w:p w14:paraId="0444CA31" w14:textId="4DA8745C"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sam</w:t>
            </w:r>
            <w:proofErr w:type="spellEnd"/>
            <w:r w:rsidRPr="00785C54">
              <w:rPr>
                <w:szCs w:val="24"/>
              </w:rPr>
              <w:t>-basic/Sample</w:t>
            </w:r>
          </w:p>
        </w:tc>
        <w:tc>
          <w:tcPr>
            <w:tcW w:w="1262" w:type="dxa"/>
          </w:tcPr>
          <w:p w14:paraId="5E0D6149" w14:textId="7F6D56B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A.6.5</w:t>
            </w:r>
          </w:p>
        </w:tc>
      </w:tr>
      <w:tr w:rsidR="005B5EAD" w:rsidRPr="00785C54" w14:paraId="596272C7" w14:textId="77777777" w:rsidTr="00083060">
        <w:trPr>
          <w:jc w:val="center"/>
        </w:trPr>
        <w:tc>
          <w:tcPr>
            <w:tcW w:w="4252" w:type="dxa"/>
          </w:tcPr>
          <w:p w14:paraId="1703961E" w14:textId="603A9D66"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w:t>
            </w:r>
            <w:proofErr w:type="spellStart"/>
            <w:r w:rsidRPr="00785C54">
              <w:rPr>
                <w:szCs w:val="24"/>
              </w:rPr>
              <w:t>SampleCollection</w:t>
            </w:r>
            <w:proofErr w:type="spellEnd"/>
          </w:p>
        </w:tc>
        <w:tc>
          <w:tcPr>
            <w:tcW w:w="4238" w:type="dxa"/>
          </w:tcPr>
          <w:p w14:paraId="7FA2B58A" w14:textId="34C5D959"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sam</w:t>
            </w:r>
            <w:proofErr w:type="spellEnd"/>
            <w:r w:rsidRPr="00785C54">
              <w:rPr>
                <w:szCs w:val="24"/>
              </w:rPr>
              <w:t>-basic/</w:t>
            </w:r>
            <w:proofErr w:type="spellStart"/>
            <w:r w:rsidRPr="00785C54">
              <w:rPr>
                <w:szCs w:val="24"/>
              </w:rPr>
              <w:t>SampleCollection</w:t>
            </w:r>
            <w:proofErr w:type="spellEnd"/>
          </w:p>
        </w:tc>
        <w:tc>
          <w:tcPr>
            <w:tcW w:w="1262" w:type="dxa"/>
          </w:tcPr>
          <w:p w14:paraId="201B7BA0" w14:textId="71A71764"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A.6.6</w:t>
            </w:r>
          </w:p>
        </w:tc>
      </w:tr>
      <w:tr w:rsidR="005B5EAD" w:rsidRPr="00785C54" w14:paraId="271CE3A6" w14:textId="77777777" w:rsidTr="00083060">
        <w:trPr>
          <w:jc w:val="center"/>
        </w:trPr>
        <w:tc>
          <w:tcPr>
            <w:tcW w:w="4252" w:type="dxa"/>
          </w:tcPr>
          <w:p w14:paraId="30DA2B57" w14:textId="43B530B0"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Sampler</w:t>
            </w:r>
          </w:p>
        </w:tc>
        <w:tc>
          <w:tcPr>
            <w:tcW w:w="4238" w:type="dxa"/>
          </w:tcPr>
          <w:p w14:paraId="3CBD636D" w14:textId="60515C12"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sam</w:t>
            </w:r>
            <w:proofErr w:type="spellEnd"/>
            <w:r w:rsidRPr="00785C54">
              <w:rPr>
                <w:szCs w:val="24"/>
              </w:rPr>
              <w:t>-basic/Sampler</w:t>
            </w:r>
          </w:p>
        </w:tc>
        <w:tc>
          <w:tcPr>
            <w:tcW w:w="1262" w:type="dxa"/>
          </w:tcPr>
          <w:p w14:paraId="489C16A0" w14:textId="5C910FD1"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A.6.7</w:t>
            </w:r>
          </w:p>
        </w:tc>
      </w:tr>
      <w:tr w:rsidR="005B5EAD" w:rsidRPr="00785C54" w14:paraId="25FCA56F" w14:textId="77777777" w:rsidTr="00083060">
        <w:trPr>
          <w:jc w:val="center"/>
        </w:trPr>
        <w:tc>
          <w:tcPr>
            <w:tcW w:w="4252" w:type="dxa"/>
          </w:tcPr>
          <w:p w14:paraId="1A5623E2" w14:textId="1919B997" w:rsidR="005B5EAD" w:rsidRPr="00785C54" w:rsidRDefault="005B5EAD" w:rsidP="00785C54">
            <w:pPr>
              <w:pStyle w:val="Tablebody"/>
              <w:tabs>
                <w:tab w:val="clear" w:pos="397"/>
                <w:tab w:val="left" w:pos="403"/>
                <w:tab w:val="left" w:pos="2180"/>
              </w:tabs>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Sampling</w:t>
            </w:r>
          </w:p>
        </w:tc>
        <w:tc>
          <w:tcPr>
            <w:tcW w:w="4238" w:type="dxa"/>
          </w:tcPr>
          <w:p w14:paraId="75AB6100" w14:textId="50F34234"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sam</w:t>
            </w:r>
            <w:proofErr w:type="spellEnd"/>
            <w:r w:rsidRPr="00785C54">
              <w:rPr>
                <w:szCs w:val="24"/>
              </w:rPr>
              <w:t>-basic/Sampling</w:t>
            </w:r>
          </w:p>
        </w:tc>
        <w:tc>
          <w:tcPr>
            <w:tcW w:w="1262" w:type="dxa"/>
          </w:tcPr>
          <w:p w14:paraId="4AB53D47" w14:textId="7287FFEC"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A.6.8</w:t>
            </w:r>
          </w:p>
        </w:tc>
      </w:tr>
      <w:tr w:rsidR="005B5EAD" w:rsidRPr="00785C54" w14:paraId="35D6110D" w14:textId="77777777" w:rsidTr="00083060">
        <w:trPr>
          <w:jc w:val="center"/>
        </w:trPr>
        <w:tc>
          <w:tcPr>
            <w:tcW w:w="4252" w:type="dxa"/>
          </w:tcPr>
          <w:p w14:paraId="68636897" w14:textId="0AF18DAE"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w:t>
            </w:r>
            <w:proofErr w:type="spellStart"/>
            <w:r w:rsidRPr="00785C54">
              <w:rPr>
                <w:szCs w:val="24"/>
              </w:rPr>
              <w:t>SpatialSample</w:t>
            </w:r>
            <w:proofErr w:type="spellEnd"/>
          </w:p>
        </w:tc>
        <w:tc>
          <w:tcPr>
            <w:tcW w:w="4238" w:type="dxa"/>
          </w:tcPr>
          <w:p w14:paraId="48B05DD1" w14:textId="20B886F1" w:rsidR="005B5EAD" w:rsidRPr="00785C54" w:rsidRDefault="005B5EAD" w:rsidP="00785C54">
            <w:pPr>
              <w:pStyle w:val="Tablebody"/>
              <w:tabs>
                <w:tab w:val="clear" w:pos="397"/>
                <w:tab w:val="left" w:pos="403"/>
                <w:tab w:val="left" w:pos="925"/>
              </w:tabs>
              <w:autoSpaceDE w:val="0"/>
              <w:autoSpaceDN w:val="0"/>
              <w:adjustRightInd w:val="0"/>
              <w:jc w:val="both"/>
              <w:rPr>
                <w:szCs w:val="20"/>
              </w:rPr>
            </w:pPr>
            <w:r w:rsidRPr="00785C54">
              <w:rPr>
                <w:szCs w:val="24"/>
              </w:rPr>
              <w:t>/conf/</w:t>
            </w:r>
            <w:proofErr w:type="spellStart"/>
            <w:r w:rsidRPr="00785C54">
              <w:rPr>
                <w:szCs w:val="24"/>
              </w:rPr>
              <w:t>sam</w:t>
            </w:r>
            <w:proofErr w:type="spellEnd"/>
            <w:r w:rsidRPr="00785C54">
              <w:rPr>
                <w:szCs w:val="24"/>
              </w:rPr>
              <w:t>-basic/</w:t>
            </w:r>
            <w:proofErr w:type="spellStart"/>
            <w:r w:rsidRPr="00785C54">
              <w:rPr>
                <w:szCs w:val="24"/>
              </w:rPr>
              <w:t>SpatialSample</w:t>
            </w:r>
            <w:proofErr w:type="spellEnd"/>
          </w:p>
        </w:tc>
        <w:tc>
          <w:tcPr>
            <w:tcW w:w="1262" w:type="dxa"/>
          </w:tcPr>
          <w:p w14:paraId="310C0985" w14:textId="40AEBC9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A.6.9</w:t>
            </w:r>
          </w:p>
        </w:tc>
      </w:tr>
      <w:tr w:rsidR="005B5EAD" w:rsidRPr="00785C54" w14:paraId="050EC36B" w14:textId="77777777" w:rsidTr="00083060">
        <w:trPr>
          <w:jc w:val="center"/>
        </w:trPr>
        <w:tc>
          <w:tcPr>
            <w:tcW w:w="4252" w:type="dxa"/>
          </w:tcPr>
          <w:p w14:paraId="7059027A" w14:textId="6FD50C0C"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w:t>
            </w:r>
            <w:proofErr w:type="spellStart"/>
            <w:r w:rsidRPr="00785C54">
              <w:rPr>
                <w:szCs w:val="24"/>
              </w:rPr>
              <w:t>StatisticalClassification</w:t>
            </w:r>
            <w:proofErr w:type="spellEnd"/>
          </w:p>
        </w:tc>
        <w:tc>
          <w:tcPr>
            <w:tcW w:w="4238" w:type="dxa"/>
          </w:tcPr>
          <w:p w14:paraId="21C0EB99" w14:textId="1223130E"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sam</w:t>
            </w:r>
            <w:proofErr w:type="spellEnd"/>
            <w:r w:rsidRPr="00785C54">
              <w:rPr>
                <w:szCs w:val="24"/>
              </w:rPr>
              <w:t>-basic/</w:t>
            </w:r>
            <w:proofErr w:type="spellStart"/>
            <w:r w:rsidRPr="00785C54">
              <w:rPr>
                <w:szCs w:val="24"/>
              </w:rPr>
              <w:t>StatisticalClassification</w:t>
            </w:r>
            <w:proofErr w:type="spellEnd"/>
          </w:p>
        </w:tc>
        <w:tc>
          <w:tcPr>
            <w:tcW w:w="1262" w:type="dxa"/>
          </w:tcPr>
          <w:p w14:paraId="011B0801" w14:textId="3AA7C742"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A.6.10</w:t>
            </w:r>
          </w:p>
        </w:tc>
      </w:tr>
      <w:tr w:rsidR="005B5EAD" w:rsidRPr="00785C54" w14:paraId="23434899" w14:textId="77777777" w:rsidTr="00083060">
        <w:trPr>
          <w:jc w:val="center"/>
        </w:trPr>
        <w:tc>
          <w:tcPr>
            <w:tcW w:w="4252" w:type="dxa"/>
            <w:tcBorders>
              <w:bottom w:val="single" w:sz="12" w:space="0" w:color="auto"/>
            </w:tcBorders>
          </w:tcPr>
          <w:p w14:paraId="226B8411" w14:textId="5B3C1F45"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w:t>
            </w:r>
            <w:proofErr w:type="spellStart"/>
            <w:r w:rsidRPr="00785C54">
              <w:rPr>
                <w:szCs w:val="24"/>
              </w:rPr>
              <w:t>StatisticalSample</w:t>
            </w:r>
            <w:proofErr w:type="spellEnd"/>
          </w:p>
        </w:tc>
        <w:tc>
          <w:tcPr>
            <w:tcW w:w="4238" w:type="dxa"/>
            <w:tcBorders>
              <w:bottom w:val="single" w:sz="12" w:space="0" w:color="auto"/>
            </w:tcBorders>
          </w:tcPr>
          <w:p w14:paraId="11B634E3" w14:textId="3D4D4C52" w:rsidR="005B5EAD" w:rsidRPr="00785C54" w:rsidRDefault="005B5EAD" w:rsidP="00785C54">
            <w:pPr>
              <w:pStyle w:val="Tablebody"/>
              <w:autoSpaceDE w:val="0"/>
              <w:autoSpaceDN w:val="0"/>
              <w:adjustRightInd w:val="0"/>
              <w:jc w:val="both"/>
              <w:rPr>
                <w:szCs w:val="20"/>
              </w:rPr>
            </w:pPr>
            <w:r w:rsidRPr="00785C54">
              <w:rPr>
                <w:szCs w:val="24"/>
              </w:rPr>
              <w:t>/conf/</w:t>
            </w:r>
            <w:proofErr w:type="spellStart"/>
            <w:r w:rsidRPr="00785C54">
              <w:rPr>
                <w:szCs w:val="24"/>
              </w:rPr>
              <w:t>sam</w:t>
            </w:r>
            <w:proofErr w:type="spellEnd"/>
            <w:r w:rsidRPr="00785C54">
              <w:rPr>
                <w:szCs w:val="24"/>
              </w:rPr>
              <w:t>-basic/</w:t>
            </w:r>
            <w:proofErr w:type="spellStart"/>
            <w:r w:rsidRPr="00785C54">
              <w:rPr>
                <w:szCs w:val="24"/>
              </w:rPr>
              <w:t>StatisticalSample</w:t>
            </w:r>
            <w:proofErr w:type="spellEnd"/>
          </w:p>
        </w:tc>
        <w:tc>
          <w:tcPr>
            <w:tcW w:w="1262" w:type="dxa"/>
            <w:tcBorders>
              <w:bottom w:val="single" w:sz="12" w:space="0" w:color="auto"/>
            </w:tcBorders>
          </w:tcPr>
          <w:p w14:paraId="16179F34" w14:textId="2A300C37"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A.6.11</w:t>
            </w:r>
          </w:p>
        </w:tc>
      </w:tr>
    </w:tbl>
    <w:p w14:paraId="3E12EC2F" w14:textId="3611159F" w:rsidR="005B5EAD" w:rsidRPr="00785C54" w:rsidRDefault="005B5EAD" w:rsidP="00785C54">
      <w:pPr>
        <w:pStyle w:val="Heading1"/>
        <w:autoSpaceDE w:val="0"/>
        <w:autoSpaceDN w:val="0"/>
        <w:adjustRightInd w:val="0"/>
        <w:rPr>
          <w:rFonts w:eastAsia="Times New Roman"/>
          <w:szCs w:val="24"/>
        </w:rPr>
      </w:pPr>
      <w:bookmarkStart w:id="50" w:name="_Toc117602338"/>
      <w:r w:rsidRPr="00785C54">
        <w:rPr>
          <w:rFonts w:eastAsia="Times New Roman"/>
          <w:szCs w:val="24"/>
        </w:rPr>
        <w:t>Packaging, requirements and dependencies</w:t>
      </w:r>
      <w:bookmarkEnd w:id="50"/>
    </w:p>
    <w:p w14:paraId="76FBA22F"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51" w:name="_Toc117602339"/>
      <w:r w:rsidRPr="00785C54">
        <w:rPr>
          <w:rFonts w:eastAsia="Times New Roman"/>
          <w:szCs w:val="24"/>
        </w:rPr>
        <w:t>Requirements</w:t>
      </w:r>
      <w:bookmarkEnd w:id="51"/>
    </w:p>
    <w:p w14:paraId="2E89E07C" w14:textId="51EC9543" w:rsidR="005B5EAD" w:rsidRPr="00785C54" w:rsidRDefault="005B5EAD" w:rsidP="00785C54">
      <w:pPr>
        <w:pStyle w:val="BodyText"/>
        <w:autoSpaceDE w:val="0"/>
        <w:autoSpaceDN w:val="0"/>
        <w:adjustRightInd w:val="0"/>
        <w:rPr>
          <w:szCs w:val="24"/>
        </w:rPr>
      </w:pPr>
      <w:r w:rsidRPr="00785C54">
        <w:rPr>
          <w:szCs w:val="24"/>
        </w:rPr>
        <w:t>As OMS implementations often seamlessly integrate with existing data ecosystems, a very flexible requirements and conformance structure is defined. This structure</w:t>
      </w:r>
      <w:r w:rsidR="0007557E">
        <w:rPr>
          <w:szCs w:val="24"/>
        </w:rPr>
        <w:t xml:space="preserve"> </w:t>
      </w:r>
      <w:r w:rsidRPr="00785C54">
        <w:rPr>
          <w:szCs w:val="24"/>
        </w:rPr>
        <w:t>enables users to selectively mix and match elements as required for their purposes from the OMS data model without the necessity of achieving compliance with the entire data model.</w:t>
      </w:r>
    </w:p>
    <w:p w14:paraId="7A75AED0" w14:textId="77777777" w:rsidR="005B5EAD" w:rsidRPr="00785C54" w:rsidRDefault="005B5EAD" w:rsidP="00785C54">
      <w:pPr>
        <w:pStyle w:val="BodyText"/>
        <w:autoSpaceDE w:val="0"/>
        <w:autoSpaceDN w:val="0"/>
        <w:adjustRightInd w:val="0"/>
        <w:rPr>
          <w:szCs w:val="24"/>
        </w:rPr>
      </w:pPr>
      <w:r w:rsidRPr="00785C54">
        <w:rPr>
          <w:szCs w:val="24"/>
        </w:rPr>
        <w:t>Such flexibility is becoming increasingly relevant with the shift to Linked Data practices, where different organizations maintain and expose only certain aspects of a larger distributed dataset.</w:t>
      </w:r>
    </w:p>
    <w:p w14:paraId="0FC0637E" w14:textId="69FB8DC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EXAMPLE</w:t>
      </w:r>
      <w:r w:rsidRPr="00785C54">
        <w:rPr>
          <w:szCs w:val="24"/>
        </w:rPr>
        <w:tab/>
      </w:r>
      <w:r w:rsidR="002A0086" w:rsidRPr="002A0086">
        <w:rPr>
          <w:szCs w:val="24"/>
        </w:rPr>
        <w:t>Some providers only serve information</w:t>
      </w:r>
      <w:r w:rsidR="002A0086">
        <w:rPr>
          <w:szCs w:val="24"/>
        </w:rPr>
        <w:t xml:space="preserve"> </w:t>
      </w:r>
      <w:r w:rsidRPr="00785C54">
        <w:rPr>
          <w:szCs w:val="24"/>
        </w:rPr>
        <w:t>on Observable Properties or Monitoring Facilities, while relying on other partners to provide information on measurement procedures. These could claim compliance to those parts falling under their responsibility, while letting other data providers link to these resources.</w:t>
      </w:r>
    </w:p>
    <w:p w14:paraId="62B58B0C" w14:textId="4F5BB09C" w:rsidR="005B5EAD" w:rsidRPr="00785C54" w:rsidRDefault="005B5EAD" w:rsidP="00785C54">
      <w:pPr>
        <w:pStyle w:val="BodyText"/>
        <w:autoSpaceDE w:val="0"/>
        <w:autoSpaceDN w:val="0"/>
        <w:adjustRightInd w:val="0"/>
        <w:rPr>
          <w:szCs w:val="24"/>
        </w:rPr>
      </w:pPr>
      <w:r w:rsidRPr="00785C54">
        <w:rPr>
          <w:szCs w:val="24"/>
        </w:rPr>
        <w:t>For this purpose, a fine</w:t>
      </w:r>
      <w:r w:rsidR="000A6B0A">
        <w:rPr>
          <w:szCs w:val="24"/>
        </w:rPr>
        <w:t>-</w:t>
      </w:r>
      <w:r w:rsidRPr="00785C54">
        <w:rPr>
          <w:szCs w:val="24"/>
        </w:rPr>
        <w:t xml:space="preserve">grained structure for requirements and recommendations, requirements classes and conformance classes has been defined. As far as possible, patterns from the OGC Modular </w:t>
      </w:r>
      <w:proofErr w:type="gramStart"/>
      <w:r w:rsidRPr="00785C54">
        <w:rPr>
          <w:szCs w:val="24"/>
        </w:rPr>
        <w:t>Specification</w:t>
      </w:r>
      <w:r w:rsidRPr="00785C54">
        <w:rPr>
          <w:szCs w:val="24"/>
          <w:vertAlign w:val="superscript"/>
        </w:rPr>
        <w:t>[</w:t>
      </w:r>
      <w:proofErr w:type="gramEnd"/>
      <w:del w:id="52" w:author="Katharina Schleidt" w:date="2022-10-25T21:51:00Z">
        <w:r w:rsidRPr="00785C54" w:rsidDel="00D20AEE">
          <w:rPr>
            <w:rStyle w:val="citebib"/>
            <w:szCs w:val="24"/>
            <w:shd w:val="clear" w:color="auto" w:fill="auto"/>
            <w:vertAlign w:val="superscript"/>
          </w:rPr>
          <w:delText>26</w:delText>
        </w:r>
      </w:del>
      <w:ins w:id="53" w:author="Katharina Schleidt" w:date="2022-10-25T21:51:00Z">
        <w:r w:rsidR="00D20AEE" w:rsidRPr="00785C54">
          <w:rPr>
            <w:rStyle w:val="citebib"/>
            <w:szCs w:val="24"/>
            <w:shd w:val="clear" w:color="auto" w:fill="auto"/>
            <w:vertAlign w:val="superscript"/>
          </w:rPr>
          <w:t>2</w:t>
        </w:r>
        <w:r w:rsidR="00D20AEE">
          <w:rPr>
            <w:rStyle w:val="citebib"/>
            <w:szCs w:val="24"/>
            <w:shd w:val="clear" w:color="auto" w:fill="auto"/>
            <w:vertAlign w:val="superscript"/>
          </w:rPr>
          <w:t>5</w:t>
        </w:r>
      </w:ins>
      <w:r w:rsidRPr="00785C54">
        <w:rPr>
          <w:szCs w:val="24"/>
          <w:vertAlign w:val="superscript"/>
        </w:rPr>
        <w:t>]</w:t>
      </w:r>
      <w:r w:rsidRPr="00785C54">
        <w:rPr>
          <w:szCs w:val="24"/>
        </w:rPr>
        <w:t xml:space="preserve"> have been taken into account. However, pertaining to the alignment between UML Packages and Conformance Classes, a relaxation of the requirement on one-to-one alignment between UML Package and Conformance Class has been proposed as follows:</w:t>
      </w:r>
    </w:p>
    <w:p w14:paraId="69A446FD" w14:textId="72A63923"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For each UML Package, both a Requirements Class as well as a Conformance Class have been defined</w:t>
      </w:r>
      <w:r w:rsidR="000A6B0A">
        <w:rPr>
          <w:szCs w:val="24"/>
        </w:rPr>
        <w:t>.</w:t>
      </w:r>
    </w:p>
    <w:p w14:paraId="5E444CDF" w14:textId="6DEAEDEC"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Additional Requirements Classes have been created for each Class appearing in the data model, Conformance Classes are added accordingly to enable grouping of the formers and support references to either a group or an individual Requirement Class depending on the need</w:t>
      </w:r>
      <w:r w:rsidR="000A6B0A">
        <w:rPr>
          <w:szCs w:val="24"/>
        </w:rPr>
        <w:t>.</w:t>
      </w:r>
    </w:p>
    <w:p w14:paraId="7D45F59A" w14:textId="36B95814"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 xml:space="preserve">Thematic </w:t>
      </w:r>
      <w:r w:rsidR="000F7C96">
        <w:rPr>
          <w:szCs w:val="24"/>
        </w:rPr>
        <w:t>domain</w:t>
      </w:r>
      <w:r w:rsidRPr="00785C54">
        <w:rPr>
          <w:szCs w:val="24"/>
        </w:rPr>
        <w:t xml:space="preserve">s </w:t>
      </w:r>
      <w:r w:rsidR="009061F0">
        <w:rPr>
          <w:szCs w:val="24"/>
        </w:rPr>
        <w:t>can</w:t>
      </w:r>
      <w:r w:rsidRPr="00785C54">
        <w:rPr>
          <w:szCs w:val="24"/>
        </w:rPr>
        <w:t xml:space="preserve"> create additional Requirements and Conformance Classes reflecting their domain profiles by reference to existing Requirements and Requirements Classes.</w:t>
      </w:r>
    </w:p>
    <w:p w14:paraId="7FEC190A" w14:textId="77777777" w:rsidR="005B5EAD" w:rsidRPr="00785C54" w:rsidRDefault="005B5EAD" w:rsidP="00785C54">
      <w:pPr>
        <w:pStyle w:val="BodyText"/>
        <w:autoSpaceDE w:val="0"/>
        <w:autoSpaceDN w:val="0"/>
        <w:adjustRightInd w:val="0"/>
        <w:rPr>
          <w:szCs w:val="24"/>
        </w:rPr>
      </w:pPr>
      <w:r w:rsidRPr="00785C54">
        <w:rPr>
          <w:szCs w:val="24"/>
        </w:rPr>
        <w:t>As mentioned, as data provision paradigms increasingly shift towards distributed and linked approaches, stipulating that all aspects of an information system conform explicitly to the same underlying standards becomes increasingly difficult. Simultaneously, as distributed data provision becomes increasingly ubiquitous, ever more communities are emerging dedicated to individual aspects of the wider data provision landscape.</w:t>
      </w:r>
    </w:p>
    <w:p w14:paraId="1F899DD4" w14:textId="7F74D0BA" w:rsidR="005B5EAD" w:rsidRPr="00785C54" w:rsidRDefault="005B5EAD" w:rsidP="00785C54">
      <w:pPr>
        <w:pStyle w:val="BodyText"/>
        <w:autoSpaceDE w:val="0"/>
        <w:autoSpaceDN w:val="0"/>
        <w:adjustRightInd w:val="0"/>
        <w:rPr>
          <w:szCs w:val="24"/>
        </w:rPr>
      </w:pPr>
      <w:r w:rsidRPr="00785C54">
        <w:rPr>
          <w:szCs w:val="24"/>
        </w:rPr>
        <w:t>One example of such external definition and hosting pertains to the provision of observable properties. In previous versions of the</w:t>
      </w:r>
      <w:r w:rsidR="003E2160">
        <w:rPr>
          <w:szCs w:val="24"/>
        </w:rPr>
        <w:t xml:space="preserve"> Observations and Measurements (</w:t>
      </w:r>
      <w:r w:rsidRPr="00785C54">
        <w:rPr>
          <w:szCs w:val="24"/>
        </w:rPr>
        <w:t>O&amp;M</w:t>
      </w:r>
      <w:r w:rsidR="003E2160">
        <w:rPr>
          <w:szCs w:val="24"/>
        </w:rPr>
        <w:t>)</w:t>
      </w:r>
      <w:r w:rsidRPr="00785C54">
        <w:rPr>
          <w:szCs w:val="24"/>
        </w:rPr>
        <w:t xml:space="preserve"> Model, the observable properties concept was only included as a </w:t>
      </w:r>
      <w:proofErr w:type="spellStart"/>
      <w:r w:rsidRPr="00785C54">
        <w:rPr>
          <w:szCs w:val="24"/>
        </w:rPr>
        <w:t>metaclass</w:t>
      </w:r>
      <w:proofErr w:type="spellEnd"/>
      <w:r w:rsidRPr="00785C54">
        <w:rPr>
          <w:szCs w:val="24"/>
        </w:rPr>
        <w:t>, with the assumption that a reference to an existing code list will be provided. Within the current OMS Model, the observable property has been upgraded to a featureType. This is because emerging requirements show the need for a more detailed model for this concept. Simultaneously, other communities, such as the Research Data Alliance (RDA), are also working on observable property models (I-ADOPT). The same rationale can be applied to most concepts from the OMS Model.</w:t>
      </w:r>
    </w:p>
    <w:p w14:paraId="7D7897F7" w14:textId="78E0729A" w:rsidR="005B5EAD" w:rsidRPr="00785C54" w:rsidRDefault="005B5EAD" w:rsidP="00785C54">
      <w:pPr>
        <w:pStyle w:val="BodyText"/>
        <w:autoSpaceDE w:val="0"/>
        <w:autoSpaceDN w:val="0"/>
        <w:adjustRightInd w:val="0"/>
        <w:rPr>
          <w:szCs w:val="24"/>
        </w:rPr>
      </w:pPr>
      <w:r w:rsidRPr="00785C54">
        <w:rPr>
          <w:szCs w:val="24"/>
        </w:rPr>
        <w:t xml:space="preserve">In order to expose this flexibility beyond the package structure described above, a </w:t>
      </w:r>
      <w:r w:rsidR="00B973C6" w:rsidRPr="00785C54">
        <w:rPr>
          <w:szCs w:val="24"/>
        </w:rPr>
        <w:t>fine-grained</w:t>
      </w:r>
      <w:r w:rsidRPr="00785C54">
        <w:rPr>
          <w:szCs w:val="24"/>
        </w:rPr>
        <w:t xml:space="preserve"> hierarchical requirements class structure was created. A modular requirements class is provided for each concept at all three levels of the model. In addition, a further requirements class that imports all the modular classes provided for the individual concepts has been provided for each package.</w:t>
      </w:r>
    </w:p>
    <w:p w14:paraId="166AE9A7"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54" w:name="_Toc117602340"/>
      <w:r w:rsidRPr="00785C54">
        <w:rPr>
          <w:rFonts w:eastAsia="Times New Roman"/>
          <w:szCs w:val="24"/>
        </w:rPr>
        <w:t>UML</w:t>
      </w:r>
      <w:bookmarkEnd w:id="54"/>
    </w:p>
    <w:p w14:paraId="1E925628"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55" w:name="_Toc117602341"/>
      <w:r w:rsidRPr="00785C54">
        <w:rPr>
          <w:rFonts w:eastAsia="Times New Roman"/>
          <w:szCs w:val="24"/>
        </w:rPr>
        <w:t>UML package structure</w:t>
      </w:r>
      <w:bookmarkEnd w:id="55"/>
    </w:p>
    <w:p w14:paraId="6EFFEFA1" w14:textId="77777777" w:rsidR="005B5EAD" w:rsidRPr="00785C54" w:rsidRDefault="005B5EAD" w:rsidP="00785C54">
      <w:pPr>
        <w:pStyle w:val="BodyText"/>
        <w:autoSpaceDE w:val="0"/>
        <w:autoSpaceDN w:val="0"/>
        <w:adjustRightInd w:val="0"/>
        <w:rPr>
          <w:szCs w:val="24"/>
        </w:rPr>
      </w:pPr>
      <w:r w:rsidRPr="00785C54">
        <w:rPr>
          <w:szCs w:val="24"/>
        </w:rPr>
        <w:t>OMS provides the relevant concepts for the structured description of observations, including the sampling structure often essential for true understanding of the nature of the observations being provided. As data provision mechanisms are transitioning towards highly distributed linked approaches, the model structure and packaging has been significantly abstracted. This approach allows implementers to explicitly select the concepts to be supported based on their requirements, while clearly stating to which requirements and Conformance Classes their implementation complies. Both the Observation and Sample sections of this model have been structured using the following layering of packages:</w:t>
      </w:r>
    </w:p>
    <w:p w14:paraId="6B98EF0B" w14:textId="2398B7FD"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r>
      <w:r w:rsidRPr="00785C54">
        <w:rPr>
          <w:b/>
          <w:szCs w:val="24"/>
        </w:rPr>
        <w:t>Conceptual</w:t>
      </w:r>
      <w:r w:rsidRPr="00785C54">
        <w:rPr>
          <w:szCs w:val="24"/>
        </w:rPr>
        <w:t xml:space="preserve">: Within the Conceptual Model Packages, only Interfaces are provided. These models provide a very abstract view of the individual concepts they contain without reference to specific implementations. This approach allows for the inclusion of semantically aligned objects from external sources, that while not having been created under the Observations, </w:t>
      </w:r>
      <w:r w:rsidR="001C6797">
        <w:rPr>
          <w:szCs w:val="24"/>
        </w:rPr>
        <w:t>m</w:t>
      </w:r>
      <w:r w:rsidR="001C6797" w:rsidRPr="00785C54">
        <w:rPr>
          <w:szCs w:val="24"/>
        </w:rPr>
        <w:t xml:space="preserve">easurements </w:t>
      </w:r>
      <w:r w:rsidRPr="00785C54">
        <w:rPr>
          <w:szCs w:val="24"/>
        </w:rPr>
        <w:t xml:space="preserve">and </w:t>
      </w:r>
      <w:r w:rsidR="001C6797">
        <w:rPr>
          <w:szCs w:val="24"/>
        </w:rPr>
        <w:t>s</w:t>
      </w:r>
      <w:r w:rsidR="001C6797" w:rsidRPr="00785C54">
        <w:rPr>
          <w:szCs w:val="24"/>
        </w:rPr>
        <w:t xml:space="preserve">amples </w:t>
      </w:r>
      <w:r w:rsidR="001C6797">
        <w:rPr>
          <w:szCs w:val="24"/>
        </w:rPr>
        <w:t>m</w:t>
      </w:r>
      <w:r w:rsidR="001C6797" w:rsidRPr="00785C54">
        <w:rPr>
          <w:szCs w:val="24"/>
        </w:rPr>
        <w:t>odel</w:t>
      </w:r>
      <w:r w:rsidRPr="00785C54">
        <w:rPr>
          <w:szCs w:val="24"/>
        </w:rPr>
        <w:t>, do provide concepts sharing the same semantic meaning as the concepts from the Conceptual Models;</w:t>
      </w:r>
    </w:p>
    <w:p w14:paraId="65176710" w14:textId="73DFF72F"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b)</w:t>
      </w:r>
      <w:r w:rsidRPr="00785C54">
        <w:rPr>
          <w:szCs w:val="24"/>
        </w:rPr>
        <w:tab/>
      </w:r>
      <w:r w:rsidRPr="00785C54">
        <w:rPr>
          <w:b/>
          <w:szCs w:val="24"/>
        </w:rPr>
        <w:t>Abstract Core</w:t>
      </w:r>
      <w:r w:rsidRPr="00785C54">
        <w:rPr>
          <w:szCs w:val="24"/>
        </w:rPr>
        <w:t xml:space="preserve">: Within the Abstract Core Model Packages, only abstract </w:t>
      </w:r>
      <w:proofErr w:type="spellStart"/>
      <w:r w:rsidRPr="00785C54">
        <w:rPr>
          <w:szCs w:val="24"/>
        </w:rPr>
        <w:t>featureTypes</w:t>
      </w:r>
      <w:proofErr w:type="spellEnd"/>
      <w:r w:rsidRPr="00785C54">
        <w:rPr>
          <w:szCs w:val="24"/>
        </w:rPr>
        <w:t xml:space="preserve"> are provided following the semantic structure of the Conceptual model (</w:t>
      </w:r>
      <w:del w:id="56" w:author="Katharina Schleidt" w:date="2022-10-25T18:09:00Z">
        <w:r w:rsidRPr="00785C54" w:rsidDel="008620B7">
          <w:rPr>
            <w:szCs w:val="24"/>
          </w:rPr>
          <w:delText>i.e</w:delText>
        </w:r>
        <w:r w:rsidR="000A6B0A" w:rsidDel="008620B7">
          <w:rPr>
            <w:szCs w:val="24"/>
          </w:rPr>
          <w:delText>.</w:delText>
        </w:r>
      </w:del>
      <w:ins w:id="57" w:author="Katharina Schleidt" w:date="2022-10-25T18:09:00Z">
        <w:r w:rsidR="008620B7" w:rsidRPr="00785C54">
          <w:rPr>
            <w:szCs w:val="24"/>
          </w:rPr>
          <w:t>i.e</w:t>
        </w:r>
        <w:r w:rsidR="008620B7">
          <w:rPr>
            <w:szCs w:val="24"/>
          </w:rPr>
          <w:t>.,</w:t>
        </w:r>
      </w:ins>
      <w:r w:rsidRPr="00785C54">
        <w:rPr>
          <w:szCs w:val="24"/>
        </w:rPr>
        <w:t xml:space="preserve"> realizing the interfaces provided by the Conceptual Model Packages). A consistent approach to metadata provision is introduced. All associations from the abstract </w:t>
      </w:r>
      <w:proofErr w:type="spellStart"/>
      <w:r w:rsidRPr="00785C54">
        <w:rPr>
          <w:szCs w:val="24"/>
        </w:rPr>
        <w:t>featureTypes</w:t>
      </w:r>
      <w:proofErr w:type="spellEnd"/>
      <w:r w:rsidRPr="00785C54">
        <w:rPr>
          <w:szCs w:val="24"/>
        </w:rPr>
        <w:t xml:space="preserve"> reference the conceptual Interfaces for greater implementation flexibility. The Abstract Core Model Packages are foreseen for the creation of domain models providing an Abstract Core ready for Extension;</w:t>
      </w:r>
    </w:p>
    <w:p w14:paraId="4DD9CA9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r>
      <w:r w:rsidRPr="00785C54">
        <w:rPr>
          <w:b/>
          <w:szCs w:val="24"/>
        </w:rPr>
        <w:t>Basic</w:t>
      </w:r>
      <w:r w:rsidRPr="00785C54">
        <w:rPr>
          <w:szCs w:val="24"/>
        </w:rPr>
        <w:t xml:space="preserve">: Within the Basic Packages, simple concrete </w:t>
      </w:r>
      <w:proofErr w:type="spellStart"/>
      <w:r w:rsidRPr="00785C54">
        <w:rPr>
          <w:szCs w:val="24"/>
        </w:rPr>
        <w:t>featureTypes</w:t>
      </w:r>
      <w:proofErr w:type="spellEnd"/>
      <w:r w:rsidRPr="00785C54">
        <w:rPr>
          <w:szCs w:val="24"/>
        </w:rPr>
        <w:t xml:space="preserve"> (specializing the abstract ones from the Abstract Core model) have been defined with some basic utility attributes added for rapid out-of-the-box deployment. A few additional concepts pertaining to collections and potential observations are introduced at this level.</w:t>
      </w:r>
    </w:p>
    <w:p w14:paraId="373D233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58" w:name="_Toc117602342"/>
      <w:r w:rsidRPr="00785C54">
        <w:rPr>
          <w:rFonts w:eastAsia="Times New Roman"/>
          <w:szCs w:val="24"/>
        </w:rPr>
        <w:t>UML package dependencies</w:t>
      </w:r>
      <w:bookmarkEnd w:id="58"/>
    </w:p>
    <w:p w14:paraId="3F7E0A6B" w14:textId="4E617A7A" w:rsidR="005B5EAD" w:rsidRPr="00785C54" w:rsidRDefault="005B5EAD" w:rsidP="00785C54">
      <w:pPr>
        <w:pStyle w:val="BodyText"/>
        <w:autoSpaceDE w:val="0"/>
        <w:autoSpaceDN w:val="0"/>
        <w:adjustRightInd w:val="0"/>
        <w:rPr>
          <w:szCs w:val="24"/>
        </w:rPr>
      </w:pPr>
      <w:r w:rsidRPr="00785C54">
        <w:rPr>
          <w:szCs w:val="24"/>
        </w:rPr>
        <w:t xml:space="preserve">Some model elements used in the schema are defined in other International Standards.  </w:t>
      </w:r>
      <w:r w:rsidRPr="00785C54">
        <w:rPr>
          <w:rStyle w:val="citetbl"/>
          <w:szCs w:val="24"/>
          <w:shd w:val="clear" w:color="auto" w:fill="auto"/>
        </w:rPr>
        <w:t>Table 7</w:t>
      </w:r>
      <w:r w:rsidRPr="00785C54">
        <w:rPr>
          <w:szCs w:val="24"/>
        </w:rPr>
        <w:t xml:space="preserve"> lists the dependencies between the UML packages defined in this </w:t>
      </w:r>
      <w:r w:rsidR="000A6B0A">
        <w:rPr>
          <w:szCs w:val="24"/>
        </w:rPr>
        <w:t>document</w:t>
      </w:r>
      <w:r w:rsidRPr="00785C54">
        <w:rPr>
          <w:szCs w:val="24"/>
        </w:rPr>
        <w:t xml:space="preserve"> and other International Standards, and the </w:t>
      </w:r>
      <w:r w:rsidRPr="00785C54">
        <w:rPr>
          <w:rStyle w:val="citefig"/>
          <w:szCs w:val="24"/>
          <w:shd w:val="clear" w:color="auto" w:fill="auto"/>
        </w:rPr>
        <w:t>Figure 1</w:t>
      </w:r>
      <w:r w:rsidRPr="00785C54">
        <w:rPr>
          <w:szCs w:val="24"/>
        </w:rPr>
        <w:t xml:space="preserve"> show the dependencies of the entire OMS UML model package to the other International Standards in a graphical form.</w:t>
      </w:r>
    </w:p>
    <w:p w14:paraId="61627F3D" w14:textId="77777777" w:rsidR="005B5EAD" w:rsidRPr="00785C54" w:rsidRDefault="005B5EAD" w:rsidP="00785C54">
      <w:pPr>
        <w:pStyle w:val="Tabletitle"/>
        <w:autoSpaceDE w:val="0"/>
        <w:autoSpaceDN w:val="0"/>
        <w:adjustRightInd w:val="0"/>
        <w:outlineLvl w:val="0"/>
        <w:rPr>
          <w:szCs w:val="24"/>
        </w:rPr>
      </w:pPr>
      <w:commentRangeStart w:id="59"/>
      <w:r w:rsidRPr="00785C54">
        <w:rPr>
          <w:szCs w:val="24"/>
        </w:rPr>
        <w:t>Table 7 — UML package level dependencies</w:t>
      </w:r>
      <w:commentRangeEnd w:id="59"/>
      <w:r w:rsidR="000A6B0A">
        <w:rPr>
          <w:rStyle w:val="CommentReference"/>
          <w:rFonts w:eastAsia="MS Mincho"/>
          <w:b w:val="0"/>
          <w:lang w:eastAsia="ja-JP"/>
        </w:rPr>
        <w:commentReference w:id="59"/>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869"/>
        <w:gridCol w:w="2394"/>
        <w:gridCol w:w="2843"/>
        <w:gridCol w:w="1646"/>
      </w:tblGrid>
      <w:tr w:rsidR="005B5EAD" w:rsidRPr="00785C54" w14:paraId="1BE912BF" w14:textId="77777777" w:rsidTr="001F501C">
        <w:trPr>
          <w:jc w:val="center"/>
        </w:trPr>
        <w:tc>
          <w:tcPr>
            <w:tcW w:w="2869" w:type="dxa"/>
            <w:tcBorders>
              <w:top w:val="single" w:sz="12" w:space="0" w:color="auto"/>
              <w:bottom w:val="single" w:sz="12" w:space="0" w:color="auto"/>
              <w:right w:val="single" w:sz="4" w:space="0" w:color="auto"/>
            </w:tcBorders>
            <w:tcMar>
              <w:top w:w="100" w:type="dxa"/>
              <w:left w:w="100" w:type="dxa"/>
              <w:bottom w:w="100" w:type="dxa"/>
              <w:right w:w="100" w:type="dxa"/>
            </w:tcMar>
          </w:tcPr>
          <w:p w14:paraId="27DEEBC1" w14:textId="0CA48BEA" w:rsidR="005B5EAD" w:rsidRPr="00785C54" w:rsidRDefault="006C4FD2" w:rsidP="00785C54">
            <w:pPr>
              <w:pStyle w:val="Tableheader"/>
              <w:autoSpaceDE w:val="0"/>
              <w:autoSpaceDN w:val="0"/>
              <w:adjustRightInd w:val="0"/>
              <w:jc w:val="center"/>
              <w:rPr>
                <w:b/>
                <w:szCs w:val="20"/>
              </w:rPr>
            </w:pPr>
            <w:r w:rsidRPr="006C4FD2">
              <w:rPr>
                <w:b/>
                <w:szCs w:val="24"/>
              </w:rPr>
              <w:t>OMS Package</w:t>
            </w:r>
          </w:p>
        </w:tc>
        <w:tc>
          <w:tcPr>
            <w:tcW w:w="2394"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2E07245B" w14:textId="1F985193" w:rsidR="005B5EAD" w:rsidRPr="00785C54" w:rsidRDefault="006C4FD2" w:rsidP="00785C54">
            <w:pPr>
              <w:pStyle w:val="Tableheader"/>
              <w:autoSpaceDE w:val="0"/>
              <w:autoSpaceDN w:val="0"/>
              <w:adjustRightInd w:val="0"/>
              <w:jc w:val="center"/>
              <w:rPr>
                <w:b/>
                <w:szCs w:val="20"/>
              </w:rPr>
            </w:pPr>
            <w:r w:rsidRPr="006C4FD2">
              <w:rPr>
                <w:b/>
                <w:szCs w:val="24"/>
              </w:rPr>
              <w:t>Package</w:t>
            </w:r>
          </w:p>
        </w:tc>
        <w:tc>
          <w:tcPr>
            <w:tcW w:w="2843"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630A7758" w14:textId="317E2568" w:rsidR="005B5EAD" w:rsidRPr="00785C54" w:rsidRDefault="00DA272F" w:rsidP="00785C54">
            <w:pPr>
              <w:pStyle w:val="Tableheader"/>
              <w:autoSpaceDE w:val="0"/>
              <w:autoSpaceDN w:val="0"/>
              <w:adjustRightInd w:val="0"/>
              <w:jc w:val="center"/>
              <w:rPr>
                <w:b/>
                <w:szCs w:val="20"/>
              </w:rPr>
            </w:pPr>
            <w:r w:rsidRPr="00DA272F">
              <w:rPr>
                <w:b/>
                <w:szCs w:val="24"/>
              </w:rPr>
              <w:t>International Standard</w:t>
            </w:r>
          </w:p>
        </w:tc>
        <w:tc>
          <w:tcPr>
            <w:tcW w:w="1646" w:type="dxa"/>
            <w:tcBorders>
              <w:top w:val="single" w:sz="12" w:space="0" w:color="auto"/>
              <w:left w:val="single" w:sz="4" w:space="0" w:color="auto"/>
              <w:bottom w:val="single" w:sz="12" w:space="0" w:color="auto"/>
            </w:tcBorders>
            <w:tcMar>
              <w:top w:w="100" w:type="dxa"/>
              <w:left w:w="100" w:type="dxa"/>
              <w:bottom w:w="100" w:type="dxa"/>
              <w:right w:w="100" w:type="dxa"/>
            </w:tcMar>
          </w:tcPr>
          <w:p w14:paraId="23916554" w14:textId="4F6DD8AD" w:rsidR="005B5EAD" w:rsidRPr="00785C54" w:rsidRDefault="00DA272F" w:rsidP="00785C54">
            <w:pPr>
              <w:pStyle w:val="Tableheader"/>
              <w:autoSpaceDE w:val="0"/>
              <w:autoSpaceDN w:val="0"/>
              <w:adjustRightInd w:val="0"/>
              <w:jc w:val="center"/>
              <w:rPr>
                <w:b/>
                <w:bCs/>
                <w:szCs w:val="20"/>
              </w:rPr>
            </w:pPr>
            <w:r w:rsidRPr="00DA272F">
              <w:rPr>
                <w:b/>
                <w:szCs w:val="24"/>
              </w:rPr>
              <w:t>Classes</w:t>
            </w:r>
          </w:p>
        </w:tc>
      </w:tr>
      <w:tr w:rsidR="005B5EAD" w:rsidRPr="00785C54" w14:paraId="09A3B380" w14:textId="77777777" w:rsidTr="001F501C">
        <w:trPr>
          <w:jc w:val="center"/>
        </w:trPr>
        <w:tc>
          <w:tcPr>
            <w:tcW w:w="2869" w:type="dxa"/>
            <w:tcBorders>
              <w:top w:val="single" w:sz="12" w:space="0" w:color="auto"/>
              <w:bottom w:val="single" w:sz="4" w:space="0" w:color="auto"/>
              <w:right w:val="single" w:sz="4" w:space="0" w:color="auto"/>
            </w:tcBorders>
            <w:tcMar>
              <w:top w:w="100" w:type="dxa"/>
              <w:left w:w="100" w:type="dxa"/>
              <w:bottom w:w="100" w:type="dxa"/>
              <w:right w:w="100" w:type="dxa"/>
            </w:tcMar>
          </w:tcPr>
          <w:p w14:paraId="5780EAF3" w14:textId="6246BEF3" w:rsidR="005B5EAD" w:rsidRPr="00785C54" w:rsidRDefault="005B5EAD" w:rsidP="00785C54">
            <w:pPr>
              <w:pStyle w:val="Tablebody"/>
              <w:autoSpaceDE w:val="0"/>
              <w:autoSpaceDN w:val="0"/>
              <w:adjustRightInd w:val="0"/>
            </w:pPr>
            <w:r w:rsidRPr="00785C54">
              <w:rPr>
                <w:szCs w:val="24"/>
              </w:rPr>
              <w:t>Conceptual Observation schema</w:t>
            </w:r>
          </w:p>
        </w:tc>
        <w:tc>
          <w:tcPr>
            <w:tcW w:w="2394"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07C243A6" w14:textId="4E00DBF0" w:rsidR="005B5EAD" w:rsidRPr="00785C54" w:rsidRDefault="005B5EAD" w:rsidP="00785C54">
            <w:pPr>
              <w:pStyle w:val="Tablebody"/>
              <w:autoSpaceDE w:val="0"/>
              <w:autoSpaceDN w:val="0"/>
              <w:adjustRightInd w:val="0"/>
            </w:pPr>
            <w:r w:rsidRPr="00785C54">
              <w:rPr>
                <w:szCs w:val="24"/>
              </w:rPr>
              <w:t>Any type</w:t>
            </w:r>
          </w:p>
        </w:tc>
        <w:tc>
          <w:tcPr>
            <w:tcW w:w="2843"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42A9E2D7" w14:textId="441E5324" w:rsidR="005B5EAD" w:rsidRPr="00785C54" w:rsidRDefault="005B5EAD" w:rsidP="00785C54">
            <w:pPr>
              <w:pStyle w:val="Tablebody"/>
              <w:autoSpaceDE w:val="0"/>
              <w:autoSpaceDN w:val="0"/>
              <w:adjustRightInd w:val="0"/>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12" w:space="0" w:color="auto"/>
              <w:left w:val="single" w:sz="4" w:space="0" w:color="auto"/>
              <w:bottom w:val="single" w:sz="4" w:space="0" w:color="auto"/>
            </w:tcBorders>
            <w:tcMar>
              <w:top w:w="100" w:type="dxa"/>
              <w:left w:w="100" w:type="dxa"/>
              <w:bottom w:w="100" w:type="dxa"/>
              <w:right w:w="100" w:type="dxa"/>
            </w:tcMar>
          </w:tcPr>
          <w:p w14:paraId="0A701A0A" w14:textId="58753850" w:rsidR="005B5EAD" w:rsidRPr="00785C54" w:rsidRDefault="005B5EAD" w:rsidP="00785C54">
            <w:pPr>
              <w:pStyle w:val="Tablebody"/>
              <w:autoSpaceDE w:val="0"/>
              <w:autoSpaceDN w:val="0"/>
              <w:adjustRightInd w:val="0"/>
            </w:pPr>
            <w:r w:rsidRPr="00785C54">
              <w:rPr>
                <w:szCs w:val="24"/>
              </w:rPr>
              <w:t>Any</w:t>
            </w:r>
          </w:p>
        </w:tc>
      </w:tr>
      <w:tr w:rsidR="005B5EAD" w:rsidRPr="00785C54" w14:paraId="18D68DF7"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6829DC03" w14:textId="4AC5A96E" w:rsidR="005B5EAD" w:rsidRPr="00785C54" w:rsidRDefault="005B5EAD" w:rsidP="00785C54">
            <w:pPr>
              <w:pStyle w:val="Tablebody"/>
              <w:autoSpaceDE w:val="0"/>
              <w:autoSpaceDN w:val="0"/>
              <w:adjustRightInd w:val="0"/>
              <w:rPr>
                <w:szCs w:val="20"/>
              </w:rPr>
            </w:pPr>
            <w:r w:rsidRPr="00785C54">
              <w:rPr>
                <w:szCs w:val="24"/>
              </w:rPr>
              <w:t>Conceptual Observation schema</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8EA46DE" w14:textId="48846933" w:rsidR="005B5EAD" w:rsidRPr="00785C54" w:rsidRDefault="005B5EAD" w:rsidP="00785C54">
            <w:pPr>
              <w:pStyle w:val="Tablebody"/>
              <w:autoSpaceDE w:val="0"/>
              <w:autoSpaceDN w:val="0"/>
              <w:adjustRightInd w:val="0"/>
              <w:rPr>
                <w:szCs w:val="20"/>
              </w:rPr>
            </w:pPr>
            <w:r w:rsidRPr="00785C54">
              <w:rPr>
                <w:szCs w:val="24"/>
              </w:rPr>
              <w:t>Temporal Objects</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EAD7C14" w14:textId="5A68744D"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207DE568" w14:textId="67BA1758" w:rsidR="005B5EAD" w:rsidRPr="00785C54" w:rsidRDefault="005B5EAD" w:rsidP="00785C54">
            <w:pPr>
              <w:pStyle w:val="Tablebody"/>
              <w:autoSpaceDE w:val="0"/>
              <w:autoSpaceDN w:val="0"/>
              <w:adjustRightInd w:val="0"/>
              <w:rPr>
                <w:szCs w:val="20"/>
              </w:rPr>
            </w:pPr>
            <w:proofErr w:type="spellStart"/>
            <w:r w:rsidRPr="00785C54">
              <w:rPr>
                <w:szCs w:val="24"/>
              </w:rPr>
              <w:t>TM_Object</w:t>
            </w:r>
            <w:proofErr w:type="spellEnd"/>
          </w:p>
        </w:tc>
      </w:tr>
      <w:tr w:rsidR="005B5EAD" w:rsidRPr="00785C54" w14:paraId="19A13860"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7A1105A2" w14:textId="1DD12E1E" w:rsidR="005B5EAD" w:rsidRPr="00785C54" w:rsidRDefault="005B5EAD" w:rsidP="00785C54">
            <w:pPr>
              <w:pStyle w:val="Tablebody"/>
              <w:autoSpaceDE w:val="0"/>
              <w:autoSpaceDN w:val="0"/>
              <w:adjustRightInd w:val="0"/>
              <w:rPr>
                <w:szCs w:val="20"/>
              </w:rPr>
            </w:pPr>
            <w:r w:rsidRPr="00785C54">
              <w:rPr>
                <w:szCs w:val="24"/>
              </w:rPr>
              <w:t>Conceptual Observation schema</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120DEF" w14:textId="41732850" w:rsidR="005B5EAD" w:rsidRPr="00785C54" w:rsidRDefault="005B5EAD" w:rsidP="00785C54">
            <w:pPr>
              <w:pStyle w:val="Tablebody"/>
              <w:autoSpaceDE w:val="0"/>
              <w:autoSpaceDN w:val="0"/>
              <w:adjustRightInd w:val="0"/>
              <w:rPr>
                <w:szCs w:val="20"/>
              </w:rPr>
            </w:pPr>
            <w:r w:rsidRPr="00785C54">
              <w:rPr>
                <w:szCs w:val="24"/>
              </w:rPr>
              <w:t>Name types</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1AD9438" w14:textId="7442A13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1B1BEEB4" w14:textId="1BDD7BBF" w:rsidR="005B5EAD" w:rsidRPr="00785C54" w:rsidRDefault="005B5EAD" w:rsidP="00785C54">
            <w:pPr>
              <w:pStyle w:val="Tablebody"/>
              <w:autoSpaceDE w:val="0"/>
              <w:autoSpaceDN w:val="0"/>
              <w:adjustRightInd w:val="0"/>
              <w:rPr>
                <w:szCs w:val="20"/>
              </w:rPr>
            </w:pPr>
            <w:proofErr w:type="spellStart"/>
            <w:r w:rsidRPr="00785C54">
              <w:rPr>
                <w:szCs w:val="24"/>
              </w:rPr>
              <w:t>GenericName</w:t>
            </w:r>
            <w:proofErr w:type="spellEnd"/>
          </w:p>
        </w:tc>
      </w:tr>
      <w:tr w:rsidR="005B5EAD" w:rsidRPr="00785C54" w14:paraId="28AD46AE"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58FC6B34" w14:textId="3B2F7C65"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A989CC" w14:textId="0FE110C5" w:rsidR="005B5EAD" w:rsidRPr="00785C54" w:rsidRDefault="005B5EAD" w:rsidP="00785C54">
            <w:pPr>
              <w:pStyle w:val="Tablebody"/>
              <w:autoSpaceDE w:val="0"/>
              <w:autoSpaceDN w:val="0"/>
              <w:adjustRightInd w:val="0"/>
              <w:rPr>
                <w:szCs w:val="20"/>
              </w:rPr>
            </w:pPr>
            <w:r w:rsidRPr="00785C54">
              <w:rPr>
                <w:szCs w:val="24"/>
              </w:rPr>
              <w:t>Conceptual Observation schema</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1184422" w14:textId="668D7B7D" w:rsidR="005B5EAD" w:rsidRPr="00785C54" w:rsidRDefault="00F543D2" w:rsidP="00785C54">
            <w:pPr>
              <w:pStyle w:val="Tablebody"/>
              <w:autoSpaceDE w:val="0"/>
              <w:autoSpaceDN w:val="0"/>
              <w:adjustRightInd w:val="0"/>
              <w:rPr>
                <w:szCs w:val="20"/>
              </w:rPr>
            </w:pPr>
            <w:r>
              <w:rPr>
                <w:szCs w:val="24"/>
              </w:rPr>
              <w:t>ISO 19156:2022</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6AFA8AD7" w14:textId="4F6ABE55" w:rsidR="005B5EAD" w:rsidRPr="00785C54" w:rsidRDefault="005B5EAD" w:rsidP="00785C54">
            <w:pPr>
              <w:pStyle w:val="Tablebody"/>
              <w:autoSpaceDE w:val="0"/>
              <w:autoSpaceDN w:val="0"/>
              <w:adjustRightInd w:val="0"/>
              <w:rPr>
                <w:szCs w:val="20"/>
              </w:rPr>
            </w:pPr>
            <w:proofErr w:type="spellStart"/>
            <w:r w:rsidRPr="00785C54">
              <w:rPr>
                <w:szCs w:val="24"/>
              </w:rPr>
              <w:t>TM_Instant</w:t>
            </w:r>
            <w:proofErr w:type="spellEnd"/>
            <w:r w:rsidRPr="00785C54">
              <w:rPr>
                <w:szCs w:val="24"/>
              </w:rPr>
              <w:t xml:space="preserve">, </w:t>
            </w:r>
            <w:proofErr w:type="spellStart"/>
            <w:r w:rsidRPr="00785C54">
              <w:rPr>
                <w:szCs w:val="24"/>
              </w:rPr>
              <w:t>TM_Period</w:t>
            </w:r>
            <w:proofErr w:type="spellEnd"/>
            <w:r w:rsidRPr="00785C54">
              <w:rPr>
                <w:szCs w:val="24"/>
              </w:rPr>
              <w:t xml:space="preserve"> via the Temporal Objects dependency</w:t>
            </w:r>
          </w:p>
        </w:tc>
      </w:tr>
      <w:tr w:rsidR="005B5EAD" w:rsidRPr="00785C54" w14:paraId="32D4F206"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1A7D3C55" w14:textId="5CC75A0D"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180486B" w14:textId="7FA0E8DC" w:rsidR="005B5EAD" w:rsidRPr="00785C54" w:rsidRDefault="005B5EAD" w:rsidP="00785C54">
            <w:pPr>
              <w:pStyle w:val="Tablebody"/>
              <w:autoSpaceDE w:val="0"/>
              <w:autoSpaceDN w:val="0"/>
              <w:adjustRightInd w:val="0"/>
              <w:rPr>
                <w:szCs w:val="20"/>
              </w:rPr>
            </w:pPr>
            <w:r w:rsidRPr="00785C54">
              <w:rPr>
                <w:szCs w:val="24"/>
              </w:rPr>
              <w:t>General Feature Model</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1670BE9" w14:textId="66D6974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2940B7B9" w14:textId="7250FB39" w:rsidR="005B5EAD" w:rsidRPr="00785C54" w:rsidRDefault="005B5EAD" w:rsidP="00785C54">
            <w:pPr>
              <w:pStyle w:val="Tablebody"/>
              <w:autoSpaceDE w:val="0"/>
              <w:autoSpaceDN w:val="0"/>
              <w:adjustRightInd w:val="0"/>
              <w:rPr>
                <w:szCs w:val="20"/>
              </w:rPr>
            </w:pPr>
            <w:r w:rsidRPr="00785C54">
              <w:rPr>
                <w:szCs w:val="24"/>
              </w:rPr>
              <w:t>Feature concepts</w:t>
            </w:r>
          </w:p>
        </w:tc>
      </w:tr>
      <w:tr w:rsidR="005B5EAD" w:rsidRPr="00785C54" w14:paraId="35AD071B"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2E55A467" w14:textId="5176C14E"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690BD31" w14:textId="2AA890FB" w:rsidR="005B5EAD" w:rsidRPr="00785C54" w:rsidRDefault="005B5EAD" w:rsidP="00785C54">
            <w:pPr>
              <w:pStyle w:val="Tablebody"/>
              <w:autoSpaceDE w:val="0"/>
              <w:autoSpaceDN w:val="0"/>
              <w:adjustRightInd w:val="0"/>
              <w:rPr>
                <w:szCs w:val="20"/>
              </w:rPr>
            </w:pPr>
            <w:r w:rsidRPr="00785C54">
              <w:rPr>
                <w:szCs w:val="24"/>
              </w:rPr>
              <w:t>Text</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9B6B601" w14:textId="53E2BBD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1170F67E" w14:textId="653681A8" w:rsidR="005B5EAD" w:rsidRPr="00785C54" w:rsidRDefault="005B5EAD" w:rsidP="00785C54">
            <w:pPr>
              <w:pStyle w:val="Tablebody"/>
              <w:autoSpaceDE w:val="0"/>
              <w:autoSpaceDN w:val="0"/>
              <w:adjustRightInd w:val="0"/>
              <w:rPr>
                <w:szCs w:val="20"/>
              </w:rPr>
            </w:pPr>
            <w:proofErr w:type="spellStart"/>
            <w:r w:rsidRPr="00785C54">
              <w:rPr>
                <w:szCs w:val="24"/>
              </w:rPr>
              <w:t>CharacterString</w:t>
            </w:r>
            <w:proofErr w:type="spellEnd"/>
          </w:p>
        </w:tc>
      </w:tr>
      <w:tr w:rsidR="005B5EAD" w:rsidRPr="00785C54" w14:paraId="18776977"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49F66DA6" w14:textId="566F9D8E" w:rsidR="005B5EAD" w:rsidRPr="00785C54" w:rsidRDefault="005B5EAD" w:rsidP="00785C54">
            <w:pPr>
              <w:pStyle w:val="Tablebody"/>
              <w:autoSpaceDE w:val="0"/>
              <w:autoSpaceDN w:val="0"/>
              <w:adjustRightInd w:val="0"/>
              <w:rPr>
                <w:szCs w:val="20"/>
              </w:rPr>
            </w:pPr>
            <w:r w:rsidRPr="00785C54">
              <w:rPr>
                <w:szCs w:val="24"/>
              </w:rPr>
              <w:t>Basic Observations</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DD96727" w14:textId="3C4D9753"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ore</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8570195" w14:textId="07B33208" w:rsidR="005B5EAD" w:rsidRPr="00785C54" w:rsidRDefault="00F543D2" w:rsidP="00785C54">
            <w:pPr>
              <w:pStyle w:val="Tablebody"/>
              <w:autoSpaceDE w:val="0"/>
              <w:autoSpaceDN w:val="0"/>
              <w:adjustRightInd w:val="0"/>
              <w:rPr>
                <w:szCs w:val="20"/>
              </w:rPr>
            </w:pPr>
            <w:r>
              <w:rPr>
                <w:szCs w:val="24"/>
              </w:rPr>
              <w:t>ISO 19156:2022</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6CE496BB" w14:textId="16CD77EE" w:rsidR="005B5EAD" w:rsidRPr="00785C54" w:rsidRDefault="005B5EAD" w:rsidP="00785C54">
            <w:pPr>
              <w:pStyle w:val="Tablebody"/>
              <w:autoSpaceDE w:val="0"/>
              <w:autoSpaceDN w:val="0"/>
              <w:adjustRightInd w:val="0"/>
              <w:rPr>
                <w:szCs w:val="20"/>
              </w:rPr>
            </w:pPr>
            <w:r w:rsidRPr="00785C54">
              <w:rPr>
                <w:szCs w:val="24"/>
              </w:rPr>
              <w:t> </w:t>
            </w:r>
          </w:p>
        </w:tc>
      </w:tr>
      <w:tr w:rsidR="005B5EAD" w:rsidRPr="00785C54" w14:paraId="5440CA15"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3815B281" w14:textId="72161E71" w:rsidR="005B5EAD" w:rsidRPr="00785C54" w:rsidRDefault="005B5EAD" w:rsidP="00785C54">
            <w:pPr>
              <w:pStyle w:val="Tablebody"/>
              <w:autoSpaceDE w:val="0"/>
              <w:autoSpaceDN w:val="0"/>
              <w:adjustRightInd w:val="0"/>
              <w:rPr>
                <w:szCs w:val="20"/>
              </w:rPr>
            </w:pPr>
            <w:r w:rsidRPr="00785C54">
              <w:rPr>
                <w:szCs w:val="24"/>
              </w:rPr>
              <w:t>Basic Observations</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36DC226" w14:textId="5DFAEA60" w:rsidR="005B5EAD" w:rsidRPr="00785C54" w:rsidRDefault="005B5EAD" w:rsidP="00785C54">
            <w:pPr>
              <w:pStyle w:val="Tablebody"/>
              <w:autoSpaceDE w:val="0"/>
              <w:autoSpaceDN w:val="0"/>
              <w:adjustRightInd w:val="0"/>
              <w:rPr>
                <w:szCs w:val="20"/>
              </w:rPr>
            </w:pPr>
            <w:r w:rsidRPr="00785C54">
              <w:rPr>
                <w:szCs w:val="24"/>
              </w:rPr>
              <w:t>Web environment</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4BE09FE" w14:textId="00931F7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5992151C" w14:textId="5B078DB7" w:rsidR="005B5EAD" w:rsidRPr="00785C54" w:rsidRDefault="005B5EAD" w:rsidP="00785C54">
            <w:pPr>
              <w:pStyle w:val="Tablebody"/>
              <w:autoSpaceDE w:val="0"/>
              <w:autoSpaceDN w:val="0"/>
              <w:adjustRightInd w:val="0"/>
              <w:rPr>
                <w:szCs w:val="20"/>
              </w:rPr>
            </w:pPr>
            <w:r w:rsidRPr="00785C54">
              <w:rPr>
                <w:szCs w:val="24"/>
              </w:rPr>
              <w:t>URI</w:t>
            </w:r>
          </w:p>
        </w:tc>
      </w:tr>
      <w:tr w:rsidR="005B5EAD" w:rsidRPr="00785C54" w14:paraId="7251D37B"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54956B95" w14:textId="13C69E2D" w:rsidR="005B5EAD" w:rsidRPr="00785C54" w:rsidRDefault="005B5EAD" w:rsidP="00785C54">
            <w:pPr>
              <w:pStyle w:val="Tablebody"/>
              <w:autoSpaceDE w:val="0"/>
              <w:autoSpaceDN w:val="0"/>
              <w:adjustRightInd w:val="0"/>
              <w:rPr>
                <w:szCs w:val="20"/>
              </w:rPr>
            </w:pPr>
            <w:r w:rsidRPr="00785C54">
              <w:rPr>
                <w:szCs w:val="24"/>
              </w:rPr>
              <w:t>Basic Observations</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34D18D0" w14:textId="429F5487" w:rsidR="005B5EAD" w:rsidRPr="00785C54" w:rsidRDefault="005B5EAD" w:rsidP="00785C54">
            <w:pPr>
              <w:pStyle w:val="Tablebody"/>
              <w:autoSpaceDE w:val="0"/>
              <w:autoSpaceDN w:val="0"/>
              <w:adjustRightInd w:val="0"/>
              <w:rPr>
                <w:szCs w:val="20"/>
              </w:rPr>
            </w:pPr>
            <w:r w:rsidRPr="00785C54">
              <w:rPr>
                <w:szCs w:val="24"/>
              </w:rPr>
              <w:t>Geometry</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FBD8355" w14:textId="272A174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64642E51" w14:textId="40024E4C" w:rsidR="005B5EAD" w:rsidRPr="00785C54" w:rsidRDefault="005B5EAD" w:rsidP="00785C54">
            <w:pPr>
              <w:pStyle w:val="Tablebody"/>
              <w:autoSpaceDE w:val="0"/>
              <w:autoSpaceDN w:val="0"/>
              <w:adjustRightInd w:val="0"/>
              <w:rPr>
                <w:szCs w:val="20"/>
              </w:rPr>
            </w:pPr>
            <w:r w:rsidRPr="00785C54">
              <w:rPr>
                <w:szCs w:val="24"/>
              </w:rPr>
              <w:t>Geometry</w:t>
            </w:r>
          </w:p>
        </w:tc>
      </w:tr>
      <w:tr w:rsidR="005B5EAD" w:rsidRPr="00785C54" w14:paraId="6AA13CBA"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482B11C4" w14:textId="3A4F249B" w:rsidR="005B5EAD" w:rsidRPr="00785C54" w:rsidRDefault="005B5EAD" w:rsidP="00785C54">
            <w:pPr>
              <w:pStyle w:val="Tablebody"/>
              <w:autoSpaceDE w:val="0"/>
              <w:autoSpaceDN w:val="0"/>
              <w:adjustRightInd w:val="0"/>
              <w:rPr>
                <w:szCs w:val="20"/>
              </w:rPr>
            </w:pPr>
            <w:r w:rsidRPr="00785C54">
              <w:rPr>
                <w:szCs w:val="24"/>
              </w:rPr>
              <w:t>Conceptual Sample schema</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555E40" w14:textId="6836AC44" w:rsidR="005B5EAD" w:rsidRPr="00785C54" w:rsidRDefault="005B5EAD" w:rsidP="00785C54">
            <w:pPr>
              <w:pStyle w:val="Tablebody"/>
              <w:autoSpaceDE w:val="0"/>
              <w:autoSpaceDN w:val="0"/>
              <w:adjustRightInd w:val="0"/>
              <w:rPr>
                <w:szCs w:val="20"/>
              </w:rPr>
            </w:pPr>
            <w:r w:rsidRPr="00785C54">
              <w:rPr>
                <w:szCs w:val="24"/>
              </w:rPr>
              <w:t>Any type</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10D931E" w14:textId="14CBE7D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60D1C5E1" w14:textId="5478782C" w:rsidR="005B5EAD" w:rsidRPr="00785C54" w:rsidRDefault="005B5EAD" w:rsidP="00785C54">
            <w:pPr>
              <w:pStyle w:val="Tablebody"/>
              <w:autoSpaceDE w:val="0"/>
              <w:autoSpaceDN w:val="0"/>
              <w:adjustRightInd w:val="0"/>
              <w:rPr>
                <w:szCs w:val="20"/>
              </w:rPr>
            </w:pPr>
            <w:r w:rsidRPr="00785C54">
              <w:rPr>
                <w:szCs w:val="24"/>
              </w:rPr>
              <w:t>Any</w:t>
            </w:r>
          </w:p>
        </w:tc>
      </w:tr>
      <w:tr w:rsidR="005B5EAD" w:rsidRPr="00785C54" w14:paraId="31EEDE5F"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46A38C4D" w14:textId="0C7E62AE" w:rsidR="005B5EAD" w:rsidRPr="00785C54" w:rsidRDefault="005B5EAD" w:rsidP="00785C54">
            <w:pPr>
              <w:pStyle w:val="Tablebody"/>
              <w:autoSpaceDE w:val="0"/>
              <w:autoSpaceDN w:val="0"/>
              <w:adjustRightInd w:val="0"/>
              <w:rPr>
                <w:szCs w:val="20"/>
              </w:rPr>
            </w:pPr>
            <w:r w:rsidRPr="00785C54">
              <w:rPr>
                <w:szCs w:val="24"/>
              </w:rPr>
              <w:lastRenderedPageBreak/>
              <w:t>Conceptual Sample schema</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B4A52EC" w14:textId="2BB8FA8F" w:rsidR="005B5EAD" w:rsidRPr="00785C54" w:rsidRDefault="005B5EAD" w:rsidP="00785C54">
            <w:pPr>
              <w:pStyle w:val="Tablebody"/>
              <w:autoSpaceDE w:val="0"/>
              <w:autoSpaceDN w:val="0"/>
              <w:adjustRightInd w:val="0"/>
              <w:rPr>
                <w:szCs w:val="20"/>
              </w:rPr>
            </w:pPr>
            <w:r w:rsidRPr="00785C54">
              <w:rPr>
                <w:szCs w:val="24"/>
              </w:rPr>
              <w:t>Temporal Objects</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5BDF42" w14:textId="6D8A21C5"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0890B14F" w14:textId="5433A205" w:rsidR="005B5EAD" w:rsidRPr="00785C54" w:rsidRDefault="005B5EAD" w:rsidP="00785C54">
            <w:pPr>
              <w:pStyle w:val="Tablebody"/>
              <w:autoSpaceDE w:val="0"/>
              <w:autoSpaceDN w:val="0"/>
              <w:adjustRightInd w:val="0"/>
              <w:rPr>
                <w:szCs w:val="20"/>
              </w:rPr>
            </w:pPr>
            <w:proofErr w:type="spellStart"/>
            <w:r w:rsidRPr="00785C54">
              <w:rPr>
                <w:szCs w:val="24"/>
              </w:rPr>
              <w:t>TM_Object</w:t>
            </w:r>
            <w:proofErr w:type="spellEnd"/>
          </w:p>
        </w:tc>
      </w:tr>
      <w:tr w:rsidR="005B5EAD" w:rsidRPr="00785C54" w14:paraId="516D4CAF"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33D59E9B" w14:textId="3D64CD46" w:rsidR="005B5EAD" w:rsidRPr="00785C54" w:rsidRDefault="005B5EAD" w:rsidP="00785C54">
            <w:pPr>
              <w:pStyle w:val="Tablebody"/>
              <w:autoSpaceDE w:val="0"/>
              <w:autoSpaceDN w:val="0"/>
              <w:adjustRightInd w:val="0"/>
              <w:rPr>
                <w:szCs w:val="20"/>
              </w:rPr>
            </w:pPr>
            <w:r w:rsidRPr="00785C54">
              <w:rPr>
                <w:szCs w:val="24"/>
              </w:rPr>
              <w:t>Conceptual Sample schema</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5326DB6" w14:textId="76727B91" w:rsidR="005B5EAD" w:rsidRPr="00785C54" w:rsidRDefault="005B5EAD" w:rsidP="00785C54">
            <w:pPr>
              <w:pStyle w:val="Tablebody"/>
              <w:autoSpaceDE w:val="0"/>
              <w:autoSpaceDN w:val="0"/>
              <w:adjustRightInd w:val="0"/>
              <w:rPr>
                <w:szCs w:val="20"/>
              </w:rPr>
            </w:pPr>
            <w:r w:rsidRPr="00785C54">
              <w:rPr>
                <w:szCs w:val="24"/>
              </w:rPr>
              <w:t>Name types</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AA7AAF2" w14:textId="673E7205"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2D55D8DC" w14:textId="63434715" w:rsidR="005B5EAD" w:rsidRPr="00785C54" w:rsidRDefault="005B5EAD" w:rsidP="00785C54">
            <w:pPr>
              <w:pStyle w:val="Tablebody"/>
              <w:autoSpaceDE w:val="0"/>
              <w:autoSpaceDN w:val="0"/>
              <w:adjustRightInd w:val="0"/>
              <w:rPr>
                <w:szCs w:val="20"/>
              </w:rPr>
            </w:pPr>
            <w:proofErr w:type="spellStart"/>
            <w:r w:rsidRPr="00785C54">
              <w:rPr>
                <w:szCs w:val="24"/>
              </w:rPr>
              <w:t>GenericName</w:t>
            </w:r>
            <w:proofErr w:type="spellEnd"/>
          </w:p>
        </w:tc>
      </w:tr>
      <w:tr w:rsidR="005B5EAD" w:rsidRPr="00785C54" w14:paraId="2ED2A3E2"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6923AA77" w14:textId="710C4D32" w:rsidR="005B5EAD" w:rsidRPr="00785C54" w:rsidRDefault="005B5EAD" w:rsidP="00785C54">
            <w:pPr>
              <w:pStyle w:val="Tablebody"/>
              <w:tabs>
                <w:tab w:val="clear" w:pos="397"/>
                <w:tab w:val="left" w:pos="403"/>
              </w:tabs>
              <w:autoSpaceDE w:val="0"/>
              <w:autoSpaceDN w:val="0"/>
              <w:adjustRightInd w:val="0"/>
            </w:pPr>
            <w:r w:rsidRPr="00785C54">
              <w:rPr>
                <w:szCs w:val="24"/>
              </w:rPr>
              <w:t>Conceptual Sample schema</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84F8FB8" w14:textId="7E37C6EA" w:rsidR="005B5EAD" w:rsidRPr="00785C54" w:rsidRDefault="005B5EAD" w:rsidP="00785C54">
            <w:pPr>
              <w:pStyle w:val="Tablebody"/>
              <w:autoSpaceDE w:val="0"/>
              <w:autoSpaceDN w:val="0"/>
              <w:adjustRightInd w:val="0"/>
              <w:rPr>
                <w:szCs w:val="20"/>
              </w:rPr>
            </w:pPr>
            <w:r w:rsidRPr="00785C54">
              <w:rPr>
                <w:szCs w:val="24"/>
              </w:rPr>
              <w:t>Conceptual Observation schema</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F493C51" w14:textId="61A91E2E" w:rsidR="005B5EAD" w:rsidRPr="00785C54" w:rsidRDefault="00F543D2" w:rsidP="00785C54">
            <w:pPr>
              <w:pStyle w:val="Tablebody"/>
              <w:autoSpaceDE w:val="0"/>
              <w:autoSpaceDN w:val="0"/>
              <w:adjustRightInd w:val="0"/>
              <w:rPr>
                <w:szCs w:val="20"/>
              </w:rPr>
            </w:pPr>
            <w:r>
              <w:rPr>
                <w:szCs w:val="24"/>
              </w:rPr>
              <w:t>ISO 19156:2022</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779BCB49" w14:textId="08FB4E60" w:rsidR="005B5EAD" w:rsidRPr="00785C54" w:rsidRDefault="005B5EAD" w:rsidP="00785C54">
            <w:pPr>
              <w:pStyle w:val="Tablebody"/>
              <w:autoSpaceDE w:val="0"/>
              <w:autoSpaceDN w:val="0"/>
              <w:adjustRightInd w:val="0"/>
              <w:rPr>
                <w:szCs w:val="20"/>
              </w:rPr>
            </w:pPr>
            <w:r w:rsidRPr="00785C54">
              <w:rPr>
                <w:szCs w:val="24"/>
              </w:rPr>
              <w:t>Observation, Procedure</w:t>
            </w:r>
          </w:p>
        </w:tc>
      </w:tr>
      <w:tr w:rsidR="005B5EAD" w:rsidRPr="00785C54" w14:paraId="2FB60B6D"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61E5F263" w14:textId="2FF7A7EC"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D909F46" w14:textId="58F8B5D7" w:rsidR="005B5EAD" w:rsidRPr="00785C54" w:rsidRDefault="005B5EAD" w:rsidP="00785C54">
            <w:pPr>
              <w:pStyle w:val="Tablebody"/>
              <w:autoSpaceDE w:val="0"/>
              <w:autoSpaceDN w:val="0"/>
              <w:adjustRightInd w:val="0"/>
              <w:rPr>
                <w:szCs w:val="20"/>
              </w:rPr>
            </w:pPr>
            <w:r w:rsidRPr="00785C54">
              <w:rPr>
                <w:szCs w:val="24"/>
              </w:rPr>
              <w:t>Conceptual Sample schema</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03B1C11" w14:textId="4AF1E113" w:rsidR="005B5EAD" w:rsidRPr="00785C54" w:rsidRDefault="00F543D2" w:rsidP="00785C54">
            <w:pPr>
              <w:pStyle w:val="Tablebody"/>
              <w:autoSpaceDE w:val="0"/>
              <w:autoSpaceDN w:val="0"/>
              <w:adjustRightInd w:val="0"/>
              <w:rPr>
                <w:szCs w:val="20"/>
              </w:rPr>
            </w:pPr>
            <w:r>
              <w:rPr>
                <w:szCs w:val="24"/>
              </w:rPr>
              <w:t>ISO 19156:2022</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36B097A3" w14:textId="77BC48A5" w:rsidR="005B5EAD" w:rsidRPr="00785C54" w:rsidRDefault="005B5EAD" w:rsidP="00785C54">
            <w:pPr>
              <w:pStyle w:val="Tablebody"/>
              <w:autoSpaceDE w:val="0"/>
              <w:autoSpaceDN w:val="0"/>
              <w:adjustRightInd w:val="0"/>
              <w:rPr>
                <w:szCs w:val="20"/>
              </w:rPr>
            </w:pPr>
            <w:r w:rsidRPr="00785C54">
              <w:rPr>
                <w:szCs w:val="24"/>
              </w:rPr>
              <w:t> </w:t>
            </w:r>
          </w:p>
        </w:tc>
      </w:tr>
      <w:tr w:rsidR="005B5EAD" w:rsidRPr="00785C54" w14:paraId="0323401D"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75E12BD0" w14:textId="3C5475A9"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A5AB4E2" w14:textId="08AA6799" w:rsidR="005B5EAD" w:rsidRPr="00785C54" w:rsidRDefault="005B5EAD" w:rsidP="00785C54">
            <w:pPr>
              <w:pStyle w:val="Tablebody"/>
              <w:autoSpaceDE w:val="0"/>
              <w:autoSpaceDN w:val="0"/>
              <w:adjustRightInd w:val="0"/>
              <w:rPr>
                <w:szCs w:val="20"/>
              </w:rPr>
            </w:pPr>
            <w:r w:rsidRPr="00785C54">
              <w:rPr>
                <w:szCs w:val="24"/>
              </w:rPr>
              <w:t>General Feature Model</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4DA38B6" w14:textId="0F32B37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22BE8C90" w14:textId="35AF7B04" w:rsidR="005B5EAD" w:rsidRPr="00785C54" w:rsidRDefault="005B5EAD" w:rsidP="00785C54">
            <w:pPr>
              <w:pStyle w:val="Tablebody"/>
              <w:autoSpaceDE w:val="0"/>
              <w:autoSpaceDN w:val="0"/>
              <w:adjustRightInd w:val="0"/>
              <w:rPr>
                <w:szCs w:val="20"/>
              </w:rPr>
            </w:pPr>
            <w:r w:rsidRPr="00785C54">
              <w:rPr>
                <w:szCs w:val="24"/>
              </w:rPr>
              <w:t>Feature concepts</w:t>
            </w:r>
          </w:p>
        </w:tc>
      </w:tr>
      <w:tr w:rsidR="005B5EAD" w:rsidRPr="00785C54" w14:paraId="55E83614"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7A5F5D2B" w14:textId="271C3C6B"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862326" w14:textId="29048819" w:rsidR="005B5EAD" w:rsidRPr="00785C54" w:rsidRDefault="005B5EAD" w:rsidP="00785C54">
            <w:pPr>
              <w:pStyle w:val="Tablebody"/>
              <w:autoSpaceDE w:val="0"/>
              <w:autoSpaceDN w:val="0"/>
              <w:adjustRightInd w:val="0"/>
              <w:rPr>
                <w:szCs w:val="20"/>
              </w:rPr>
            </w:pPr>
            <w:r w:rsidRPr="00785C54">
              <w:rPr>
                <w:szCs w:val="24"/>
              </w:rPr>
              <w:t>Geometry</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FFF4232" w14:textId="01469A55"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6E9B4663" w14:textId="0FA1F2E4" w:rsidR="005B5EAD" w:rsidRPr="00785C54" w:rsidRDefault="005B5EAD" w:rsidP="00785C54">
            <w:pPr>
              <w:pStyle w:val="Tablebody"/>
              <w:autoSpaceDE w:val="0"/>
              <w:autoSpaceDN w:val="0"/>
              <w:adjustRightInd w:val="0"/>
              <w:rPr>
                <w:szCs w:val="20"/>
              </w:rPr>
            </w:pPr>
            <w:r w:rsidRPr="00785C54">
              <w:rPr>
                <w:szCs w:val="24"/>
              </w:rPr>
              <w:t>Geometry</w:t>
            </w:r>
          </w:p>
        </w:tc>
      </w:tr>
      <w:tr w:rsidR="005B5EAD" w:rsidRPr="00785C54" w14:paraId="133739A5"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486F8FAE" w14:textId="0C9B70F8"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E7EE0F" w14:textId="5595E845" w:rsidR="005B5EAD" w:rsidRPr="00785C54" w:rsidRDefault="005B5EAD" w:rsidP="00785C54">
            <w:pPr>
              <w:pStyle w:val="Tablebody"/>
              <w:autoSpaceDE w:val="0"/>
              <w:autoSpaceDN w:val="0"/>
              <w:adjustRightInd w:val="0"/>
              <w:rPr>
                <w:szCs w:val="20"/>
              </w:rPr>
            </w:pPr>
            <w:r w:rsidRPr="00785C54">
              <w:rPr>
                <w:szCs w:val="24"/>
              </w:rPr>
              <w:t>Text</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EA4AC36" w14:textId="42499583"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7E6F69B5" w14:textId="5AFEF28D" w:rsidR="005B5EAD" w:rsidRPr="00785C54" w:rsidRDefault="005B5EAD" w:rsidP="00785C54">
            <w:pPr>
              <w:pStyle w:val="Tablebody"/>
              <w:autoSpaceDE w:val="0"/>
              <w:autoSpaceDN w:val="0"/>
              <w:adjustRightInd w:val="0"/>
              <w:rPr>
                <w:szCs w:val="20"/>
              </w:rPr>
            </w:pPr>
            <w:proofErr w:type="spellStart"/>
            <w:r w:rsidRPr="00785C54">
              <w:rPr>
                <w:szCs w:val="24"/>
              </w:rPr>
              <w:t>CharacterString</w:t>
            </w:r>
            <w:proofErr w:type="spellEnd"/>
          </w:p>
        </w:tc>
      </w:tr>
      <w:tr w:rsidR="005B5EAD" w:rsidRPr="00785C54" w14:paraId="1D5F40F3"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48AB3034" w14:textId="1BF9A982"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A651CBF" w14:textId="53E89307"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ore</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40CADC5" w14:textId="1C5D533B" w:rsidR="005B5EAD" w:rsidRPr="00785C54" w:rsidRDefault="00F543D2" w:rsidP="00785C54">
            <w:pPr>
              <w:pStyle w:val="Tablebody"/>
              <w:autoSpaceDE w:val="0"/>
              <w:autoSpaceDN w:val="0"/>
              <w:adjustRightInd w:val="0"/>
              <w:rPr>
                <w:szCs w:val="20"/>
              </w:rPr>
            </w:pPr>
            <w:r>
              <w:rPr>
                <w:szCs w:val="24"/>
              </w:rPr>
              <w:t>ISO 19156:2022</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35732500" w14:textId="0563FCBE" w:rsidR="005B5EAD" w:rsidRPr="00785C54" w:rsidRDefault="005B5EAD" w:rsidP="00785C54">
            <w:pPr>
              <w:pStyle w:val="Tablebody"/>
              <w:autoSpaceDE w:val="0"/>
              <w:autoSpaceDN w:val="0"/>
              <w:adjustRightInd w:val="0"/>
              <w:rPr>
                <w:szCs w:val="20"/>
              </w:rPr>
            </w:pPr>
            <w:proofErr w:type="spellStart"/>
            <w:r w:rsidRPr="00785C54">
              <w:rPr>
                <w:szCs w:val="24"/>
              </w:rPr>
              <w:t>NamedValue</w:t>
            </w:r>
            <w:proofErr w:type="spellEnd"/>
          </w:p>
        </w:tc>
      </w:tr>
      <w:tr w:rsidR="005B5EAD" w:rsidRPr="00785C54" w14:paraId="29F1A279"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6A4B7CD9" w14:textId="06B0A8C2" w:rsidR="005B5EAD" w:rsidRPr="00785C54" w:rsidRDefault="005B5EAD" w:rsidP="00785C54">
            <w:pPr>
              <w:pStyle w:val="Tablebody"/>
              <w:autoSpaceDE w:val="0"/>
              <w:autoSpaceDN w:val="0"/>
              <w:adjustRightInd w:val="0"/>
              <w:rPr>
                <w:szCs w:val="20"/>
              </w:rPr>
            </w:pPr>
            <w:r w:rsidRPr="00785C54">
              <w:rPr>
                <w:szCs w:val="24"/>
              </w:rPr>
              <w:t>Basic Samples</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D01711D" w14:textId="5F2FF4D4" w:rsidR="005B5EAD" w:rsidRPr="00785C54" w:rsidRDefault="005B5EAD" w:rsidP="00785C54">
            <w:pPr>
              <w:pStyle w:val="Tablebody"/>
              <w:autoSpaceDE w:val="0"/>
              <w:autoSpaceDN w:val="0"/>
              <w:adjustRightInd w:val="0"/>
              <w:rPr>
                <w:szCs w:val="20"/>
              </w:rPr>
            </w:pPr>
            <w:r w:rsidRPr="00785C54">
              <w:rPr>
                <w:szCs w:val="24"/>
              </w:rPr>
              <w:t>Abstract Sample core</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B5D4F08" w14:textId="434EB030" w:rsidR="005B5EAD" w:rsidRPr="00785C54" w:rsidRDefault="00F543D2" w:rsidP="00785C54">
            <w:pPr>
              <w:pStyle w:val="Tablebody"/>
              <w:autoSpaceDE w:val="0"/>
              <w:autoSpaceDN w:val="0"/>
              <w:adjustRightInd w:val="0"/>
              <w:rPr>
                <w:szCs w:val="20"/>
              </w:rPr>
            </w:pPr>
            <w:r>
              <w:rPr>
                <w:szCs w:val="24"/>
              </w:rPr>
              <w:t>ISO 19156:2022</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75ADDC84" w14:textId="26DEF213" w:rsidR="005B5EAD" w:rsidRPr="00785C54" w:rsidRDefault="005B5EAD" w:rsidP="00785C54">
            <w:pPr>
              <w:pStyle w:val="Tablebody"/>
              <w:autoSpaceDE w:val="0"/>
              <w:autoSpaceDN w:val="0"/>
              <w:adjustRightInd w:val="0"/>
              <w:rPr>
                <w:szCs w:val="20"/>
              </w:rPr>
            </w:pPr>
            <w:r w:rsidRPr="00785C54">
              <w:rPr>
                <w:szCs w:val="24"/>
              </w:rPr>
              <w:t> </w:t>
            </w:r>
          </w:p>
        </w:tc>
      </w:tr>
      <w:tr w:rsidR="005B5EAD" w:rsidRPr="00785C54" w14:paraId="15F8477D"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35F2D2CD" w14:textId="49257755" w:rsidR="005B5EAD" w:rsidRPr="00785C54" w:rsidRDefault="005B5EAD" w:rsidP="00785C54">
            <w:pPr>
              <w:pStyle w:val="Tablebody"/>
              <w:autoSpaceDE w:val="0"/>
              <w:autoSpaceDN w:val="0"/>
              <w:adjustRightInd w:val="0"/>
              <w:rPr>
                <w:szCs w:val="20"/>
              </w:rPr>
            </w:pPr>
            <w:r w:rsidRPr="00785C54">
              <w:rPr>
                <w:szCs w:val="24"/>
              </w:rPr>
              <w:t>Basic Samples</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F8DC9F4" w14:textId="112FFFE7" w:rsidR="005B5EAD" w:rsidRPr="00785C54" w:rsidRDefault="005B5EAD" w:rsidP="00785C54">
            <w:pPr>
              <w:pStyle w:val="Tablebody"/>
              <w:autoSpaceDE w:val="0"/>
              <w:autoSpaceDN w:val="0"/>
              <w:adjustRightInd w:val="0"/>
              <w:rPr>
                <w:szCs w:val="20"/>
              </w:rPr>
            </w:pPr>
            <w:r w:rsidRPr="00785C54">
              <w:rPr>
                <w:szCs w:val="24"/>
              </w:rPr>
              <w:t>Web environment</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897A6B" w14:textId="3CC9EC4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5E2A4079" w14:textId="7932F20F" w:rsidR="005B5EAD" w:rsidRPr="00785C54" w:rsidRDefault="005B5EAD" w:rsidP="00785C54">
            <w:pPr>
              <w:pStyle w:val="Tablebody"/>
              <w:autoSpaceDE w:val="0"/>
              <w:autoSpaceDN w:val="0"/>
              <w:adjustRightInd w:val="0"/>
              <w:rPr>
                <w:szCs w:val="20"/>
              </w:rPr>
            </w:pPr>
            <w:r w:rsidRPr="00785C54">
              <w:rPr>
                <w:szCs w:val="24"/>
              </w:rPr>
              <w:t>URI</w:t>
            </w:r>
          </w:p>
        </w:tc>
      </w:tr>
      <w:tr w:rsidR="005B5EAD" w:rsidRPr="00785C54" w14:paraId="7D545028" w14:textId="77777777" w:rsidTr="001F501C">
        <w:trPr>
          <w:jc w:val="center"/>
        </w:trPr>
        <w:tc>
          <w:tcPr>
            <w:tcW w:w="2869" w:type="dxa"/>
            <w:tcBorders>
              <w:top w:val="single" w:sz="4" w:space="0" w:color="auto"/>
              <w:bottom w:val="single" w:sz="12" w:space="0" w:color="auto"/>
              <w:right w:val="single" w:sz="4" w:space="0" w:color="auto"/>
            </w:tcBorders>
            <w:tcMar>
              <w:top w:w="100" w:type="dxa"/>
              <w:left w:w="100" w:type="dxa"/>
              <w:bottom w:w="100" w:type="dxa"/>
              <w:right w:w="100" w:type="dxa"/>
            </w:tcMar>
          </w:tcPr>
          <w:p w14:paraId="70DB3E9B" w14:textId="2FBF46CA" w:rsidR="005B5EAD" w:rsidRPr="00785C54" w:rsidRDefault="005B5EAD" w:rsidP="00785C54">
            <w:pPr>
              <w:pStyle w:val="Tablebody"/>
              <w:autoSpaceDE w:val="0"/>
              <w:autoSpaceDN w:val="0"/>
              <w:adjustRightInd w:val="0"/>
              <w:rPr>
                <w:szCs w:val="20"/>
              </w:rPr>
            </w:pPr>
            <w:r w:rsidRPr="00785C54">
              <w:rPr>
                <w:szCs w:val="24"/>
              </w:rPr>
              <w:t>Basic Samples</w:t>
            </w:r>
          </w:p>
        </w:tc>
        <w:tc>
          <w:tcPr>
            <w:tcW w:w="2394"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25FDA2FE" w14:textId="00B9A46D" w:rsidR="005B5EAD" w:rsidRPr="00785C54" w:rsidRDefault="005B5EAD" w:rsidP="00785C54">
            <w:pPr>
              <w:pStyle w:val="Tablebody"/>
              <w:autoSpaceDE w:val="0"/>
              <w:autoSpaceDN w:val="0"/>
              <w:adjustRightInd w:val="0"/>
              <w:rPr>
                <w:szCs w:val="20"/>
              </w:rPr>
            </w:pPr>
            <w:r w:rsidRPr="00785C54">
              <w:rPr>
                <w:szCs w:val="24"/>
              </w:rPr>
              <w:t>Measure types</w:t>
            </w:r>
          </w:p>
        </w:tc>
        <w:tc>
          <w:tcPr>
            <w:tcW w:w="2843"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0E62A64B" w14:textId="297ABE55"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12" w:space="0" w:color="auto"/>
            </w:tcBorders>
            <w:tcMar>
              <w:top w:w="100" w:type="dxa"/>
              <w:left w:w="100" w:type="dxa"/>
              <w:bottom w:w="100" w:type="dxa"/>
              <w:right w:w="100" w:type="dxa"/>
            </w:tcMar>
          </w:tcPr>
          <w:p w14:paraId="799251AD" w14:textId="7089C8E9" w:rsidR="005B5EAD" w:rsidRPr="00785C54" w:rsidRDefault="005B5EAD" w:rsidP="00785C54">
            <w:pPr>
              <w:pStyle w:val="Tablebody"/>
              <w:autoSpaceDE w:val="0"/>
              <w:autoSpaceDN w:val="0"/>
              <w:adjustRightInd w:val="0"/>
              <w:rPr>
                <w:szCs w:val="20"/>
              </w:rPr>
            </w:pPr>
            <w:r w:rsidRPr="00785C54">
              <w:rPr>
                <w:szCs w:val="24"/>
              </w:rPr>
              <w:t>Measure</w:t>
            </w:r>
          </w:p>
        </w:tc>
      </w:tr>
    </w:tbl>
    <w:p w14:paraId="2510C703" w14:textId="77777777" w:rsidR="00CA6762" w:rsidRPr="00785C54" w:rsidRDefault="00CA6762" w:rsidP="00785C54">
      <w:pPr>
        <w:pStyle w:val="BodyText"/>
      </w:pPr>
    </w:p>
    <w:p w14:paraId="5F546C2F" w14:textId="2E54F36F" w:rsidR="005B5EAD" w:rsidRPr="00785C54" w:rsidRDefault="006C4528" w:rsidP="00083060">
      <w:pPr>
        <w:pStyle w:val="BodyText"/>
        <w:rPr>
          <w:szCs w:val="24"/>
        </w:rPr>
      </w:pPr>
      <w:r>
        <w:rPr>
          <w:noProof/>
          <w:szCs w:val="24"/>
          <w:lang w:val="fr-FR" w:eastAsia="fr-FR"/>
        </w:rPr>
        <w:lastRenderedPageBreak/>
        <w:drawing>
          <wp:inline distT="0" distB="0" distL="0" distR="0" wp14:anchorId="4057CA75" wp14:editId="4375EAFE">
            <wp:extent cx="6026785" cy="4905209"/>
            <wp:effectExtent l="0" t="0" r="571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34">
                      <a:extLst>
                        <a:ext uri="{28A0092B-C50C-407E-A947-70E740481C1C}">
                          <a14:useLocalDpi xmlns:a14="http://schemas.microsoft.com/office/drawing/2010/main" val="0"/>
                        </a:ext>
                      </a:extLst>
                    </a:blip>
                    <a:stretch>
                      <a:fillRect/>
                    </a:stretch>
                  </pic:blipFill>
                  <pic:spPr>
                    <a:xfrm>
                      <a:off x="0" y="0"/>
                      <a:ext cx="6046945" cy="4921618"/>
                    </a:xfrm>
                    <a:prstGeom prst="rect">
                      <a:avLst/>
                    </a:prstGeom>
                  </pic:spPr>
                </pic:pic>
              </a:graphicData>
            </a:graphic>
          </wp:inline>
        </w:drawing>
      </w:r>
    </w:p>
    <w:p w14:paraId="44C72DCD" w14:textId="77777777" w:rsidR="005B5EAD" w:rsidRPr="00785C54" w:rsidRDefault="005B5EAD" w:rsidP="00785C54">
      <w:pPr>
        <w:pStyle w:val="Figuretitle"/>
        <w:autoSpaceDE w:val="0"/>
        <w:autoSpaceDN w:val="0"/>
        <w:adjustRightInd w:val="0"/>
        <w:outlineLvl w:val="0"/>
        <w:rPr>
          <w:szCs w:val="24"/>
        </w:rPr>
      </w:pPr>
      <w:r w:rsidRPr="00785C54">
        <w:rPr>
          <w:szCs w:val="24"/>
        </w:rPr>
        <w:t>Figure 1 — External UML package dependencies</w:t>
      </w:r>
    </w:p>
    <w:p w14:paraId="2834EC70"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60" w:name="_Toc117602343"/>
      <w:r w:rsidRPr="00785C54">
        <w:rPr>
          <w:rFonts w:eastAsia="Times New Roman"/>
          <w:szCs w:val="24"/>
        </w:rPr>
        <w:t>Note on the use of Any</w:t>
      </w:r>
      <w:bookmarkEnd w:id="60"/>
    </w:p>
    <w:p w14:paraId="115F4BCC" w14:textId="34B95449" w:rsidR="005B5EAD" w:rsidRPr="00785C54" w:rsidRDefault="005B5EAD" w:rsidP="00785C54">
      <w:pPr>
        <w:pStyle w:val="BodyText"/>
        <w:autoSpaceDE w:val="0"/>
        <w:autoSpaceDN w:val="0"/>
        <w:adjustRightInd w:val="0"/>
        <w:rPr>
          <w:szCs w:val="24"/>
        </w:rPr>
      </w:pPr>
      <w:r w:rsidRPr="00785C54">
        <w:rPr>
          <w:szCs w:val="24"/>
        </w:rPr>
        <w:t xml:space="preserve">The UML models defined in this </w:t>
      </w:r>
      <w:r w:rsidR="000A6B0A">
        <w:rPr>
          <w:szCs w:val="24"/>
        </w:rPr>
        <w:t>document</w:t>
      </w:r>
      <w:r w:rsidRPr="00785C54">
        <w:rPr>
          <w:szCs w:val="24"/>
        </w:rPr>
        <w:t xml:space="preserve"> make extensive use of the Any interface defined in </w:t>
      </w:r>
      <w:r w:rsidR="000A6B0A">
        <w:rPr>
          <w:szCs w:val="24"/>
        </w:rPr>
        <w:t xml:space="preserve">the </w:t>
      </w: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Any type package. The realized Any values of the associations with role names </w:t>
      </w:r>
      <w:proofErr w:type="spellStart"/>
      <w:r w:rsidRPr="00785C54">
        <w:rPr>
          <w:b/>
          <w:szCs w:val="24"/>
        </w:rPr>
        <w:t>proximateFeatureOfInterest</w:t>
      </w:r>
      <w:proofErr w:type="spellEnd"/>
      <w:r w:rsidRPr="00785C54">
        <w:rPr>
          <w:szCs w:val="24"/>
        </w:rPr>
        <w:t xml:space="preserve">, </w:t>
      </w:r>
      <w:proofErr w:type="spellStart"/>
      <w:r w:rsidRPr="00785C54">
        <w:rPr>
          <w:b/>
          <w:szCs w:val="24"/>
        </w:rPr>
        <w:t>ultimateFeatureOfInterest</w:t>
      </w:r>
      <w:proofErr w:type="spellEnd"/>
      <w:r w:rsidRPr="00785C54">
        <w:rPr>
          <w:szCs w:val="24"/>
        </w:rPr>
        <w:t xml:space="preserve">, </w:t>
      </w:r>
      <w:r w:rsidRPr="00785C54">
        <w:rPr>
          <w:b/>
          <w:szCs w:val="24"/>
        </w:rPr>
        <w:t>result</w:t>
      </w:r>
      <w:r w:rsidRPr="00785C54">
        <w:rPr>
          <w:szCs w:val="24"/>
        </w:rPr>
        <w:t xml:space="preserve">, </w:t>
      </w:r>
      <w:r w:rsidRPr="00785C54">
        <w:rPr>
          <w:b/>
          <w:szCs w:val="24"/>
        </w:rPr>
        <w:t>metadata</w:t>
      </w:r>
      <w:r w:rsidRPr="00785C54">
        <w:rPr>
          <w:szCs w:val="24"/>
        </w:rPr>
        <w:t xml:space="preserve">, </w:t>
      </w:r>
      <w:proofErr w:type="spellStart"/>
      <w:r w:rsidRPr="00785C54">
        <w:rPr>
          <w:b/>
          <w:szCs w:val="24"/>
        </w:rPr>
        <w:t>featureOfInterest</w:t>
      </w:r>
      <w:proofErr w:type="spellEnd"/>
      <w:r w:rsidRPr="00785C54">
        <w:rPr>
          <w:szCs w:val="24"/>
        </w:rPr>
        <w:t xml:space="preserve"> and </w:t>
      </w:r>
      <w:proofErr w:type="spellStart"/>
      <w:r w:rsidRPr="00785C54">
        <w:rPr>
          <w:b/>
          <w:szCs w:val="24"/>
        </w:rPr>
        <w:t>sampledFeature</w:t>
      </w:r>
      <w:proofErr w:type="spellEnd"/>
      <w:r w:rsidRPr="00785C54">
        <w:rPr>
          <w:szCs w:val="24"/>
        </w:rPr>
        <w:t xml:space="preserve"> </w:t>
      </w:r>
      <w:r w:rsidR="000A6B0A">
        <w:rPr>
          <w:szCs w:val="24"/>
        </w:rPr>
        <w:t xml:space="preserve">may </w:t>
      </w:r>
      <w:r w:rsidRPr="00785C54">
        <w:rPr>
          <w:szCs w:val="24"/>
        </w:rPr>
        <w:t>be of any type or a reference to a digital representation of an appropriate concept. In the case they are of feature type, the values are not owned by the instances of referring classes, they may have an independent life span from the referring classes, and they may be associated with more than one instance of referring classes.</w:t>
      </w:r>
    </w:p>
    <w:p w14:paraId="0FEB930D" w14:textId="376B2AEA"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Any type can be </w:t>
      </w:r>
      <w:proofErr w:type="spellStart"/>
      <w:proofErr w:type="gramStart"/>
      <w:r w:rsidRPr="00785C54">
        <w:rPr>
          <w:szCs w:val="24"/>
        </w:rPr>
        <w:t>owl:Thing</w:t>
      </w:r>
      <w:proofErr w:type="spellEnd"/>
      <w:proofErr w:type="gramEnd"/>
      <w:r w:rsidRPr="00785C54">
        <w:rPr>
          <w:szCs w:val="24"/>
        </w:rPr>
        <w:t xml:space="preserve">, featureType, </w:t>
      </w:r>
      <w:proofErr w:type="spellStart"/>
      <w:r w:rsidRPr="00785C54">
        <w:rPr>
          <w:szCs w:val="24"/>
        </w:rPr>
        <w:t>dataType</w:t>
      </w:r>
      <w:proofErr w:type="spellEnd"/>
    </w:p>
    <w:p w14:paraId="5B750734" w14:textId="44E3387B"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61"/>
      <w:commentRangeStart w:id="62"/>
      <w:r w:rsidRPr="00785C54">
        <w:rPr>
          <w:szCs w:val="24"/>
        </w:rPr>
        <w:t>EXAMPLES</w:t>
      </w:r>
      <w:r w:rsidR="00564377" w:rsidRPr="00785C54">
        <w:rPr>
          <w:szCs w:val="24"/>
        </w:rPr>
        <w:tab/>
      </w:r>
      <w:commentRangeEnd w:id="61"/>
      <w:r w:rsidR="000A6B0A">
        <w:rPr>
          <w:rStyle w:val="CommentReference"/>
          <w:rFonts w:eastAsia="MS Mincho"/>
          <w:lang w:eastAsia="ja-JP"/>
        </w:rPr>
        <w:commentReference w:id="61"/>
      </w:r>
      <w:commentRangeEnd w:id="62"/>
      <w:r w:rsidR="00B973C6">
        <w:rPr>
          <w:rStyle w:val="CommentReference"/>
          <w:rFonts w:eastAsia="MS Mincho"/>
          <w:lang w:eastAsia="ja-JP"/>
        </w:rPr>
        <w:commentReference w:id="62"/>
      </w:r>
      <w:r w:rsidR="00564377" w:rsidRPr="00785C54">
        <w:rPr>
          <w:szCs w:val="24"/>
        </w:rPr>
        <w:t> </w:t>
      </w:r>
    </w:p>
    <w:p w14:paraId="33A2398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Reference to SWEET Ontology: </w:t>
      </w:r>
      <w:hyperlink r:id="rId35" w:anchor="planetaryboundarylayer" w:history="1">
        <w:r w:rsidRPr="00785C54">
          <w:rPr>
            <w:rStyle w:val="Hyperlink"/>
            <w:rFonts w:eastAsia="MS Mincho"/>
            <w:szCs w:val="24"/>
            <w:lang w:val="en-GB"/>
          </w:rPr>
          <w:t>http://sweetontology.net/realmAtmoBoundaryLayer#planetaryboundarylayer</w:t>
        </w:r>
      </w:hyperlink>
    </w:p>
    <w:p w14:paraId="718679A9"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Reference to SensorThings deployment: </w:t>
      </w:r>
      <w:hyperlink r:id="rId36" w:history="1">
        <w:r w:rsidRPr="00785C54">
          <w:rPr>
            <w:rStyle w:val="Hyperlink"/>
            <w:rFonts w:eastAsia="MS Mincho"/>
            <w:szCs w:val="24"/>
            <w:lang w:val="en-GB"/>
          </w:rPr>
          <w:t>https://lubw-frost.docker01.ilt-dmz.iosb.fraunhofer.de/v1.1/Locations(269)</w:t>
        </w:r>
      </w:hyperlink>
    </w:p>
    <w:p w14:paraId="4EF64560" w14:textId="29101CFE" w:rsidR="005B5EAD" w:rsidRPr="00083060"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pt-BR"/>
        </w:rPr>
      </w:pPr>
      <w:r w:rsidRPr="00083060">
        <w:rPr>
          <w:szCs w:val="24"/>
          <w:lang w:val="pt-BR"/>
        </w:rPr>
        <w:t>—</w:t>
      </w:r>
      <w:r w:rsidRPr="00083060">
        <w:rPr>
          <w:szCs w:val="24"/>
          <w:lang w:val="pt-BR"/>
        </w:rPr>
        <w:tab/>
        <w:t xml:space="preserve">Reference to </w:t>
      </w:r>
      <w:r w:rsidR="000A6B0A" w:rsidRPr="00083060">
        <w:rPr>
          <w:szCs w:val="24"/>
          <w:lang w:val="pt-BR"/>
        </w:rPr>
        <w:t xml:space="preserve">ISO </w:t>
      </w:r>
      <w:r w:rsidRPr="00083060">
        <w:rPr>
          <w:szCs w:val="24"/>
          <w:lang w:val="pt-BR"/>
        </w:rPr>
        <w:t>19115 Metadata:</w:t>
      </w:r>
      <w:r w:rsidRPr="00785C54">
        <w:rPr>
          <w:szCs w:val="24"/>
        </w:rPr>
        <w:fldChar w:fldCharType="begin" w:fldLock="1"/>
      </w:r>
      <w:r w:rsidRPr="00083060">
        <w:rPr>
          <w:szCs w:val="24"/>
          <w:lang w:val="pt-BR"/>
        </w:rPr>
        <w:instrText xml:space="preserve"> REF _Ref85725453 \r \h </w:instrText>
      </w:r>
      <w:r w:rsidRPr="00785C54">
        <w:rPr>
          <w:szCs w:val="24"/>
        </w:rPr>
      </w:r>
      <w:r w:rsidRPr="00785C54">
        <w:rPr>
          <w:szCs w:val="24"/>
        </w:rPr>
        <w:fldChar w:fldCharType="end"/>
      </w:r>
      <w:r w:rsidRPr="00083060">
        <w:rPr>
          <w:szCs w:val="24"/>
          <w:lang w:val="pt-BR"/>
        </w:rPr>
        <w:t xml:space="preserve"> </w:t>
      </w:r>
      <w:hyperlink r:id="rId37" w:history="1">
        <w:r w:rsidRPr="00083060">
          <w:rPr>
            <w:rStyle w:val="Hyperlink"/>
            <w:rFonts w:eastAsia="MS Mincho"/>
            <w:szCs w:val="24"/>
            <w:lang w:val="pt-BR"/>
          </w:rPr>
          <w:t>https://inspire-geoportal.ec.europa.eu/resources/INSPIRE-61494ff5-6fad-11e8-b649-52540023a883_20210415-080302/services/1/PullResults/701-750/43.iso19139.xml</w:t>
        </w:r>
      </w:hyperlink>
    </w:p>
    <w:p w14:paraId="58D04CD0" w14:textId="377A3709"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w:t>
      </w:r>
      <w:r w:rsidRPr="00785C54">
        <w:rPr>
          <w:szCs w:val="24"/>
        </w:rPr>
        <w:tab/>
        <w:t xml:space="preserve">Reference to an instance of </w:t>
      </w:r>
      <w:r w:rsidR="00D5345E">
        <w:rPr>
          <w:szCs w:val="24"/>
        </w:rPr>
        <w:t>b</w:t>
      </w:r>
      <w:r w:rsidRPr="00785C54">
        <w:rPr>
          <w:szCs w:val="24"/>
        </w:rPr>
        <w:t xml:space="preserve">orehole: </w:t>
      </w:r>
      <w:hyperlink r:id="rId38" w:history="1">
        <w:r w:rsidRPr="00785C54">
          <w:rPr>
            <w:rStyle w:val="Hyperlink"/>
            <w:rFonts w:eastAsia="MS Mincho"/>
            <w:szCs w:val="24"/>
            <w:lang w:val="en-GB"/>
          </w:rPr>
          <w:t>https://data.geoscience.fr/id/borehole/BSS001REWW</w:t>
        </w:r>
      </w:hyperlink>
    </w:p>
    <w:p w14:paraId="4A1FB8B4" w14:textId="669E2830"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Reference to </w:t>
      </w:r>
      <w:proofErr w:type="gramStart"/>
      <w:r w:rsidRPr="00785C54">
        <w:rPr>
          <w:szCs w:val="24"/>
        </w:rPr>
        <w:t>an</w:t>
      </w:r>
      <w:proofErr w:type="gramEnd"/>
      <w:r w:rsidRPr="00785C54">
        <w:rPr>
          <w:szCs w:val="24"/>
        </w:rPr>
        <w:t xml:space="preserve"> hydro station: </w:t>
      </w:r>
      <w:hyperlink r:id="rId39" w:history="1">
        <w:r w:rsidRPr="00785C54">
          <w:rPr>
            <w:rStyle w:val="Hyperlink"/>
            <w:rFonts w:eastAsia="MS Mincho"/>
            <w:szCs w:val="24"/>
            <w:lang w:val="en-GB"/>
          </w:rPr>
          <w:t>https://iddata.eaufrance.fr/id/HydroStation/Y251002001</w:t>
        </w:r>
      </w:hyperlink>
    </w:p>
    <w:p w14:paraId="3DFDB5DF" w14:textId="5C78A40F"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Reference to a river segment: </w:t>
      </w:r>
      <w:hyperlink r:id="rId40" w:history="1">
        <w:r w:rsidRPr="00785C54">
          <w:rPr>
            <w:rStyle w:val="Hyperlink"/>
            <w:rFonts w:eastAsia="MS Mincho"/>
            <w:szCs w:val="24"/>
            <w:lang w:val="en-GB"/>
          </w:rPr>
          <w:t>https://iddata.eaufrance.fr/id/WatercourseLinkSequence/A0080300</w:t>
        </w:r>
      </w:hyperlink>
    </w:p>
    <w:p w14:paraId="4936F5B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An (embedded) Boolean value as Result</w:t>
      </w:r>
    </w:p>
    <w:p w14:paraId="5C7E49A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An (embedded) SWE </w:t>
      </w:r>
      <w:proofErr w:type="spellStart"/>
      <w:r w:rsidRPr="00785C54">
        <w:rPr>
          <w:szCs w:val="24"/>
        </w:rPr>
        <w:t>DataRecord</w:t>
      </w:r>
      <w:proofErr w:type="spellEnd"/>
    </w:p>
    <w:p w14:paraId="73DD288B" w14:textId="1B3ABF80"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Elevation Coverage from an external WCS as an </w:t>
      </w:r>
      <w:r w:rsidR="00D5345E">
        <w:rPr>
          <w:szCs w:val="24"/>
        </w:rPr>
        <w:t>O</w:t>
      </w:r>
      <w:r w:rsidRPr="00785C54">
        <w:rPr>
          <w:szCs w:val="24"/>
        </w:rPr>
        <w:t xml:space="preserve">bservation Result: </w:t>
      </w:r>
      <w:hyperlink r:id="rId41" w:history="1">
        <w:r w:rsidRPr="00785C54">
          <w:rPr>
            <w:rStyle w:val="Hyperlink"/>
            <w:rFonts w:eastAsia="MS Mincho"/>
            <w:szCs w:val="24"/>
            <w:lang w:val="en-GB"/>
          </w:rPr>
          <w:t>https://inspire.rasdaman.org/rasdaman/ows?service=WCS&amp;version=2.0.1&amp;request=GetCoverage&amp;coverageId=INSPIRE_EL&amp;subset=E(494500,496000)&amp;subset=N(4654300,4655000)&amp;format=image/jpeg</w:t>
        </w:r>
      </w:hyperlink>
    </w:p>
    <w:p w14:paraId="06694D44" w14:textId="37D14221"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OMS </w:t>
      </w:r>
      <w:proofErr w:type="spellStart"/>
      <w:r w:rsidRPr="00785C54">
        <w:rPr>
          <w:szCs w:val="24"/>
        </w:rPr>
        <w:t>MaterialSample</w:t>
      </w:r>
      <w:proofErr w:type="spellEnd"/>
      <w:r w:rsidRPr="00785C54">
        <w:rPr>
          <w:szCs w:val="24"/>
        </w:rPr>
        <w:t xml:space="preserve"> -&gt; Reference to a rock sample: </w:t>
      </w:r>
      <w:hyperlink r:id="rId42" w:history="1">
        <w:r w:rsidRPr="00785C54">
          <w:rPr>
            <w:rStyle w:val="Hyperlink"/>
            <w:rFonts w:eastAsia="MS Mincho"/>
            <w:szCs w:val="24"/>
            <w:lang w:val="en-GB"/>
          </w:rPr>
          <w:t>https://www.geodata.rocks/Samples/SD-5054_1_A_564_7WR_20-40</w:t>
        </w:r>
      </w:hyperlink>
    </w:p>
    <w:p w14:paraId="10C5EB6B" w14:textId="77777777" w:rsidR="005B5EAD" w:rsidRPr="00785C54" w:rsidRDefault="005B5EAD" w:rsidP="00785C54">
      <w:pPr>
        <w:pStyle w:val="Heading1"/>
        <w:autoSpaceDE w:val="0"/>
        <w:autoSpaceDN w:val="0"/>
        <w:adjustRightInd w:val="0"/>
        <w:rPr>
          <w:rFonts w:eastAsia="Times New Roman"/>
          <w:szCs w:val="24"/>
        </w:rPr>
      </w:pPr>
      <w:bookmarkStart w:id="63" w:name="_Toc117602344"/>
      <w:r w:rsidRPr="00785C54">
        <w:rPr>
          <w:rFonts w:eastAsia="Times New Roman"/>
          <w:szCs w:val="24"/>
        </w:rPr>
        <w:t>Fundamental characteristics of observations and samples (informative)</w:t>
      </w:r>
      <w:bookmarkEnd w:id="63"/>
    </w:p>
    <w:p w14:paraId="13E526D0"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64" w:name="_Toc117602345"/>
      <w:r w:rsidRPr="00785C54">
        <w:rPr>
          <w:rFonts w:eastAsia="Times New Roman"/>
          <w:szCs w:val="24"/>
        </w:rPr>
        <w:t>Observation schema</w:t>
      </w:r>
      <w:bookmarkEnd w:id="64"/>
    </w:p>
    <w:p w14:paraId="590EC33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65" w:name="_Toc117602346"/>
      <w:r w:rsidRPr="00785C54">
        <w:rPr>
          <w:rFonts w:eastAsia="Times New Roman"/>
          <w:szCs w:val="24"/>
        </w:rPr>
        <w:t>Property evaluation</w:t>
      </w:r>
      <w:bookmarkEnd w:id="65"/>
    </w:p>
    <w:p w14:paraId="26640407" w14:textId="71E2C167" w:rsidR="005B5EAD" w:rsidRPr="00785C54" w:rsidRDefault="005B5EAD" w:rsidP="00785C54">
      <w:pPr>
        <w:pStyle w:val="BodyText"/>
        <w:autoSpaceDE w:val="0"/>
        <w:autoSpaceDN w:val="0"/>
        <w:adjustRightInd w:val="0"/>
        <w:rPr>
          <w:szCs w:val="24"/>
        </w:rPr>
      </w:pPr>
      <w:r w:rsidRPr="00785C54">
        <w:rPr>
          <w:szCs w:val="24"/>
        </w:rPr>
        <w:t>Properties of a feature fall into two basic categories</w:t>
      </w:r>
      <w:r w:rsidR="000A6B0A">
        <w:rPr>
          <w:szCs w:val="24"/>
        </w:rPr>
        <w:t>.</w:t>
      </w:r>
    </w:p>
    <w:p w14:paraId="65FB3B5C" w14:textId="7FE0FCD9" w:rsidR="005B5EAD" w:rsidRPr="00785C54" w:rsidRDefault="000A6B0A"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1</w:t>
      </w:r>
      <w:r w:rsidR="005B5EAD" w:rsidRPr="00785C54">
        <w:rPr>
          <w:szCs w:val="24"/>
        </w:rPr>
        <w:t>)</w:t>
      </w:r>
      <w:r w:rsidR="005B5EAD" w:rsidRPr="00785C54">
        <w:rPr>
          <w:szCs w:val="24"/>
        </w:rPr>
        <w:tab/>
        <w:t>Value (e.g.</w:t>
      </w:r>
      <w:r w:rsidR="006C645F">
        <w:rPr>
          <w:szCs w:val="24"/>
        </w:rPr>
        <w:t>,</w:t>
      </w:r>
      <w:r w:rsidR="005B5EAD" w:rsidRPr="00785C54">
        <w:rPr>
          <w:szCs w:val="24"/>
        </w:rPr>
        <w:t xml:space="preserve"> name, price, legal boundary) assigned by some authority. These are exact</w:t>
      </w:r>
      <w:r>
        <w:rPr>
          <w:szCs w:val="24"/>
        </w:rPr>
        <w:t>.</w:t>
      </w:r>
    </w:p>
    <w:p w14:paraId="7D279F15" w14:textId="43C4E40C" w:rsidR="005B5EAD" w:rsidRPr="00785C54" w:rsidRDefault="000A6B0A" w:rsidP="00083060">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2</w:t>
      </w:r>
      <w:r w:rsidR="005B5EAD" w:rsidRPr="00785C54">
        <w:rPr>
          <w:szCs w:val="24"/>
        </w:rPr>
        <w:t>)</w:t>
      </w:r>
      <w:r w:rsidR="005B5EAD" w:rsidRPr="00785C54">
        <w:rPr>
          <w:szCs w:val="24"/>
        </w:rPr>
        <w:tab/>
        <w:t>Value (e.g.</w:t>
      </w:r>
      <w:r w:rsidR="006C645F">
        <w:rPr>
          <w:szCs w:val="24"/>
        </w:rPr>
        <w:t>,</w:t>
      </w:r>
      <w:r w:rsidR="005B5EAD" w:rsidRPr="00785C54">
        <w:rPr>
          <w:szCs w:val="24"/>
        </w:rPr>
        <w:t xml:space="preserve"> height, classification, colour) determined by application of an observation procedure.</w:t>
      </w:r>
      <w:r w:rsidR="00A81201">
        <w:rPr>
          <w:szCs w:val="24"/>
        </w:rPr>
        <w:t xml:space="preserve"> </w:t>
      </w:r>
      <w:r w:rsidR="005B5EAD" w:rsidRPr="00785C54">
        <w:rPr>
          <w:szCs w:val="24"/>
        </w:rPr>
        <w:t>These are estimates, with a finite error associated with the value.</w:t>
      </w:r>
    </w:p>
    <w:p w14:paraId="740EDBA4" w14:textId="77777777" w:rsidR="005B5EAD" w:rsidRPr="00785C54" w:rsidRDefault="005B5EAD" w:rsidP="00785C54">
      <w:pPr>
        <w:pStyle w:val="BodyText"/>
        <w:autoSpaceDE w:val="0"/>
        <w:autoSpaceDN w:val="0"/>
        <w:adjustRightInd w:val="0"/>
        <w:rPr>
          <w:szCs w:val="24"/>
        </w:rPr>
      </w:pPr>
      <w:r w:rsidRPr="00785C54">
        <w:rPr>
          <w:szCs w:val="24"/>
        </w:rPr>
        <w:t>The observation error typically has a systematic component, which is similar for all estimates made using the same procedure, and a random component, associated with the particular application instance of the observation procedure. If potential errors in a property value are important in the context of a data analysis or processing application, then the details of the act of observation which provided the estimate of the value are required.</w:t>
      </w:r>
    </w:p>
    <w:p w14:paraId="790D1BE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66" w:name="_Toc117602347"/>
      <w:commentRangeStart w:id="67"/>
      <w:commentRangeStart w:id="68"/>
      <w:r w:rsidRPr="00785C54">
        <w:rPr>
          <w:rFonts w:eastAsia="Times New Roman"/>
          <w:szCs w:val="24"/>
        </w:rPr>
        <w:t>Observation</w:t>
      </w:r>
      <w:commentRangeEnd w:id="67"/>
      <w:r w:rsidR="000A6B0A">
        <w:rPr>
          <w:rStyle w:val="CommentReference"/>
          <w:b w:val="0"/>
        </w:rPr>
        <w:commentReference w:id="67"/>
      </w:r>
      <w:bookmarkEnd w:id="66"/>
      <w:commentRangeEnd w:id="68"/>
      <w:r w:rsidR="00B973C6">
        <w:rPr>
          <w:rStyle w:val="CommentReference"/>
          <w:b w:val="0"/>
        </w:rPr>
        <w:commentReference w:id="68"/>
      </w:r>
    </w:p>
    <w:p w14:paraId="06F3B04E" w14:textId="77777777" w:rsidR="005B5EAD" w:rsidRPr="00785C54" w:rsidRDefault="005B5EAD" w:rsidP="00785C54">
      <w:pPr>
        <w:pStyle w:val="BodyText"/>
        <w:autoSpaceDE w:val="0"/>
        <w:autoSpaceDN w:val="0"/>
        <w:adjustRightInd w:val="0"/>
        <w:rPr>
          <w:szCs w:val="24"/>
        </w:rPr>
      </w:pPr>
      <w:r w:rsidRPr="00785C54">
        <w:rPr>
          <w:szCs w:val="24"/>
        </w:rPr>
        <w:t>An observation is an act associated with a discrete time instant or period through which a number, term or other symbol is assigned to a characteristic. This act involves application of a specified procedure, such as a sensor, instrument, algorithm or process chain. The procedure may be applied in-situ, remotely, or ex-situ with respect to the sampling location. The result of an observation is an estimate of the value of a property of some feature; an observation is a property-value-provider for a feature-of-interest. Use of a common model allows observation data using different procedures to be combined unambiguously.</w:t>
      </w:r>
    </w:p>
    <w:p w14:paraId="4DBF55E9" w14:textId="50F55871" w:rsidR="005B5EAD" w:rsidRPr="00785C54" w:rsidRDefault="005B5EAD" w:rsidP="00785C54">
      <w:pPr>
        <w:pStyle w:val="BodyText"/>
        <w:autoSpaceDE w:val="0"/>
        <w:autoSpaceDN w:val="0"/>
        <w:adjustRightInd w:val="0"/>
        <w:rPr>
          <w:szCs w:val="24"/>
        </w:rPr>
      </w:pPr>
      <w:r w:rsidRPr="00785C54">
        <w:rPr>
          <w:szCs w:val="24"/>
        </w:rPr>
        <w:t>In conventional measurement theory (e.g.</w:t>
      </w:r>
      <w:r w:rsidR="007A0127">
        <w:rPr>
          <w:szCs w:val="24"/>
        </w:rPr>
        <w:t xml:space="preserve">, </w:t>
      </w:r>
      <w:r w:rsidRPr="00785C54">
        <w:rPr>
          <w:szCs w:val="24"/>
          <w:vertAlign w:val="superscript"/>
        </w:rPr>
        <w:t>[</w:t>
      </w:r>
      <w:r w:rsidRPr="00785C54">
        <w:rPr>
          <w:rStyle w:val="citebib"/>
          <w:szCs w:val="24"/>
          <w:shd w:val="clear" w:color="auto" w:fill="auto"/>
          <w:vertAlign w:val="superscript"/>
        </w:rPr>
        <w:t>1</w:t>
      </w:r>
      <w:ins w:id="69" w:author="Katharina Schleidt" w:date="2022-10-25T21:56:00Z">
        <w:r w:rsidR="00D20AEE">
          <w:rPr>
            <w:rStyle w:val="citebib"/>
            <w:szCs w:val="24"/>
            <w:shd w:val="clear" w:color="auto" w:fill="auto"/>
            <w:vertAlign w:val="superscript"/>
          </w:rPr>
          <w:t>1</w:t>
        </w:r>
      </w:ins>
      <w:del w:id="70" w:author="Katharina Schleidt" w:date="2022-10-25T21:56:00Z">
        <w:r w:rsidRPr="00785C54" w:rsidDel="00D20AEE">
          <w:rPr>
            <w:rStyle w:val="citebib"/>
            <w:szCs w:val="24"/>
            <w:shd w:val="clear" w:color="auto" w:fill="auto"/>
            <w:vertAlign w:val="superscript"/>
          </w:rPr>
          <w:delText>2</w:delText>
        </w:r>
      </w:del>
      <w:r w:rsidRPr="00785C54">
        <w:rPr>
          <w:szCs w:val="24"/>
          <w:vertAlign w:val="superscript"/>
        </w:rPr>
        <w:t>], [</w:t>
      </w:r>
      <w:r w:rsidRPr="00785C54">
        <w:rPr>
          <w:rStyle w:val="citebib"/>
          <w:szCs w:val="24"/>
          <w:shd w:val="clear" w:color="auto" w:fill="auto"/>
          <w:vertAlign w:val="superscript"/>
        </w:rPr>
        <w:t>1</w:t>
      </w:r>
      <w:ins w:id="71" w:author="Katharina Schleidt" w:date="2022-10-25T21:56:00Z">
        <w:r w:rsidR="00D20AEE">
          <w:rPr>
            <w:rStyle w:val="citebib"/>
            <w:szCs w:val="24"/>
            <w:shd w:val="clear" w:color="auto" w:fill="auto"/>
            <w:vertAlign w:val="superscript"/>
          </w:rPr>
          <w:t>4</w:t>
        </w:r>
      </w:ins>
      <w:del w:id="72" w:author="Katharina Schleidt" w:date="2022-10-25T21:56:00Z">
        <w:r w:rsidRPr="00785C54" w:rsidDel="00D20AEE">
          <w:rPr>
            <w:rStyle w:val="citebib"/>
            <w:szCs w:val="24"/>
            <w:shd w:val="clear" w:color="auto" w:fill="auto"/>
            <w:vertAlign w:val="superscript"/>
          </w:rPr>
          <w:delText>5</w:delText>
        </w:r>
      </w:del>
      <w:r w:rsidRPr="00785C54">
        <w:rPr>
          <w:szCs w:val="24"/>
          <w:vertAlign w:val="superscript"/>
        </w:rPr>
        <w:t>], [</w:t>
      </w:r>
      <w:r w:rsidRPr="00785C54">
        <w:rPr>
          <w:rStyle w:val="citebib"/>
          <w:szCs w:val="24"/>
          <w:shd w:val="clear" w:color="auto" w:fill="auto"/>
          <w:vertAlign w:val="superscript"/>
        </w:rPr>
        <w:t>1</w:t>
      </w:r>
      <w:ins w:id="73" w:author="Katharina Schleidt" w:date="2022-10-25T21:56:00Z">
        <w:r w:rsidR="00D20AEE">
          <w:rPr>
            <w:rStyle w:val="citebib"/>
            <w:szCs w:val="24"/>
            <w:shd w:val="clear" w:color="auto" w:fill="auto"/>
            <w:vertAlign w:val="superscript"/>
          </w:rPr>
          <w:t>5</w:t>
        </w:r>
      </w:ins>
      <w:del w:id="74" w:author="Katharina Schleidt" w:date="2022-10-25T21:56:00Z">
        <w:r w:rsidRPr="00785C54" w:rsidDel="00D20AEE">
          <w:rPr>
            <w:rStyle w:val="citebib"/>
            <w:szCs w:val="24"/>
            <w:shd w:val="clear" w:color="auto" w:fill="auto"/>
            <w:vertAlign w:val="superscript"/>
          </w:rPr>
          <w:delText>6</w:delText>
        </w:r>
      </w:del>
      <w:r w:rsidRPr="00785C54">
        <w:rPr>
          <w:szCs w:val="24"/>
          <w:vertAlign w:val="superscript"/>
        </w:rPr>
        <w:t>], [</w:t>
      </w:r>
      <w:r w:rsidRPr="00785C54">
        <w:rPr>
          <w:rStyle w:val="citebib"/>
          <w:szCs w:val="24"/>
          <w:shd w:val="clear" w:color="auto" w:fill="auto"/>
          <w:vertAlign w:val="superscript"/>
        </w:rPr>
        <w:t>1</w:t>
      </w:r>
      <w:ins w:id="75" w:author="Katharina Schleidt" w:date="2022-10-25T21:56:00Z">
        <w:r w:rsidR="00D20AEE">
          <w:rPr>
            <w:rStyle w:val="citebib"/>
            <w:szCs w:val="24"/>
            <w:shd w:val="clear" w:color="auto" w:fill="auto"/>
            <w:vertAlign w:val="superscript"/>
          </w:rPr>
          <w:t>6</w:t>
        </w:r>
      </w:ins>
      <w:del w:id="76" w:author="Katharina Schleidt" w:date="2022-10-25T21:56:00Z">
        <w:r w:rsidRPr="00785C54" w:rsidDel="00D20AEE">
          <w:rPr>
            <w:rStyle w:val="citebib"/>
            <w:szCs w:val="24"/>
            <w:shd w:val="clear" w:color="auto" w:fill="auto"/>
            <w:vertAlign w:val="superscript"/>
          </w:rPr>
          <w:delText>7</w:delText>
        </w:r>
      </w:del>
      <w:r w:rsidRPr="00785C54">
        <w:rPr>
          <w:szCs w:val="24"/>
          <w:vertAlign w:val="superscript"/>
        </w:rPr>
        <w:t>], [</w:t>
      </w:r>
      <w:r w:rsidRPr="00785C54">
        <w:rPr>
          <w:rStyle w:val="citebib"/>
          <w:szCs w:val="24"/>
          <w:shd w:val="clear" w:color="auto" w:fill="auto"/>
          <w:vertAlign w:val="superscript"/>
        </w:rPr>
        <w:t>1</w:t>
      </w:r>
      <w:ins w:id="77" w:author="Katharina Schleidt" w:date="2022-10-25T21:56:00Z">
        <w:r w:rsidR="00D20AEE">
          <w:rPr>
            <w:rStyle w:val="citebib"/>
            <w:szCs w:val="24"/>
            <w:shd w:val="clear" w:color="auto" w:fill="auto"/>
            <w:vertAlign w:val="superscript"/>
          </w:rPr>
          <w:t>8</w:t>
        </w:r>
      </w:ins>
      <w:del w:id="78" w:author="Katharina Schleidt" w:date="2022-10-25T21:56:00Z">
        <w:r w:rsidRPr="00785C54" w:rsidDel="00D20AEE">
          <w:rPr>
            <w:rStyle w:val="citebib"/>
            <w:szCs w:val="24"/>
            <w:shd w:val="clear" w:color="auto" w:fill="auto"/>
            <w:vertAlign w:val="superscript"/>
          </w:rPr>
          <w:delText>9</w:delText>
        </w:r>
      </w:del>
      <w:r w:rsidRPr="00785C54">
        <w:rPr>
          <w:szCs w:val="24"/>
          <w:vertAlign w:val="superscript"/>
        </w:rPr>
        <w:t>], [</w:t>
      </w:r>
      <w:r w:rsidRPr="00785C54">
        <w:rPr>
          <w:rStyle w:val="citebib"/>
          <w:szCs w:val="24"/>
          <w:shd w:val="clear" w:color="auto" w:fill="auto"/>
          <w:vertAlign w:val="superscript"/>
        </w:rPr>
        <w:t>2</w:t>
      </w:r>
      <w:ins w:id="79" w:author="Katharina Schleidt" w:date="2022-10-25T21:56:00Z">
        <w:r w:rsidR="00D20AEE">
          <w:rPr>
            <w:rStyle w:val="citebib"/>
            <w:szCs w:val="24"/>
            <w:shd w:val="clear" w:color="auto" w:fill="auto"/>
            <w:vertAlign w:val="superscript"/>
          </w:rPr>
          <w:t>3</w:t>
        </w:r>
      </w:ins>
      <w:del w:id="80" w:author="Katharina Schleidt" w:date="2022-10-25T21:56:00Z">
        <w:r w:rsidRPr="00785C54" w:rsidDel="00D20AEE">
          <w:rPr>
            <w:rStyle w:val="citebib"/>
            <w:szCs w:val="24"/>
            <w:shd w:val="clear" w:color="auto" w:fill="auto"/>
            <w:vertAlign w:val="superscript"/>
          </w:rPr>
          <w:delText>4</w:delText>
        </w:r>
      </w:del>
      <w:r w:rsidRPr="00785C54">
        <w:rPr>
          <w:szCs w:val="24"/>
          <w:vertAlign w:val="superscript"/>
        </w:rPr>
        <w:t>]</w:t>
      </w:r>
      <w:r w:rsidRPr="00785C54">
        <w:rPr>
          <w:szCs w:val="24"/>
        </w:rPr>
        <w:t xml:space="preserve">) the term “measurement” is used. However, a distinction between measurement and category-observation has been adopted in more recent </w:t>
      </w:r>
      <w:proofErr w:type="gramStart"/>
      <w:r w:rsidRPr="00785C54">
        <w:rPr>
          <w:szCs w:val="24"/>
        </w:rPr>
        <w:t>work</w:t>
      </w:r>
      <w:r w:rsidRPr="00785C54">
        <w:rPr>
          <w:szCs w:val="24"/>
          <w:vertAlign w:val="superscript"/>
        </w:rPr>
        <w:t>[</w:t>
      </w:r>
      <w:proofErr w:type="gramEnd"/>
      <w:r w:rsidRPr="00785C54">
        <w:rPr>
          <w:rStyle w:val="citebib"/>
          <w:szCs w:val="24"/>
          <w:shd w:val="clear" w:color="auto" w:fill="auto"/>
          <w:vertAlign w:val="superscript"/>
        </w:rPr>
        <w:t>1</w:t>
      </w:r>
      <w:ins w:id="81" w:author="Katharina Schleidt" w:date="2022-10-25T21:56:00Z">
        <w:r w:rsidR="00D20AEE">
          <w:rPr>
            <w:rStyle w:val="citebib"/>
            <w:szCs w:val="24"/>
            <w:shd w:val="clear" w:color="auto" w:fill="auto"/>
            <w:vertAlign w:val="superscript"/>
          </w:rPr>
          <w:t>2</w:t>
        </w:r>
      </w:ins>
      <w:del w:id="82" w:author="Katharina Schleidt" w:date="2022-10-25T21:56:00Z">
        <w:r w:rsidRPr="00785C54" w:rsidDel="00D20AEE">
          <w:rPr>
            <w:rStyle w:val="citebib"/>
            <w:szCs w:val="24"/>
            <w:shd w:val="clear" w:color="auto" w:fill="auto"/>
            <w:vertAlign w:val="superscript"/>
          </w:rPr>
          <w:delText>3</w:delText>
        </w:r>
      </w:del>
      <w:r w:rsidRPr="00785C54">
        <w:rPr>
          <w:szCs w:val="24"/>
          <w:vertAlign w:val="superscript"/>
        </w:rPr>
        <w:t>], [</w:t>
      </w:r>
      <w:r w:rsidRPr="00785C54">
        <w:rPr>
          <w:rStyle w:val="citebib"/>
          <w:szCs w:val="24"/>
          <w:shd w:val="clear" w:color="auto" w:fill="auto"/>
          <w:vertAlign w:val="superscript"/>
        </w:rPr>
        <w:t>1</w:t>
      </w:r>
      <w:ins w:id="83" w:author="Katharina Schleidt" w:date="2022-10-25T21:57:00Z">
        <w:r w:rsidR="00D20AEE">
          <w:rPr>
            <w:rStyle w:val="citebib"/>
            <w:szCs w:val="24"/>
            <w:shd w:val="clear" w:color="auto" w:fill="auto"/>
            <w:vertAlign w:val="superscript"/>
          </w:rPr>
          <w:t>7</w:t>
        </w:r>
      </w:ins>
      <w:del w:id="84" w:author="Katharina Schleidt" w:date="2022-10-25T21:56:00Z">
        <w:r w:rsidRPr="00785C54" w:rsidDel="00D20AEE">
          <w:rPr>
            <w:rStyle w:val="citebib"/>
            <w:szCs w:val="24"/>
            <w:shd w:val="clear" w:color="auto" w:fill="auto"/>
            <w:vertAlign w:val="superscript"/>
          </w:rPr>
          <w:delText>8</w:delText>
        </w:r>
      </w:del>
      <w:r w:rsidRPr="00785C54">
        <w:rPr>
          <w:szCs w:val="24"/>
          <w:vertAlign w:val="superscript"/>
        </w:rPr>
        <w:t>], [</w:t>
      </w:r>
      <w:r w:rsidRPr="00785C54">
        <w:rPr>
          <w:rStyle w:val="citebib"/>
          <w:szCs w:val="24"/>
          <w:shd w:val="clear" w:color="auto" w:fill="auto"/>
          <w:vertAlign w:val="superscript"/>
        </w:rPr>
        <w:t>2</w:t>
      </w:r>
      <w:ins w:id="85" w:author="Katharina Schleidt" w:date="2022-10-25T21:57:00Z">
        <w:r w:rsidR="00D20AEE">
          <w:rPr>
            <w:rStyle w:val="citebib"/>
            <w:szCs w:val="24"/>
            <w:shd w:val="clear" w:color="auto" w:fill="auto"/>
            <w:vertAlign w:val="superscript"/>
          </w:rPr>
          <w:t>4</w:t>
        </w:r>
      </w:ins>
      <w:del w:id="86" w:author="Katharina Schleidt" w:date="2022-10-25T21:57:00Z">
        <w:r w:rsidRPr="00785C54" w:rsidDel="00D20AEE">
          <w:rPr>
            <w:rStyle w:val="citebib"/>
            <w:szCs w:val="24"/>
            <w:shd w:val="clear" w:color="auto" w:fill="auto"/>
            <w:vertAlign w:val="superscript"/>
          </w:rPr>
          <w:delText>5</w:delText>
        </w:r>
      </w:del>
      <w:r w:rsidRPr="00785C54">
        <w:rPr>
          <w:szCs w:val="24"/>
          <w:vertAlign w:val="superscript"/>
        </w:rPr>
        <w:t>]</w:t>
      </w:r>
      <w:r w:rsidRPr="00785C54">
        <w:rPr>
          <w:szCs w:val="24"/>
        </w:rPr>
        <w:t xml:space="preserve"> so the term “observation” is used here for the general concept. “Measurement” may be reserved for cases where the result is a numerical quantity.</w:t>
      </w:r>
    </w:p>
    <w:p w14:paraId="404FA09D" w14:textId="77777777" w:rsidR="005B5EAD" w:rsidRPr="00785C54" w:rsidRDefault="005B5EAD" w:rsidP="00785C54">
      <w:pPr>
        <w:pStyle w:val="BodyText"/>
        <w:autoSpaceDE w:val="0"/>
        <w:autoSpaceDN w:val="0"/>
        <w:adjustRightInd w:val="0"/>
        <w:rPr>
          <w:szCs w:val="24"/>
        </w:rPr>
      </w:pPr>
      <w:r w:rsidRPr="00785C54">
        <w:rPr>
          <w:szCs w:val="24"/>
        </w:rPr>
        <w:t>The observation itself is also a feature, since it has properties and identity.</w:t>
      </w:r>
    </w:p>
    <w:p w14:paraId="49D18020" w14:textId="77777777" w:rsidR="005B5EAD" w:rsidRPr="00785C54" w:rsidRDefault="005B5EAD" w:rsidP="00785C54">
      <w:pPr>
        <w:pStyle w:val="BodyText"/>
        <w:autoSpaceDE w:val="0"/>
        <w:autoSpaceDN w:val="0"/>
        <w:adjustRightInd w:val="0"/>
        <w:rPr>
          <w:szCs w:val="24"/>
        </w:rPr>
      </w:pPr>
      <w:r w:rsidRPr="00785C54">
        <w:rPr>
          <w:szCs w:val="24"/>
        </w:rPr>
        <w:t>Observation details are important for data discovery and for data quality estimation.</w:t>
      </w:r>
    </w:p>
    <w:p w14:paraId="052D2458" w14:textId="40C4B7E4" w:rsidR="005B5EAD" w:rsidRPr="00785C54" w:rsidRDefault="005B5EAD" w:rsidP="00785C54">
      <w:pPr>
        <w:pStyle w:val="BodyText"/>
        <w:autoSpaceDE w:val="0"/>
        <w:autoSpaceDN w:val="0"/>
        <w:adjustRightInd w:val="0"/>
        <w:rPr>
          <w:szCs w:val="24"/>
        </w:rPr>
      </w:pPr>
      <w:r w:rsidRPr="00785C54">
        <w:rPr>
          <w:szCs w:val="24"/>
        </w:rPr>
        <w:t>The observation could be considered to carry “property-level” instance metadata, which complements the dataset-level and feature-level metadata commonly provided via catalogue services (e.g.</w:t>
      </w:r>
      <w:r w:rsidR="006C645F">
        <w:rPr>
          <w:szCs w:val="24"/>
        </w:rPr>
        <w:t>,</w:t>
      </w:r>
      <w:r w:rsidRPr="00785C54">
        <w:rPr>
          <w:szCs w:val="24"/>
        </w:rPr>
        <w:t xml:space="preserv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19115</w:t>
      </w:r>
      <w:r w:rsidRPr="00785C54">
        <w:rPr>
          <w:szCs w:val="24"/>
        </w:rPr>
        <w:t xml:space="preserve"> or other community agreed one).</w:t>
      </w:r>
    </w:p>
    <w:p w14:paraId="2FD7F9D8"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87" w:name="_Toc117602348"/>
      <w:r w:rsidRPr="00785C54">
        <w:rPr>
          <w:rFonts w:eastAsia="Times New Roman"/>
          <w:szCs w:val="24"/>
        </w:rPr>
        <w:lastRenderedPageBreak/>
        <w:t>Properties of an Observation</w:t>
      </w:r>
      <w:bookmarkEnd w:id="87"/>
    </w:p>
    <w:p w14:paraId="0B989DF3" w14:textId="2BE1A71D" w:rsidR="005B5EAD" w:rsidRPr="00785C54" w:rsidRDefault="005B5EAD" w:rsidP="00785C54">
      <w:pPr>
        <w:pStyle w:val="BodyText"/>
        <w:autoSpaceDE w:val="0"/>
        <w:autoSpaceDN w:val="0"/>
        <w:adjustRightInd w:val="0"/>
        <w:rPr>
          <w:szCs w:val="24"/>
        </w:rPr>
      </w:pPr>
      <w:r w:rsidRPr="00785C54">
        <w:rPr>
          <w:szCs w:val="24"/>
        </w:rPr>
        <w:t xml:space="preserve">An observation results in a value being assigned to a characteristic. The characteristic is a property of a feature, the latter being the feature-of-interest of the observation. The observation uses a specified procedure performed by an observer, which is often an instrument or </w:t>
      </w:r>
      <w:proofErr w:type="gramStart"/>
      <w:r w:rsidRPr="00785C54">
        <w:rPr>
          <w:szCs w:val="24"/>
        </w:rPr>
        <w:t>sensor</w:t>
      </w:r>
      <w:r w:rsidRPr="00785C54">
        <w:rPr>
          <w:szCs w:val="24"/>
          <w:vertAlign w:val="superscript"/>
        </w:rPr>
        <w:t>[</w:t>
      </w:r>
      <w:proofErr w:type="gramEnd"/>
      <w:r w:rsidRPr="00785C54">
        <w:rPr>
          <w:rStyle w:val="citebib"/>
          <w:shd w:val="clear" w:color="auto" w:fill="auto"/>
          <w:vertAlign w:val="superscript"/>
        </w:rPr>
        <w:t>1</w:t>
      </w:r>
      <w:del w:id="88" w:author="Katharina Schleidt" w:date="2022-10-25T21:57:00Z">
        <w:r w:rsidRPr="00785C54" w:rsidDel="00D20AEE">
          <w:rPr>
            <w:rStyle w:val="citebib"/>
            <w:shd w:val="clear" w:color="auto" w:fill="auto"/>
            <w:vertAlign w:val="superscript"/>
          </w:rPr>
          <w:delText>2</w:delText>
        </w:r>
      </w:del>
      <w:ins w:id="89" w:author="Katharina Schleidt" w:date="2022-10-25T21:57:00Z">
        <w:r w:rsidR="00D20AEE">
          <w:rPr>
            <w:rStyle w:val="citebib"/>
            <w:shd w:val="clear" w:color="auto" w:fill="auto"/>
            <w:vertAlign w:val="superscript"/>
          </w:rPr>
          <w:t>1</w:t>
        </w:r>
      </w:ins>
      <w:r w:rsidRPr="00785C54">
        <w:rPr>
          <w:szCs w:val="24"/>
          <w:vertAlign w:val="superscript"/>
        </w:rPr>
        <w:t>], [</w:t>
      </w:r>
      <w:r w:rsidRPr="00785C54">
        <w:rPr>
          <w:rStyle w:val="citebib"/>
          <w:shd w:val="clear" w:color="auto" w:fill="auto"/>
          <w:vertAlign w:val="superscript"/>
        </w:rPr>
        <w:t>1</w:t>
      </w:r>
      <w:del w:id="90" w:author="Katharina Schleidt" w:date="2022-10-25T21:57:00Z">
        <w:r w:rsidRPr="00785C54" w:rsidDel="00D20AEE">
          <w:rPr>
            <w:rStyle w:val="citebib"/>
            <w:shd w:val="clear" w:color="auto" w:fill="auto"/>
            <w:vertAlign w:val="superscript"/>
          </w:rPr>
          <w:delText>3</w:delText>
        </w:r>
      </w:del>
      <w:ins w:id="91" w:author="Katharina Schleidt" w:date="2022-10-25T21:57:00Z">
        <w:r w:rsidR="00D20AEE">
          <w:rPr>
            <w:rStyle w:val="citebib"/>
            <w:shd w:val="clear" w:color="auto" w:fill="auto"/>
            <w:vertAlign w:val="superscript"/>
          </w:rPr>
          <w:t>2</w:t>
        </w:r>
      </w:ins>
      <w:r w:rsidRPr="00785C54">
        <w:rPr>
          <w:szCs w:val="24"/>
          <w:vertAlign w:val="superscript"/>
        </w:rPr>
        <w:t>]</w:t>
      </w:r>
      <w:r w:rsidRPr="00785C54">
        <w:rPr>
          <w:szCs w:val="24"/>
        </w:rPr>
        <w:t xml:space="preserve"> but may be a process chain, human observer, an algorithm, a computation or simulator. The key idea is that the observation result is an estimate of the value of some quality (property, characteristic)</w:t>
      </w:r>
      <w:r w:rsidR="00B973C6">
        <w:rPr>
          <w:szCs w:val="24"/>
        </w:rPr>
        <w:t xml:space="preserve"> </w:t>
      </w:r>
      <w:r w:rsidRPr="00785C54">
        <w:rPr>
          <w:szCs w:val="24"/>
        </w:rPr>
        <w:t xml:space="preserve">of the feature-of-interest, and the other properties of the observation provide context or metadata to support evaluation, </w:t>
      </w:r>
      <w:del w:id="92" w:author="Katharina Schleidt" w:date="2022-10-25T18:18:00Z">
        <w:r w:rsidR="006C645F" w:rsidDel="000D2AEA">
          <w:rPr>
            <w:szCs w:val="24"/>
          </w:rPr>
          <w:delText>I</w:delText>
        </w:r>
        <w:r w:rsidRPr="00785C54" w:rsidDel="000D2AEA">
          <w:rPr>
            <w:szCs w:val="24"/>
          </w:rPr>
          <w:delText xml:space="preserve">nterpretation </w:delText>
        </w:r>
      </w:del>
      <w:ins w:id="93" w:author="Katharina Schleidt" w:date="2022-10-25T18:18:00Z">
        <w:r w:rsidR="000D2AEA">
          <w:rPr>
            <w:szCs w:val="24"/>
          </w:rPr>
          <w:t>i</w:t>
        </w:r>
        <w:r w:rsidR="000D2AEA" w:rsidRPr="00785C54">
          <w:rPr>
            <w:szCs w:val="24"/>
          </w:rPr>
          <w:t xml:space="preserve">nterpretation </w:t>
        </w:r>
      </w:ins>
      <w:r w:rsidRPr="00785C54">
        <w:rPr>
          <w:szCs w:val="24"/>
        </w:rPr>
        <w:t xml:space="preserve">and use of the result. </w:t>
      </w:r>
      <w:r w:rsidR="00E804F5">
        <w:rPr>
          <w:szCs w:val="24"/>
        </w:rPr>
        <w:t>Figure 2</w:t>
      </w:r>
      <w:r w:rsidRPr="00785C54">
        <w:rPr>
          <w:szCs w:val="24"/>
        </w:rPr>
        <w:t xml:space="preserve"> (based on representation work done under </w:t>
      </w:r>
      <w:proofErr w:type="gramStart"/>
      <w:r w:rsidRPr="00785C54">
        <w:rPr>
          <w:szCs w:val="24"/>
        </w:rPr>
        <w:t>INSPIRE</w:t>
      </w:r>
      <w:r w:rsidRPr="00785C54">
        <w:rPr>
          <w:szCs w:val="24"/>
          <w:vertAlign w:val="superscript"/>
        </w:rPr>
        <w:t>[</w:t>
      </w:r>
      <w:proofErr w:type="gramEnd"/>
      <w:del w:id="94" w:author="Katharina Schleidt" w:date="2022-10-25T18:19:00Z">
        <w:r w:rsidRPr="00785C54" w:rsidDel="000D2AEA">
          <w:rPr>
            <w:rStyle w:val="citebib"/>
            <w:szCs w:val="24"/>
            <w:shd w:val="clear" w:color="auto" w:fill="auto"/>
            <w:vertAlign w:val="superscript"/>
          </w:rPr>
          <w:delText>30</w:delText>
        </w:r>
      </w:del>
      <w:ins w:id="95" w:author="Katharina Schleidt" w:date="2022-10-25T18:19:00Z">
        <w:r w:rsidR="000D2AEA">
          <w:rPr>
            <w:rStyle w:val="citebib"/>
            <w:szCs w:val="24"/>
            <w:shd w:val="clear" w:color="auto" w:fill="auto"/>
            <w:vertAlign w:val="superscript"/>
          </w:rPr>
          <w:t>29</w:t>
        </w:r>
      </w:ins>
      <w:r w:rsidRPr="00785C54">
        <w:rPr>
          <w:szCs w:val="24"/>
          <w:vertAlign w:val="superscript"/>
        </w:rPr>
        <w:t>]</w:t>
      </w:r>
      <w:r w:rsidRPr="00785C54">
        <w:rPr>
          <w:szCs w:val="24"/>
        </w:rPr>
        <w:t>) provides a visual overview of this.</w:t>
      </w:r>
    </w:p>
    <w:p w14:paraId="78F03BE1" w14:textId="45879784" w:rsidR="005B5EAD" w:rsidRPr="00785C54" w:rsidRDefault="00696A69"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6CED1534" wp14:editId="56A24392">
            <wp:extent cx="5007428" cy="2648786"/>
            <wp:effectExtent l="0" t="0" r="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030730" cy="2661112"/>
                    </a:xfrm>
                    <a:prstGeom prst="rect">
                      <a:avLst/>
                    </a:prstGeom>
                  </pic:spPr>
                </pic:pic>
              </a:graphicData>
            </a:graphic>
          </wp:inline>
        </w:drawing>
      </w:r>
    </w:p>
    <w:p w14:paraId="33362751" w14:textId="77777777" w:rsidR="005B5EAD" w:rsidRPr="00785C54" w:rsidRDefault="005B5EAD" w:rsidP="00785C54">
      <w:pPr>
        <w:pStyle w:val="Figuretitle"/>
        <w:autoSpaceDE w:val="0"/>
        <w:autoSpaceDN w:val="0"/>
        <w:adjustRightInd w:val="0"/>
        <w:outlineLvl w:val="0"/>
        <w:rPr>
          <w:szCs w:val="24"/>
        </w:rPr>
      </w:pPr>
      <w:r w:rsidRPr="00785C54">
        <w:rPr>
          <w:szCs w:val="24"/>
        </w:rPr>
        <w:t>Figure 2 — Properties of an Observation</w:t>
      </w:r>
    </w:p>
    <w:p w14:paraId="3F8F1C94" w14:textId="7AD4B02F" w:rsidR="005B5EAD" w:rsidRPr="00785C54" w:rsidRDefault="005B5EAD" w:rsidP="00785C54">
      <w:pPr>
        <w:pStyle w:val="BodyText"/>
        <w:autoSpaceDE w:val="0"/>
        <w:autoSpaceDN w:val="0"/>
        <w:adjustRightInd w:val="0"/>
        <w:rPr>
          <w:szCs w:val="24"/>
        </w:rPr>
      </w:pPr>
      <w:r w:rsidRPr="00785C54">
        <w:rPr>
          <w:szCs w:val="24"/>
        </w:rPr>
        <w:t xml:space="preserve">The relationship between the properties of an observation and those of its feature-of-interest is key to the semantics of the data model elaborated in this </w:t>
      </w:r>
      <w:r w:rsidR="000A6B0A">
        <w:rPr>
          <w:szCs w:val="24"/>
        </w:rPr>
        <w:t>document</w:t>
      </w:r>
      <w:r w:rsidRPr="00785C54">
        <w:rPr>
          <w:szCs w:val="24"/>
        </w:rPr>
        <w:t xml:space="preserve">. This is further elaborated in </w:t>
      </w:r>
      <w:r w:rsidR="000A6B0A">
        <w:rPr>
          <w:szCs w:val="24"/>
        </w:rPr>
        <w:t>Clause</w:t>
      </w:r>
      <w:r w:rsidR="000A6B0A" w:rsidRPr="00785C54">
        <w:rPr>
          <w:szCs w:val="24"/>
        </w:rPr>
        <w:t> </w:t>
      </w:r>
      <w:r w:rsidRPr="00785C54">
        <w:rPr>
          <w:szCs w:val="24"/>
        </w:rPr>
        <w:t>D.3.</w:t>
      </w:r>
    </w:p>
    <w:p w14:paraId="70481E8C"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96" w:name="_Toc117602349"/>
      <w:r w:rsidRPr="00785C54">
        <w:rPr>
          <w:rFonts w:eastAsia="Times New Roman"/>
          <w:szCs w:val="24"/>
        </w:rPr>
        <w:t>Observation location</w:t>
      </w:r>
      <w:bookmarkEnd w:id="96"/>
    </w:p>
    <w:p w14:paraId="19C8D753" w14:textId="77777777" w:rsidR="005B5EAD" w:rsidRPr="00785C54" w:rsidRDefault="005B5EAD" w:rsidP="00785C54">
      <w:pPr>
        <w:pStyle w:val="BodyText"/>
        <w:autoSpaceDE w:val="0"/>
        <w:autoSpaceDN w:val="0"/>
        <w:adjustRightInd w:val="0"/>
        <w:rPr>
          <w:szCs w:val="24"/>
        </w:rPr>
      </w:pPr>
      <w:r w:rsidRPr="00785C54">
        <w:rPr>
          <w:szCs w:val="24"/>
        </w:rPr>
        <w:t>The principal location of interest of an observation is usually associated with the ultimate feature-of-interest.</w:t>
      </w:r>
    </w:p>
    <w:p w14:paraId="48F9455F" w14:textId="2F01665F" w:rsidR="005B5EAD" w:rsidRPr="00785C54" w:rsidRDefault="005B5EAD" w:rsidP="00785C54">
      <w:pPr>
        <w:pStyle w:val="BodyText"/>
        <w:autoSpaceDE w:val="0"/>
        <w:autoSpaceDN w:val="0"/>
        <w:adjustRightInd w:val="0"/>
        <w:rPr>
          <w:szCs w:val="24"/>
        </w:rPr>
      </w:pPr>
      <w:r w:rsidRPr="00785C54">
        <w:rPr>
          <w:szCs w:val="24"/>
        </w:rPr>
        <w:t xml:space="preserve">However, the location of the feature-of-interest </w:t>
      </w:r>
      <w:commentRangeStart w:id="97"/>
      <w:r w:rsidR="000A6B0A">
        <w:rPr>
          <w:szCs w:val="24"/>
        </w:rPr>
        <w:t xml:space="preserve">can potentially </w:t>
      </w:r>
      <w:commentRangeEnd w:id="97"/>
      <w:r w:rsidR="000A6B0A">
        <w:rPr>
          <w:rStyle w:val="CommentReference"/>
          <w:rFonts w:eastAsia="MS Mincho"/>
          <w:lang w:eastAsia="ja-JP"/>
        </w:rPr>
        <w:commentReference w:id="97"/>
      </w:r>
      <w:r w:rsidRPr="00785C54">
        <w:rPr>
          <w:szCs w:val="24"/>
        </w:rPr>
        <w:t xml:space="preserve">not be readily available. For example, in remote sensing applications, a complex processing chain is required to geolocate the scene or swath. In feature-detection applications the initial observation </w:t>
      </w:r>
      <w:r w:rsidR="000A6B0A">
        <w:rPr>
          <w:szCs w:val="24"/>
        </w:rPr>
        <w:t>can</w:t>
      </w:r>
      <w:r w:rsidR="000A6B0A" w:rsidRPr="00785C54">
        <w:rPr>
          <w:szCs w:val="24"/>
        </w:rPr>
        <w:t xml:space="preserve"> </w:t>
      </w:r>
      <w:r w:rsidRPr="00785C54">
        <w:rPr>
          <w:szCs w:val="24"/>
        </w:rPr>
        <w:t>be made on a scene, but the entity to be detected, which is the ultimate feature-of-interest, occupies some location within it. The distinction between the proximate and ultimate feature-of-interest is a key consideration in these cases. The proximate feature-of-interest is the object upon which the measurement is directly performed, whereas the ultimate feature-of-interest is the object for which this measurement is ultimately seen as representative of.</w:t>
      </w:r>
    </w:p>
    <w:p w14:paraId="1DE72C86" w14:textId="77777777" w:rsidR="005B5EAD" w:rsidRPr="00785C54" w:rsidRDefault="005B5EAD" w:rsidP="00785C54">
      <w:pPr>
        <w:pStyle w:val="BodyText"/>
        <w:autoSpaceDE w:val="0"/>
        <w:autoSpaceDN w:val="0"/>
        <w:adjustRightInd w:val="0"/>
        <w:rPr>
          <w:szCs w:val="24"/>
        </w:rPr>
      </w:pPr>
      <w:r w:rsidRPr="00785C54">
        <w:rPr>
          <w:szCs w:val="24"/>
        </w:rPr>
        <w:t>Other locations may be relevant in various scenarios. Sub-sampling at locations within the feature-of-interest may occur. The procedure may involve a sensor located remotely from the ultimate feature-of-interest such as in remote sensing, or where specimens are removed from their sampling location and observations made ex-situ (the sampling schema description below elaborates on this). Furthermore, the location of the feature-of-interest may be time-dependent.</w:t>
      </w:r>
    </w:p>
    <w:p w14:paraId="48A3D072" w14:textId="0B90FF01" w:rsidR="005B5EAD" w:rsidRPr="00785C54" w:rsidRDefault="005B5EAD" w:rsidP="00785C54">
      <w:pPr>
        <w:pStyle w:val="BodyText"/>
        <w:autoSpaceDE w:val="0"/>
        <w:autoSpaceDN w:val="0"/>
        <w:adjustRightInd w:val="0"/>
        <w:rPr>
          <w:szCs w:val="24"/>
        </w:rPr>
      </w:pPr>
      <w:r w:rsidRPr="00785C54">
        <w:rPr>
          <w:szCs w:val="24"/>
        </w:rPr>
        <w:t>The model is generic. The geospatial location of the feature-of-interest may be of little or no interest for some observations (e.g.</w:t>
      </w:r>
      <w:r w:rsidR="006C645F">
        <w:rPr>
          <w:szCs w:val="24"/>
        </w:rPr>
        <w:t>,</w:t>
      </w:r>
      <w:r w:rsidRPr="00785C54">
        <w:rPr>
          <w:szCs w:val="24"/>
        </w:rPr>
        <w:t xml:space="preserve"> live specimens, observations made on non-located things like chemical species).</w:t>
      </w:r>
    </w:p>
    <w:p w14:paraId="4F806EFE" w14:textId="77777777" w:rsidR="005B5EAD" w:rsidRPr="00785C54" w:rsidRDefault="005B5EAD" w:rsidP="00785C54">
      <w:pPr>
        <w:pStyle w:val="BodyText"/>
        <w:autoSpaceDE w:val="0"/>
        <w:autoSpaceDN w:val="0"/>
        <w:adjustRightInd w:val="0"/>
        <w:rPr>
          <w:szCs w:val="24"/>
        </w:rPr>
      </w:pPr>
      <w:r w:rsidRPr="00785C54">
        <w:rPr>
          <w:szCs w:val="24"/>
        </w:rPr>
        <w:lastRenderedPageBreak/>
        <w:t>For these reasons, a generic Observation class does not have an inherent location property. Relevant location information should be provided by the feature-of-interest, by the sampling procedure, or by the observation procedure, according to the specific scenario.</w:t>
      </w:r>
    </w:p>
    <w:p w14:paraId="0D2EEE5A" w14:textId="63C10CE5"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In contrast to spatial properties, some temporal properties are associated directly with an observation (</w:t>
      </w:r>
      <w:r w:rsidRPr="00785C54">
        <w:rPr>
          <w:rStyle w:val="citesec"/>
          <w:szCs w:val="24"/>
          <w:shd w:val="clear" w:color="auto" w:fill="auto"/>
        </w:rPr>
        <w:t>8.2.3</w:t>
      </w:r>
      <w:r w:rsidRPr="00785C54">
        <w:rPr>
          <w:szCs w:val="24"/>
        </w:rPr>
        <w:t xml:space="preserve">; </w:t>
      </w:r>
      <w:r w:rsidRPr="00785C54">
        <w:rPr>
          <w:rStyle w:val="citesec"/>
          <w:szCs w:val="24"/>
          <w:shd w:val="clear" w:color="auto" w:fill="auto"/>
        </w:rPr>
        <w:t>8.2.4</w:t>
      </w:r>
      <w:r w:rsidRPr="00785C54">
        <w:rPr>
          <w:szCs w:val="24"/>
        </w:rPr>
        <w:t>). This is due to the fact that an observation is a kind of ‘event’ so its temporal characteristics are fundamental, rather than incidental.</w:t>
      </w:r>
    </w:p>
    <w:p w14:paraId="5C7AB1A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98" w:name="_Toc117602350"/>
      <w:r w:rsidRPr="00785C54">
        <w:rPr>
          <w:rFonts w:eastAsia="Times New Roman"/>
          <w:szCs w:val="24"/>
        </w:rPr>
        <w:t>Result types</w:t>
      </w:r>
      <w:bookmarkEnd w:id="98"/>
    </w:p>
    <w:p w14:paraId="69FD83DE" w14:textId="77777777" w:rsidR="005B5EAD" w:rsidRPr="00785C54" w:rsidRDefault="005B5EAD" w:rsidP="00785C54">
      <w:pPr>
        <w:pStyle w:val="BodyText"/>
        <w:autoSpaceDE w:val="0"/>
        <w:autoSpaceDN w:val="0"/>
        <w:adjustRightInd w:val="0"/>
        <w:rPr>
          <w:szCs w:val="24"/>
        </w:rPr>
      </w:pPr>
      <w:r w:rsidRPr="00785C54">
        <w:rPr>
          <w:szCs w:val="24"/>
        </w:rPr>
        <w:t>Observation results may have many datatypes, including primitive types like category or measure, but also may have more complex types such as time, location and geometry. Complex results are obtained when the observed property requires multiple components for its encoding. Furthermore, if the property varies on the feature-of-interest, then the result is a coverage, whose domain extent is the extent of the feature. In reality, the result will typically be sampled discretely on the domain, and may be represented as a discrete coverage.</w:t>
      </w:r>
    </w:p>
    <w:p w14:paraId="3DB8CAB1" w14:textId="77777777" w:rsidR="005B5EAD" w:rsidRPr="00785C54" w:rsidRDefault="005B5EAD" w:rsidP="00785C54">
      <w:pPr>
        <w:pStyle w:val="BodyText"/>
        <w:autoSpaceDE w:val="0"/>
        <w:autoSpaceDN w:val="0"/>
        <w:adjustRightInd w:val="0"/>
        <w:rPr>
          <w:szCs w:val="24"/>
        </w:rPr>
      </w:pPr>
      <w:r w:rsidRPr="00785C54">
        <w:rPr>
          <w:szCs w:val="24"/>
        </w:rPr>
        <w:t>Building on this, specialized observation types can be defined by communities to describe the type of result provided, expressed using a terminology common to that community.</w:t>
      </w:r>
    </w:p>
    <w:p w14:paraId="7544C97B"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99" w:name="_Toc117602351"/>
      <w:r w:rsidRPr="00785C54">
        <w:rPr>
          <w:rFonts w:eastAsia="Times New Roman"/>
          <w:szCs w:val="24"/>
        </w:rPr>
        <w:t>Use of the observation model</w:t>
      </w:r>
      <w:bookmarkEnd w:id="99"/>
    </w:p>
    <w:p w14:paraId="6AF26413" w14:textId="77777777" w:rsidR="005B5EAD" w:rsidRPr="00785C54" w:rsidRDefault="005B5EAD" w:rsidP="00785C54">
      <w:pPr>
        <w:pStyle w:val="BodyText"/>
        <w:autoSpaceDE w:val="0"/>
        <w:autoSpaceDN w:val="0"/>
        <w:adjustRightInd w:val="0"/>
        <w:rPr>
          <w:szCs w:val="24"/>
        </w:rPr>
      </w:pPr>
      <w:r w:rsidRPr="00785C54">
        <w:rPr>
          <w:szCs w:val="24"/>
        </w:rPr>
        <w:t>The observation model takes a data-user-centric viewpoint, emphasizing the semantics of the feature-of-interest and its properties. This contrasts with sensor-oriented models, which take a process- and thus a provider-centric viewpoint.</w:t>
      </w:r>
    </w:p>
    <w:p w14:paraId="6FF6186C" w14:textId="4D5F11C3" w:rsidR="005B5EAD" w:rsidRPr="00785C54" w:rsidRDefault="005B5EAD" w:rsidP="00785C54">
      <w:pPr>
        <w:pStyle w:val="BodyText"/>
        <w:autoSpaceDE w:val="0"/>
        <w:autoSpaceDN w:val="0"/>
        <w:adjustRightInd w:val="0"/>
        <w:rPr>
          <w:szCs w:val="24"/>
        </w:rPr>
      </w:pPr>
      <w:r w:rsidRPr="00785C54">
        <w:rPr>
          <w:szCs w:val="24"/>
        </w:rPr>
        <w:t xml:space="preserve">The digital representation of an observation is a property-value-provider for a feature-of-interest. Aside from the result, the details of the observation event are primarily of interest in applications where an evaluation of errors in the estimate of the value of a property is of concern. The observation could be considered to carry “property-level” instance metadata, complementing the dataset-level and feature-level metadata that have been conventionally considered </w:t>
      </w:r>
      <w:commentRangeStart w:id="100"/>
      <w:r w:rsidRPr="00785C54">
        <w:rPr>
          <w:szCs w:val="24"/>
        </w:rPr>
        <w:t>(e.g.</w:t>
      </w:r>
      <w:r w:rsidR="006C645F">
        <w:rPr>
          <w:szCs w:val="24"/>
        </w:rPr>
        <w:t>,</w:t>
      </w:r>
      <w:r w:rsidRPr="00785C54">
        <w:rPr>
          <w:szCs w:val="24"/>
        </w:rPr>
        <w:t xml:space="preserv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19115</w:t>
      </w:r>
      <w:r w:rsidRPr="00785C54">
        <w:rPr>
          <w:szCs w:val="24"/>
        </w:rPr>
        <w:t>-</w:t>
      </w:r>
      <w:r w:rsidRPr="00785C54">
        <w:rPr>
          <w:rStyle w:val="stddocPartNumber"/>
          <w:szCs w:val="24"/>
          <w:shd w:val="clear" w:color="auto" w:fill="auto"/>
        </w:rPr>
        <w:t>1</w:t>
      </w:r>
      <w:r w:rsidRPr="00785C54">
        <w:rPr>
          <w:szCs w:val="24"/>
        </w:rPr>
        <w:t>).</w:t>
      </w:r>
      <w:commentRangeEnd w:id="100"/>
      <w:r w:rsidR="00A52B09">
        <w:rPr>
          <w:rStyle w:val="CommentReference"/>
          <w:rFonts w:eastAsia="MS Mincho"/>
          <w:lang w:eastAsia="ja-JP"/>
        </w:rPr>
        <w:commentReference w:id="100"/>
      </w:r>
    </w:p>
    <w:p w14:paraId="4F13DA40" w14:textId="77777777" w:rsidR="005B5EAD" w:rsidRPr="00785C54" w:rsidRDefault="005B5EAD" w:rsidP="00785C54">
      <w:pPr>
        <w:pStyle w:val="BodyText"/>
        <w:autoSpaceDE w:val="0"/>
        <w:autoSpaceDN w:val="0"/>
        <w:adjustRightInd w:val="0"/>
        <w:rPr>
          <w:szCs w:val="24"/>
        </w:rPr>
      </w:pPr>
      <w:r w:rsidRPr="00785C54">
        <w:rPr>
          <w:szCs w:val="24"/>
        </w:rPr>
        <w:t xml:space="preserve">Additional discussion of the application of the observation and sample models, and nuances within these, is provided in </w:t>
      </w:r>
      <w:r w:rsidRPr="00785C54">
        <w:rPr>
          <w:rStyle w:val="citeapp"/>
          <w:szCs w:val="24"/>
          <w:shd w:val="clear" w:color="auto" w:fill="auto"/>
        </w:rPr>
        <w:t>Annex D</w:t>
      </w:r>
      <w:r w:rsidRPr="00785C54">
        <w:rPr>
          <w:szCs w:val="24"/>
        </w:rPr>
        <w:t>.</w:t>
      </w:r>
    </w:p>
    <w:p w14:paraId="47A89C32"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01" w:name="_Toc117602352"/>
      <w:r w:rsidRPr="00785C54">
        <w:rPr>
          <w:rFonts w:eastAsia="Times New Roman"/>
          <w:szCs w:val="24"/>
        </w:rPr>
        <w:t>Sample schema</w:t>
      </w:r>
      <w:bookmarkEnd w:id="101"/>
    </w:p>
    <w:p w14:paraId="2A7D06E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02" w:name="_Toc117602353"/>
      <w:r w:rsidRPr="00785C54">
        <w:rPr>
          <w:rFonts w:eastAsia="Times New Roman"/>
          <w:szCs w:val="24"/>
        </w:rPr>
        <w:t>Role of sample features</w:t>
      </w:r>
      <w:bookmarkEnd w:id="102"/>
    </w:p>
    <w:p w14:paraId="197F86FE" w14:textId="5011EB9A" w:rsidR="005B5EAD" w:rsidRPr="00785C54" w:rsidRDefault="005B5EAD" w:rsidP="00785C54">
      <w:pPr>
        <w:pStyle w:val="BodyText"/>
        <w:autoSpaceDE w:val="0"/>
        <w:autoSpaceDN w:val="0"/>
        <w:adjustRightInd w:val="0"/>
        <w:rPr>
          <w:szCs w:val="24"/>
        </w:rPr>
      </w:pPr>
      <w:r w:rsidRPr="00785C54">
        <w:rPr>
          <w:szCs w:val="24"/>
        </w:rPr>
        <w:t xml:space="preserve">A sample may act as a proxy for the ultimate feature-of-interest of an observation, and be associated with this observation by the role feature-of-interest. In this case the sampled-feature association of </w:t>
      </w:r>
      <w:ins w:id="103" w:author="Katharina Schleidt" w:date="2022-10-25T18:30:00Z">
        <w:r w:rsidR="00D7002A">
          <w:rPr>
            <w:szCs w:val="24"/>
          </w:rPr>
          <w:t xml:space="preserve">the </w:t>
        </w:r>
      </w:ins>
      <w:r w:rsidRPr="00785C54">
        <w:rPr>
          <w:szCs w:val="24"/>
        </w:rPr>
        <w:t>sample would point upwards in the chain of sampled features leading to</w:t>
      </w:r>
      <w:ins w:id="104" w:author="Katharina Schleidt" w:date="2022-10-25T18:30:00Z">
        <w:r w:rsidR="00D7002A">
          <w:rPr>
            <w:szCs w:val="24"/>
          </w:rPr>
          <w:t xml:space="preserve"> the</w:t>
        </w:r>
      </w:ins>
      <w:r w:rsidRPr="00785C54">
        <w:rPr>
          <w:szCs w:val="24"/>
        </w:rPr>
        <w:t xml:space="preserve"> ultimate feature-of-interest of the observation. The sample may also be associated with observations, both those being made directly on the sample as well as observations on other samples.</w:t>
      </w:r>
    </w:p>
    <w:p w14:paraId="4C6A906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05" w:name="_Toc117602354"/>
      <w:r w:rsidRPr="00785C54">
        <w:rPr>
          <w:rFonts w:eastAsia="Times New Roman"/>
          <w:szCs w:val="24"/>
        </w:rPr>
        <w:t>Proximate vs. ultimate feature-of-interest</w:t>
      </w:r>
      <w:bookmarkEnd w:id="105"/>
    </w:p>
    <w:p w14:paraId="2F324F87" w14:textId="77777777" w:rsidR="005B5EAD" w:rsidRPr="00785C54" w:rsidRDefault="005B5EAD" w:rsidP="00785C54">
      <w:pPr>
        <w:pStyle w:val="Heading4"/>
        <w:tabs>
          <w:tab w:val="left" w:pos="400"/>
          <w:tab w:val="left" w:pos="560"/>
          <w:tab w:val="left" w:pos="720"/>
          <w:tab w:val="left" w:pos="880"/>
          <w:tab w:val="left" w:pos="1080"/>
        </w:tabs>
        <w:autoSpaceDE w:val="0"/>
        <w:autoSpaceDN w:val="0"/>
        <w:adjustRightInd w:val="0"/>
        <w:rPr>
          <w:rFonts w:eastAsia="Times New Roman"/>
          <w:szCs w:val="24"/>
        </w:rPr>
      </w:pPr>
      <w:r w:rsidRPr="00785C54">
        <w:rPr>
          <w:rFonts w:eastAsia="Times New Roman"/>
          <w:szCs w:val="24"/>
        </w:rPr>
        <w:t>Introduction</w:t>
      </w:r>
    </w:p>
    <w:p w14:paraId="3821C9E8" w14:textId="533931E5" w:rsidR="005B5EAD" w:rsidRPr="00785C54" w:rsidRDefault="005B5EAD" w:rsidP="00785C54">
      <w:pPr>
        <w:pStyle w:val="BodyText"/>
        <w:autoSpaceDE w:val="0"/>
        <w:autoSpaceDN w:val="0"/>
        <w:adjustRightInd w:val="0"/>
        <w:rPr>
          <w:szCs w:val="24"/>
        </w:rPr>
      </w:pPr>
      <w:r w:rsidRPr="00785C54">
        <w:rPr>
          <w:szCs w:val="24"/>
        </w:rPr>
        <w:t xml:space="preserve">The observation model maps the result of the application of a procedure to a subject, which plays the role of feature-of-interest of the observation. However, the proximate feature-of-interest of an observation </w:t>
      </w:r>
      <w:r w:rsidR="002A0086" w:rsidRPr="002A0086">
        <w:rPr>
          <w:szCs w:val="24"/>
        </w:rPr>
        <w:t>is not always</w:t>
      </w:r>
      <w:r w:rsidRPr="00785C54">
        <w:rPr>
          <w:szCs w:val="24"/>
        </w:rPr>
        <w:t xml:space="preserve"> the ultimate domain-specific feature whose properties are of interest in the investigation of which the observation is a part. There are three circumstances that can lead to this:</w:t>
      </w:r>
    </w:p>
    <w:p w14:paraId="034B974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The observation does not obtain values for the whole of a domain feature;</w:t>
      </w:r>
    </w:p>
    <w:p w14:paraId="05F7825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The observation is performed on a proxy that is not part of the domain feature;</w:t>
      </w:r>
    </w:p>
    <w:p w14:paraId="0351287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c)</w:t>
      </w:r>
      <w:r w:rsidRPr="00785C54">
        <w:rPr>
          <w:szCs w:val="24"/>
        </w:rPr>
        <w:tab/>
        <w:t>The observation procedure obtains values for properties that are not characteristic of the type of the ultimate feature.</w:t>
      </w:r>
    </w:p>
    <w:p w14:paraId="5B8B3A29" w14:textId="77777777" w:rsidR="005B5EAD" w:rsidRPr="00785C54" w:rsidRDefault="005B5EAD" w:rsidP="00785C54">
      <w:pPr>
        <w:pStyle w:val="BodyText"/>
        <w:autoSpaceDE w:val="0"/>
        <w:autoSpaceDN w:val="0"/>
        <w:adjustRightInd w:val="0"/>
        <w:rPr>
          <w:szCs w:val="24"/>
        </w:rPr>
      </w:pPr>
      <w:r w:rsidRPr="00785C54">
        <w:rPr>
          <w:szCs w:val="24"/>
        </w:rPr>
        <w:t>Furthermore, in some practical situations, multiple differences apply.</w:t>
      </w:r>
    </w:p>
    <w:p w14:paraId="07432406" w14:textId="77777777" w:rsidR="005B5EAD" w:rsidRPr="00785C54" w:rsidRDefault="005B5EAD" w:rsidP="00785C54">
      <w:pPr>
        <w:pStyle w:val="Heading4"/>
        <w:tabs>
          <w:tab w:val="left" w:pos="400"/>
          <w:tab w:val="left" w:pos="560"/>
          <w:tab w:val="left" w:pos="720"/>
          <w:tab w:val="left" w:pos="880"/>
          <w:tab w:val="left" w:pos="1080"/>
        </w:tabs>
        <w:autoSpaceDE w:val="0"/>
        <w:autoSpaceDN w:val="0"/>
        <w:adjustRightInd w:val="0"/>
        <w:rPr>
          <w:rFonts w:eastAsia="Times New Roman"/>
          <w:szCs w:val="24"/>
        </w:rPr>
      </w:pPr>
      <w:r w:rsidRPr="00785C54">
        <w:rPr>
          <w:rFonts w:eastAsia="Times New Roman"/>
          <w:szCs w:val="24"/>
        </w:rPr>
        <w:t>Proximate feature-of-interest embodies a sample design</w:t>
      </w:r>
    </w:p>
    <w:p w14:paraId="35C9B7B2" w14:textId="69B3E786" w:rsidR="005B5EAD" w:rsidRPr="00785C54" w:rsidRDefault="00D7002A" w:rsidP="00785C54">
      <w:pPr>
        <w:pStyle w:val="BodyText"/>
        <w:autoSpaceDE w:val="0"/>
        <w:autoSpaceDN w:val="0"/>
        <w:adjustRightInd w:val="0"/>
        <w:rPr>
          <w:szCs w:val="24"/>
        </w:rPr>
      </w:pPr>
      <w:ins w:id="106" w:author="Katharina Schleidt" w:date="2022-10-25T18:33:00Z">
        <w:r>
          <w:rPr>
            <w:szCs w:val="24"/>
          </w:rPr>
          <w:t>In some cases, f</w:t>
        </w:r>
      </w:ins>
      <w:del w:id="107" w:author="Katharina Schleidt" w:date="2022-10-25T18:33:00Z">
        <w:r w:rsidR="005B5EAD" w:rsidRPr="00785C54" w:rsidDel="00D7002A">
          <w:rPr>
            <w:szCs w:val="24"/>
          </w:rPr>
          <w:delText>F</w:delText>
        </w:r>
      </w:del>
      <w:r w:rsidR="005B5EAD" w:rsidRPr="00785C54">
        <w:rPr>
          <w:szCs w:val="24"/>
        </w:rPr>
        <w:t xml:space="preserve">or various reasons, the domain feature </w:t>
      </w:r>
      <w:r w:rsidR="002A0086">
        <w:rPr>
          <w:szCs w:val="24"/>
        </w:rPr>
        <w:t>is</w:t>
      </w:r>
      <w:r w:rsidR="002A0086" w:rsidRPr="00785C54">
        <w:rPr>
          <w:szCs w:val="24"/>
        </w:rPr>
        <w:t xml:space="preserve"> </w:t>
      </w:r>
      <w:r w:rsidR="005B5EAD" w:rsidRPr="00785C54">
        <w:rPr>
          <w:szCs w:val="24"/>
        </w:rPr>
        <w:t>not fully accessible. In such circumstances, the procedure for estimating the value of a property of the domain feature involves sampling in representative locations. Then the procedure for transforming a property value observed on the sample to an estimate of the property on the ultimate feature-of-interest depends on the sample design.</w:t>
      </w:r>
    </w:p>
    <w:p w14:paraId="16990660"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The chemistry of water in an underground aquifer is sampled at one or more positions in a well or bore.</w:t>
      </w:r>
    </w:p>
    <w:p w14:paraId="07965B22"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The magnetic field of the earth is sampled at positions along a flight-line. In contrast to the well in the example above, the flight-line does not represent a real-world object.</w:t>
      </w:r>
    </w:p>
    <w:p w14:paraId="2E32DB0E"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3</w:t>
      </w:r>
      <w:r w:rsidRPr="00785C54">
        <w:rPr>
          <w:szCs w:val="24"/>
        </w:rPr>
        <w:tab/>
        <w:t>The structure of a rock mass is observed on a cross-section exposed in a river bank.</w:t>
      </w:r>
    </w:p>
    <w:p w14:paraId="700A684C"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4</w:t>
      </w:r>
      <w:r w:rsidRPr="00785C54">
        <w:rPr>
          <w:szCs w:val="24"/>
        </w:rPr>
        <w:tab/>
        <w:t>The bubble of air around the intake of an air quality monitoring station is taken as representative for the wider air around the station. Again, a virtual feature serves as proximate feature-of-interest.</w:t>
      </w:r>
    </w:p>
    <w:p w14:paraId="5A501EFF" w14:textId="77777777" w:rsidR="005B5EAD" w:rsidRPr="00785C54" w:rsidRDefault="005B5EAD" w:rsidP="00785C54">
      <w:pPr>
        <w:pStyle w:val="BodyText"/>
        <w:autoSpaceDE w:val="0"/>
        <w:autoSpaceDN w:val="0"/>
        <w:adjustRightInd w:val="0"/>
        <w:rPr>
          <w:szCs w:val="24"/>
        </w:rPr>
      </w:pPr>
      <w:r w:rsidRPr="00785C54">
        <w:rPr>
          <w:szCs w:val="24"/>
        </w:rPr>
        <w:t>In other cases, where direct observation of the domain feature is not possible, the observation may be performed on a proxy.</w:t>
      </w:r>
    </w:p>
    <w:p w14:paraId="4EC21259" w14:textId="5BAB0CCA"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5</w:t>
      </w:r>
      <w:r w:rsidRPr="00785C54">
        <w:rPr>
          <w:szCs w:val="24"/>
        </w:rPr>
        <w:tab/>
        <w:t xml:space="preserve">In order to measure the intensity of the sun’s light, the reflectance on a white sheet of paper </w:t>
      </w:r>
      <w:r w:rsidR="008058B6">
        <w:rPr>
          <w:szCs w:val="24"/>
        </w:rPr>
        <w:t>can</w:t>
      </w:r>
      <w:r w:rsidR="008058B6" w:rsidRPr="00785C54">
        <w:rPr>
          <w:szCs w:val="24"/>
        </w:rPr>
        <w:t xml:space="preserve"> </w:t>
      </w:r>
      <w:r w:rsidRPr="00785C54">
        <w:rPr>
          <w:szCs w:val="24"/>
        </w:rPr>
        <w:t>be utilized as a proxy for the sun’s intensity.</w:t>
      </w:r>
    </w:p>
    <w:p w14:paraId="0646C7E3" w14:textId="6F7F7471" w:rsidR="005B5EAD" w:rsidRPr="00785C54" w:rsidRDefault="005B5EAD" w:rsidP="00785C54">
      <w:pPr>
        <w:pStyle w:val="BodyText"/>
        <w:autoSpaceDE w:val="0"/>
        <w:autoSpaceDN w:val="0"/>
        <w:adjustRightInd w:val="0"/>
        <w:rPr>
          <w:szCs w:val="24"/>
        </w:rPr>
      </w:pPr>
      <w:r w:rsidRPr="00785C54">
        <w:rPr>
          <w:szCs w:val="24"/>
        </w:rPr>
        <w:t>In some cases, the observation procedure obtains values for properties that are not characteristic of the type of the ultimate feature</w:t>
      </w:r>
      <w:r w:rsidR="008058B6">
        <w:rPr>
          <w:szCs w:val="24"/>
        </w:rPr>
        <w:t>.</w:t>
      </w:r>
    </w:p>
    <w:p w14:paraId="646F03FD"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6</w:t>
      </w:r>
      <w:r w:rsidRPr="00785C54">
        <w:rPr>
          <w:szCs w:val="24"/>
        </w:rPr>
        <w:tab/>
        <w:t xml:space="preserve">The salinity of water in a well is measured, the feature-of-interest of this well is an aquifer. However, the final target of the observation is the fluid body contained within the aquifer (see </w:t>
      </w:r>
      <w:r w:rsidRPr="00785C54">
        <w:rPr>
          <w:rStyle w:val="citefig"/>
          <w:szCs w:val="24"/>
          <w:shd w:val="clear" w:color="auto" w:fill="auto"/>
        </w:rPr>
        <w:t>Figure 8</w:t>
      </w:r>
      <w:r w:rsidRPr="00785C54">
        <w:rPr>
          <w:szCs w:val="24"/>
        </w:rPr>
        <w:t>).</w:t>
      </w:r>
    </w:p>
    <w:p w14:paraId="11F8E76A" w14:textId="77777777" w:rsidR="005B5EAD" w:rsidRPr="00785C54" w:rsidRDefault="005B5EAD" w:rsidP="00785C54">
      <w:pPr>
        <w:pStyle w:val="Heading4"/>
        <w:tabs>
          <w:tab w:val="left" w:pos="400"/>
          <w:tab w:val="left" w:pos="560"/>
          <w:tab w:val="left" w:pos="720"/>
          <w:tab w:val="left" w:pos="880"/>
          <w:tab w:val="left" w:pos="1080"/>
        </w:tabs>
        <w:autoSpaceDE w:val="0"/>
        <w:autoSpaceDN w:val="0"/>
        <w:adjustRightInd w:val="0"/>
        <w:rPr>
          <w:rFonts w:eastAsia="Times New Roman"/>
          <w:szCs w:val="24"/>
        </w:rPr>
      </w:pPr>
      <w:r w:rsidRPr="00785C54">
        <w:rPr>
          <w:rFonts w:eastAsia="Times New Roman"/>
          <w:szCs w:val="24"/>
        </w:rPr>
        <w:t>Observed property is a proxy</w:t>
      </w:r>
    </w:p>
    <w:p w14:paraId="14D29392" w14:textId="77777777" w:rsidR="005B5EAD" w:rsidRPr="00785C54" w:rsidRDefault="005B5EAD" w:rsidP="00785C54">
      <w:pPr>
        <w:pStyle w:val="BodyText"/>
        <w:autoSpaceDE w:val="0"/>
        <w:autoSpaceDN w:val="0"/>
        <w:adjustRightInd w:val="0"/>
        <w:rPr>
          <w:szCs w:val="24"/>
        </w:rPr>
      </w:pPr>
      <w:r w:rsidRPr="00785C54">
        <w:rPr>
          <w:szCs w:val="24"/>
        </w:rPr>
        <w:t>The procedure for obtaining values of the property of interest may be indirect, relying on direct observation of a more convenient parameter which is a proxy for the property of interest. Application of an algorithm or processing chain obtains an estimate of the ultimate property of interest.</w:t>
      </w:r>
    </w:p>
    <w:p w14:paraId="6D73F525" w14:textId="77777777" w:rsidR="005B5EAD" w:rsidRPr="00785C54" w:rsidRDefault="005B5EAD" w:rsidP="00785C54">
      <w:pPr>
        <w:pStyle w:val="BodyText"/>
        <w:autoSpaceDE w:val="0"/>
        <w:autoSpaceDN w:val="0"/>
        <w:adjustRightInd w:val="0"/>
        <w:rPr>
          <w:szCs w:val="24"/>
        </w:rPr>
      </w:pPr>
      <w:r w:rsidRPr="00785C54">
        <w:rPr>
          <w:szCs w:val="24"/>
        </w:rPr>
        <w:t>The observation model requires that the feature-of-interest of the initial observation be of a type that carries the observed property within its properties. Thus, if the proxy property is not a member of the ultimate feature-of-interest, a proxy feature with a suitable model shall be involved.</w:t>
      </w:r>
    </w:p>
    <w:p w14:paraId="1490739F" w14:textId="173CB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 xml:space="preserve">A </w:t>
      </w:r>
      <w:commentRangeStart w:id="108"/>
      <w:r w:rsidRPr="00785C54">
        <w:rPr>
          <w:szCs w:val="24"/>
        </w:rPr>
        <w:t xml:space="preserve">remote sensing observation </w:t>
      </w:r>
      <w:r w:rsidR="002A0086">
        <w:rPr>
          <w:szCs w:val="24"/>
        </w:rPr>
        <w:t>can potentially</w:t>
      </w:r>
      <w:r w:rsidR="002A0086" w:rsidRPr="00785C54">
        <w:rPr>
          <w:szCs w:val="24"/>
        </w:rPr>
        <w:t xml:space="preserve"> </w:t>
      </w:r>
      <w:r w:rsidRPr="00785C54">
        <w:rPr>
          <w:szCs w:val="24"/>
        </w:rPr>
        <w:t>obtain the reflectance colour</w:t>
      </w:r>
      <w:commentRangeEnd w:id="108"/>
      <w:r w:rsidR="008058B6">
        <w:rPr>
          <w:rStyle w:val="CommentReference"/>
          <w:rFonts w:eastAsia="MS Mincho"/>
          <w:lang w:eastAsia="ja-JP"/>
        </w:rPr>
        <w:commentReference w:id="108"/>
      </w:r>
      <w:r w:rsidRPr="00785C54">
        <w:rPr>
          <w:szCs w:val="24"/>
        </w:rPr>
        <w:t>, when the investigation is actually interested in vegetation type and quality. The feature which contains reflectance colour is a scene or swath, while the feature carrying vegetation properties is a parcel or tract.</w:t>
      </w:r>
    </w:p>
    <w:p w14:paraId="04B052E3" w14:textId="0F5714CB"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 xml:space="preserve">The direct value coming from a sensor </w:t>
      </w:r>
      <w:r w:rsidR="008058B6">
        <w:rPr>
          <w:szCs w:val="24"/>
        </w:rPr>
        <w:t>can</w:t>
      </w:r>
      <w:r w:rsidR="008058B6" w:rsidRPr="00785C54">
        <w:rPr>
          <w:szCs w:val="24"/>
        </w:rPr>
        <w:t xml:space="preserve"> </w:t>
      </w:r>
      <w:r w:rsidRPr="00785C54">
        <w:rPr>
          <w:szCs w:val="24"/>
        </w:rPr>
        <w:t>be quantified as a voltage, whereas the observed property represented by this voltage is the physiochemical value being observed by the sensor (ex: pH).</w:t>
      </w:r>
    </w:p>
    <w:p w14:paraId="7B6883CF" w14:textId="77777777" w:rsidR="005B5EAD" w:rsidRPr="00785C54" w:rsidRDefault="005B5EAD" w:rsidP="00785C54">
      <w:pPr>
        <w:pStyle w:val="Heading4"/>
        <w:tabs>
          <w:tab w:val="left" w:pos="400"/>
          <w:tab w:val="left" w:pos="560"/>
          <w:tab w:val="left" w:pos="720"/>
          <w:tab w:val="left" w:pos="880"/>
          <w:tab w:val="left" w:pos="1080"/>
        </w:tabs>
        <w:autoSpaceDE w:val="0"/>
        <w:autoSpaceDN w:val="0"/>
        <w:adjustRightInd w:val="0"/>
        <w:rPr>
          <w:rFonts w:eastAsia="Times New Roman"/>
          <w:szCs w:val="24"/>
        </w:rPr>
      </w:pPr>
      <w:r w:rsidRPr="00785C54">
        <w:rPr>
          <w:rFonts w:eastAsia="Times New Roman"/>
          <w:szCs w:val="24"/>
        </w:rPr>
        <w:t>Combination</w:t>
      </w:r>
    </w:p>
    <w:p w14:paraId="7395A8FD" w14:textId="77777777" w:rsidR="005B5EAD" w:rsidRPr="00785C54" w:rsidRDefault="005B5EAD" w:rsidP="00785C54">
      <w:pPr>
        <w:pStyle w:val="BodyText"/>
        <w:autoSpaceDE w:val="0"/>
        <w:autoSpaceDN w:val="0"/>
        <w:adjustRightInd w:val="0"/>
        <w:rPr>
          <w:szCs w:val="24"/>
        </w:rPr>
      </w:pPr>
      <w:r w:rsidRPr="00785C54">
        <w:rPr>
          <w:szCs w:val="24"/>
        </w:rPr>
        <w:t>These variations may be combined if exhaustive observation of the domain feature is impractical, and direct measurement is of a proxy property.</w:t>
      </w:r>
    </w:p>
    <w:p w14:paraId="4F80D770" w14:textId="7C5132BB"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For certain styles of mineralization, the gold concentration of rocks in a region </w:t>
      </w:r>
      <w:r w:rsidR="009061F0">
        <w:rPr>
          <w:szCs w:val="24"/>
        </w:rPr>
        <w:t>can</w:t>
      </w:r>
      <w:r w:rsidRPr="00785C54">
        <w:rPr>
          <w:szCs w:val="24"/>
        </w:rPr>
        <w:t xml:space="preserve"> be estimated through measurement of a related element (e.g.</w:t>
      </w:r>
      <w:r w:rsidR="006C645F">
        <w:rPr>
          <w:szCs w:val="24"/>
        </w:rPr>
        <w:t>,</w:t>
      </w:r>
      <w:r w:rsidRPr="00785C54">
        <w:rPr>
          <w:szCs w:val="24"/>
        </w:rPr>
        <w:t xml:space="preserve"> copper), in a specimen of gravel collected from a stream that drains part of the region. The gravel samples the rocks in the catchment of the stream, i.e.</w:t>
      </w:r>
      <w:ins w:id="109" w:author="Katharina Schleidt" w:date="2022-10-25T18:11:00Z">
        <w:r w:rsidR="008620B7">
          <w:rPr>
            <w:szCs w:val="24"/>
          </w:rPr>
          <w:t>,</w:t>
        </w:r>
      </w:ins>
      <w:r w:rsidRPr="00785C54">
        <w:rPr>
          <w:szCs w:val="24"/>
        </w:rPr>
        <w:t xml:space="preserve"> in the stream bed and upslope.</w:t>
      </w:r>
    </w:p>
    <w:p w14:paraId="1CD5C25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0" w:name="_Toc117602355"/>
      <w:r w:rsidRPr="00785C54">
        <w:rPr>
          <w:rFonts w:eastAsia="Times New Roman"/>
          <w:szCs w:val="24"/>
        </w:rPr>
        <w:lastRenderedPageBreak/>
        <w:t>Role of Sample</w:t>
      </w:r>
      <w:bookmarkEnd w:id="110"/>
    </w:p>
    <w:p w14:paraId="4F8CAD70" w14:textId="22A4660F" w:rsidR="005B5EAD" w:rsidRPr="00785C54" w:rsidRDefault="005B5EAD" w:rsidP="00785C54">
      <w:pPr>
        <w:pStyle w:val="BodyText"/>
        <w:autoSpaceDE w:val="0"/>
        <w:autoSpaceDN w:val="0"/>
        <w:adjustRightInd w:val="0"/>
        <w:rPr>
          <w:szCs w:val="24"/>
        </w:rPr>
      </w:pPr>
      <w:r w:rsidRPr="00785C54">
        <w:rPr>
          <w:szCs w:val="24"/>
        </w:rPr>
        <w:t>Samples are artefacts of an observational strategy and have no significant function outside of their role in the observation process. The physical characteristics of the samples themselves are of little interest, except perhaps to the manager of a sampling campaign.</w:t>
      </w:r>
    </w:p>
    <w:p w14:paraId="62E67FDF" w14:textId="66915B08"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 xml:space="preserve">In various countries/domains, terms like “site” and station” are encountered. These usually correspond to an identifiable locality where a monitoring facility (host, platform, </w:t>
      </w:r>
      <w:r w:rsidR="008058B6">
        <w:rPr>
          <w:szCs w:val="24"/>
        </w:rPr>
        <w:t>etc.</w:t>
      </w:r>
      <w:r w:rsidR="008058B6" w:rsidRPr="00785C54">
        <w:rPr>
          <w:szCs w:val="24"/>
        </w:rPr>
        <w:t xml:space="preserve">) </w:t>
      </w:r>
      <w:r w:rsidRPr="00785C54">
        <w:rPr>
          <w:szCs w:val="24"/>
        </w:rPr>
        <w:t>has been established,</w:t>
      </w:r>
      <w:r w:rsidR="008058B6">
        <w:rPr>
          <w:szCs w:val="24"/>
        </w:rPr>
        <w:t xml:space="preserve"> or</w:t>
      </w:r>
      <w:r w:rsidRPr="00785C54">
        <w:rPr>
          <w:szCs w:val="24"/>
        </w:rPr>
        <w:t xml:space="preserve"> sensors or other measurement devices (observers) have been deployed to acquire observations on a given observable property applying a specific procedure. In the context of the observation model, the spatial sample (both proximate and ultimate) connotes </w:t>
      </w:r>
      <w:commentRangeStart w:id="111"/>
      <w:r w:rsidRPr="00785C54">
        <w:rPr>
          <w:szCs w:val="24"/>
        </w:rPr>
        <w:t>the world in the vicinity of the observer/sampler</w:t>
      </w:r>
      <w:commentRangeEnd w:id="111"/>
      <w:r w:rsidR="008058B6">
        <w:rPr>
          <w:rStyle w:val="CommentReference"/>
          <w:rFonts w:eastAsia="MS Mincho"/>
          <w:lang w:eastAsia="ja-JP"/>
        </w:rPr>
        <w:commentReference w:id="111"/>
      </w:r>
      <w:r w:rsidRPr="00785C54">
        <w:rPr>
          <w:szCs w:val="24"/>
        </w:rPr>
        <w:t>, so the observed properties relate to the physical medium at the observer/sampler described by the sample, and not to any physical artefact such as a mooring, buoy, benchmark, monument, well, and so forth that</w:t>
      </w:r>
      <w:r w:rsidR="008058B6">
        <w:rPr>
          <w:szCs w:val="24"/>
        </w:rPr>
        <w:t xml:space="preserve"> are potentially</w:t>
      </w:r>
      <w:r w:rsidRPr="00785C54">
        <w:rPr>
          <w:szCs w:val="24"/>
        </w:rPr>
        <w:t xml:space="preserve"> described by Host.</w:t>
      </w:r>
    </w:p>
    <w:p w14:paraId="3FC47437" w14:textId="36A507D1"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In some domains, elements are taken from their natural environment (</w:t>
      </w:r>
      <w:r w:rsidRPr="00083060">
        <w:rPr>
          <w:i/>
          <w:szCs w:val="24"/>
        </w:rPr>
        <w:t>ex</w:t>
      </w:r>
      <w:r w:rsidR="008058B6" w:rsidRPr="00083060">
        <w:rPr>
          <w:i/>
          <w:szCs w:val="24"/>
        </w:rPr>
        <w:t xml:space="preserve"> </w:t>
      </w:r>
      <w:r w:rsidRPr="00083060">
        <w:rPr>
          <w:i/>
          <w:szCs w:val="24"/>
        </w:rPr>
        <w:t>situ</w:t>
      </w:r>
      <w:r w:rsidRPr="00785C54">
        <w:rPr>
          <w:szCs w:val="24"/>
        </w:rPr>
        <w:t xml:space="preserve">) curated and preserved for the purpose of keeping a trace of their existence. Examples are biodiversity studies, crop seed preservation, and so forth. In those cases, the material samples considered are called specimen. That’s why the class named </w:t>
      </w:r>
      <w:proofErr w:type="spellStart"/>
      <w:r w:rsidRPr="00785C54">
        <w:rPr>
          <w:szCs w:val="24"/>
        </w:rPr>
        <w:t>SF_Specimen</w:t>
      </w:r>
      <w:proofErr w:type="spellEnd"/>
      <w:r w:rsidRPr="00785C54">
        <w:rPr>
          <w:szCs w:val="24"/>
        </w:rPr>
        <w:t xml:space="preserve"> in the previous version of the standard is renamed </w:t>
      </w:r>
      <w:del w:id="112" w:author="Katharina Schleidt" w:date="2022-10-25T18:41:00Z">
        <w:r w:rsidRPr="00785C54" w:rsidDel="00AE71F0">
          <w:rPr>
            <w:szCs w:val="24"/>
          </w:rPr>
          <w:delText xml:space="preserve">into </w:delText>
        </w:r>
      </w:del>
      <w:proofErr w:type="spellStart"/>
      <w:r w:rsidRPr="00785C54">
        <w:rPr>
          <w:szCs w:val="24"/>
        </w:rPr>
        <w:t>MaterialSample</w:t>
      </w:r>
      <w:proofErr w:type="spellEnd"/>
      <w:r w:rsidRPr="00785C54">
        <w:rPr>
          <w:szCs w:val="24"/>
        </w:rPr>
        <w:t xml:space="preserve"> in this </w:t>
      </w:r>
      <w:del w:id="113" w:author="Katharina Schleidt" w:date="2022-10-25T18:41:00Z">
        <w:r w:rsidRPr="00785C54" w:rsidDel="00AE71F0">
          <w:rPr>
            <w:szCs w:val="24"/>
          </w:rPr>
          <w:delText xml:space="preserve">updated </w:delText>
        </w:r>
      </w:del>
      <w:r w:rsidRPr="00785C54">
        <w:rPr>
          <w:szCs w:val="24"/>
        </w:rPr>
        <w:t>version.</w:t>
      </w:r>
    </w:p>
    <w:p w14:paraId="6EAB3287" w14:textId="328FF633"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3</w:t>
      </w:r>
      <w:r w:rsidRPr="00785C54">
        <w:rPr>
          <w:szCs w:val="24"/>
        </w:rPr>
        <w:tab/>
        <w:t>Statistical samples usually apply to populations or other sets, of which</w:t>
      </w:r>
      <w:ins w:id="114" w:author="Katharina Schleidt" w:date="2022-10-25T18:42:00Z">
        <w:r w:rsidR="00AE71F0">
          <w:rPr>
            <w:szCs w:val="24"/>
          </w:rPr>
          <w:t xml:space="preserve"> a</w:t>
        </w:r>
      </w:ins>
      <w:r w:rsidRPr="00785C54">
        <w:rPr>
          <w:szCs w:val="24"/>
        </w:rPr>
        <w:t xml:space="preserve"> certain subset </w:t>
      </w:r>
      <w:r w:rsidR="008058B6">
        <w:rPr>
          <w:szCs w:val="24"/>
        </w:rPr>
        <w:t>can</w:t>
      </w:r>
      <w:r w:rsidR="008058B6" w:rsidRPr="00785C54">
        <w:rPr>
          <w:szCs w:val="24"/>
        </w:rPr>
        <w:t xml:space="preserve"> </w:t>
      </w:r>
      <w:r w:rsidRPr="00785C54">
        <w:rPr>
          <w:szCs w:val="24"/>
        </w:rPr>
        <w:t>be of specific interest.</w:t>
      </w:r>
    </w:p>
    <w:p w14:paraId="38BE4900" w14:textId="3E6ECCF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A transient spatial sample, such as a ship</w:t>
      </w:r>
      <w:del w:id="115" w:author="Katharina Schleidt" w:date="2022-10-25T18:42:00Z">
        <w:r w:rsidRPr="00785C54" w:rsidDel="00AE71F0">
          <w:rPr>
            <w:szCs w:val="24"/>
          </w:rPr>
          <w:delText>s</w:delText>
        </w:r>
      </w:del>
      <w:r w:rsidRPr="00785C54">
        <w:rPr>
          <w:szCs w:val="24"/>
        </w:rPr>
        <w:t xml:space="preserve">-track or flight-line, </w:t>
      </w:r>
      <w:r w:rsidR="008058B6">
        <w:rPr>
          <w:szCs w:val="24"/>
        </w:rPr>
        <w:t>can</w:t>
      </w:r>
      <w:r w:rsidR="008058B6" w:rsidRPr="00785C54">
        <w:rPr>
          <w:szCs w:val="24"/>
        </w:rPr>
        <w:t xml:space="preserve"> </w:t>
      </w:r>
      <w:r w:rsidRPr="00785C54">
        <w:rPr>
          <w:szCs w:val="24"/>
        </w:rPr>
        <w:t>be identified and described, but is unlikely to be revisited exactly.</w:t>
      </w:r>
    </w:p>
    <w:p w14:paraId="77034476" w14:textId="075F4FEB" w:rsidR="005B5EAD" w:rsidRPr="00785C54" w:rsidRDefault="005B5EAD" w:rsidP="00785C54">
      <w:pPr>
        <w:pStyle w:val="BodyText"/>
        <w:autoSpaceDE w:val="0"/>
        <w:autoSpaceDN w:val="0"/>
        <w:adjustRightInd w:val="0"/>
        <w:rPr>
          <w:szCs w:val="24"/>
        </w:rPr>
      </w:pPr>
      <w:r w:rsidRPr="00785C54">
        <w:rPr>
          <w:szCs w:val="24"/>
        </w:rPr>
        <w:t xml:space="preserve">A sample is intended to sample some object in an application domain. However, in some cases the identity, and even the exact type, of the sampled object </w:t>
      </w:r>
      <w:r w:rsidR="002A0086" w:rsidRPr="002A0086">
        <w:rPr>
          <w:szCs w:val="24"/>
        </w:rPr>
        <w:t>is not</w:t>
      </w:r>
      <w:r w:rsidRPr="00785C54">
        <w:rPr>
          <w:szCs w:val="24"/>
        </w:rPr>
        <w:t xml:space="preserve"> known when observations are made using the sample.</w:t>
      </w:r>
    </w:p>
    <w:p w14:paraId="53665D4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6" w:name="_Toc117602356"/>
      <w:r w:rsidRPr="00785C54">
        <w:rPr>
          <w:rFonts w:eastAsia="Times New Roman"/>
          <w:szCs w:val="24"/>
        </w:rPr>
        <w:t>Sampling process</w:t>
      </w:r>
      <w:bookmarkEnd w:id="116"/>
    </w:p>
    <w:p w14:paraId="19162552" w14:textId="77777777" w:rsidR="005B5EAD" w:rsidRPr="00785C54" w:rsidRDefault="005B5EAD" w:rsidP="00785C54">
      <w:pPr>
        <w:pStyle w:val="BodyText"/>
        <w:autoSpaceDE w:val="0"/>
        <w:autoSpaceDN w:val="0"/>
        <w:adjustRightInd w:val="0"/>
        <w:rPr>
          <w:szCs w:val="24"/>
        </w:rPr>
      </w:pPr>
      <w:r w:rsidRPr="00785C54">
        <w:rPr>
          <w:szCs w:val="24"/>
        </w:rPr>
        <w:t>Understanding the process by which samples are obtained is often essential to understanding the context of subsequent measurements on this object (feature-of-interest). Different sampling strategies can provide vastly different samples, in turn leading to different result values in observations pertaining to these samples.</w:t>
      </w:r>
    </w:p>
    <w:p w14:paraId="01A2862C" w14:textId="77777777" w:rsidR="005B5EAD" w:rsidRPr="00785C54" w:rsidRDefault="005B5EAD" w:rsidP="00785C54">
      <w:pPr>
        <w:pStyle w:val="BodyText"/>
        <w:autoSpaceDE w:val="0"/>
        <w:autoSpaceDN w:val="0"/>
        <w:adjustRightInd w:val="0"/>
        <w:rPr>
          <w:szCs w:val="24"/>
        </w:rPr>
      </w:pPr>
      <w:r w:rsidRPr="00785C54">
        <w:rPr>
          <w:szCs w:val="24"/>
        </w:rPr>
        <w:t>A sample is created through the act of sampling, whereby a sampler follows a defined procedure in order to identify and/or extract representative samples from the ultimate feature-of-interest.</w:t>
      </w:r>
    </w:p>
    <w:p w14:paraId="5301EF1F" w14:textId="77777777" w:rsidR="005B5EAD" w:rsidRPr="00785C54" w:rsidRDefault="005B5EAD" w:rsidP="00785C54">
      <w:pPr>
        <w:pStyle w:val="BodyText"/>
        <w:autoSpaceDE w:val="0"/>
        <w:autoSpaceDN w:val="0"/>
        <w:adjustRightInd w:val="0"/>
        <w:rPr>
          <w:szCs w:val="24"/>
        </w:rPr>
      </w:pPr>
      <w:r w:rsidRPr="00785C54">
        <w:rPr>
          <w:szCs w:val="24"/>
        </w:rPr>
        <w:t>The nature of the sampler varies by sampling strategy; at one end of the spectrum the sampler can be a sensor or other automated measurement device; at the other end of the spectrum the sampler can be a human being providing observations or taking part in a biodiversity survey campaign.</w:t>
      </w:r>
    </w:p>
    <w:p w14:paraId="0C3F4764" w14:textId="77777777" w:rsidR="005B5EAD" w:rsidRPr="00785C54" w:rsidRDefault="005B5EAD" w:rsidP="00785C54">
      <w:pPr>
        <w:pStyle w:val="BodyText"/>
        <w:autoSpaceDE w:val="0"/>
        <w:autoSpaceDN w:val="0"/>
        <w:adjustRightInd w:val="0"/>
        <w:rPr>
          <w:szCs w:val="24"/>
        </w:rPr>
      </w:pPr>
      <w:r w:rsidRPr="00785C54">
        <w:rPr>
          <w:szCs w:val="24"/>
        </w:rPr>
        <w:t>As a dependence on the sampling strategy, a sampling procedure appropriate to the sampling act to be performed must be selected and defined. For the provision of fine-grained information pertaining to the sampling process, multiple sampling procedures can be applied to one sampling act. Multiple sampling procedures may also be required for the case where one sampling process classifies samples in accordance with multiple criteria.</w:t>
      </w:r>
    </w:p>
    <w:p w14:paraId="72A27F12" w14:textId="326D8901"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 xml:space="preserve">When performing observations on populations, these </w:t>
      </w:r>
      <w:r w:rsidR="008058B6">
        <w:rPr>
          <w:szCs w:val="24"/>
        </w:rPr>
        <w:t xml:space="preserve">are perhaps </w:t>
      </w:r>
      <w:r w:rsidRPr="00785C54">
        <w:rPr>
          <w:szCs w:val="24"/>
        </w:rPr>
        <w:t xml:space="preserve">first be sampled by gender and age. Sampling </w:t>
      </w:r>
      <w:r w:rsidR="008058B6">
        <w:rPr>
          <w:szCs w:val="24"/>
        </w:rPr>
        <w:t>p</w:t>
      </w:r>
      <w:r w:rsidRPr="00785C54">
        <w:rPr>
          <w:szCs w:val="24"/>
        </w:rPr>
        <w:t>rocedures describing the criteria utilized for gender and age classification can be provided individually.</w:t>
      </w:r>
    </w:p>
    <w:p w14:paraId="5EF1DB22" w14:textId="77777777" w:rsidR="005B5EAD" w:rsidRPr="00785C54" w:rsidRDefault="005B5EAD" w:rsidP="00785C54">
      <w:pPr>
        <w:pStyle w:val="BodyText"/>
        <w:autoSpaceDE w:val="0"/>
        <w:autoSpaceDN w:val="0"/>
        <w:adjustRightInd w:val="0"/>
        <w:rPr>
          <w:szCs w:val="24"/>
        </w:rPr>
      </w:pPr>
      <w:r w:rsidRPr="00785C54">
        <w:rPr>
          <w:szCs w:val="24"/>
        </w:rPr>
        <w:t>A sampling event may involve very different samples, whereby some of these samples may serve purely to provide contextual information pertaining to the sampling event.</w:t>
      </w:r>
    </w:p>
    <w:p w14:paraId="7F70A275"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When sampling water from a river, information on the meteorology at the time of sampling may be relevant for the interpretation of measurements obtained on the water sample.</w:t>
      </w:r>
    </w:p>
    <w:p w14:paraId="1F154D0E"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7" w:name="_Toc117602357"/>
      <w:r w:rsidRPr="00785C54">
        <w:rPr>
          <w:rFonts w:eastAsia="Times New Roman"/>
          <w:szCs w:val="24"/>
        </w:rPr>
        <w:lastRenderedPageBreak/>
        <w:t>Classification of samples</w:t>
      </w:r>
      <w:bookmarkEnd w:id="117"/>
    </w:p>
    <w:p w14:paraId="0F39D0F4" w14:textId="77777777" w:rsidR="005B5EAD" w:rsidRPr="00785C54" w:rsidRDefault="005B5EAD" w:rsidP="00785C54">
      <w:pPr>
        <w:pStyle w:val="BodyText"/>
        <w:autoSpaceDE w:val="0"/>
        <w:autoSpaceDN w:val="0"/>
        <w:adjustRightInd w:val="0"/>
        <w:rPr>
          <w:szCs w:val="24"/>
        </w:rPr>
      </w:pPr>
      <w:r w:rsidRPr="00785C54">
        <w:rPr>
          <w:szCs w:val="24"/>
        </w:rPr>
        <w:t>A small number of common sampling patterns, similar across domains, provide a basis for processing and portrayal tools, and depend particularly on the geometry of the sample design. These provide a basis for processing and portrayal tools which are similar across domains, and depend particularly on the geometry of the sample design. Common names for sampling features include specimen, sample, site, profile, transect, path, swath and scene.</w:t>
      </w:r>
    </w:p>
    <w:p w14:paraId="3811E354" w14:textId="77777777" w:rsidR="005B5EAD" w:rsidRPr="00785C54" w:rsidRDefault="005B5EAD" w:rsidP="00785C54">
      <w:pPr>
        <w:pStyle w:val="BodyText"/>
        <w:autoSpaceDE w:val="0"/>
        <w:autoSpaceDN w:val="0"/>
        <w:adjustRightInd w:val="0"/>
        <w:rPr>
          <w:szCs w:val="24"/>
        </w:rPr>
      </w:pPr>
      <w:r w:rsidRPr="00785C54">
        <w:rPr>
          <w:szCs w:val="24"/>
        </w:rPr>
        <w:t>Spatial sampling is classified primarily by the topological dimension. Material samples may provide information on their original source location, but are more often characterized by their size and storage location.</w:t>
      </w:r>
    </w:p>
    <w:p w14:paraId="214ADA52" w14:textId="77777777" w:rsidR="005B5EAD" w:rsidRPr="00785C54" w:rsidRDefault="005B5EAD" w:rsidP="00785C54">
      <w:pPr>
        <w:pStyle w:val="BodyText"/>
        <w:autoSpaceDE w:val="0"/>
        <w:autoSpaceDN w:val="0"/>
        <w:adjustRightInd w:val="0"/>
        <w:rPr>
          <w:szCs w:val="24"/>
        </w:rPr>
      </w:pPr>
      <w:r w:rsidRPr="00785C54">
        <w:rPr>
          <w:szCs w:val="24"/>
        </w:rPr>
        <w:t>In addition, various preparation steps may be performed on samples both before and after observations are performed on the sample.</w:t>
      </w:r>
    </w:p>
    <w:p w14:paraId="4FA6363C" w14:textId="77777777" w:rsidR="005B5EAD" w:rsidRPr="00785C54" w:rsidRDefault="005B5EAD" w:rsidP="00785C54">
      <w:pPr>
        <w:pStyle w:val="BodyText"/>
        <w:autoSpaceDE w:val="0"/>
        <w:autoSpaceDN w:val="0"/>
        <w:adjustRightInd w:val="0"/>
        <w:rPr>
          <w:szCs w:val="24"/>
        </w:rPr>
      </w:pPr>
      <w:r w:rsidRPr="00785C54">
        <w:rPr>
          <w:szCs w:val="24"/>
        </w:rPr>
        <w:t>Additional information on provenance, curation and methods of archiving a sample has been delegated to external standards that may be referenced via the ‘metadata’ association that can be provided for all types contained within the Sampling model.</w:t>
      </w:r>
    </w:p>
    <w:p w14:paraId="367B6959"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18" w:name="_Toc117602358"/>
      <w:r w:rsidRPr="00785C54">
        <w:rPr>
          <w:rFonts w:eastAsia="Times New Roman"/>
          <w:szCs w:val="24"/>
        </w:rPr>
        <w:t>Alignment between Observation, Sample and domain models</w:t>
      </w:r>
      <w:bookmarkEnd w:id="118"/>
    </w:p>
    <w:p w14:paraId="37855519"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9" w:name="_Toc117602359"/>
      <w:r w:rsidRPr="00785C54">
        <w:rPr>
          <w:rFonts w:eastAsia="Times New Roman"/>
          <w:szCs w:val="24"/>
        </w:rPr>
        <w:t>Model consistency</w:t>
      </w:r>
      <w:bookmarkEnd w:id="119"/>
    </w:p>
    <w:p w14:paraId="111E6ACA" w14:textId="15F0649A" w:rsidR="005B5EAD" w:rsidRPr="00785C54" w:rsidRDefault="005B5EAD" w:rsidP="00785C54">
      <w:pPr>
        <w:pStyle w:val="BodyText"/>
        <w:autoSpaceDE w:val="0"/>
        <w:autoSpaceDN w:val="0"/>
        <w:adjustRightInd w:val="0"/>
        <w:rPr>
          <w:szCs w:val="24"/>
        </w:rPr>
      </w:pPr>
      <w:r w:rsidRPr="00785C54">
        <w:rPr>
          <w:szCs w:val="24"/>
        </w:rPr>
        <w:t>The type of the feature-of-interest is defined in an application schema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This may be part of a domain model, or may be from a cross-domain model, such as Sample (</w:t>
      </w:r>
      <w:r w:rsidRPr="00785C54">
        <w:rPr>
          <w:rStyle w:val="citesec"/>
          <w:szCs w:val="24"/>
          <w:shd w:val="clear" w:color="auto" w:fill="auto"/>
        </w:rPr>
        <w:t>Clause 11</w:t>
      </w:r>
      <w:r w:rsidRPr="00785C54">
        <w:rPr>
          <w:szCs w:val="24"/>
        </w:rPr>
        <w:t>). The feature type defines its set of characteristics as properties. For consistency, the feature-of-interest shall carry the observed property as part of the definition of its type (e.g.</w:t>
      </w:r>
      <w:r w:rsidR="006C645F">
        <w:rPr>
          <w:szCs w:val="24"/>
        </w:rPr>
        <w:t>,</w:t>
      </w:r>
      <w:r w:rsidRPr="00785C54">
        <w:rPr>
          <w:szCs w:val="24"/>
        </w:rPr>
        <w:t xml:space="preserve"> </w:t>
      </w:r>
      <w:r w:rsidRPr="00785C54">
        <w:rPr>
          <w:rStyle w:val="citefig"/>
          <w:szCs w:val="24"/>
          <w:shd w:val="clear" w:color="auto" w:fill="auto"/>
        </w:rPr>
        <w:t>Figure 4</w:t>
      </w:r>
      <w:r w:rsidRPr="00785C54">
        <w:rPr>
          <w:szCs w:val="24"/>
        </w:rPr>
        <w:t>).</w:t>
      </w:r>
    </w:p>
    <w:p w14:paraId="56F37E87"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A pallet with the characteristic mass is to be described via a feature model. In the simplest form, an interface “Pallet” may be defined as having the attribute “mass” of type “Measure” describing the mass characteristic of the pallet being described (</w:t>
      </w:r>
      <w:r w:rsidRPr="00785C54">
        <w:rPr>
          <w:rStyle w:val="citefig"/>
          <w:szCs w:val="24"/>
          <w:shd w:val="clear" w:color="auto" w:fill="auto"/>
        </w:rPr>
        <w:t>Figure 3</w:t>
      </w:r>
      <w:r w:rsidRPr="00785C54">
        <w:rPr>
          <w:szCs w:val="24"/>
        </w:rPr>
        <w:t>). However, when using this direct approach, no further measurement metadata is available, only the numeric mass is provided together with the unit of measurement.</w:t>
      </w:r>
    </w:p>
    <w:p w14:paraId="5649F541" w14:textId="2F2DAA3B" w:rsidR="005B5EAD" w:rsidRDefault="00C04100" w:rsidP="002D0861">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noProof/>
          <w:szCs w:val="24"/>
        </w:rPr>
        <w:drawing>
          <wp:inline distT="0" distB="0" distL="0" distR="0" wp14:anchorId="6F7EEEF4" wp14:editId="2AC214A6">
            <wp:extent cx="2184400" cy="2311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44">
                      <a:extLst>
                        <a:ext uri="{28A0092B-C50C-407E-A947-70E740481C1C}">
                          <a14:useLocalDpi xmlns:a14="http://schemas.microsoft.com/office/drawing/2010/main" val="0"/>
                        </a:ext>
                      </a:extLst>
                    </a:blip>
                    <a:stretch>
                      <a:fillRect/>
                    </a:stretch>
                  </pic:blipFill>
                  <pic:spPr>
                    <a:xfrm>
                      <a:off x="0" y="0"/>
                      <a:ext cx="2184400" cy="2311400"/>
                    </a:xfrm>
                    <a:prstGeom prst="rect">
                      <a:avLst/>
                    </a:prstGeom>
                  </pic:spPr>
                </pic:pic>
              </a:graphicData>
            </a:graphic>
          </wp:inline>
        </w:drawing>
      </w:r>
    </w:p>
    <w:p w14:paraId="74D69916" w14:textId="6993691D" w:rsidR="008058B6" w:rsidRPr="00785C54" w:rsidRDefault="008058B6" w:rsidP="00083060">
      <w:pPr>
        <w:pStyle w:val="Figurenote"/>
      </w:pPr>
      <w:r>
        <w:t>NOTE</w:t>
      </w:r>
      <w:r>
        <w:tab/>
        <w:t>Simple example for model consistency.</w:t>
      </w:r>
    </w:p>
    <w:p w14:paraId="6E52B440" w14:textId="1C361433" w:rsidR="005B5EAD" w:rsidRPr="00785C54" w:rsidRDefault="005B5EAD" w:rsidP="00785C54">
      <w:pPr>
        <w:pStyle w:val="Figuretitle"/>
        <w:autoSpaceDE w:val="0"/>
        <w:autoSpaceDN w:val="0"/>
        <w:adjustRightInd w:val="0"/>
        <w:outlineLvl w:val="0"/>
        <w:rPr>
          <w:szCs w:val="24"/>
        </w:rPr>
      </w:pPr>
      <w:r w:rsidRPr="00785C54">
        <w:rPr>
          <w:szCs w:val="24"/>
        </w:rPr>
        <w:t>Figure 3 — (Example) Pallet interface</w:t>
      </w:r>
    </w:p>
    <w:p w14:paraId="75D9DBD4" w14:textId="77777777" w:rsidR="005B5EAD" w:rsidRPr="00785C54" w:rsidRDefault="005B5EAD" w:rsidP="00785C54">
      <w:pPr>
        <w:pStyle w:val="BodyText"/>
        <w:autoSpaceDE w:val="0"/>
        <w:autoSpaceDN w:val="0"/>
        <w:adjustRightInd w:val="0"/>
        <w:rPr>
          <w:szCs w:val="24"/>
        </w:rPr>
      </w:pPr>
      <w:r w:rsidRPr="00785C54">
        <w:rPr>
          <w:szCs w:val="24"/>
        </w:rPr>
        <w:t>Alternatively, through utilization of the OMS model, an observation providing the value of this property for the feature being investigated may be utilized to fulfil the data requirements ensuing from the Pallet Interface. This approach makes it possible for the information system to ‘describe’ how the result (here mass value) was obtained together with the relevant value.</w:t>
      </w:r>
    </w:p>
    <w:p w14:paraId="41D35977" w14:textId="77777777" w:rsidR="005B5EAD" w:rsidRPr="00785C54" w:rsidRDefault="005B5EAD" w:rsidP="00785C54">
      <w:pPr>
        <w:pStyle w:val="BodyText"/>
        <w:autoSpaceDE w:val="0"/>
        <w:autoSpaceDN w:val="0"/>
        <w:adjustRightInd w:val="0"/>
        <w:rPr>
          <w:szCs w:val="24"/>
        </w:rPr>
      </w:pPr>
      <w:r w:rsidRPr="00785C54">
        <w:rPr>
          <w:szCs w:val="24"/>
        </w:rPr>
        <w:lastRenderedPageBreak/>
        <w:t xml:space="preserve">For this purpose, the observation shall have </w:t>
      </w:r>
      <w:proofErr w:type="spellStart"/>
      <w:r w:rsidRPr="00785C54">
        <w:rPr>
          <w:szCs w:val="24"/>
        </w:rPr>
        <w:t>observedProperty</w:t>
      </w:r>
      <w:proofErr w:type="spellEnd"/>
      <w:r w:rsidRPr="00785C54">
        <w:rPr>
          <w:szCs w:val="24"/>
        </w:rPr>
        <w:t xml:space="preserve"> “mass”, the result shall be of the type “Measure” and the scale (unit of measure) shall be suitable for mass measurements. Thus, the requirements ensuing from the Pallet Interface are fulfilled, while additional relevant measurement meta-information is also provided; model consistency has been ensured. This approach is illustrated in </w:t>
      </w:r>
      <w:r w:rsidRPr="00785C54">
        <w:rPr>
          <w:rStyle w:val="citefig"/>
          <w:szCs w:val="24"/>
          <w:shd w:val="clear" w:color="auto" w:fill="auto"/>
        </w:rPr>
        <w:t>Figure 4</w:t>
      </w:r>
      <w:r w:rsidRPr="00785C54">
        <w:rPr>
          <w:szCs w:val="24"/>
        </w:rPr>
        <w:t>.</w:t>
      </w:r>
    </w:p>
    <w:p w14:paraId="641BF109" w14:textId="61B1A3F2" w:rsidR="005B5EAD" w:rsidRPr="00785C54" w:rsidRDefault="007704A9"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56B4A728" wp14:editId="690296D9">
            <wp:extent cx="6191885" cy="3045460"/>
            <wp:effectExtent l="0" t="0" r="5715"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45">
                      <a:extLst>
                        <a:ext uri="{28A0092B-C50C-407E-A947-70E740481C1C}">
                          <a14:useLocalDpi xmlns:a14="http://schemas.microsoft.com/office/drawing/2010/main" val="0"/>
                        </a:ext>
                      </a:extLst>
                    </a:blip>
                    <a:stretch>
                      <a:fillRect/>
                    </a:stretch>
                  </pic:blipFill>
                  <pic:spPr>
                    <a:xfrm>
                      <a:off x="0" y="0"/>
                      <a:ext cx="6191885" cy="3045460"/>
                    </a:xfrm>
                    <a:prstGeom prst="rect">
                      <a:avLst/>
                    </a:prstGeom>
                  </pic:spPr>
                </pic:pic>
              </a:graphicData>
            </a:graphic>
          </wp:inline>
        </w:drawing>
      </w:r>
    </w:p>
    <w:p w14:paraId="65C52009" w14:textId="4BC2AACC" w:rsidR="008058B6" w:rsidRDefault="008058B6" w:rsidP="00083060">
      <w:pPr>
        <w:pStyle w:val="Figurenote"/>
      </w:pPr>
      <w:r>
        <w:t>NOTE</w:t>
      </w:r>
      <w:r>
        <w:tab/>
        <w:t>T</w:t>
      </w:r>
      <w:r w:rsidRPr="00785C54">
        <w:rPr>
          <w:szCs w:val="24"/>
        </w:rPr>
        <w:t>he observed property (mass) is a characteristic associated with the type of the feature-of-interest (Pallet) and the procedure and result type are also suitable</w:t>
      </w:r>
      <w:r>
        <w:rPr>
          <w:szCs w:val="24"/>
        </w:rPr>
        <w:t>.</w:t>
      </w:r>
    </w:p>
    <w:p w14:paraId="1EFAD910" w14:textId="425A6CB6" w:rsidR="005B5EAD" w:rsidRPr="00785C54" w:rsidRDefault="005B5EAD" w:rsidP="00785C54">
      <w:pPr>
        <w:pStyle w:val="Figuretitle"/>
        <w:autoSpaceDE w:val="0"/>
        <w:autoSpaceDN w:val="0"/>
        <w:adjustRightInd w:val="0"/>
        <w:outlineLvl w:val="0"/>
        <w:rPr>
          <w:szCs w:val="24"/>
        </w:rPr>
      </w:pPr>
      <w:r w:rsidRPr="00785C54">
        <w:rPr>
          <w:szCs w:val="24"/>
        </w:rPr>
        <w:t>Figure 4 — (Example) An observation with consistent properties</w:t>
      </w:r>
    </w:p>
    <w:p w14:paraId="1865F8C8" w14:textId="22096639" w:rsidR="005B5EAD" w:rsidRPr="00785C54" w:rsidRDefault="005D5C5A" w:rsidP="00785C54">
      <w:pPr>
        <w:pStyle w:val="BodyText"/>
        <w:autoSpaceDE w:val="0"/>
        <w:autoSpaceDN w:val="0"/>
        <w:adjustRightInd w:val="0"/>
        <w:rPr>
          <w:szCs w:val="24"/>
        </w:rPr>
      </w:pPr>
      <w:commentRangeStart w:id="120"/>
      <w:r>
        <w:rPr>
          <w:szCs w:val="24"/>
        </w:rPr>
        <w:t xml:space="preserve">Figure 5 </w:t>
      </w:r>
      <w:r w:rsidR="005B5EAD" w:rsidRPr="00785C54">
        <w:rPr>
          <w:szCs w:val="24"/>
        </w:rPr>
        <w:t xml:space="preserve">shows </w:t>
      </w:r>
      <w:commentRangeEnd w:id="120"/>
      <w:r w:rsidR="008058B6">
        <w:rPr>
          <w:rStyle w:val="CommentReference"/>
          <w:rFonts w:eastAsia="MS Mincho"/>
          <w:lang w:eastAsia="ja-JP"/>
        </w:rPr>
        <w:commentReference w:id="120"/>
      </w:r>
      <w:r w:rsidR="005B5EAD" w:rsidRPr="00785C54">
        <w:rPr>
          <w:szCs w:val="24"/>
        </w:rPr>
        <w:t>a complete representation of a mass observation. In addition to the basic information provided with the observation in the preceding diagram, information on the specific measurement device used is provided together with information on where this device was deployed as the observation was performed.</w:t>
      </w:r>
    </w:p>
    <w:p w14:paraId="1B05CC74" w14:textId="5DA365F5" w:rsidR="005B5EAD" w:rsidRDefault="007704A9"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5D5F95ED" wp14:editId="244E364A">
            <wp:extent cx="6191885" cy="3861435"/>
            <wp:effectExtent l="0" t="0" r="571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46">
                      <a:extLst>
                        <a:ext uri="{28A0092B-C50C-407E-A947-70E740481C1C}">
                          <a14:useLocalDpi xmlns:a14="http://schemas.microsoft.com/office/drawing/2010/main" val="0"/>
                        </a:ext>
                      </a:extLst>
                    </a:blip>
                    <a:stretch>
                      <a:fillRect/>
                    </a:stretch>
                  </pic:blipFill>
                  <pic:spPr>
                    <a:xfrm>
                      <a:off x="0" y="0"/>
                      <a:ext cx="6191885" cy="3861435"/>
                    </a:xfrm>
                    <a:prstGeom prst="rect">
                      <a:avLst/>
                    </a:prstGeom>
                  </pic:spPr>
                </pic:pic>
              </a:graphicData>
            </a:graphic>
          </wp:inline>
        </w:drawing>
      </w:r>
    </w:p>
    <w:p w14:paraId="65133B1F" w14:textId="20234242" w:rsidR="008058B6" w:rsidRPr="00785C54" w:rsidRDefault="008058B6" w:rsidP="00083060">
      <w:pPr>
        <w:pStyle w:val="Figurenote"/>
      </w:pPr>
      <w:r>
        <w:t>NOTE</w:t>
      </w:r>
      <w:r>
        <w:tab/>
        <w:t>F</w:t>
      </w:r>
      <w:r w:rsidRPr="00785C54">
        <w:t>or additional context, the Observer, Host and Deployment have been added</w:t>
      </w:r>
      <w:r>
        <w:t>.</w:t>
      </w:r>
    </w:p>
    <w:p w14:paraId="48812FAB" w14:textId="2CE55461" w:rsidR="005B5EAD" w:rsidRPr="00785C54" w:rsidRDefault="005B5EAD" w:rsidP="00785C54">
      <w:pPr>
        <w:pStyle w:val="Figuretitle"/>
        <w:autoSpaceDE w:val="0"/>
        <w:autoSpaceDN w:val="0"/>
        <w:adjustRightInd w:val="0"/>
        <w:outlineLvl w:val="0"/>
        <w:rPr>
          <w:szCs w:val="24"/>
        </w:rPr>
      </w:pPr>
      <w:r w:rsidRPr="00785C54">
        <w:rPr>
          <w:szCs w:val="24"/>
        </w:rPr>
        <w:t>Figure 5 — (Example) An observation with complete properties</w:t>
      </w:r>
    </w:p>
    <w:p w14:paraId="1F0E8F6F" w14:textId="74E2D4B8" w:rsidR="005B5EAD" w:rsidRPr="00785C54" w:rsidRDefault="005B5EAD" w:rsidP="00785C54">
      <w:pPr>
        <w:pStyle w:val="BodyText"/>
        <w:autoSpaceDE w:val="0"/>
        <w:autoSpaceDN w:val="0"/>
        <w:adjustRightInd w:val="0"/>
        <w:rPr>
          <w:szCs w:val="24"/>
        </w:rPr>
      </w:pPr>
      <w:r w:rsidRPr="00785C54">
        <w:rPr>
          <w:szCs w:val="24"/>
        </w:rPr>
        <w:t>An attribute from within the conceptual model can be instantiated as an Observation in the concrete realization. The attributes that have been defined for the domain feature within the interface, in the example “mass” and “</w:t>
      </w:r>
      <w:proofErr w:type="spellStart"/>
      <w:r w:rsidRPr="00785C54">
        <w:rPr>
          <w:szCs w:val="24"/>
        </w:rPr>
        <w:t>uom</w:t>
      </w:r>
      <w:proofErr w:type="spellEnd"/>
      <w:r w:rsidRPr="00785C54">
        <w:rPr>
          <w:szCs w:val="24"/>
        </w:rPr>
        <w:t xml:space="preserve">”, can be realized through the association of an </w:t>
      </w:r>
      <w:r w:rsidR="00D5345E">
        <w:rPr>
          <w:szCs w:val="24"/>
        </w:rPr>
        <w:t>O</w:t>
      </w:r>
      <w:r w:rsidR="00D5345E" w:rsidRPr="00785C54">
        <w:rPr>
          <w:szCs w:val="24"/>
        </w:rPr>
        <w:t xml:space="preserve">bservation </w:t>
      </w:r>
      <w:r w:rsidRPr="00785C54">
        <w:rPr>
          <w:szCs w:val="24"/>
        </w:rPr>
        <w:t>carrying this information. Formally, these two representations both realize the defined interface.</w:t>
      </w:r>
    </w:p>
    <w:p w14:paraId="0CA166C6" w14:textId="631E6870" w:rsidR="005B5EAD" w:rsidRPr="00785C54" w:rsidRDefault="005B5EAD" w:rsidP="00785C54">
      <w:pPr>
        <w:pStyle w:val="BodyText"/>
        <w:autoSpaceDE w:val="0"/>
        <w:autoSpaceDN w:val="0"/>
        <w:adjustRightInd w:val="0"/>
        <w:rPr>
          <w:szCs w:val="24"/>
        </w:rPr>
      </w:pPr>
      <w:r w:rsidRPr="00785C54">
        <w:rPr>
          <w:szCs w:val="24"/>
        </w:rPr>
        <w:t xml:space="preserve">Based on the use case, when modelling one must decide whether solely providing information of type ‘Measure’ with </w:t>
      </w:r>
      <w:proofErr w:type="spellStart"/>
      <w:r w:rsidRPr="00785C54">
        <w:rPr>
          <w:szCs w:val="24"/>
        </w:rPr>
        <w:t>uom</w:t>
      </w:r>
      <w:proofErr w:type="spellEnd"/>
      <w:r w:rsidRPr="00785C54">
        <w:rPr>
          <w:szCs w:val="24"/>
        </w:rPr>
        <w:t xml:space="preserve"> is sufficient for the domain considered. In some cases, the full OMS model is required to actually discover, exchange and reuse data properly. For example, a single attribute ‘lake surface’ will be sufficient for most mapping agency needs whereas a more thorough observation description of how that surface was measured and when (e.g.</w:t>
      </w:r>
      <w:r w:rsidR="007A0127">
        <w:rPr>
          <w:szCs w:val="24"/>
        </w:rPr>
        <w:t>,</w:t>
      </w:r>
      <w:r w:rsidRPr="00785C54">
        <w:rPr>
          <w:szCs w:val="24"/>
        </w:rPr>
        <w:t xml:space="preserve"> dam empty/full, rainfall observation</w:t>
      </w:r>
      <w:r w:rsidR="008058B6">
        <w:rPr>
          <w:szCs w:val="24"/>
        </w:rPr>
        <w:t>, etc.</w:t>
      </w:r>
      <w:r w:rsidRPr="00785C54">
        <w:rPr>
          <w:szCs w:val="24"/>
        </w:rPr>
        <w:t>) is important for water management needs.</w:t>
      </w:r>
    </w:p>
    <w:p w14:paraId="26F07E6A"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21" w:name="_Toc117602360"/>
      <w:r w:rsidRPr="00785C54">
        <w:rPr>
          <w:rFonts w:eastAsia="Times New Roman"/>
          <w:szCs w:val="24"/>
        </w:rPr>
        <w:t xml:space="preserve">Relationship between Sample and </w:t>
      </w:r>
      <w:commentRangeStart w:id="122"/>
      <w:r w:rsidRPr="00785C54">
        <w:rPr>
          <w:rFonts w:eastAsia="Times New Roman"/>
          <w:szCs w:val="24"/>
        </w:rPr>
        <w:t>domain features</w:t>
      </w:r>
      <w:commentRangeEnd w:id="122"/>
      <w:r w:rsidR="008058B6">
        <w:rPr>
          <w:rStyle w:val="CommentReference"/>
          <w:b w:val="0"/>
        </w:rPr>
        <w:commentReference w:id="122"/>
      </w:r>
      <w:bookmarkEnd w:id="121"/>
    </w:p>
    <w:p w14:paraId="732E8318" w14:textId="4080F10B" w:rsidR="005B5EAD" w:rsidRPr="00785C54" w:rsidRDefault="005B5EAD" w:rsidP="00785C54">
      <w:pPr>
        <w:pStyle w:val="BodyText"/>
        <w:autoSpaceDE w:val="0"/>
        <w:autoSpaceDN w:val="0"/>
        <w:adjustRightInd w:val="0"/>
        <w:rPr>
          <w:szCs w:val="24"/>
        </w:rPr>
      </w:pPr>
      <w:r w:rsidRPr="00785C54">
        <w:rPr>
          <w:szCs w:val="24"/>
        </w:rPr>
        <w:t xml:space="preserve">A </w:t>
      </w:r>
      <w:del w:id="123" w:author="Katharina Schleidt" w:date="2022-10-25T19:02:00Z">
        <w:r w:rsidRPr="00785C54" w:rsidDel="003119A8">
          <w:rPr>
            <w:szCs w:val="24"/>
          </w:rPr>
          <w:delText xml:space="preserve">sample </w:delText>
        </w:r>
      </w:del>
      <w:ins w:id="124" w:author="Katharina Schleidt" w:date="2022-10-25T19:02:00Z">
        <w:r w:rsidR="003119A8">
          <w:rPr>
            <w:szCs w:val="24"/>
          </w:rPr>
          <w:t>S</w:t>
        </w:r>
        <w:r w:rsidR="003119A8" w:rsidRPr="00785C54">
          <w:rPr>
            <w:szCs w:val="24"/>
          </w:rPr>
          <w:t xml:space="preserve">ample </w:t>
        </w:r>
      </w:ins>
      <w:r w:rsidRPr="00785C54">
        <w:rPr>
          <w:szCs w:val="24"/>
        </w:rPr>
        <w:t>feature is established in order to make observations concerning some domain feature. The association “</w:t>
      </w:r>
      <w:proofErr w:type="spellStart"/>
      <w:r w:rsidRPr="00785C54">
        <w:rPr>
          <w:szCs w:val="24"/>
        </w:rPr>
        <w:t>sampledFeature</w:t>
      </w:r>
      <w:proofErr w:type="spellEnd"/>
      <w:r w:rsidRPr="00785C54">
        <w:rPr>
          <w:szCs w:val="24"/>
        </w:rPr>
        <w:t xml:space="preserve">” links the </w:t>
      </w:r>
      <w:del w:id="125" w:author="Katharina Schleidt" w:date="2022-10-25T19:02:00Z">
        <w:r w:rsidRPr="00785C54" w:rsidDel="003119A8">
          <w:rPr>
            <w:szCs w:val="24"/>
          </w:rPr>
          <w:delText xml:space="preserve">sample </w:delText>
        </w:r>
      </w:del>
      <w:ins w:id="126" w:author="Katharina Schleidt" w:date="2022-10-25T19:02:00Z">
        <w:r w:rsidR="003119A8">
          <w:rPr>
            <w:szCs w:val="24"/>
          </w:rPr>
          <w:t>S</w:t>
        </w:r>
        <w:r w:rsidR="003119A8" w:rsidRPr="00785C54">
          <w:rPr>
            <w:szCs w:val="24"/>
          </w:rPr>
          <w:t xml:space="preserve">ample </w:t>
        </w:r>
      </w:ins>
      <w:r w:rsidRPr="00785C54">
        <w:rPr>
          <w:szCs w:val="24"/>
        </w:rPr>
        <w:t xml:space="preserve">feature to the feature which </w:t>
      </w:r>
      <w:del w:id="127" w:author="Katharina Schleidt" w:date="2022-10-25T18:59:00Z">
        <w:r w:rsidRPr="00785C54" w:rsidDel="003119A8">
          <w:rPr>
            <w:szCs w:val="24"/>
          </w:rPr>
          <w:delText xml:space="preserve">the </w:delText>
        </w:r>
      </w:del>
      <w:ins w:id="128" w:author="Katharina Schleidt" w:date="2022-10-25T18:59:00Z">
        <w:r w:rsidR="003119A8" w:rsidRPr="00785C54">
          <w:rPr>
            <w:szCs w:val="24"/>
          </w:rPr>
          <w:t>th</w:t>
        </w:r>
        <w:r w:rsidR="003119A8">
          <w:rPr>
            <w:szCs w:val="24"/>
          </w:rPr>
          <w:t>is</w:t>
        </w:r>
        <w:r w:rsidR="003119A8" w:rsidRPr="00785C54">
          <w:rPr>
            <w:szCs w:val="24"/>
          </w:rPr>
          <w:t xml:space="preserve"> </w:t>
        </w:r>
      </w:ins>
      <w:del w:id="129" w:author="Katharina Schleidt" w:date="2022-10-25T18:59:00Z">
        <w:r w:rsidRPr="00785C54" w:rsidDel="003119A8">
          <w:rPr>
            <w:szCs w:val="24"/>
          </w:rPr>
          <w:delText xml:space="preserve">sampling </w:delText>
        </w:r>
      </w:del>
      <w:ins w:id="130" w:author="Katharina Schleidt" w:date="2022-10-25T19:02:00Z">
        <w:r w:rsidR="003119A8">
          <w:rPr>
            <w:szCs w:val="24"/>
          </w:rPr>
          <w:t>S</w:t>
        </w:r>
      </w:ins>
      <w:ins w:id="131" w:author="Katharina Schleidt" w:date="2022-10-25T18:59:00Z">
        <w:r w:rsidR="003119A8" w:rsidRPr="00785C54">
          <w:rPr>
            <w:szCs w:val="24"/>
          </w:rPr>
          <w:t>ampl</w:t>
        </w:r>
        <w:r w:rsidR="003119A8">
          <w:rPr>
            <w:szCs w:val="24"/>
          </w:rPr>
          <w:t>e</w:t>
        </w:r>
        <w:r w:rsidR="003119A8" w:rsidRPr="00785C54">
          <w:rPr>
            <w:szCs w:val="24"/>
          </w:rPr>
          <w:t xml:space="preserve"> </w:t>
        </w:r>
      </w:ins>
      <w:r w:rsidRPr="00785C54">
        <w:rPr>
          <w:szCs w:val="24"/>
        </w:rPr>
        <w:t xml:space="preserve">feature was designed to sample. The target of this association is usually a real-world feature from an application domain (see </w:t>
      </w:r>
      <w:r w:rsidRPr="00785C54">
        <w:rPr>
          <w:rStyle w:val="citefig"/>
          <w:szCs w:val="24"/>
          <w:shd w:val="clear" w:color="auto" w:fill="auto"/>
        </w:rPr>
        <w:t>Figure 6</w:t>
      </w:r>
      <w:r w:rsidRPr="00785C54">
        <w:rPr>
          <w:szCs w:val="24"/>
        </w:rPr>
        <w:t>).</w:t>
      </w:r>
    </w:p>
    <w:p w14:paraId="5A6820B6"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A profile typically samples a water- or atmospheric-column; a well samples the water in an aquifer; a tissue specimen samples a part of an organism.</w:t>
      </w:r>
    </w:p>
    <w:p w14:paraId="67BBBCA8" w14:textId="20997D30" w:rsidR="005B5EAD" w:rsidRPr="00785C54" w:rsidRDefault="00A425C6"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lastRenderedPageBreak/>
        <w:drawing>
          <wp:inline distT="0" distB="0" distL="0" distR="0" wp14:anchorId="103718D6" wp14:editId="79FF4EF3">
            <wp:extent cx="5023757" cy="3465232"/>
            <wp:effectExtent l="0" t="0" r="5715"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47">
                      <a:extLst>
                        <a:ext uri="{28A0092B-C50C-407E-A947-70E740481C1C}">
                          <a14:useLocalDpi xmlns:a14="http://schemas.microsoft.com/office/drawing/2010/main" val="0"/>
                        </a:ext>
                      </a:extLst>
                    </a:blip>
                    <a:stretch>
                      <a:fillRect/>
                    </a:stretch>
                  </pic:blipFill>
                  <pic:spPr>
                    <a:xfrm>
                      <a:off x="0" y="0"/>
                      <a:ext cx="5036569" cy="3474069"/>
                    </a:xfrm>
                    <a:prstGeom prst="rect">
                      <a:avLst/>
                    </a:prstGeom>
                  </pic:spPr>
                </pic:pic>
              </a:graphicData>
            </a:graphic>
          </wp:inline>
        </w:drawing>
      </w:r>
    </w:p>
    <w:p w14:paraId="2841715E" w14:textId="77777777" w:rsidR="005B5EAD" w:rsidRPr="00785C54" w:rsidRDefault="005B5EAD" w:rsidP="00785C54">
      <w:pPr>
        <w:pStyle w:val="Figuretitle"/>
        <w:autoSpaceDE w:val="0"/>
        <w:autoSpaceDN w:val="0"/>
        <w:adjustRightInd w:val="0"/>
        <w:outlineLvl w:val="0"/>
        <w:rPr>
          <w:szCs w:val="24"/>
        </w:rPr>
      </w:pPr>
      <w:r w:rsidRPr="00785C54">
        <w:rPr>
          <w:szCs w:val="24"/>
        </w:rPr>
        <w:t>Figure 6 — (Informative) Relationship between Sample and domain features</w:t>
      </w:r>
    </w:p>
    <w:p w14:paraId="71A6F20C" w14:textId="433AFFF2" w:rsidR="005B5EAD" w:rsidRPr="00785C54" w:rsidRDefault="005B5EAD" w:rsidP="00785C54">
      <w:pPr>
        <w:pStyle w:val="BodyText"/>
        <w:autoSpaceDE w:val="0"/>
        <w:autoSpaceDN w:val="0"/>
        <w:adjustRightInd w:val="0"/>
        <w:rPr>
          <w:szCs w:val="24"/>
        </w:rPr>
      </w:pPr>
      <w:r w:rsidRPr="00785C54">
        <w:rPr>
          <w:szCs w:val="24"/>
        </w:rPr>
        <w:t xml:space="preserve">Both the Sample and the </w:t>
      </w:r>
      <w:r w:rsidR="000F7C96">
        <w:rPr>
          <w:szCs w:val="24"/>
        </w:rPr>
        <w:t>domain</w:t>
      </w:r>
      <w:r w:rsidRPr="00785C54">
        <w:rPr>
          <w:szCs w:val="24"/>
        </w:rPr>
        <w:t xml:space="preserve"> feature </w:t>
      </w:r>
      <w:r w:rsidR="002A0086" w:rsidRPr="002A0086">
        <w:rPr>
          <w:szCs w:val="24"/>
        </w:rPr>
        <w:t>can potentially</w:t>
      </w:r>
      <w:r w:rsidR="002A0086">
        <w:rPr>
          <w:szCs w:val="24"/>
        </w:rPr>
        <w:t xml:space="preserve"> </w:t>
      </w:r>
      <w:r w:rsidRPr="00785C54">
        <w:rPr>
          <w:szCs w:val="24"/>
        </w:rPr>
        <w:t>appear as the feature-of-interest. If a Sample feature is involved, it samples a feature of a type defined in a domain model.</w:t>
      </w:r>
    </w:p>
    <w:p w14:paraId="2CA09A77" w14:textId="4979D1B0" w:rsidR="005B5EAD" w:rsidRPr="00785C54" w:rsidRDefault="005B5EAD" w:rsidP="00785C54">
      <w:pPr>
        <w:pStyle w:val="BodyText"/>
        <w:autoSpaceDE w:val="0"/>
        <w:autoSpaceDN w:val="0"/>
        <w:adjustRightInd w:val="0"/>
        <w:rPr>
          <w:szCs w:val="24"/>
        </w:rPr>
      </w:pPr>
      <w:r w:rsidRPr="00785C54">
        <w:rPr>
          <w:szCs w:val="24"/>
        </w:rPr>
        <w:t xml:space="preserve">Any </w:t>
      </w:r>
      <w:r w:rsidR="000F7C96">
        <w:rPr>
          <w:szCs w:val="24"/>
        </w:rPr>
        <w:t>domain</w:t>
      </w:r>
      <w:r w:rsidRPr="00785C54">
        <w:rPr>
          <w:szCs w:val="24"/>
        </w:rPr>
        <w:t xml:space="preserve"> object can be a </w:t>
      </w:r>
      <w:proofErr w:type="spellStart"/>
      <w:r w:rsidRPr="00785C54">
        <w:rPr>
          <w:szCs w:val="24"/>
        </w:rPr>
        <w:t>featureOfInterest</w:t>
      </w:r>
      <w:proofErr w:type="spellEnd"/>
      <w:r w:rsidRPr="00785C54">
        <w:rPr>
          <w:szCs w:val="24"/>
        </w:rPr>
        <w:t xml:space="preserve"> of an Observation.</w:t>
      </w:r>
    </w:p>
    <w:p w14:paraId="2852947C" w14:textId="77777777" w:rsidR="005B5EAD" w:rsidRPr="00785C54" w:rsidRDefault="005B5EAD" w:rsidP="00785C54">
      <w:pPr>
        <w:pStyle w:val="BodyText"/>
        <w:autoSpaceDE w:val="0"/>
        <w:autoSpaceDN w:val="0"/>
        <w:adjustRightInd w:val="0"/>
        <w:rPr>
          <w:szCs w:val="24"/>
        </w:rPr>
      </w:pPr>
      <w:r w:rsidRPr="00785C54">
        <w:rPr>
          <w:szCs w:val="24"/>
        </w:rPr>
        <w:t xml:space="preserve">The more refined example described in </w:t>
      </w:r>
      <w:r w:rsidRPr="00785C54">
        <w:rPr>
          <w:rStyle w:val="citefig"/>
          <w:szCs w:val="24"/>
          <w:shd w:val="clear" w:color="auto" w:fill="auto"/>
        </w:rPr>
        <w:t>Figure 7</w:t>
      </w:r>
      <w:r w:rsidRPr="00785C54">
        <w:rPr>
          <w:szCs w:val="24"/>
        </w:rPr>
        <w:t xml:space="preserve"> further explains how both Sample and Observation from the OMS model can interact with a domain model.</w:t>
      </w:r>
    </w:p>
    <w:p w14:paraId="031716F1" w14:textId="5913AAB6" w:rsidR="005B5EAD" w:rsidRPr="00785C54" w:rsidRDefault="005B5EAD" w:rsidP="00785C54">
      <w:pPr>
        <w:pStyle w:val="BodyText"/>
        <w:autoSpaceDE w:val="0"/>
        <w:autoSpaceDN w:val="0"/>
        <w:adjustRightInd w:val="0"/>
        <w:rPr>
          <w:szCs w:val="24"/>
        </w:rPr>
      </w:pPr>
      <w:r w:rsidRPr="00785C54">
        <w:rPr>
          <w:szCs w:val="24"/>
        </w:rPr>
        <w:t xml:space="preserve">In this example, </w:t>
      </w:r>
      <w:commentRangeStart w:id="132"/>
      <w:commentRangeStart w:id="133"/>
      <w:r w:rsidRPr="00785C54">
        <w:rPr>
          <w:szCs w:val="24"/>
        </w:rPr>
        <w:t xml:space="preserve">Well, Aquifer and </w:t>
      </w:r>
      <w:proofErr w:type="spellStart"/>
      <w:r w:rsidRPr="00785C54">
        <w:rPr>
          <w:szCs w:val="24"/>
        </w:rPr>
        <w:t>FluidBody</w:t>
      </w:r>
      <w:proofErr w:type="spellEnd"/>
      <w:r w:rsidRPr="00785C54">
        <w:rPr>
          <w:szCs w:val="24"/>
        </w:rPr>
        <w:t xml:space="preserve"> </w:t>
      </w:r>
      <w:commentRangeEnd w:id="132"/>
      <w:r w:rsidR="008058B6">
        <w:rPr>
          <w:rStyle w:val="CommentReference"/>
          <w:rFonts w:eastAsia="MS Mincho"/>
          <w:lang w:eastAsia="ja-JP"/>
        </w:rPr>
        <w:commentReference w:id="132"/>
      </w:r>
      <w:commentRangeEnd w:id="133"/>
      <w:r w:rsidR="00D5345E">
        <w:rPr>
          <w:rStyle w:val="CommentReference"/>
          <w:rFonts w:eastAsia="MS Mincho"/>
          <w:lang w:eastAsia="ja-JP"/>
        </w:rPr>
        <w:commentReference w:id="133"/>
      </w:r>
      <w:r w:rsidRPr="00785C54">
        <w:rPr>
          <w:szCs w:val="24"/>
        </w:rPr>
        <w:t xml:space="preserve">are modelled outside the OMS model </w:t>
      </w:r>
      <w:r w:rsidR="00DA74AC" w:rsidRPr="00083060">
        <w:rPr>
          <w:rStyle w:val="Emphasis"/>
          <w:i w:val="0"/>
          <w:iCs w:val="0"/>
        </w:rPr>
        <w:t xml:space="preserve">(in </w:t>
      </w:r>
      <w:proofErr w:type="gramStart"/>
      <w:r w:rsidR="00DA74AC" w:rsidRPr="00083060">
        <w:rPr>
          <w:rStyle w:val="Emphasis"/>
          <w:i w:val="0"/>
          <w:iCs w:val="0"/>
        </w:rPr>
        <w:t>OGC:GWML</w:t>
      </w:r>
      <w:proofErr w:type="gramEnd"/>
      <w:r w:rsidR="00DA74AC" w:rsidRPr="00083060">
        <w:rPr>
          <w:rStyle w:val="Emphasis"/>
          <w:i w:val="0"/>
          <w:iCs w:val="0"/>
        </w:rPr>
        <w:t>2</w:t>
      </w:r>
      <w:r w:rsidR="00452B78">
        <w:rPr>
          <w:rStyle w:val="Emphasis"/>
          <w:i w:val="0"/>
          <w:iCs w:val="0"/>
        </w:rPr>
        <w:t xml:space="preserve"> </w:t>
      </w:r>
      <w:r w:rsidR="00452B78">
        <w:t xml:space="preserve">respectively under </w:t>
      </w:r>
      <w:proofErr w:type="spellStart"/>
      <w:r w:rsidR="00452B78">
        <w:t>GW_Well</w:t>
      </w:r>
      <w:proofErr w:type="spellEnd"/>
      <w:r w:rsidR="00452B78">
        <w:t xml:space="preserve">, </w:t>
      </w:r>
      <w:proofErr w:type="spellStart"/>
      <w:r w:rsidR="00452B78">
        <w:t>GW_Aquifer</w:t>
      </w:r>
      <w:proofErr w:type="spellEnd"/>
      <w:r w:rsidR="00452B78">
        <w:t xml:space="preserve"> and </w:t>
      </w:r>
      <w:proofErr w:type="spellStart"/>
      <w:r w:rsidR="00452B78">
        <w:t>GW_FluidBody</w:t>
      </w:r>
      <w:proofErr w:type="spellEnd"/>
      <w:r w:rsidR="00DA74AC" w:rsidRPr="00083060">
        <w:rPr>
          <w:rStyle w:val="Emphasis"/>
          <w:i w:val="0"/>
          <w:iCs w:val="0"/>
        </w:rPr>
        <w:t xml:space="preserve">) </w:t>
      </w:r>
      <w:r w:rsidRPr="00785C54">
        <w:rPr>
          <w:szCs w:val="24"/>
        </w:rPr>
        <w:t>but:</w:t>
      </w:r>
    </w:p>
    <w:p w14:paraId="27D7D06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The Well also conforms to the Sample requirements;</w:t>
      </w:r>
    </w:p>
    <w:p w14:paraId="1D61CEE4"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 xml:space="preserve">Instances from the domain model are the proximate and ultimate features of interest of the </w:t>
      </w:r>
      <w:proofErr w:type="spellStart"/>
      <w:r w:rsidRPr="00785C54">
        <w:rPr>
          <w:szCs w:val="24"/>
        </w:rPr>
        <w:t>WaterSalinity</w:t>
      </w:r>
      <w:proofErr w:type="spellEnd"/>
      <w:r w:rsidRPr="00785C54">
        <w:rPr>
          <w:szCs w:val="24"/>
        </w:rPr>
        <w:t xml:space="preserve"> Observation.</w:t>
      </w:r>
    </w:p>
    <w:p w14:paraId="4C4ACD68" w14:textId="77004265" w:rsidR="005B5EAD" w:rsidRPr="00785C54" w:rsidRDefault="005B5EAD" w:rsidP="00785C54">
      <w:pPr>
        <w:pStyle w:val="BodyText"/>
        <w:autoSpaceDE w:val="0"/>
        <w:autoSpaceDN w:val="0"/>
        <w:adjustRightInd w:val="0"/>
        <w:rPr>
          <w:szCs w:val="24"/>
        </w:rPr>
      </w:pPr>
      <w:r w:rsidRPr="00785C54">
        <w:rPr>
          <w:szCs w:val="24"/>
        </w:rPr>
        <w:t xml:space="preserve">The Well that samples the Aquifer acts as a proxy to the Aquifer in the observation act. The Well is thus considered as the </w:t>
      </w:r>
      <w:proofErr w:type="spellStart"/>
      <w:r w:rsidRPr="00785C54">
        <w:rPr>
          <w:szCs w:val="24"/>
        </w:rPr>
        <w:t>proximateFeatureOfInterest</w:t>
      </w:r>
      <w:proofErr w:type="spellEnd"/>
      <w:r w:rsidRPr="00785C54">
        <w:rPr>
          <w:szCs w:val="24"/>
        </w:rPr>
        <w:t xml:space="preserve"> of the Observation. The </w:t>
      </w:r>
      <w:proofErr w:type="spellStart"/>
      <w:r w:rsidRPr="00785C54">
        <w:rPr>
          <w:szCs w:val="24"/>
        </w:rPr>
        <w:t>sampledFeature</w:t>
      </w:r>
      <w:proofErr w:type="spellEnd"/>
      <w:r w:rsidRPr="00785C54">
        <w:rPr>
          <w:szCs w:val="24"/>
        </w:rPr>
        <w:t xml:space="preserve"> (the Aquifer) of the </w:t>
      </w:r>
      <w:proofErr w:type="spellStart"/>
      <w:r w:rsidRPr="00785C54">
        <w:rPr>
          <w:szCs w:val="24"/>
        </w:rPr>
        <w:t>Well being</w:t>
      </w:r>
      <w:proofErr w:type="spellEnd"/>
      <w:r w:rsidRPr="00785C54">
        <w:rPr>
          <w:szCs w:val="24"/>
        </w:rPr>
        <w:t xml:space="preserve"> the </w:t>
      </w:r>
      <w:proofErr w:type="spellStart"/>
      <w:r w:rsidRPr="00785C54">
        <w:rPr>
          <w:szCs w:val="24"/>
        </w:rPr>
        <w:t>ultimateFeatureOfInterest</w:t>
      </w:r>
      <w:proofErr w:type="spellEnd"/>
      <w:r w:rsidRPr="00785C54">
        <w:rPr>
          <w:szCs w:val="24"/>
        </w:rPr>
        <w:t>.</w:t>
      </w:r>
    </w:p>
    <w:p w14:paraId="6CB6DAAE" w14:textId="616E208E" w:rsidR="005B5EAD" w:rsidRPr="00785C54" w:rsidRDefault="00E26D18"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lastRenderedPageBreak/>
        <w:drawing>
          <wp:inline distT="0" distB="0" distL="0" distR="0" wp14:anchorId="19513BC7" wp14:editId="168A4C46">
            <wp:extent cx="6224814" cy="4546212"/>
            <wp:effectExtent l="0" t="0" r="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48">
                      <a:extLst>
                        <a:ext uri="{28A0092B-C50C-407E-A947-70E740481C1C}">
                          <a14:useLocalDpi xmlns:a14="http://schemas.microsoft.com/office/drawing/2010/main" val="0"/>
                        </a:ext>
                      </a:extLst>
                    </a:blip>
                    <a:stretch>
                      <a:fillRect/>
                    </a:stretch>
                  </pic:blipFill>
                  <pic:spPr>
                    <a:xfrm>
                      <a:off x="0" y="0"/>
                      <a:ext cx="6240381" cy="4557581"/>
                    </a:xfrm>
                    <a:prstGeom prst="rect">
                      <a:avLst/>
                    </a:prstGeom>
                  </pic:spPr>
                </pic:pic>
              </a:graphicData>
            </a:graphic>
          </wp:inline>
        </w:drawing>
      </w:r>
    </w:p>
    <w:p w14:paraId="3DF0457D" w14:textId="77777777" w:rsidR="005B5EAD" w:rsidRPr="00785C54" w:rsidRDefault="005B5EAD" w:rsidP="00785C54">
      <w:pPr>
        <w:pStyle w:val="Figuretitle"/>
        <w:autoSpaceDE w:val="0"/>
        <w:autoSpaceDN w:val="0"/>
        <w:adjustRightInd w:val="0"/>
        <w:outlineLvl w:val="0"/>
        <w:rPr>
          <w:szCs w:val="24"/>
        </w:rPr>
      </w:pPr>
      <w:r w:rsidRPr="00785C54">
        <w:rPr>
          <w:szCs w:val="24"/>
        </w:rPr>
        <w:t>Figure 7 — (Example) Sampling Cascade example including domain features</w:t>
      </w:r>
    </w:p>
    <w:p w14:paraId="45A6A50D" w14:textId="30DB7207" w:rsidR="005B5EAD" w:rsidRPr="00785C54" w:rsidRDefault="005B5EAD" w:rsidP="00785C54">
      <w:pPr>
        <w:pStyle w:val="BodyText"/>
        <w:autoSpaceDE w:val="0"/>
        <w:autoSpaceDN w:val="0"/>
        <w:adjustRightInd w:val="0"/>
        <w:rPr>
          <w:szCs w:val="24"/>
        </w:rPr>
      </w:pPr>
      <w:r w:rsidRPr="00785C54">
        <w:rPr>
          <w:szCs w:val="24"/>
        </w:rPr>
        <w:t xml:space="preserve">Depending on the use case, </w:t>
      </w:r>
      <w:r w:rsidR="009061F0">
        <w:rPr>
          <w:szCs w:val="24"/>
        </w:rPr>
        <w:t xml:space="preserve">it is advisable </w:t>
      </w:r>
      <w:r w:rsidRPr="00785C54">
        <w:rPr>
          <w:szCs w:val="24"/>
        </w:rPr>
        <w:t xml:space="preserve">to push the modelling choice a step further and instantiate a </w:t>
      </w:r>
      <w:proofErr w:type="spellStart"/>
      <w:r w:rsidRPr="00785C54">
        <w:rPr>
          <w:szCs w:val="24"/>
        </w:rPr>
        <w:t>FluidBody</w:t>
      </w:r>
      <w:proofErr w:type="spellEnd"/>
      <w:r w:rsidRPr="00785C54">
        <w:rPr>
          <w:szCs w:val="24"/>
        </w:rPr>
        <w:t xml:space="preserve"> in the system according to the semantic</w:t>
      </w:r>
      <w:ins w:id="134" w:author="Katharina Schleidt" w:date="2022-10-25T19:04:00Z">
        <w:r w:rsidR="003119A8">
          <w:rPr>
            <w:szCs w:val="24"/>
          </w:rPr>
          <w:t>s</w:t>
        </w:r>
      </w:ins>
      <w:r w:rsidRPr="00785C54">
        <w:rPr>
          <w:szCs w:val="24"/>
        </w:rPr>
        <w:t xml:space="preserve"> of the domain model (Well, Aquifer, </w:t>
      </w:r>
      <w:proofErr w:type="spellStart"/>
      <w:r w:rsidRPr="00785C54">
        <w:rPr>
          <w:szCs w:val="24"/>
        </w:rPr>
        <w:t>FluidBody</w:t>
      </w:r>
      <w:proofErr w:type="spellEnd"/>
      <w:r w:rsidRPr="00785C54">
        <w:rPr>
          <w:szCs w:val="24"/>
        </w:rPr>
        <w:t xml:space="preserve">). </w:t>
      </w:r>
      <w:del w:id="135" w:author="Katharina Schleidt" w:date="2022-10-25T19:04:00Z">
        <w:r w:rsidRPr="00785C54" w:rsidDel="003119A8">
          <w:rPr>
            <w:szCs w:val="24"/>
          </w:rPr>
          <w:delText xml:space="preserve">That </w:delText>
        </w:r>
      </w:del>
      <w:ins w:id="136" w:author="Katharina Schleidt" w:date="2022-10-25T19:04:00Z">
        <w:r w:rsidR="003119A8">
          <w:rPr>
            <w:szCs w:val="24"/>
          </w:rPr>
          <w:t>The</w:t>
        </w:r>
        <w:r w:rsidR="003119A8" w:rsidRPr="00785C54">
          <w:rPr>
            <w:szCs w:val="24"/>
          </w:rPr>
          <w:t xml:space="preserve"> </w:t>
        </w:r>
      </w:ins>
      <w:r w:rsidRPr="00785C54">
        <w:rPr>
          <w:szCs w:val="24"/>
        </w:rPr>
        <w:t xml:space="preserve">example is further refined </w:t>
      </w:r>
      <w:ins w:id="137" w:author="Katharina Schleidt" w:date="2022-10-25T19:05:00Z">
        <w:r w:rsidR="003119A8">
          <w:rPr>
            <w:szCs w:val="24"/>
          </w:rPr>
          <w:t xml:space="preserve">accordingly </w:t>
        </w:r>
      </w:ins>
      <w:r w:rsidRPr="00785C54">
        <w:rPr>
          <w:szCs w:val="24"/>
        </w:rPr>
        <w:t xml:space="preserve">in </w:t>
      </w:r>
      <w:r w:rsidRPr="00785C54">
        <w:rPr>
          <w:rStyle w:val="citefig"/>
          <w:szCs w:val="24"/>
          <w:shd w:val="clear" w:color="auto" w:fill="auto"/>
        </w:rPr>
        <w:t>Figure 8</w:t>
      </w:r>
      <w:r w:rsidRPr="00785C54">
        <w:rPr>
          <w:szCs w:val="24"/>
        </w:rPr>
        <w:t>. Then</w:t>
      </w:r>
      <w:ins w:id="138" w:author="Katharina Schleidt" w:date="2022-10-25T19:05:00Z">
        <w:r w:rsidR="003119A8">
          <w:rPr>
            <w:szCs w:val="24"/>
          </w:rPr>
          <w:t>,</w:t>
        </w:r>
      </w:ins>
      <w:r w:rsidRPr="00785C54">
        <w:rPr>
          <w:szCs w:val="24"/>
        </w:rPr>
        <w:t xml:space="preserve"> depending on the viewpoint considered, either the instance of the Aquifer and/or the instance of the </w:t>
      </w:r>
      <w:proofErr w:type="spellStart"/>
      <w:r w:rsidRPr="00785C54">
        <w:rPr>
          <w:szCs w:val="24"/>
        </w:rPr>
        <w:t>FluidBody</w:t>
      </w:r>
      <w:proofErr w:type="spellEnd"/>
      <w:r w:rsidRPr="00785C54">
        <w:rPr>
          <w:szCs w:val="24"/>
        </w:rPr>
        <w:t xml:space="preserve"> can be considered as the </w:t>
      </w:r>
      <w:proofErr w:type="spellStart"/>
      <w:r w:rsidRPr="00785C54">
        <w:rPr>
          <w:szCs w:val="24"/>
        </w:rPr>
        <w:t>ultimateFeatureOfInterest</w:t>
      </w:r>
      <w:proofErr w:type="spellEnd"/>
      <w:r w:rsidRPr="00785C54">
        <w:rPr>
          <w:szCs w:val="24"/>
        </w:rPr>
        <w:t xml:space="preserve"> of the Observation. The Well remains the </w:t>
      </w:r>
      <w:proofErr w:type="spellStart"/>
      <w:r w:rsidRPr="00785C54">
        <w:rPr>
          <w:szCs w:val="24"/>
        </w:rPr>
        <w:t>proximateFeatureOfInterest</w:t>
      </w:r>
      <w:proofErr w:type="spellEnd"/>
      <w:r w:rsidRPr="00785C54">
        <w:rPr>
          <w:szCs w:val="24"/>
        </w:rPr>
        <w:t>.</w:t>
      </w:r>
    </w:p>
    <w:p w14:paraId="2516B8FE" w14:textId="452C9E4F" w:rsidR="005B5EAD" w:rsidRPr="00785C54" w:rsidRDefault="00065EE1"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lastRenderedPageBreak/>
        <w:drawing>
          <wp:inline distT="0" distB="0" distL="0" distR="0" wp14:anchorId="6DC1DDFC" wp14:editId="2D6FEBA1">
            <wp:extent cx="6137729" cy="4496404"/>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49">
                      <a:extLst>
                        <a:ext uri="{28A0092B-C50C-407E-A947-70E740481C1C}">
                          <a14:useLocalDpi xmlns:a14="http://schemas.microsoft.com/office/drawing/2010/main" val="0"/>
                        </a:ext>
                      </a:extLst>
                    </a:blip>
                    <a:stretch>
                      <a:fillRect/>
                    </a:stretch>
                  </pic:blipFill>
                  <pic:spPr>
                    <a:xfrm>
                      <a:off x="0" y="0"/>
                      <a:ext cx="6156722" cy="4510318"/>
                    </a:xfrm>
                    <a:prstGeom prst="rect">
                      <a:avLst/>
                    </a:prstGeom>
                  </pic:spPr>
                </pic:pic>
              </a:graphicData>
            </a:graphic>
          </wp:inline>
        </w:drawing>
      </w:r>
    </w:p>
    <w:p w14:paraId="73C3B6DF" w14:textId="77777777" w:rsidR="005B5EAD" w:rsidRPr="00785C54" w:rsidRDefault="005B5EAD" w:rsidP="00785C54">
      <w:pPr>
        <w:pStyle w:val="Figuretitle"/>
        <w:autoSpaceDE w:val="0"/>
        <w:autoSpaceDN w:val="0"/>
        <w:adjustRightInd w:val="0"/>
        <w:outlineLvl w:val="0"/>
        <w:rPr>
          <w:szCs w:val="24"/>
        </w:rPr>
      </w:pPr>
      <w:r w:rsidRPr="00785C54">
        <w:rPr>
          <w:szCs w:val="24"/>
        </w:rPr>
        <w:t>Figure 8 — (Example) Complex Sampling Cascade example referencing external domain feature</w:t>
      </w:r>
    </w:p>
    <w:p w14:paraId="364B779B" w14:textId="77777777" w:rsidR="005B5EAD" w:rsidRPr="00785C54" w:rsidRDefault="005B5EAD" w:rsidP="00785C54">
      <w:pPr>
        <w:pStyle w:val="Heading1"/>
        <w:autoSpaceDE w:val="0"/>
        <w:autoSpaceDN w:val="0"/>
        <w:adjustRightInd w:val="0"/>
        <w:rPr>
          <w:rFonts w:eastAsia="Times New Roman"/>
          <w:szCs w:val="24"/>
        </w:rPr>
      </w:pPr>
      <w:bookmarkStart w:id="139" w:name="_Toc117602361"/>
      <w:r w:rsidRPr="00785C54">
        <w:rPr>
          <w:rFonts w:eastAsia="Times New Roman"/>
          <w:szCs w:val="24"/>
        </w:rPr>
        <w:t>Conceptual Observation schema</w:t>
      </w:r>
      <w:bookmarkEnd w:id="139"/>
    </w:p>
    <w:p w14:paraId="0838530C"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40" w:name="_Toc117602362"/>
      <w:r w:rsidRPr="00785C54">
        <w:rPr>
          <w:rFonts w:eastAsia="Times New Roman"/>
          <w:szCs w:val="24"/>
        </w:rPr>
        <w:t>General</w:t>
      </w:r>
      <w:bookmarkEnd w:id="140"/>
    </w:p>
    <w:p w14:paraId="73D6AFC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41" w:name="_Toc117602363"/>
      <w:r w:rsidRPr="00785C54">
        <w:rPr>
          <w:rFonts w:eastAsia="Times New Roman"/>
          <w:szCs w:val="24"/>
        </w:rPr>
        <w:t>Conceptual Observation model</w:t>
      </w:r>
      <w:bookmarkEnd w:id="141"/>
    </w:p>
    <w:p w14:paraId="0E214207" w14:textId="627DA272" w:rsidR="005B5EAD" w:rsidRPr="00785C54" w:rsidRDefault="005B5EAD" w:rsidP="00785C54">
      <w:pPr>
        <w:pStyle w:val="BodyText"/>
        <w:autoSpaceDE w:val="0"/>
        <w:autoSpaceDN w:val="0"/>
        <w:adjustRightInd w:val="0"/>
        <w:rPr>
          <w:szCs w:val="24"/>
        </w:rPr>
      </w:pPr>
      <w:r w:rsidRPr="00785C54">
        <w:rPr>
          <w:szCs w:val="24"/>
        </w:rPr>
        <w:t xml:space="preserve">The Conceptual Observation schema is described as a class diagram in </w:t>
      </w:r>
      <w:r w:rsidRPr="00785C54">
        <w:rPr>
          <w:rStyle w:val="citefig"/>
          <w:szCs w:val="24"/>
          <w:shd w:val="clear" w:color="auto" w:fill="auto"/>
        </w:rPr>
        <w:t>Figure 9</w:t>
      </w:r>
      <w:r w:rsidRPr="00785C54">
        <w:rPr>
          <w:szCs w:val="24"/>
        </w:rPr>
        <w:t xml:space="preserve">. The schema is fully described in </w:t>
      </w:r>
      <w:r w:rsidRPr="00785C54">
        <w:rPr>
          <w:rStyle w:val="citesec"/>
          <w:szCs w:val="24"/>
          <w:shd w:val="clear" w:color="auto" w:fill="auto"/>
        </w:rPr>
        <w:t>8.1.2</w:t>
      </w:r>
      <w:r w:rsidRPr="00785C54">
        <w:rPr>
          <w:szCs w:val="24"/>
        </w:rPr>
        <w:t>.</w:t>
      </w:r>
    </w:p>
    <w:p w14:paraId="2CEEC1F6" w14:textId="08CDE967" w:rsidR="005B5EAD" w:rsidRPr="00785C54" w:rsidRDefault="00F817B9"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24743C48" wp14:editId="18C2E890">
            <wp:extent cx="6194231" cy="3490560"/>
            <wp:effectExtent l="0" t="0" r="3810" b="254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50">
                      <a:extLst>
                        <a:ext uri="{28A0092B-C50C-407E-A947-70E740481C1C}">
                          <a14:useLocalDpi xmlns:a14="http://schemas.microsoft.com/office/drawing/2010/main" val="0"/>
                        </a:ext>
                      </a:extLst>
                    </a:blip>
                    <a:stretch>
                      <a:fillRect/>
                    </a:stretch>
                  </pic:blipFill>
                  <pic:spPr>
                    <a:xfrm>
                      <a:off x="0" y="0"/>
                      <a:ext cx="6278449" cy="3538018"/>
                    </a:xfrm>
                    <a:prstGeom prst="rect">
                      <a:avLst/>
                    </a:prstGeom>
                  </pic:spPr>
                </pic:pic>
              </a:graphicData>
            </a:graphic>
          </wp:inline>
        </w:drawing>
      </w:r>
    </w:p>
    <w:p w14:paraId="5E93D5C7" w14:textId="77777777" w:rsidR="005B5EAD" w:rsidRPr="00785C54" w:rsidRDefault="005B5EAD" w:rsidP="00785C54">
      <w:pPr>
        <w:pStyle w:val="Figuretitle"/>
        <w:autoSpaceDE w:val="0"/>
        <w:autoSpaceDN w:val="0"/>
        <w:adjustRightInd w:val="0"/>
        <w:outlineLvl w:val="0"/>
        <w:rPr>
          <w:szCs w:val="24"/>
        </w:rPr>
      </w:pPr>
      <w:r w:rsidRPr="00785C54">
        <w:rPr>
          <w:szCs w:val="24"/>
        </w:rPr>
        <w:t>Figure 9 — Conceptual Observation schema overview</w:t>
      </w:r>
    </w:p>
    <w:p w14:paraId="687D243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42" w:name="_Toc117602364"/>
      <w:r w:rsidRPr="00785C54">
        <w:rPr>
          <w:rFonts w:eastAsia="Times New Roman"/>
          <w:szCs w:val="24"/>
        </w:rPr>
        <w:t>Conceptual Observation schema package Requirements Class</w:t>
      </w:r>
      <w:bookmarkEnd w:id="142"/>
    </w:p>
    <w:tbl>
      <w:tblPr>
        <w:tblW w:w="975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600" w:firstRow="0" w:lastRow="0" w:firstColumn="0" w:lastColumn="0" w:noHBand="1" w:noVBand="1"/>
      </w:tblPr>
      <w:tblGrid>
        <w:gridCol w:w="2356"/>
        <w:gridCol w:w="7396"/>
      </w:tblGrid>
      <w:tr w:rsidR="005B5EAD" w:rsidRPr="00785C54" w14:paraId="1D77D31C" w14:textId="77777777" w:rsidTr="00FD7078">
        <w:trPr>
          <w:jc w:val="center"/>
        </w:trPr>
        <w:tc>
          <w:tcPr>
            <w:tcW w:w="2356" w:type="dxa"/>
            <w:tcBorders>
              <w:top w:val="single" w:sz="12" w:space="0" w:color="auto"/>
              <w:bottom w:val="single" w:sz="12" w:space="0" w:color="auto"/>
            </w:tcBorders>
            <w:tcMar>
              <w:top w:w="100" w:type="dxa"/>
              <w:left w:w="100" w:type="dxa"/>
              <w:bottom w:w="100" w:type="dxa"/>
              <w:right w:w="100" w:type="dxa"/>
            </w:tcMar>
          </w:tcPr>
          <w:p w14:paraId="55CB5CE4" w14:textId="50DA026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96" w:type="dxa"/>
            <w:tcBorders>
              <w:top w:val="single" w:sz="12" w:space="0" w:color="auto"/>
              <w:bottom w:val="single" w:sz="12" w:space="0" w:color="auto"/>
            </w:tcBorders>
            <w:tcMar>
              <w:top w:w="100" w:type="dxa"/>
              <w:left w:w="100" w:type="dxa"/>
              <w:bottom w:w="100" w:type="dxa"/>
              <w:right w:w="100" w:type="dxa"/>
            </w:tcMar>
          </w:tcPr>
          <w:p w14:paraId="75B78BB7" w14:textId="3EB3562E"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p>
        </w:tc>
      </w:tr>
      <w:tr w:rsidR="005B5EAD" w:rsidRPr="00785C54" w14:paraId="43623567" w14:textId="77777777" w:rsidTr="00FD7078">
        <w:trPr>
          <w:jc w:val="center"/>
        </w:trPr>
        <w:tc>
          <w:tcPr>
            <w:tcW w:w="2356" w:type="dxa"/>
            <w:tcBorders>
              <w:top w:val="single" w:sz="12" w:space="0" w:color="auto"/>
            </w:tcBorders>
            <w:tcMar>
              <w:top w:w="100" w:type="dxa"/>
              <w:left w:w="100" w:type="dxa"/>
              <w:bottom w:w="100" w:type="dxa"/>
              <w:right w:w="100" w:type="dxa"/>
            </w:tcMar>
          </w:tcPr>
          <w:p w14:paraId="18EA94BE" w14:textId="7F771D0A"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96" w:type="dxa"/>
            <w:tcBorders>
              <w:top w:val="single" w:sz="12" w:space="0" w:color="auto"/>
            </w:tcBorders>
            <w:tcMar>
              <w:top w:w="100" w:type="dxa"/>
              <w:left w:w="100" w:type="dxa"/>
              <w:bottom w:w="100" w:type="dxa"/>
              <w:right w:w="100" w:type="dxa"/>
            </w:tcMar>
          </w:tcPr>
          <w:p w14:paraId="7A590002" w14:textId="1DD17642"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6608B678" w14:textId="77777777" w:rsidTr="00FD7078">
        <w:trPr>
          <w:jc w:val="center"/>
        </w:trPr>
        <w:tc>
          <w:tcPr>
            <w:tcW w:w="2356" w:type="dxa"/>
            <w:tcMar>
              <w:top w:w="100" w:type="dxa"/>
              <w:left w:w="100" w:type="dxa"/>
              <w:bottom w:w="100" w:type="dxa"/>
              <w:right w:w="100" w:type="dxa"/>
            </w:tcMar>
          </w:tcPr>
          <w:p w14:paraId="29A780D1" w14:textId="66451DD6" w:rsidR="005B5EAD" w:rsidRPr="00785C54" w:rsidRDefault="005B5EAD" w:rsidP="00785C54">
            <w:pPr>
              <w:pStyle w:val="Tablebody"/>
              <w:autoSpaceDE w:val="0"/>
              <w:autoSpaceDN w:val="0"/>
              <w:adjustRightInd w:val="0"/>
              <w:jc w:val="both"/>
              <w:rPr>
                <w:szCs w:val="20"/>
              </w:rPr>
            </w:pPr>
            <w:r w:rsidRPr="00785C54">
              <w:rPr>
                <w:szCs w:val="24"/>
              </w:rPr>
              <w:t>Name</w:t>
            </w:r>
          </w:p>
        </w:tc>
        <w:tc>
          <w:tcPr>
            <w:tcW w:w="7396" w:type="dxa"/>
            <w:tcMar>
              <w:top w:w="100" w:type="dxa"/>
              <w:left w:w="100" w:type="dxa"/>
              <w:bottom w:w="100" w:type="dxa"/>
              <w:right w:w="100" w:type="dxa"/>
            </w:tcMar>
          </w:tcPr>
          <w:p w14:paraId="1A05A7F2" w14:textId="686EE757" w:rsidR="005B5EAD" w:rsidRPr="00785C54" w:rsidRDefault="005B5EAD" w:rsidP="00785C54">
            <w:pPr>
              <w:pStyle w:val="Tablebody"/>
              <w:autoSpaceDE w:val="0"/>
              <w:autoSpaceDN w:val="0"/>
              <w:adjustRightInd w:val="0"/>
              <w:jc w:val="both"/>
              <w:rPr>
                <w:szCs w:val="20"/>
              </w:rPr>
            </w:pPr>
            <w:r w:rsidRPr="00785C54">
              <w:rPr>
                <w:szCs w:val="24"/>
              </w:rPr>
              <w:t>Conceptual Observation schema package</w:t>
            </w:r>
          </w:p>
        </w:tc>
      </w:tr>
      <w:tr w:rsidR="005B5EAD" w:rsidRPr="00785C54" w14:paraId="0F867DF9" w14:textId="77777777" w:rsidTr="00FD7078">
        <w:trPr>
          <w:jc w:val="center"/>
        </w:trPr>
        <w:tc>
          <w:tcPr>
            <w:tcW w:w="2356" w:type="dxa"/>
            <w:tcMar>
              <w:top w:w="100" w:type="dxa"/>
              <w:left w:w="100" w:type="dxa"/>
              <w:bottom w:w="100" w:type="dxa"/>
              <w:right w:w="100" w:type="dxa"/>
            </w:tcMar>
          </w:tcPr>
          <w:p w14:paraId="774D0556" w14:textId="4620748E"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96" w:type="dxa"/>
            <w:tcMar>
              <w:top w:w="100" w:type="dxa"/>
              <w:left w:w="100" w:type="dxa"/>
              <w:bottom w:w="100" w:type="dxa"/>
              <w:right w:w="100" w:type="dxa"/>
            </w:tcMar>
          </w:tcPr>
          <w:p w14:paraId="60D2BC16" w14:textId="4EA9445A"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1959D9D" w14:textId="77777777" w:rsidTr="00FD7078">
        <w:trPr>
          <w:jc w:val="center"/>
        </w:trPr>
        <w:tc>
          <w:tcPr>
            <w:tcW w:w="2356" w:type="dxa"/>
            <w:tcMar>
              <w:top w:w="100" w:type="dxa"/>
              <w:left w:w="100" w:type="dxa"/>
              <w:bottom w:w="100" w:type="dxa"/>
              <w:right w:w="100" w:type="dxa"/>
            </w:tcMar>
          </w:tcPr>
          <w:p w14:paraId="359B751A" w14:textId="500A556B"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Mar>
              <w:top w:w="100" w:type="dxa"/>
              <w:left w:w="100" w:type="dxa"/>
              <w:bottom w:w="100" w:type="dxa"/>
              <w:right w:w="100" w:type="dxa"/>
            </w:tcMar>
          </w:tcPr>
          <w:p w14:paraId="27E83067" w14:textId="126F7FC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
        </w:tc>
      </w:tr>
      <w:tr w:rsidR="005B5EAD" w:rsidRPr="00785C54" w14:paraId="2F3BCF12" w14:textId="77777777" w:rsidTr="00FD7078">
        <w:trPr>
          <w:jc w:val="center"/>
        </w:trPr>
        <w:tc>
          <w:tcPr>
            <w:tcW w:w="2356" w:type="dxa"/>
            <w:tcMar>
              <w:top w:w="100" w:type="dxa"/>
              <w:left w:w="100" w:type="dxa"/>
              <w:bottom w:w="100" w:type="dxa"/>
              <w:right w:w="100" w:type="dxa"/>
            </w:tcMar>
          </w:tcPr>
          <w:p w14:paraId="33CC3A5F" w14:textId="1BD029A6"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Mar>
              <w:top w:w="100" w:type="dxa"/>
              <w:left w:w="100" w:type="dxa"/>
              <w:bottom w:w="100" w:type="dxa"/>
              <w:right w:w="100" w:type="dxa"/>
            </w:tcMar>
          </w:tcPr>
          <w:p w14:paraId="3CE81A0A" w14:textId="1F81A143"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w:t>
            </w:r>
            <w:proofErr w:type="spellStart"/>
            <w:r w:rsidRPr="00785C54">
              <w:rPr>
                <w:szCs w:val="24"/>
              </w:rPr>
              <w:t>ObservableProperty</w:t>
            </w:r>
            <w:proofErr w:type="spellEnd"/>
          </w:p>
        </w:tc>
      </w:tr>
      <w:tr w:rsidR="005B5EAD" w:rsidRPr="00785C54" w14:paraId="7858C6B1" w14:textId="77777777" w:rsidTr="00FD7078">
        <w:trPr>
          <w:jc w:val="center"/>
        </w:trPr>
        <w:tc>
          <w:tcPr>
            <w:tcW w:w="2356" w:type="dxa"/>
            <w:tcMar>
              <w:top w:w="100" w:type="dxa"/>
              <w:left w:w="100" w:type="dxa"/>
              <w:bottom w:w="100" w:type="dxa"/>
              <w:right w:w="100" w:type="dxa"/>
            </w:tcMar>
          </w:tcPr>
          <w:p w14:paraId="2483AC6C" w14:textId="36E8970C"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Mar>
              <w:top w:w="100" w:type="dxa"/>
              <w:left w:w="100" w:type="dxa"/>
              <w:bottom w:w="100" w:type="dxa"/>
              <w:right w:w="100" w:type="dxa"/>
            </w:tcMar>
          </w:tcPr>
          <w:p w14:paraId="6A7A7EA1" w14:textId="5273B78D"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/Procedure</w:t>
            </w:r>
          </w:p>
        </w:tc>
      </w:tr>
      <w:tr w:rsidR="005B5EAD" w:rsidRPr="00785C54" w14:paraId="13C01E5A" w14:textId="77777777" w:rsidTr="00FD7078">
        <w:trPr>
          <w:jc w:val="center"/>
        </w:trPr>
        <w:tc>
          <w:tcPr>
            <w:tcW w:w="2356" w:type="dxa"/>
            <w:tcMar>
              <w:top w:w="100" w:type="dxa"/>
              <w:left w:w="100" w:type="dxa"/>
              <w:bottom w:w="100" w:type="dxa"/>
              <w:right w:w="100" w:type="dxa"/>
            </w:tcMar>
          </w:tcPr>
          <w:p w14:paraId="00CB7D33" w14:textId="0A296570"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Mar>
              <w:top w:w="100" w:type="dxa"/>
              <w:left w:w="100" w:type="dxa"/>
              <w:bottom w:w="100" w:type="dxa"/>
              <w:right w:w="100" w:type="dxa"/>
            </w:tcMar>
          </w:tcPr>
          <w:p w14:paraId="198EBB9C" w14:textId="2735735B"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w:t>
            </w:r>
            <w:proofErr w:type="spellStart"/>
            <w:r w:rsidRPr="00785C54">
              <w:rPr>
                <w:szCs w:val="24"/>
              </w:rPr>
              <w:t>ObservingProcedure</w:t>
            </w:r>
            <w:proofErr w:type="spellEnd"/>
          </w:p>
        </w:tc>
      </w:tr>
      <w:tr w:rsidR="005B5EAD" w:rsidRPr="00785C54" w14:paraId="68233320" w14:textId="77777777" w:rsidTr="00FD7078">
        <w:trPr>
          <w:jc w:val="center"/>
        </w:trPr>
        <w:tc>
          <w:tcPr>
            <w:tcW w:w="2356" w:type="dxa"/>
            <w:tcMar>
              <w:top w:w="100" w:type="dxa"/>
              <w:left w:w="100" w:type="dxa"/>
              <w:bottom w:w="100" w:type="dxa"/>
              <w:right w:w="100" w:type="dxa"/>
            </w:tcMar>
          </w:tcPr>
          <w:p w14:paraId="4C591708" w14:textId="5453019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Mar>
              <w:top w:w="100" w:type="dxa"/>
              <w:left w:w="100" w:type="dxa"/>
              <w:bottom w:w="100" w:type="dxa"/>
              <w:right w:w="100" w:type="dxa"/>
            </w:tcMar>
          </w:tcPr>
          <w:p w14:paraId="10D5762C" w14:textId="50A9ABB8"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/Observer</w:t>
            </w:r>
          </w:p>
        </w:tc>
      </w:tr>
      <w:tr w:rsidR="005B5EAD" w:rsidRPr="00785C54" w14:paraId="34F7A510" w14:textId="77777777" w:rsidTr="00FD7078">
        <w:trPr>
          <w:jc w:val="center"/>
        </w:trPr>
        <w:tc>
          <w:tcPr>
            <w:tcW w:w="2356" w:type="dxa"/>
            <w:tcMar>
              <w:top w:w="100" w:type="dxa"/>
              <w:left w:w="100" w:type="dxa"/>
              <w:bottom w:w="100" w:type="dxa"/>
              <w:right w:w="100" w:type="dxa"/>
            </w:tcMar>
          </w:tcPr>
          <w:p w14:paraId="296D34DC" w14:textId="77E4547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Mar>
              <w:top w:w="100" w:type="dxa"/>
              <w:left w:w="100" w:type="dxa"/>
              <w:bottom w:w="100" w:type="dxa"/>
              <w:right w:w="100" w:type="dxa"/>
            </w:tcMar>
          </w:tcPr>
          <w:p w14:paraId="5D91946B" w14:textId="4EEFCD49"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/Host</w:t>
            </w:r>
          </w:p>
        </w:tc>
      </w:tr>
      <w:tr w:rsidR="005B5EAD" w:rsidRPr="00785C54" w14:paraId="00B4C8B3" w14:textId="77777777" w:rsidTr="00FD7078">
        <w:trPr>
          <w:jc w:val="center"/>
        </w:trPr>
        <w:tc>
          <w:tcPr>
            <w:tcW w:w="2356" w:type="dxa"/>
            <w:tcBorders>
              <w:bottom w:val="single" w:sz="12" w:space="0" w:color="auto"/>
            </w:tcBorders>
            <w:tcMar>
              <w:top w:w="100" w:type="dxa"/>
              <w:left w:w="100" w:type="dxa"/>
              <w:bottom w:w="100" w:type="dxa"/>
              <w:right w:w="100" w:type="dxa"/>
            </w:tcMar>
          </w:tcPr>
          <w:p w14:paraId="1B8428A3" w14:textId="5D67E85C"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Borders>
              <w:bottom w:val="single" w:sz="12" w:space="0" w:color="auto"/>
            </w:tcBorders>
            <w:tcMar>
              <w:top w:w="100" w:type="dxa"/>
              <w:left w:w="100" w:type="dxa"/>
              <w:bottom w:w="100" w:type="dxa"/>
              <w:right w:w="100" w:type="dxa"/>
            </w:tcMar>
          </w:tcPr>
          <w:p w14:paraId="3817B62E" w14:textId="5FBDD249"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/Deployment</w:t>
            </w:r>
          </w:p>
        </w:tc>
      </w:tr>
    </w:tbl>
    <w:p w14:paraId="3A2D086B" w14:textId="5EE0083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43" w:name="_Toc117602365"/>
      <w:r w:rsidRPr="00785C54">
        <w:rPr>
          <w:rFonts w:eastAsia="Times New Roman"/>
          <w:szCs w:val="24"/>
        </w:rPr>
        <w:lastRenderedPageBreak/>
        <w:t xml:space="preserve">Association </w:t>
      </w:r>
      <w:proofErr w:type="spellStart"/>
      <w:r w:rsidRPr="00785C54">
        <w:rPr>
          <w:rFonts w:eastAsia="Times New Roman"/>
          <w:szCs w:val="24"/>
        </w:rPr>
        <w:t>relatedObservation</w:t>
      </w:r>
      <w:bookmarkEnd w:id="143"/>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4" w:space="0" w:color="auto"/>
        </w:tblBorders>
        <w:tblLayout w:type="fixed"/>
        <w:tblCellMar>
          <w:left w:w="57" w:type="dxa"/>
          <w:right w:w="57" w:type="dxa"/>
        </w:tblCellMar>
        <w:tblLook w:val="0600" w:firstRow="0" w:lastRow="0" w:firstColumn="0" w:lastColumn="0" w:noHBand="1" w:noVBand="1"/>
      </w:tblPr>
      <w:tblGrid>
        <w:gridCol w:w="4411"/>
        <w:gridCol w:w="5341"/>
      </w:tblGrid>
      <w:tr w:rsidR="005B5EAD" w:rsidRPr="00785C54" w14:paraId="573FCCE4" w14:textId="77777777" w:rsidTr="001B2CF3">
        <w:trPr>
          <w:jc w:val="center"/>
        </w:trPr>
        <w:tc>
          <w:tcPr>
            <w:tcW w:w="4411" w:type="dxa"/>
            <w:tcMar>
              <w:top w:w="100" w:type="dxa"/>
              <w:left w:w="100" w:type="dxa"/>
              <w:bottom w:w="100" w:type="dxa"/>
              <w:right w:w="100" w:type="dxa"/>
            </w:tcMar>
          </w:tcPr>
          <w:p w14:paraId="20E8E2A4" w14:textId="0E4C645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/gen/</w:t>
            </w:r>
            <w:proofErr w:type="spellStart"/>
            <w:r w:rsidRPr="00785C54">
              <w:rPr>
                <w:szCs w:val="24"/>
              </w:rPr>
              <w:t>relatedObservation-sem</w:t>
            </w:r>
            <w:proofErr w:type="spellEnd"/>
          </w:p>
        </w:tc>
        <w:tc>
          <w:tcPr>
            <w:tcW w:w="5341" w:type="dxa"/>
            <w:tcMar>
              <w:top w:w="100" w:type="dxa"/>
              <w:left w:w="100" w:type="dxa"/>
              <w:bottom w:w="100" w:type="dxa"/>
              <w:right w:w="100" w:type="dxa"/>
            </w:tcMar>
          </w:tcPr>
          <w:p w14:paraId="29EADA6B" w14:textId="77777777"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Observation</w:t>
            </w:r>
            <w:r w:rsidRPr="00785C54">
              <w:rPr>
                <w:szCs w:val="24"/>
              </w:rPr>
              <w:t xml:space="preserve"> the object is related to.</w:t>
            </w:r>
          </w:p>
          <w:p w14:paraId="51878680" w14:textId="1385655C"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related </w:t>
            </w:r>
            <w:r w:rsidRPr="00785C54">
              <w:rPr>
                <w:b/>
                <w:szCs w:val="24"/>
              </w:rPr>
              <w:t>Observation</w:t>
            </w:r>
            <w:r w:rsidRPr="00785C54">
              <w:rPr>
                <w:szCs w:val="24"/>
              </w:rPr>
              <w:t xml:space="preserve"> is provided, the association with role </w:t>
            </w:r>
            <w:proofErr w:type="spellStart"/>
            <w:r w:rsidRPr="00785C54">
              <w:rPr>
                <w:b/>
                <w:szCs w:val="24"/>
              </w:rPr>
              <w:t>relatedObservation</w:t>
            </w:r>
            <w:proofErr w:type="spellEnd"/>
            <w:r w:rsidRPr="00785C54">
              <w:rPr>
                <w:szCs w:val="24"/>
              </w:rPr>
              <w:t xml:space="preserve"> </w:t>
            </w:r>
            <w:r w:rsidR="008058B6">
              <w:rPr>
                <w:szCs w:val="24"/>
              </w:rPr>
              <w:t>shall</w:t>
            </w:r>
            <w:r w:rsidR="008058B6" w:rsidRPr="00785C54">
              <w:rPr>
                <w:szCs w:val="24"/>
              </w:rPr>
              <w:t xml:space="preserve"> </w:t>
            </w:r>
            <w:r w:rsidRPr="00785C54">
              <w:rPr>
                <w:szCs w:val="24"/>
              </w:rPr>
              <w:t xml:space="preserve">be used. The </w:t>
            </w:r>
            <w:proofErr w:type="spellStart"/>
            <w:proofErr w:type="gramStart"/>
            <w:r w:rsidRPr="00785C54">
              <w:rPr>
                <w:b/>
                <w:szCs w:val="24"/>
              </w:rPr>
              <w:t>context:GenericName</w:t>
            </w:r>
            <w:proofErr w:type="spellEnd"/>
            <w:proofErr w:type="gramEnd"/>
            <w:r w:rsidRPr="00785C54">
              <w:rPr>
                <w:szCs w:val="24"/>
              </w:rPr>
              <w:t xml:space="preserve"> qualifier of this association may be used to provide further information as to the nature of the relation.</w:t>
            </w:r>
          </w:p>
        </w:tc>
      </w:tr>
    </w:tbl>
    <w:p w14:paraId="3BCB753C" w14:textId="712F597F" w:rsidR="005B5EAD" w:rsidRPr="00785C54" w:rsidRDefault="005B5EAD" w:rsidP="00785C54">
      <w:pPr>
        <w:pStyle w:val="Heading2"/>
        <w:tabs>
          <w:tab w:val="left" w:pos="400"/>
        </w:tabs>
        <w:autoSpaceDE w:val="0"/>
        <w:autoSpaceDN w:val="0"/>
        <w:adjustRightInd w:val="0"/>
        <w:rPr>
          <w:rFonts w:eastAsia="Times New Roman"/>
          <w:szCs w:val="24"/>
        </w:rPr>
      </w:pPr>
      <w:bookmarkStart w:id="144" w:name="_Toc117602366"/>
      <w:r w:rsidRPr="00785C54">
        <w:rPr>
          <w:rFonts w:eastAsia="Times New Roman"/>
          <w:szCs w:val="24"/>
        </w:rPr>
        <w:t>Observation</w:t>
      </w:r>
      <w:bookmarkEnd w:id="144"/>
    </w:p>
    <w:p w14:paraId="075D4D6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45" w:name="_Toc117602367"/>
      <w:r w:rsidRPr="00785C54">
        <w:rPr>
          <w:rFonts w:eastAsia="Times New Roman"/>
          <w:szCs w:val="24"/>
        </w:rPr>
        <w:t>Observation Requirements Class</w:t>
      </w:r>
      <w:bookmarkEnd w:id="145"/>
    </w:p>
    <w:tbl>
      <w:tblPr>
        <w:tblW w:w="975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600" w:firstRow="0" w:lastRow="0" w:firstColumn="0" w:lastColumn="0" w:noHBand="1" w:noVBand="1"/>
      </w:tblPr>
      <w:tblGrid>
        <w:gridCol w:w="2431"/>
        <w:gridCol w:w="7321"/>
      </w:tblGrid>
      <w:tr w:rsidR="005B5EAD" w:rsidRPr="00785C54" w14:paraId="7DD50F6B" w14:textId="77777777" w:rsidTr="00935FAF">
        <w:trPr>
          <w:jc w:val="center"/>
        </w:trPr>
        <w:tc>
          <w:tcPr>
            <w:tcW w:w="2431" w:type="dxa"/>
            <w:tcBorders>
              <w:top w:val="single" w:sz="12" w:space="0" w:color="auto"/>
              <w:bottom w:val="single" w:sz="12" w:space="0" w:color="auto"/>
            </w:tcBorders>
            <w:tcMar>
              <w:top w:w="100" w:type="dxa"/>
              <w:left w:w="100" w:type="dxa"/>
              <w:bottom w:w="100" w:type="dxa"/>
              <w:right w:w="100" w:type="dxa"/>
            </w:tcMar>
          </w:tcPr>
          <w:p w14:paraId="3BEA7041" w14:textId="07D06058"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21" w:type="dxa"/>
            <w:tcBorders>
              <w:top w:val="single" w:sz="12" w:space="0" w:color="auto"/>
              <w:bottom w:val="single" w:sz="12" w:space="0" w:color="auto"/>
            </w:tcBorders>
            <w:tcMar>
              <w:top w:w="100" w:type="dxa"/>
              <w:left w:w="100" w:type="dxa"/>
              <w:bottom w:w="100" w:type="dxa"/>
              <w:right w:w="100" w:type="dxa"/>
            </w:tcMar>
          </w:tcPr>
          <w:p w14:paraId="2BE1505F" w14:textId="3D035E78"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
        </w:tc>
      </w:tr>
      <w:tr w:rsidR="005B5EAD" w:rsidRPr="00785C54" w14:paraId="34436D63" w14:textId="77777777" w:rsidTr="00935FAF">
        <w:trPr>
          <w:jc w:val="center"/>
        </w:trPr>
        <w:tc>
          <w:tcPr>
            <w:tcW w:w="2431" w:type="dxa"/>
            <w:tcBorders>
              <w:top w:val="single" w:sz="12" w:space="0" w:color="auto"/>
            </w:tcBorders>
            <w:tcMar>
              <w:top w:w="100" w:type="dxa"/>
              <w:left w:w="100" w:type="dxa"/>
              <w:bottom w:w="100" w:type="dxa"/>
              <w:right w:w="100" w:type="dxa"/>
            </w:tcMar>
          </w:tcPr>
          <w:p w14:paraId="71BD83F0" w14:textId="28A02812"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21" w:type="dxa"/>
            <w:tcBorders>
              <w:top w:val="single" w:sz="12" w:space="0" w:color="auto"/>
            </w:tcBorders>
            <w:tcMar>
              <w:top w:w="100" w:type="dxa"/>
              <w:left w:w="100" w:type="dxa"/>
              <w:bottom w:w="100" w:type="dxa"/>
              <w:right w:w="100" w:type="dxa"/>
            </w:tcMar>
          </w:tcPr>
          <w:p w14:paraId="0E7B8900" w14:textId="682DCB6D"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2E0D87FA" w14:textId="77777777" w:rsidTr="00935FAF">
        <w:trPr>
          <w:jc w:val="center"/>
        </w:trPr>
        <w:tc>
          <w:tcPr>
            <w:tcW w:w="2431" w:type="dxa"/>
            <w:tcMar>
              <w:top w:w="100" w:type="dxa"/>
              <w:left w:w="100" w:type="dxa"/>
              <w:bottom w:w="100" w:type="dxa"/>
              <w:right w:w="100" w:type="dxa"/>
            </w:tcMar>
          </w:tcPr>
          <w:p w14:paraId="19C84523" w14:textId="4BEEB8F8" w:rsidR="005B5EAD" w:rsidRPr="00785C54" w:rsidRDefault="005B5EAD" w:rsidP="00785C54">
            <w:pPr>
              <w:pStyle w:val="Tablebody"/>
              <w:autoSpaceDE w:val="0"/>
              <w:autoSpaceDN w:val="0"/>
              <w:adjustRightInd w:val="0"/>
              <w:jc w:val="both"/>
              <w:rPr>
                <w:szCs w:val="20"/>
              </w:rPr>
            </w:pPr>
            <w:r w:rsidRPr="00785C54">
              <w:rPr>
                <w:szCs w:val="24"/>
              </w:rPr>
              <w:t>Name</w:t>
            </w:r>
          </w:p>
        </w:tc>
        <w:tc>
          <w:tcPr>
            <w:tcW w:w="7321" w:type="dxa"/>
            <w:tcMar>
              <w:top w:w="100" w:type="dxa"/>
              <w:left w:w="100" w:type="dxa"/>
              <w:bottom w:w="100" w:type="dxa"/>
              <w:right w:w="100" w:type="dxa"/>
            </w:tcMar>
          </w:tcPr>
          <w:p w14:paraId="3310FED9" w14:textId="7F8E2D39"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Observation</w:t>
            </w:r>
          </w:p>
        </w:tc>
      </w:tr>
      <w:tr w:rsidR="005B5EAD" w:rsidRPr="00785C54" w14:paraId="3FAFD54D" w14:textId="77777777" w:rsidTr="00935FAF">
        <w:trPr>
          <w:jc w:val="center"/>
        </w:trPr>
        <w:tc>
          <w:tcPr>
            <w:tcW w:w="2431" w:type="dxa"/>
            <w:tcMar>
              <w:top w:w="100" w:type="dxa"/>
              <w:left w:w="100" w:type="dxa"/>
              <w:bottom w:w="100" w:type="dxa"/>
              <w:right w:w="100" w:type="dxa"/>
            </w:tcMar>
          </w:tcPr>
          <w:p w14:paraId="58263DB0" w14:textId="4EAFDAD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21" w:type="dxa"/>
            <w:tcMar>
              <w:top w:w="100" w:type="dxa"/>
              <w:left w:w="100" w:type="dxa"/>
              <w:bottom w:w="100" w:type="dxa"/>
              <w:right w:w="100" w:type="dxa"/>
            </w:tcMar>
          </w:tcPr>
          <w:p w14:paraId="4E1967CC" w14:textId="35B6E4A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A4461E3" w14:textId="77777777" w:rsidTr="00935FAF">
        <w:trPr>
          <w:jc w:val="center"/>
        </w:trPr>
        <w:tc>
          <w:tcPr>
            <w:tcW w:w="2431" w:type="dxa"/>
            <w:tcMar>
              <w:top w:w="100" w:type="dxa"/>
              <w:left w:w="100" w:type="dxa"/>
              <w:bottom w:w="100" w:type="dxa"/>
              <w:right w:w="100" w:type="dxa"/>
            </w:tcMar>
          </w:tcPr>
          <w:p w14:paraId="5796BCCB" w14:textId="7E1BB78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21" w:type="dxa"/>
            <w:tcMar>
              <w:top w:w="100" w:type="dxa"/>
              <w:left w:w="100" w:type="dxa"/>
              <w:bottom w:w="100" w:type="dxa"/>
              <w:right w:w="100" w:type="dxa"/>
            </w:tcMar>
          </w:tcPr>
          <w:p w14:paraId="4CD59F12" w14:textId="69BFEECA"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CoreTypes</w:t>
            </w:r>
            <w:proofErr w:type="spellEnd"/>
            <w:r w:rsidRPr="00785C54">
              <w:rPr>
                <w:szCs w:val="24"/>
              </w:rPr>
              <w:t xml:space="preserve"> conformance class</w:t>
            </w:r>
          </w:p>
        </w:tc>
      </w:tr>
      <w:tr w:rsidR="005B5EAD" w:rsidRPr="00785C54" w14:paraId="7F1AF293" w14:textId="77777777" w:rsidTr="00935FAF">
        <w:trPr>
          <w:jc w:val="center"/>
        </w:trPr>
        <w:tc>
          <w:tcPr>
            <w:tcW w:w="2431" w:type="dxa"/>
            <w:tcMar>
              <w:top w:w="100" w:type="dxa"/>
              <w:left w:w="100" w:type="dxa"/>
              <w:bottom w:w="100" w:type="dxa"/>
              <w:right w:w="100" w:type="dxa"/>
            </w:tcMar>
          </w:tcPr>
          <w:p w14:paraId="6C6C0DF7" w14:textId="5DCE9DDC"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21" w:type="dxa"/>
            <w:tcMar>
              <w:top w:w="100" w:type="dxa"/>
              <w:left w:w="100" w:type="dxa"/>
              <w:bottom w:w="100" w:type="dxa"/>
              <w:right w:w="100" w:type="dxa"/>
            </w:tcMar>
          </w:tcPr>
          <w:p w14:paraId="0860A808" w14:textId="05AA52EF"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Geographic information – Temporal schema, Application schemas for data transfer conformance class</w:t>
            </w:r>
          </w:p>
        </w:tc>
      </w:tr>
      <w:tr w:rsidR="005B5EAD" w:rsidRPr="00785C54" w14:paraId="276DBE9D" w14:textId="77777777" w:rsidTr="00935FAF">
        <w:trPr>
          <w:jc w:val="center"/>
        </w:trPr>
        <w:tc>
          <w:tcPr>
            <w:tcW w:w="2431" w:type="dxa"/>
            <w:tcMar>
              <w:top w:w="100" w:type="dxa"/>
              <w:left w:w="100" w:type="dxa"/>
              <w:bottom w:w="100" w:type="dxa"/>
              <w:right w:w="100" w:type="dxa"/>
            </w:tcMar>
          </w:tcPr>
          <w:p w14:paraId="47D8F008" w14:textId="4ED0F32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687D3BD8" w14:textId="3752A7C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/Observation/Observation-</w:t>
            </w:r>
            <w:proofErr w:type="spellStart"/>
            <w:r w:rsidRPr="00785C54">
              <w:rPr>
                <w:szCs w:val="24"/>
              </w:rPr>
              <w:t>sem</w:t>
            </w:r>
            <w:proofErr w:type="spellEnd"/>
          </w:p>
        </w:tc>
      </w:tr>
      <w:tr w:rsidR="005B5EAD" w:rsidRPr="00785C54" w14:paraId="61D9A734" w14:textId="77777777" w:rsidTr="00935FAF">
        <w:trPr>
          <w:jc w:val="center"/>
        </w:trPr>
        <w:tc>
          <w:tcPr>
            <w:tcW w:w="2431" w:type="dxa"/>
            <w:tcMar>
              <w:top w:w="100" w:type="dxa"/>
              <w:left w:w="100" w:type="dxa"/>
              <w:bottom w:w="100" w:type="dxa"/>
              <w:right w:w="100" w:type="dxa"/>
            </w:tcMar>
          </w:tcPr>
          <w:p w14:paraId="38364B27" w14:textId="0886101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15EDE0E6" w14:textId="3F63E65F"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phenomenonTime-sem</w:t>
            </w:r>
            <w:proofErr w:type="spellEnd"/>
          </w:p>
        </w:tc>
      </w:tr>
      <w:tr w:rsidR="005B5EAD" w:rsidRPr="00785C54" w14:paraId="03B8FF13" w14:textId="77777777" w:rsidTr="00935FAF">
        <w:trPr>
          <w:jc w:val="center"/>
        </w:trPr>
        <w:tc>
          <w:tcPr>
            <w:tcW w:w="2431" w:type="dxa"/>
            <w:tcMar>
              <w:top w:w="100" w:type="dxa"/>
              <w:left w:w="100" w:type="dxa"/>
              <w:bottom w:w="100" w:type="dxa"/>
              <w:right w:w="100" w:type="dxa"/>
            </w:tcMar>
          </w:tcPr>
          <w:p w14:paraId="75F052F3" w14:textId="3362DF0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1FAB250C" w14:textId="72757984"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phenomenonTime</w:t>
            </w:r>
            <w:proofErr w:type="spellEnd"/>
            <w:r w:rsidRPr="00785C54">
              <w:rPr>
                <w:szCs w:val="24"/>
              </w:rPr>
              <w:t>-card</w:t>
            </w:r>
          </w:p>
        </w:tc>
      </w:tr>
      <w:tr w:rsidR="005B5EAD" w:rsidRPr="00785C54" w14:paraId="5FF6A661" w14:textId="77777777" w:rsidTr="00935FAF">
        <w:trPr>
          <w:jc w:val="center"/>
        </w:trPr>
        <w:tc>
          <w:tcPr>
            <w:tcW w:w="2431" w:type="dxa"/>
            <w:tcMar>
              <w:top w:w="100" w:type="dxa"/>
              <w:left w:w="100" w:type="dxa"/>
              <w:bottom w:w="100" w:type="dxa"/>
              <w:right w:w="100" w:type="dxa"/>
            </w:tcMar>
          </w:tcPr>
          <w:p w14:paraId="6B1E3AD7" w14:textId="2C0FE84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01C43A21" w14:textId="749A6740"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resultTime-sem</w:t>
            </w:r>
            <w:proofErr w:type="spellEnd"/>
          </w:p>
        </w:tc>
      </w:tr>
      <w:tr w:rsidR="005B5EAD" w:rsidRPr="00785C54" w14:paraId="53E3D2FD" w14:textId="77777777" w:rsidTr="00935FAF">
        <w:trPr>
          <w:jc w:val="center"/>
        </w:trPr>
        <w:tc>
          <w:tcPr>
            <w:tcW w:w="2431" w:type="dxa"/>
            <w:tcMar>
              <w:top w:w="100" w:type="dxa"/>
              <w:left w:w="100" w:type="dxa"/>
              <w:bottom w:w="100" w:type="dxa"/>
              <w:right w:w="100" w:type="dxa"/>
            </w:tcMar>
          </w:tcPr>
          <w:p w14:paraId="1459BF65" w14:textId="2E60569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52103C3D" w14:textId="756A6961"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resultTime</w:t>
            </w:r>
            <w:proofErr w:type="spellEnd"/>
            <w:r w:rsidRPr="00785C54">
              <w:rPr>
                <w:szCs w:val="24"/>
              </w:rPr>
              <w:t>-card</w:t>
            </w:r>
          </w:p>
        </w:tc>
      </w:tr>
      <w:tr w:rsidR="005B5EAD" w:rsidRPr="00785C54" w14:paraId="7935C5EE" w14:textId="77777777" w:rsidTr="00935FAF">
        <w:trPr>
          <w:jc w:val="center"/>
        </w:trPr>
        <w:tc>
          <w:tcPr>
            <w:tcW w:w="2431" w:type="dxa"/>
            <w:tcMar>
              <w:top w:w="100" w:type="dxa"/>
              <w:left w:w="100" w:type="dxa"/>
              <w:bottom w:w="100" w:type="dxa"/>
              <w:right w:w="100" w:type="dxa"/>
            </w:tcMar>
          </w:tcPr>
          <w:p w14:paraId="66222427" w14:textId="7748A66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46D1C9C1" w14:textId="22AF02BF" w:rsidR="005B5EAD" w:rsidRPr="00785C54" w:rsidRDefault="005B5EAD" w:rsidP="00785C54">
            <w:pPr>
              <w:pStyle w:val="Tablebody"/>
              <w:autoSpaceDE w:val="0"/>
              <w:autoSpaceDN w:val="0"/>
              <w:adjustRightInd w:val="0"/>
              <w:jc w:val="both"/>
              <w:rPr>
                <w:szCs w:val="20"/>
                <w:lang w:val="fr-FR"/>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validTime-sem</w:t>
            </w:r>
            <w:proofErr w:type="spellEnd"/>
          </w:p>
        </w:tc>
      </w:tr>
      <w:tr w:rsidR="005B5EAD" w:rsidRPr="00785C54" w14:paraId="14EEB4A7" w14:textId="77777777" w:rsidTr="00935FAF">
        <w:trPr>
          <w:jc w:val="center"/>
        </w:trPr>
        <w:tc>
          <w:tcPr>
            <w:tcW w:w="2431" w:type="dxa"/>
            <w:tcMar>
              <w:top w:w="100" w:type="dxa"/>
              <w:left w:w="100" w:type="dxa"/>
              <w:bottom w:w="100" w:type="dxa"/>
              <w:right w:w="100" w:type="dxa"/>
            </w:tcMar>
          </w:tcPr>
          <w:p w14:paraId="1EF72CFB" w14:textId="4A03232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0B8553DB" w14:textId="256DB17E"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featureOfInterest-sem</w:t>
            </w:r>
            <w:proofErr w:type="spellEnd"/>
          </w:p>
        </w:tc>
      </w:tr>
      <w:tr w:rsidR="005B5EAD" w:rsidRPr="00785C54" w14:paraId="67F0A718" w14:textId="77777777" w:rsidTr="00935FAF">
        <w:trPr>
          <w:jc w:val="center"/>
        </w:trPr>
        <w:tc>
          <w:tcPr>
            <w:tcW w:w="2431" w:type="dxa"/>
            <w:tcMar>
              <w:top w:w="100" w:type="dxa"/>
              <w:left w:w="100" w:type="dxa"/>
              <w:bottom w:w="100" w:type="dxa"/>
              <w:right w:w="100" w:type="dxa"/>
            </w:tcMar>
          </w:tcPr>
          <w:p w14:paraId="24953812" w14:textId="3B482C4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0B94D65F" w14:textId="20068CB9"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featureOfInterest</w:t>
            </w:r>
            <w:proofErr w:type="spellEnd"/>
            <w:r w:rsidRPr="00785C54">
              <w:rPr>
                <w:szCs w:val="24"/>
              </w:rPr>
              <w:t>-card</w:t>
            </w:r>
          </w:p>
        </w:tc>
      </w:tr>
      <w:tr w:rsidR="005B5EAD" w:rsidRPr="00785C54" w14:paraId="79E876E2" w14:textId="77777777" w:rsidTr="00935FAF">
        <w:trPr>
          <w:jc w:val="center"/>
        </w:trPr>
        <w:tc>
          <w:tcPr>
            <w:tcW w:w="2431" w:type="dxa"/>
            <w:tcMar>
              <w:top w:w="100" w:type="dxa"/>
              <w:left w:w="100" w:type="dxa"/>
              <w:bottom w:w="100" w:type="dxa"/>
              <w:right w:w="100" w:type="dxa"/>
            </w:tcMar>
          </w:tcPr>
          <w:p w14:paraId="1647207C" w14:textId="07CB1E5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41B5E394" w14:textId="4444BC23"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observedProperty-sem</w:t>
            </w:r>
            <w:proofErr w:type="spellEnd"/>
          </w:p>
        </w:tc>
      </w:tr>
      <w:tr w:rsidR="005B5EAD" w:rsidRPr="00785C54" w14:paraId="24B0679D" w14:textId="77777777" w:rsidTr="00935FAF">
        <w:trPr>
          <w:jc w:val="center"/>
        </w:trPr>
        <w:tc>
          <w:tcPr>
            <w:tcW w:w="2431" w:type="dxa"/>
            <w:tcMar>
              <w:top w:w="100" w:type="dxa"/>
              <w:left w:w="100" w:type="dxa"/>
              <w:bottom w:w="100" w:type="dxa"/>
              <w:right w:w="100" w:type="dxa"/>
            </w:tcMar>
          </w:tcPr>
          <w:p w14:paraId="6625BF4D" w14:textId="5728626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5128C8E9" w14:textId="745D55D4"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observedProperty</w:t>
            </w:r>
            <w:proofErr w:type="spellEnd"/>
            <w:r w:rsidRPr="00785C54">
              <w:rPr>
                <w:szCs w:val="24"/>
              </w:rPr>
              <w:t>-card</w:t>
            </w:r>
          </w:p>
        </w:tc>
      </w:tr>
      <w:tr w:rsidR="005B5EAD" w:rsidRPr="00785C54" w14:paraId="4633DCD8" w14:textId="77777777" w:rsidTr="00935FAF">
        <w:trPr>
          <w:jc w:val="center"/>
        </w:trPr>
        <w:tc>
          <w:tcPr>
            <w:tcW w:w="2431" w:type="dxa"/>
            <w:tcMar>
              <w:top w:w="100" w:type="dxa"/>
              <w:left w:w="100" w:type="dxa"/>
              <w:bottom w:w="100" w:type="dxa"/>
              <w:right w:w="100" w:type="dxa"/>
            </w:tcMar>
          </w:tcPr>
          <w:p w14:paraId="1E83CB21" w14:textId="588C8E1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41146357" w14:textId="49942024"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/Observation/result-</w:t>
            </w:r>
            <w:proofErr w:type="spellStart"/>
            <w:r w:rsidRPr="00785C54">
              <w:rPr>
                <w:szCs w:val="24"/>
              </w:rPr>
              <w:t>sem</w:t>
            </w:r>
            <w:proofErr w:type="spellEnd"/>
          </w:p>
        </w:tc>
      </w:tr>
      <w:tr w:rsidR="005B5EAD" w:rsidRPr="00785C54" w14:paraId="05599652" w14:textId="77777777" w:rsidTr="00935FAF">
        <w:trPr>
          <w:jc w:val="center"/>
        </w:trPr>
        <w:tc>
          <w:tcPr>
            <w:tcW w:w="2431" w:type="dxa"/>
            <w:tcMar>
              <w:top w:w="100" w:type="dxa"/>
              <w:left w:w="100" w:type="dxa"/>
              <w:bottom w:w="100" w:type="dxa"/>
              <w:right w:w="100" w:type="dxa"/>
            </w:tcMar>
          </w:tcPr>
          <w:p w14:paraId="4EAC14F2" w14:textId="31A87652"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321" w:type="dxa"/>
            <w:tcMar>
              <w:top w:w="100" w:type="dxa"/>
              <w:left w:w="100" w:type="dxa"/>
              <w:bottom w:w="100" w:type="dxa"/>
              <w:right w:w="100" w:type="dxa"/>
            </w:tcMar>
          </w:tcPr>
          <w:p w14:paraId="3AAC76E2" w14:textId="11CB5D89"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/Observation/result-card</w:t>
            </w:r>
          </w:p>
        </w:tc>
      </w:tr>
      <w:tr w:rsidR="005B5EAD" w:rsidRPr="00785C54" w14:paraId="60320252" w14:textId="77777777" w:rsidTr="00935FAF">
        <w:trPr>
          <w:jc w:val="center"/>
        </w:trPr>
        <w:tc>
          <w:tcPr>
            <w:tcW w:w="2431" w:type="dxa"/>
            <w:tcMar>
              <w:top w:w="100" w:type="dxa"/>
              <w:left w:w="100" w:type="dxa"/>
              <w:bottom w:w="100" w:type="dxa"/>
              <w:right w:w="100" w:type="dxa"/>
            </w:tcMar>
          </w:tcPr>
          <w:p w14:paraId="58E86F93" w14:textId="22E1591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680D458C" w14:textId="49D8AE8D"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observingProcedure-sem</w:t>
            </w:r>
            <w:proofErr w:type="spellEnd"/>
          </w:p>
        </w:tc>
      </w:tr>
      <w:tr w:rsidR="005B5EAD" w:rsidRPr="00785C54" w14:paraId="55033DA1" w14:textId="77777777" w:rsidTr="00935FAF">
        <w:trPr>
          <w:jc w:val="center"/>
        </w:trPr>
        <w:tc>
          <w:tcPr>
            <w:tcW w:w="2431" w:type="dxa"/>
            <w:tcMar>
              <w:top w:w="100" w:type="dxa"/>
              <w:left w:w="100" w:type="dxa"/>
              <w:bottom w:w="100" w:type="dxa"/>
              <w:right w:w="100" w:type="dxa"/>
            </w:tcMar>
          </w:tcPr>
          <w:p w14:paraId="798FE44B" w14:textId="79131BD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20360FA7" w14:textId="5A342D7A"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observingProcedure</w:t>
            </w:r>
            <w:proofErr w:type="spellEnd"/>
            <w:r w:rsidRPr="00785C54">
              <w:rPr>
                <w:szCs w:val="24"/>
              </w:rPr>
              <w:t>-card</w:t>
            </w:r>
          </w:p>
        </w:tc>
      </w:tr>
      <w:tr w:rsidR="005B5EAD" w:rsidRPr="00785C54" w14:paraId="4195F202" w14:textId="77777777" w:rsidTr="00935FAF">
        <w:trPr>
          <w:jc w:val="center"/>
        </w:trPr>
        <w:tc>
          <w:tcPr>
            <w:tcW w:w="2431" w:type="dxa"/>
            <w:tcMar>
              <w:top w:w="100" w:type="dxa"/>
              <w:left w:w="100" w:type="dxa"/>
              <w:bottom w:w="100" w:type="dxa"/>
              <w:right w:w="100" w:type="dxa"/>
            </w:tcMar>
          </w:tcPr>
          <w:p w14:paraId="786019A9" w14:textId="1EAE14B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19C54FE0" w14:textId="305E282A"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/Observation/observer-</w:t>
            </w:r>
            <w:proofErr w:type="spellStart"/>
            <w:r w:rsidRPr="00785C54">
              <w:rPr>
                <w:szCs w:val="24"/>
              </w:rPr>
              <w:t>sem</w:t>
            </w:r>
            <w:proofErr w:type="spellEnd"/>
          </w:p>
        </w:tc>
      </w:tr>
      <w:tr w:rsidR="005B5EAD" w:rsidRPr="00785C54" w14:paraId="472AF30B" w14:textId="77777777" w:rsidTr="00935FAF">
        <w:trPr>
          <w:jc w:val="center"/>
        </w:trPr>
        <w:tc>
          <w:tcPr>
            <w:tcW w:w="2431" w:type="dxa"/>
            <w:tcMar>
              <w:top w:w="100" w:type="dxa"/>
              <w:left w:w="100" w:type="dxa"/>
              <w:bottom w:w="100" w:type="dxa"/>
              <w:right w:w="100" w:type="dxa"/>
            </w:tcMar>
          </w:tcPr>
          <w:p w14:paraId="307201F5" w14:textId="29F6E91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20C1D592" w14:textId="5D918ED9"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/Observation/host-</w:t>
            </w:r>
            <w:proofErr w:type="spellStart"/>
            <w:r w:rsidRPr="00785C54">
              <w:rPr>
                <w:szCs w:val="24"/>
              </w:rPr>
              <w:t>sem</w:t>
            </w:r>
            <w:proofErr w:type="spellEnd"/>
          </w:p>
        </w:tc>
      </w:tr>
      <w:tr w:rsidR="005B5EAD" w:rsidRPr="00785C54" w14:paraId="68C8D07C" w14:textId="77777777" w:rsidTr="00935FAF">
        <w:trPr>
          <w:jc w:val="center"/>
        </w:trPr>
        <w:tc>
          <w:tcPr>
            <w:tcW w:w="2431" w:type="dxa"/>
            <w:tcMar>
              <w:top w:w="100" w:type="dxa"/>
              <w:left w:w="100" w:type="dxa"/>
              <w:bottom w:w="100" w:type="dxa"/>
              <w:right w:w="100" w:type="dxa"/>
            </w:tcMar>
          </w:tcPr>
          <w:p w14:paraId="55BABEE4" w14:textId="5AB2E808"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21" w:type="dxa"/>
            <w:tcMar>
              <w:top w:w="100" w:type="dxa"/>
              <w:left w:w="100" w:type="dxa"/>
              <w:bottom w:w="100" w:type="dxa"/>
              <w:right w:w="100" w:type="dxa"/>
            </w:tcMar>
          </w:tcPr>
          <w:p w14:paraId="783A1F1F" w14:textId="208D4F51" w:rsidR="005B5EAD" w:rsidRPr="00785C54" w:rsidRDefault="005B5EAD" w:rsidP="00785C54">
            <w:pPr>
              <w:pStyle w:val="Tablebody"/>
              <w:autoSpaceDE w:val="0"/>
              <w:autoSpaceDN w:val="0"/>
              <w:adjustRightInd w:val="0"/>
              <w:jc w:val="both"/>
              <w:rPr>
                <w:szCs w:val="20"/>
              </w:rPr>
            </w:pPr>
            <w:r w:rsidRPr="00785C54">
              <w:rPr>
                <w:szCs w:val="24"/>
              </w:rPr>
              <w:t>/rec/</w:t>
            </w:r>
            <w:proofErr w:type="spellStart"/>
            <w:r w:rsidRPr="00785C54">
              <w:rPr>
                <w:szCs w:val="24"/>
              </w:rPr>
              <w:t>obs-cpt</w:t>
            </w:r>
            <w:proofErr w:type="spellEnd"/>
            <w:r w:rsidRPr="00785C54">
              <w:rPr>
                <w:szCs w:val="24"/>
              </w:rPr>
              <w:t>/Observation/</w:t>
            </w:r>
            <w:proofErr w:type="spellStart"/>
            <w:r w:rsidRPr="00785C54">
              <w:rPr>
                <w:szCs w:val="24"/>
              </w:rPr>
              <w:t>observerhost</w:t>
            </w:r>
            <w:proofErr w:type="spellEnd"/>
            <w:r w:rsidRPr="00785C54">
              <w:rPr>
                <w:szCs w:val="24"/>
              </w:rPr>
              <w:t>-con</w:t>
            </w:r>
          </w:p>
        </w:tc>
      </w:tr>
      <w:tr w:rsidR="005B5EAD" w:rsidRPr="00785C54" w14:paraId="54ADE714" w14:textId="77777777" w:rsidTr="00935FAF">
        <w:trPr>
          <w:jc w:val="center"/>
        </w:trPr>
        <w:tc>
          <w:tcPr>
            <w:tcW w:w="2431" w:type="dxa"/>
            <w:tcMar>
              <w:top w:w="100" w:type="dxa"/>
              <w:left w:w="100" w:type="dxa"/>
              <w:bottom w:w="100" w:type="dxa"/>
              <w:right w:w="100" w:type="dxa"/>
            </w:tcMar>
          </w:tcPr>
          <w:p w14:paraId="7AF3185C" w14:textId="1B17D5E9"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21" w:type="dxa"/>
            <w:tcMar>
              <w:top w:w="100" w:type="dxa"/>
              <w:left w:w="100" w:type="dxa"/>
              <w:bottom w:w="100" w:type="dxa"/>
              <w:right w:w="100" w:type="dxa"/>
            </w:tcMar>
          </w:tcPr>
          <w:p w14:paraId="5AFA702A" w14:textId="1C721596" w:rsidR="005B5EAD" w:rsidRPr="00785C54" w:rsidRDefault="005B5EAD" w:rsidP="00785C54">
            <w:pPr>
              <w:pStyle w:val="Tablebody"/>
              <w:autoSpaceDE w:val="0"/>
              <w:autoSpaceDN w:val="0"/>
              <w:adjustRightInd w:val="0"/>
              <w:jc w:val="both"/>
              <w:rPr>
                <w:szCs w:val="20"/>
              </w:rPr>
            </w:pPr>
            <w:r w:rsidRPr="00785C54">
              <w:rPr>
                <w:szCs w:val="24"/>
              </w:rPr>
              <w:t>/rec/</w:t>
            </w:r>
            <w:proofErr w:type="spellStart"/>
            <w:r w:rsidRPr="00785C54">
              <w:rPr>
                <w:szCs w:val="24"/>
              </w:rPr>
              <w:t>obs-cpt</w:t>
            </w:r>
            <w:proofErr w:type="spellEnd"/>
            <w:r w:rsidRPr="00785C54">
              <w:rPr>
                <w:szCs w:val="24"/>
              </w:rPr>
              <w:t>/Observation/</w:t>
            </w:r>
            <w:proofErr w:type="spellStart"/>
            <w:r w:rsidRPr="00785C54">
              <w:rPr>
                <w:szCs w:val="24"/>
              </w:rPr>
              <w:t>observedProperty</w:t>
            </w:r>
            <w:proofErr w:type="spellEnd"/>
            <w:r w:rsidRPr="00785C54">
              <w:rPr>
                <w:szCs w:val="24"/>
              </w:rPr>
              <w:t>-con</w:t>
            </w:r>
          </w:p>
        </w:tc>
      </w:tr>
      <w:tr w:rsidR="005B5EAD" w:rsidRPr="00785C54" w14:paraId="33341DC1" w14:textId="77777777" w:rsidTr="00935FAF">
        <w:trPr>
          <w:jc w:val="center"/>
        </w:trPr>
        <w:tc>
          <w:tcPr>
            <w:tcW w:w="2431" w:type="dxa"/>
            <w:tcMar>
              <w:top w:w="100" w:type="dxa"/>
              <w:left w:w="100" w:type="dxa"/>
              <w:bottom w:w="100" w:type="dxa"/>
              <w:right w:w="100" w:type="dxa"/>
            </w:tcMar>
          </w:tcPr>
          <w:p w14:paraId="2E86D2B8" w14:textId="540AE965"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21" w:type="dxa"/>
            <w:tcMar>
              <w:top w:w="100" w:type="dxa"/>
              <w:left w:w="100" w:type="dxa"/>
              <w:bottom w:w="100" w:type="dxa"/>
              <w:right w:w="100" w:type="dxa"/>
            </w:tcMar>
          </w:tcPr>
          <w:p w14:paraId="054E9844" w14:textId="0AA2B60C" w:rsidR="005B5EAD" w:rsidRPr="00785C54" w:rsidRDefault="005B5EAD" w:rsidP="00785C54">
            <w:pPr>
              <w:pStyle w:val="Tablebody"/>
              <w:autoSpaceDE w:val="0"/>
              <w:autoSpaceDN w:val="0"/>
              <w:adjustRightInd w:val="0"/>
              <w:jc w:val="both"/>
              <w:rPr>
                <w:szCs w:val="20"/>
              </w:rPr>
            </w:pPr>
            <w:r w:rsidRPr="00785C54">
              <w:rPr>
                <w:szCs w:val="24"/>
              </w:rPr>
              <w:t>/rec/</w:t>
            </w:r>
            <w:proofErr w:type="spellStart"/>
            <w:r w:rsidRPr="00785C54">
              <w:rPr>
                <w:szCs w:val="24"/>
              </w:rPr>
              <w:t>obs-cpt</w:t>
            </w:r>
            <w:proofErr w:type="spellEnd"/>
            <w:r w:rsidRPr="00785C54">
              <w:rPr>
                <w:szCs w:val="24"/>
              </w:rPr>
              <w:t>/Observation/</w:t>
            </w:r>
            <w:proofErr w:type="spellStart"/>
            <w:r w:rsidRPr="00785C54">
              <w:rPr>
                <w:szCs w:val="24"/>
              </w:rPr>
              <w:t>observingProcedure</w:t>
            </w:r>
            <w:proofErr w:type="spellEnd"/>
            <w:r w:rsidRPr="00785C54">
              <w:rPr>
                <w:szCs w:val="24"/>
              </w:rPr>
              <w:t>-con</w:t>
            </w:r>
          </w:p>
        </w:tc>
      </w:tr>
      <w:tr w:rsidR="005B5EAD" w:rsidRPr="00785C54" w14:paraId="33624CE8" w14:textId="77777777" w:rsidTr="00935FAF">
        <w:trPr>
          <w:jc w:val="center"/>
        </w:trPr>
        <w:tc>
          <w:tcPr>
            <w:tcW w:w="2431" w:type="dxa"/>
            <w:tcMar>
              <w:top w:w="100" w:type="dxa"/>
              <w:left w:w="100" w:type="dxa"/>
              <w:bottom w:w="100" w:type="dxa"/>
              <w:right w:w="100" w:type="dxa"/>
            </w:tcMar>
          </w:tcPr>
          <w:p w14:paraId="71663FAA" w14:textId="2FABDC4D"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21" w:type="dxa"/>
            <w:tcMar>
              <w:top w:w="100" w:type="dxa"/>
              <w:left w:w="100" w:type="dxa"/>
              <w:bottom w:w="100" w:type="dxa"/>
              <w:right w:w="100" w:type="dxa"/>
            </w:tcMar>
          </w:tcPr>
          <w:p w14:paraId="7AA552B1" w14:textId="5F4BD099" w:rsidR="005B5EAD" w:rsidRPr="00785C54" w:rsidRDefault="005B5EAD" w:rsidP="00785C54">
            <w:pPr>
              <w:pStyle w:val="Tablebody"/>
              <w:autoSpaceDE w:val="0"/>
              <w:autoSpaceDN w:val="0"/>
              <w:adjustRightInd w:val="0"/>
              <w:jc w:val="both"/>
              <w:rPr>
                <w:szCs w:val="20"/>
              </w:rPr>
            </w:pPr>
            <w:r w:rsidRPr="00785C54">
              <w:rPr>
                <w:szCs w:val="24"/>
              </w:rPr>
              <w:t>/rec/</w:t>
            </w:r>
            <w:proofErr w:type="spellStart"/>
            <w:r w:rsidRPr="00785C54">
              <w:rPr>
                <w:szCs w:val="24"/>
              </w:rPr>
              <w:t>obs-cpt</w:t>
            </w:r>
            <w:proofErr w:type="spellEnd"/>
            <w:r w:rsidRPr="00785C54">
              <w:rPr>
                <w:szCs w:val="24"/>
              </w:rPr>
              <w:t>/Observation/result-con</w:t>
            </w:r>
          </w:p>
        </w:tc>
      </w:tr>
      <w:tr w:rsidR="005B5EAD" w:rsidRPr="00785C54" w14:paraId="5C47F647" w14:textId="77777777" w:rsidTr="00935FAF">
        <w:trPr>
          <w:jc w:val="center"/>
        </w:trPr>
        <w:tc>
          <w:tcPr>
            <w:tcW w:w="2431" w:type="dxa"/>
            <w:tcMar>
              <w:top w:w="100" w:type="dxa"/>
              <w:left w:w="100" w:type="dxa"/>
              <w:bottom w:w="100" w:type="dxa"/>
              <w:right w:w="100" w:type="dxa"/>
            </w:tcMar>
          </w:tcPr>
          <w:p w14:paraId="5D2D3CD1" w14:textId="34DED2E3"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21" w:type="dxa"/>
            <w:tcMar>
              <w:top w:w="100" w:type="dxa"/>
              <w:left w:w="100" w:type="dxa"/>
              <w:bottom w:w="100" w:type="dxa"/>
              <w:right w:w="100" w:type="dxa"/>
            </w:tcMar>
          </w:tcPr>
          <w:p w14:paraId="2B830448" w14:textId="6C204E27" w:rsidR="005B5EAD" w:rsidRPr="00785C54" w:rsidRDefault="005B5EAD" w:rsidP="00785C54">
            <w:pPr>
              <w:pStyle w:val="Tablebody"/>
              <w:autoSpaceDE w:val="0"/>
              <w:autoSpaceDN w:val="0"/>
              <w:adjustRightInd w:val="0"/>
              <w:jc w:val="both"/>
              <w:rPr>
                <w:szCs w:val="20"/>
              </w:rPr>
            </w:pPr>
            <w:r w:rsidRPr="00785C54">
              <w:rPr>
                <w:szCs w:val="24"/>
              </w:rPr>
              <w:t>/rec/</w:t>
            </w:r>
            <w:proofErr w:type="spellStart"/>
            <w:r w:rsidRPr="00785C54">
              <w:rPr>
                <w:szCs w:val="24"/>
              </w:rPr>
              <w:t>obs-cpt</w:t>
            </w:r>
            <w:proofErr w:type="spellEnd"/>
            <w:r w:rsidRPr="00785C54">
              <w:rPr>
                <w:szCs w:val="24"/>
              </w:rPr>
              <w:t>/Observation/</w:t>
            </w:r>
            <w:proofErr w:type="spellStart"/>
            <w:r w:rsidRPr="00785C54">
              <w:rPr>
                <w:szCs w:val="24"/>
              </w:rPr>
              <w:t>phenomenonTimeResult</w:t>
            </w:r>
            <w:proofErr w:type="spellEnd"/>
            <w:r w:rsidRPr="00785C54">
              <w:rPr>
                <w:szCs w:val="24"/>
              </w:rPr>
              <w:t>-con</w:t>
            </w:r>
          </w:p>
        </w:tc>
      </w:tr>
      <w:tr w:rsidR="005B5EAD" w:rsidRPr="00785C54" w14:paraId="655CF055" w14:textId="77777777" w:rsidTr="00935FAF">
        <w:trPr>
          <w:jc w:val="center"/>
        </w:trPr>
        <w:tc>
          <w:tcPr>
            <w:tcW w:w="2431" w:type="dxa"/>
            <w:tcMar>
              <w:top w:w="100" w:type="dxa"/>
              <w:left w:w="100" w:type="dxa"/>
              <w:bottom w:w="100" w:type="dxa"/>
              <w:right w:w="100" w:type="dxa"/>
            </w:tcMar>
          </w:tcPr>
          <w:p w14:paraId="4FBFDD81" w14:textId="428C8C9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0EA1844B" w14:textId="5F7EA3B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/gen/</w:t>
            </w:r>
            <w:proofErr w:type="spellStart"/>
            <w:r w:rsidRPr="00785C54">
              <w:rPr>
                <w:szCs w:val="24"/>
              </w:rPr>
              <w:t>relatedObservation-sem</w:t>
            </w:r>
            <w:proofErr w:type="spellEnd"/>
          </w:p>
        </w:tc>
      </w:tr>
      <w:tr w:rsidR="005B5EAD" w:rsidRPr="00785C54" w14:paraId="135DCAA5" w14:textId="77777777" w:rsidTr="00935FAF">
        <w:trPr>
          <w:jc w:val="center"/>
        </w:trPr>
        <w:tc>
          <w:tcPr>
            <w:tcW w:w="2431" w:type="dxa"/>
            <w:tcMar>
              <w:top w:w="100" w:type="dxa"/>
              <w:left w:w="100" w:type="dxa"/>
              <w:bottom w:w="100" w:type="dxa"/>
              <w:right w:w="100" w:type="dxa"/>
            </w:tcMar>
          </w:tcPr>
          <w:p w14:paraId="397CEAD6" w14:textId="5B05BC6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0849D42F" w14:textId="434FF2DD"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uom</w:t>
            </w:r>
            <w:proofErr w:type="spellEnd"/>
          </w:p>
        </w:tc>
      </w:tr>
      <w:tr w:rsidR="005B5EAD" w:rsidRPr="00785C54" w14:paraId="51690641" w14:textId="77777777" w:rsidTr="00935FAF">
        <w:trPr>
          <w:jc w:val="center"/>
        </w:trPr>
        <w:tc>
          <w:tcPr>
            <w:tcW w:w="2431" w:type="dxa"/>
            <w:tcMar>
              <w:top w:w="100" w:type="dxa"/>
              <w:left w:w="100" w:type="dxa"/>
              <w:bottom w:w="100" w:type="dxa"/>
              <w:right w:w="100" w:type="dxa"/>
            </w:tcMar>
          </w:tcPr>
          <w:p w14:paraId="1033DEEE" w14:textId="11DB54AE"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21" w:type="dxa"/>
            <w:tcMar>
              <w:top w:w="100" w:type="dxa"/>
              <w:left w:w="100" w:type="dxa"/>
              <w:bottom w:w="100" w:type="dxa"/>
              <w:right w:w="100" w:type="dxa"/>
            </w:tcMar>
          </w:tcPr>
          <w:p w14:paraId="30FC12C6" w14:textId="1AB7227A" w:rsidR="005B5EAD" w:rsidRPr="00785C54" w:rsidRDefault="005B5EAD" w:rsidP="00785C54">
            <w:pPr>
              <w:pStyle w:val="Tablebody"/>
              <w:autoSpaceDE w:val="0"/>
              <w:autoSpaceDN w:val="0"/>
              <w:adjustRightInd w:val="0"/>
              <w:jc w:val="both"/>
              <w:rPr>
                <w:szCs w:val="20"/>
              </w:rPr>
            </w:pPr>
            <w:r w:rsidRPr="00785C54">
              <w:rPr>
                <w:szCs w:val="24"/>
              </w:rPr>
              <w:t>/rec/</w:t>
            </w:r>
            <w:proofErr w:type="spellStart"/>
            <w:r w:rsidRPr="00785C54">
              <w:rPr>
                <w:szCs w:val="24"/>
              </w:rPr>
              <w:t>obs-cpt</w:t>
            </w:r>
            <w:proofErr w:type="spellEnd"/>
            <w:r w:rsidRPr="00785C54">
              <w:rPr>
                <w:szCs w:val="24"/>
              </w:rPr>
              <w:t>/Observation/</w:t>
            </w:r>
            <w:proofErr w:type="spellStart"/>
            <w:r w:rsidRPr="00785C54">
              <w:rPr>
                <w:szCs w:val="24"/>
              </w:rPr>
              <w:t>uom</w:t>
            </w:r>
            <w:proofErr w:type="spellEnd"/>
            <w:r w:rsidRPr="00785C54">
              <w:rPr>
                <w:szCs w:val="24"/>
              </w:rPr>
              <w:t>-con</w:t>
            </w:r>
          </w:p>
        </w:tc>
      </w:tr>
    </w:tbl>
    <w:p w14:paraId="05CDED55" w14:textId="0908B81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46" w:name="_Toc117602368"/>
      <w:commentRangeStart w:id="147"/>
      <w:r w:rsidRPr="00785C54">
        <w:rPr>
          <w:rFonts w:eastAsia="Times New Roman"/>
          <w:szCs w:val="24"/>
        </w:rPr>
        <w:t>Interface Observation</w:t>
      </w:r>
      <w:commentRangeEnd w:id="147"/>
      <w:r w:rsidR="008058B6">
        <w:rPr>
          <w:rStyle w:val="CommentReference"/>
          <w:b w:val="0"/>
        </w:rPr>
        <w:commentReference w:id="147"/>
      </w:r>
      <w:bookmarkEnd w:id="14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0F76DEB2" w14:textId="77777777" w:rsidTr="001B2CF3">
        <w:trPr>
          <w:jc w:val="center"/>
        </w:trPr>
        <w:tc>
          <w:tcPr>
            <w:tcW w:w="4668" w:type="dxa"/>
            <w:tcMar>
              <w:top w:w="100" w:type="dxa"/>
              <w:left w:w="100" w:type="dxa"/>
              <w:bottom w:w="100" w:type="dxa"/>
              <w:right w:w="100" w:type="dxa"/>
            </w:tcMar>
          </w:tcPr>
          <w:p w14:paraId="21A6507E" w14:textId="4F211560" w:rsidR="005B5EAD" w:rsidRPr="00785C54" w:rsidRDefault="005B5EAD" w:rsidP="00785C54">
            <w:pPr>
              <w:pStyle w:val="Tablebody"/>
              <w:autoSpaceDE w:val="0"/>
              <w:autoSpaceDN w:val="0"/>
              <w:adjustRightInd w:val="0"/>
              <w:rPr>
                <w:b/>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/Observation/Observation-</w:t>
            </w:r>
            <w:proofErr w:type="spellStart"/>
            <w:r w:rsidRPr="00785C54">
              <w:rPr>
                <w:szCs w:val="24"/>
              </w:rPr>
              <w:t>sem</w:t>
            </w:r>
            <w:proofErr w:type="spellEnd"/>
          </w:p>
        </w:tc>
        <w:tc>
          <w:tcPr>
            <w:tcW w:w="5103" w:type="dxa"/>
            <w:tcMar>
              <w:top w:w="100" w:type="dxa"/>
              <w:left w:w="100" w:type="dxa"/>
              <w:bottom w:w="100" w:type="dxa"/>
              <w:right w:w="100" w:type="dxa"/>
            </w:tcMar>
          </w:tcPr>
          <w:p w14:paraId="046AC792" w14:textId="0C69DA66" w:rsidR="005B5EAD" w:rsidRPr="00785C54" w:rsidRDefault="008E3E24" w:rsidP="00785C54">
            <w:pPr>
              <w:pStyle w:val="Tablebody"/>
              <w:autoSpaceDE w:val="0"/>
              <w:autoSpaceDN w:val="0"/>
              <w:adjustRightInd w:val="0"/>
              <w:jc w:val="both"/>
              <w:rPr>
                <w:szCs w:val="20"/>
              </w:rPr>
            </w:pPr>
            <w:r>
              <w:t xml:space="preserve">An </w:t>
            </w:r>
            <w:r w:rsidRPr="00083060">
              <w:rPr>
                <w:b/>
                <w:bCs/>
              </w:rPr>
              <w:t>Observation</w:t>
            </w:r>
            <w:r>
              <w:t xml:space="preserve"> shall be defined as</w:t>
            </w:r>
            <w:r w:rsidR="007376C2">
              <w:t xml:space="preserve"> </w:t>
            </w:r>
            <w:r w:rsidR="005B5EAD" w:rsidRPr="00785C54">
              <w:rPr>
                <w:szCs w:val="24"/>
              </w:rPr>
              <w:t xml:space="preserve">an act carried out by an </w:t>
            </w:r>
            <w:r w:rsidR="005B5EAD" w:rsidRPr="00785C54">
              <w:rPr>
                <w:b/>
                <w:szCs w:val="24"/>
              </w:rPr>
              <w:t>Observer</w:t>
            </w:r>
            <w:r w:rsidR="005B5EAD" w:rsidRPr="00785C54">
              <w:rPr>
                <w:szCs w:val="24"/>
              </w:rPr>
              <w:t xml:space="preserve"> to determine the value of an </w:t>
            </w:r>
            <w:proofErr w:type="spellStart"/>
            <w:r w:rsidR="005B5EAD" w:rsidRPr="00785C54">
              <w:rPr>
                <w:b/>
                <w:szCs w:val="24"/>
              </w:rPr>
              <w:t>ObservableProperty</w:t>
            </w:r>
            <w:proofErr w:type="spellEnd"/>
            <w:r w:rsidR="005B5EAD" w:rsidRPr="00785C54">
              <w:rPr>
                <w:szCs w:val="24"/>
              </w:rPr>
              <w:t xml:space="preserve"> of an object (</w:t>
            </w:r>
            <w:proofErr w:type="spellStart"/>
            <w:r w:rsidR="005B5EAD" w:rsidRPr="00785C54">
              <w:rPr>
                <w:b/>
                <w:szCs w:val="24"/>
              </w:rPr>
              <w:t>featureOfInterest</w:t>
            </w:r>
            <w:proofErr w:type="spellEnd"/>
            <w:r w:rsidR="005B5EAD" w:rsidRPr="00785C54">
              <w:rPr>
                <w:b/>
                <w:szCs w:val="24"/>
              </w:rPr>
              <w:t>)</w:t>
            </w:r>
            <w:r w:rsidR="005B5EAD" w:rsidRPr="00785C54">
              <w:rPr>
                <w:szCs w:val="24"/>
              </w:rPr>
              <w:t xml:space="preserve"> by using an </w:t>
            </w:r>
            <w:proofErr w:type="spellStart"/>
            <w:r w:rsidR="005B5EAD" w:rsidRPr="00785C54">
              <w:rPr>
                <w:b/>
                <w:szCs w:val="24"/>
              </w:rPr>
              <w:t>ObservingProcedure</w:t>
            </w:r>
            <w:proofErr w:type="spellEnd"/>
            <w:r w:rsidR="005B5EAD" w:rsidRPr="00785C54">
              <w:rPr>
                <w:szCs w:val="24"/>
              </w:rPr>
              <w:t xml:space="preserve">; the value is provided as the </w:t>
            </w:r>
            <w:r w:rsidR="005B5EAD" w:rsidRPr="00785C54">
              <w:rPr>
                <w:b/>
                <w:szCs w:val="24"/>
              </w:rPr>
              <w:t>result</w:t>
            </w:r>
            <w:r w:rsidR="005B5EAD" w:rsidRPr="00785C54">
              <w:rPr>
                <w:szCs w:val="24"/>
              </w:rPr>
              <w:t>.</w:t>
            </w:r>
          </w:p>
        </w:tc>
      </w:tr>
    </w:tbl>
    <w:p w14:paraId="5DE5A467" w14:textId="2523FBB4"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It is important to note that the terms ‘observation’, ‘interpretation’, ‘forecast’, ‘simulation’ do correspond to this definition. This aspect is further clarified in </w:t>
      </w:r>
      <w:r w:rsidRPr="00785C54">
        <w:rPr>
          <w:rStyle w:val="citesec"/>
          <w:szCs w:val="24"/>
          <w:shd w:val="clear" w:color="auto" w:fill="auto"/>
        </w:rPr>
        <w:t>Clause 7</w:t>
      </w:r>
      <w:r w:rsidR="008058B6">
        <w:rPr>
          <w:szCs w:val="24"/>
        </w:rPr>
        <w:t>.</w:t>
      </w:r>
    </w:p>
    <w:p w14:paraId="4DE0F23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48" w:name="_Toc117602369"/>
      <w:r w:rsidRPr="00785C54">
        <w:rPr>
          <w:rFonts w:eastAsia="Times New Roman"/>
          <w:szCs w:val="24"/>
        </w:rPr>
        <w:t xml:space="preserve">Attribute </w:t>
      </w:r>
      <w:proofErr w:type="spellStart"/>
      <w:r w:rsidRPr="00785C54">
        <w:rPr>
          <w:rFonts w:eastAsia="Times New Roman"/>
          <w:szCs w:val="24"/>
        </w:rPr>
        <w:t>phenomenonTime</w:t>
      </w:r>
      <w:bookmarkEnd w:id="148"/>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248A6EF1" w14:textId="77777777" w:rsidTr="001B2CF3">
        <w:trPr>
          <w:jc w:val="center"/>
        </w:trPr>
        <w:tc>
          <w:tcPr>
            <w:tcW w:w="4668" w:type="dxa"/>
            <w:tcMar>
              <w:top w:w="100" w:type="dxa"/>
              <w:left w:w="100" w:type="dxa"/>
              <w:bottom w:w="100" w:type="dxa"/>
              <w:right w:w="100" w:type="dxa"/>
            </w:tcMar>
          </w:tcPr>
          <w:p w14:paraId="79FDD114" w14:textId="76B5EB5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phenomenonTime-sem</w:t>
            </w:r>
            <w:proofErr w:type="spellEnd"/>
          </w:p>
        </w:tc>
        <w:tc>
          <w:tcPr>
            <w:tcW w:w="5103" w:type="dxa"/>
            <w:tcMar>
              <w:top w:w="100" w:type="dxa"/>
              <w:left w:w="100" w:type="dxa"/>
              <w:bottom w:w="100" w:type="dxa"/>
              <w:right w:w="100" w:type="dxa"/>
            </w:tcMar>
          </w:tcPr>
          <w:p w14:paraId="6E38156A" w14:textId="707BED66" w:rsidR="005B5EAD" w:rsidRPr="00785C54" w:rsidRDefault="005B5EAD" w:rsidP="00785C54">
            <w:pPr>
              <w:pStyle w:val="Tablebody"/>
              <w:autoSpaceDE w:val="0"/>
              <w:autoSpaceDN w:val="0"/>
              <w:adjustRightInd w:val="0"/>
              <w:jc w:val="both"/>
              <w:rPr>
                <w:szCs w:val="24"/>
              </w:rPr>
            </w:pPr>
            <w:r w:rsidRPr="00785C54">
              <w:rPr>
                <w:szCs w:val="24"/>
              </w:rPr>
              <w:t xml:space="preserve">The time </w:t>
            </w:r>
            <w:r w:rsidR="007376C2">
              <w:rPr>
                <w:szCs w:val="24"/>
              </w:rPr>
              <w:t>for which</w:t>
            </w:r>
            <w:r w:rsidR="007376C2" w:rsidRPr="00785C54">
              <w:rPr>
                <w:szCs w:val="24"/>
              </w:rPr>
              <w:t xml:space="preserve"> </w:t>
            </w:r>
            <w:r w:rsidRPr="00785C54">
              <w:rPr>
                <w:szCs w:val="24"/>
              </w:rPr>
              <w:t xml:space="preserve">the </w:t>
            </w:r>
            <w:r w:rsidRPr="00785C54">
              <w:rPr>
                <w:b/>
                <w:szCs w:val="24"/>
              </w:rPr>
              <w:t>result</w:t>
            </w:r>
            <w:r w:rsidRPr="00785C54">
              <w:rPr>
                <w:szCs w:val="24"/>
              </w:rPr>
              <w:t xml:space="preserve"> applies to the characteristic of the </w:t>
            </w:r>
            <w:proofErr w:type="spellStart"/>
            <w:r w:rsidRPr="00785C54">
              <w:rPr>
                <w:b/>
                <w:szCs w:val="24"/>
              </w:rPr>
              <w:t>FeatureOfInterest</w:t>
            </w:r>
            <w:proofErr w:type="spellEnd"/>
            <w:r w:rsidRPr="00785C54">
              <w:rPr>
                <w:szCs w:val="24"/>
              </w:rPr>
              <w:t xml:space="preserve"> being observed.</w:t>
            </w:r>
          </w:p>
          <w:p w14:paraId="6DBA70E8" w14:textId="5D4F470E" w:rsidR="005B5EAD" w:rsidRPr="00785C54" w:rsidRDefault="005B5EAD" w:rsidP="00785C54">
            <w:pPr>
              <w:pStyle w:val="Tablebody"/>
              <w:autoSpaceDE w:val="0"/>
              <w:autoSpaceDN w:val="0"/>
              <w:adjustRightInd w:val="0"/>
              <w:jc w:val="both"/>
              <w:rPr>
                <w:szCs w:val="20"/>
              </w:rPr>
            </w:pPr>
            <w:r w:rsidRPr="00785C54">
              <w:rPr>
                <w:szCs w:val="24"/>
              </w:rPr>
              <w:t xml:space="preserve">If the </w:t>
            </w:r>
            <w:proofErr w:type="spellStart"/>
            <w:r w:rsidRPr="00785C54">
              <w:rPr>
                <w:b/>
                <w:szCs w:val="24"/>
              </w:rPr>
              <w:t>phenomenonTime</w:t>
            </w:r>
            <w:proofErr w:type="spellEnd"/>
            <w:r w:rsidRPr="00785C54">
              <w:rPr>
                <w:szCs w:val="24"/>
              </w:rPr>
              <w:t xml:space="preserve"> is described, this </w:t>
            </w:r>
            <w:r w:rsidR="008058B6">
              <w:rPr>
                <w:szCs w:val="24"/>
              </w:rPr>
              <w:t>shall</w:t>
            </w:r>
            <w:r w:rsidR="008058B6" w:rsidRPr="00785C54">
              <w:rPr>
                <w:szCs w:val="24"/>
              </w:rPr>
              <w:t xml:space="preserve"> </w:t>
            </w:r>
            <w:r w:rsidRPr="00785C54">
              <w:rPr>
                <w:szCs w:val="24"/>
              </w:rPr>
              <w:t xml:space="preserve">be provided by the attribute </w:t>
            </w:r>
            <w:proofErr w:type="spellStart"/>
            <w:r w:rsidRPr="00785C54">
              <w:rPr>
                <w:b/>
                <w:szCs w:val="24"/>
              </w:rPr>
              <w:t>phenomenonTime:TM_Object</w:t>
            </w:r>
            <w:proofErr w:type="spellEnd"/>
          </w:p>
        </w:tc>
      </w:tr>
    </w:tbl>
    <w:p w14:paraId="129E2FE9" w14:textId="47D7B803" w:rsidR="007376C2" w:rsidRPr="00785C54" w:rsidRDefault="005B5EAD" w:rsidP="00325C7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w:t>
      </w:r>
      <w:r w:rsidRPr="00785C54">
        <w:rPr>
          <w:szCs w:val="24"/>
        </w:rPr>
        <w:tab/>
      </w:r>
      <w:r w:rsidR="00325C73">
        <w:t xml:space="preserve">The </w:t>
      </w:r>
      <w:proofErr w:type="spellStart"/>
      <w:r w:rsidR="00325C73">
        <w:t>phenomenonTime</w:t>
      </w:r>
      <w:proofErr w:type="spellEnd"/>
      <w:r w:rsidR="00325C73">
        <w:t xml:space="preserve"> is often the time of interaction with a real-world feature either by a </w:t>
      </w:r>
      <w:proofErr w:type="spellStart"/>
      <w:r w:rsidR="00325C73">
        <w:t>SamplingProcedure</w:t>
      </w:r>
      <w:proofErr w:type="spellEnd"/>
      <w:r w:rsidR="00325C73">
        <w:t xml:space="preserve"> (time at which a Sample has been taken) or by an </w:t>
      </w:r>
      <w:proofErr w:type="spellStart"/>
      <w:r w:rsidR="00325C73">
        <w:t>ObservingProcedure</w:t>
      </w:r>
      <w:proofErr w:type="spellEnd"/>
      <w:r w:rsidR="00325C73">
        <w:t>.</w:t>
      </w:r>
    </w:p>
    <w:p w14:paraId="7EB7E64A" w14:textId="39BB1E90"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w:t>
      </w:r>
      <w:r w:rsidR="00325C73">
        <w:rPr>
          <w:szCs w:val="24"/>
        </w:rPr>
        <w:t>2</w:t>
      </w:r>
      <w:r w:rsidRPr="00785C54">
        <w:rPr>
          <w:szCs w:val="24"/>
        </w:rPr>
        <w:tab/>
        <w:t xml:space="preserve">If the result is the average of multiple samples taken at different times, then the </w:t>
      </w:r>
      <w:proofErr w:type="spellStart"/>
      <w:r w:rsidRPr="00785C54">
        <w:rPr>
          <w:szCs w:val="24"/>
        </w:rPr>
        <w:t>phenomenonTime</w:t>
      </w:r>
      <w:proofErr w:type="spellEnd"/>
      <w:r w:rsidRPr="00785C54">
        <w:rPr>
          <w:szCs w:val="24"/>
        </w:rPr>
        <w:t xml:space="preserve"> is the time interval over which these measurements were taken.</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E81A100" w14:textId="77777777" w:rsidTr="001B2CF3">
        <w:trPr>
          <w:jc w:val="center"/>
        </w:trPr>
        <w:tc>
          <w:tcPr>
            <w:tcW w:w="4668" w:type="dxa"/>
            <w:tcMar>
              <w:top w:w="100" w:type="dxa"/>
              <w:left w:w="100" w:type="dxa"/>
              <w:bottom w:w="100" w:type="dxa"/>
              <w:right w:w="100" w:type="dxa"/>
            </w:tcMar>
          </w:tcPr>
          <w:p w14:paraId="62A89788" w14:textId="0A56C16A" w:rsidR="005B5EAD" w:rsidRPr="00785C54" w:rsidRDefault="005B5EAD" w:rsidP="00785C54">
            <w:pPr>
              <w:pStyle w:val="Tablebody"/>
              <w:autoSpaceDE w:val="0"/>
              <w:autoSpaceDN w:val="0"/>
              <w:adjustRightInd w:val="0"/>
              <w:rPr>
                <w:szCs w:val="20"/>
              </w:rPr>
            </w:pPr>
            <w:r w:rsidRPr="00785C54">
              <w:rPr>
                <w:b/>
                <w:szCs w:val="24"/>
              </w:rPr>
              <w:lastRenderedPageBreak/>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phenomenonTime</w:t>
            </w:r>
            <w:proofErr w:type="spellEnd"/>
            <w:r w:rsidRPr="00785C54">
              <w:rPr>
                <w:szCs w:val="24"/>
              </w:rPr>
              <w:t>-card</w:t>
            </w:r>
          </w:p>
        </w:tc>
        <w:tc>
          <w:tcPr>
            <w:tcW w:w="5103" w:type="dxa"/>
            <w:tcMar>
              <w:top w:w="100" w:type="dxa"/>
              <w:left w:w="100" w:type="dxa"/>
              <w:bottom w:w="100" w:type="dxa"/>
              <w:right w:w="100" w:type="dxa"/>
            </w:tcMar>
          </w:tcPr>
          <w:p w14:paraId="78CA2886" w14:textId="5A903B20" w:rsidR="005B5EAD" w:rsidRPr="00785C54" w:rsidRDefault="005B5EAD" w:rsidP="00785C54">
            <w:pPr>
              <w:pStyle w:val="Tablebody"/>
              <w:autoSpaceDE w:val="0"/>
              <w:autoSpaceDN w:val="0"/>
              <w:adjustRightInd w:val="0"/>
              <w:jc w:val="both"/>
              <w:rPr>
                <w:szCs w:val="20"/>
              </w:rPr>
            </w:pPr>
            <w:r w:rsidRPr="00785C54">
              <w:rPr>
                <w:szCs w:val="24"/>
              </w:rPr>
              <w:t xml:space="preserve">An </w:t>
            </w:r>
            <w:r w:rsidRPr="00785C54">
              <w:rPr>
                <w:b/>
                <w:szCs w:val="24"/>
              </w:rPr>
              <w:t>Observation</w:t>
            </w:r>
            <w:r w:rsidRPr="00785C54">
              <w:rPr>
                <w:szCs w:val="24"/>
              </w:rPr>
              <w:t xml:space="preserve"> </w:t>
            </w:r>
            <w:r w:rsidR="008058B6">
              <w:rPr>
                <w:szCs w:val="24"/>
              </w:rPr>
              <w:t>shall</w:t>
            </w:r>
            <w:r w:rsidR="008058B6" w:rsidRPr="00785C54">
              <w:rPr>
                <w:szCs w:val="24"/>
              </w:rPr>
              <w:t xml:space="preserve"> </w:t>
            </w:r>
            <w:r w:rsidRPr="00785C54">
              <w:rPr>
                <w:szCs w:val="24"/>
              </w:rPr>
              <w:t xml:space="preserve">have exactly 1 </w:t>
            </w:r>
            <w:proofErr w:type="spellStart"/>
            <w:r w:rsidRPr="00785C54">
              <w:rPr>
                <w:b/>
                <w:szCs w:val="24"/>
              </w:rPr>
              <w:t>phenomenonTime</w:t>
            </w:r>
            <w:proofErr w:type="spellEnd"/>
            <w:r w:rsidRPr="00785C54">
              <w:rPr>
                <w:b/>
                <w:szCs w:val="24"/>
              </w:rPr>
              <w:t>.</w:t>
            </w:r>
          </w:p>
        </w:tc>
      </w:tr>
    </w:tbl>
    <w:p w14:paraId="2CF1A0CD" w14:textId="2A570F3B" w:rsidR="005B5EAD" w:rsidRPr="00785C54" w:rsidRDefault="005B5EAD" w:rsidP="00785C5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418D78D6" w14:textId="77777777" w:rsidTr="001B2CF3">
        <w:trPr>
          <w:jc w:val="center"/>
        </w:trPr>
        <w:tc>
          <w:tcPr>
            <w:tcW w:w="4668" w:type="dxa"/>
            <w:tcMar>
              <w:top w:w="100" w:type="dxa"/>
              <w:left w:w="100" w:type="dxa"/>
              <w:bottom w:w="100" w:type="dxa"/>
              <w:right w:w="100" w:type="dxa"/>
            </w:tcMar>
          </w:tcPr>
          <w:p w14:paraId="7BB1BC50" w14:textId="53E22FAC"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w:t>
            </w:r>
            <w:proofErr w:type="spellStart"/>
            <w:r w:rsidRPr="00785C54">
              <w:rPr>
                <w:szCs w:val="24"/>
              </w:rPr>
              <w:t>obs-cpt</w:t>
            </w:r>
            <w:proofErr w:type="spellEnd"/>
            <w:r w:rsidRPr="00785C54">
              <w:rPr>
                <w:szCs w:val="24"/>
              </w:rPr>
              <w:t>/Observation/</w:t>
            </w:r>
            <w:proofErr w:type="spellStart"/>
            <w:r w:rsidRPr="00785C54">
              <w:rPr>
                <w:szCs w:val="24"/>
              </w:rPr>
              <w:t>phenomenonTimeResult</w:t>
            </w:r>
            <w:proofErr w:type="spellEnd"/>
            <w:r w:rsidRPr="00785C54">
              <w:rPr>
                <w:szCs w:val="24"/>
              </w:rPr>
              <w:t>-con</w:t>
            </w:r>
          </w:p>
        </w:tc>
        <w:tc>
          <w:tcPr>
            <w:tcW w:w="5103" w:type="dxa"/>
            <w:tcMar>
              <w:top w:w="100" w:type="dxa"/>
              <w:left w:w="100" w:type="dxa"/>
              <w:bottom w:w="100" w:type="dxa"/>
              <w:right w:w="100" w:type="dxa"/>
            </w:tcMar>
          </w:tcPr>
          <w:p w14:paraId="6C923F26" w14:textId="6A391908" w:rsidR="005B5EAD" w:rsidRPr="00785C54" w:rsidRDefault="005B5EAD" w:rsidP="00785C54">
            <w:pPr>
              <w:pStyle w:val="Tablebody"/>
              <w:autoSpaceDE w:val="0"/>
              <w:autoSpaceDN w:val="0"/>
              <w:adjustRightInd w:val="0"/>
              <w:jc w:val="both"/>
              <w:rPr>
                <w:b/>
                <w:szCs w:val="20"/>
              </w:rPr>
            </w:pPr>
            <w:r w:rsidRPr="00785C54">
              <w:rPr>
                <w:szCs w:val="24"/>
              </w:rPr>
              <w:t xml:space="preserve">If the </w:t>
            </w:r>
            <w:proofErr w:type="spellStart"/>
            <w:r w:rsidRPr="00785C54">
              <w:rPr>
                <w:b/>
                <w:szCs w:val="24"/>
              </w:rPr>
              <w:t>observedProperty</w:t>
            </w:r>
            <w:proofErr w:type="spellEnd"/>
            <w:r w:rsidRPr="00785C54">
              <w:rPr>
                <w:szCs w:val="24"/>
              </w:rPr>
              <w:t xml:space="preserve"> of an </w:t>
            </w:r>
            <w:r w:rsidRPr="00785C54">
              <w:rPr>
                <w:b/>
                <w:szCs w:val="24"/>
              </w:rPr>
              <w:t>Observation</w:t>
            </w:r>
            <w:r w:rsidRPr="00785C54">
              <w:rPr>
                <w:szCs w:val="24"/>
              </w:rPr>
              <w:t xml:space="preserve"> is ‘occurrence time’ then the </w:t>
            </w:r>
            <w:r w:rsidRPr="00785C54">
              <w:rPr>
                <w:b/>
                <w:szCs w:val="24"/>
              </w:rPr>
              <w:t>result</w:t>
            </w:r>
            <w:r w:rsidRPr="00785C54">
              <w:rPr>
                <w:szCs w:val="24"/>
              </w:rPr>
              <w:t xml:space="preserve"> </w:t>
            </w:r>
            <w:r w:rsidR="008058B6">
              <w:rPr>
                <w:szCs w:val="24"/>
              </w:rPr>
              <w:t>should</w:t>
            </w:r>
            <w:r w:rsidR="008058B6" w:rsidRPr="00785C54">
              <w:rPr>
                <w:szCs w:val="24"/>
              </w:rPr>
              <w:t xml:space="preserve"> </w:t>
            </w:r>
            <w:r w:rsidRPr="00785C54">
              <w:rPr>
                <w:szCs w:val="24"/>
              </w:rPr>
              <w:t xml:space="preserve">be the same as the </w:t>
            </w:r>
            <w:proofErr w:type="spellStart"/>
            <w:r w:rsidRPr="00785C54">
              <w:rPr>
                <w:b/>
                <w:szCs w:val="24"/>
              </w:rPr>
              <w:t>phenomenonTime</w:t>
            </w:r>
            <w:proofErr w:type="spellEnd"/>
            <w:r w:rsidRPr="00785C54">
              <w:rPr>
                <w:b/>
                <w:szCs w:val="24"/>
              </w:rPr>
              <w:t>.</w:t>
            </w:r>
          </w:p>
        </w:tc>
      </w:tr>
    </w:tbl>
    <w:p w14:paraId="34348089" w14:textId="21CB7E19"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49" w:name="_Toc117602370"/>
      <w:r w:rsidRPr="00785C54">
        <w:rPr>
          <w:rFonts w:eastAsia="Times New Roman"/>
          <w:szCs w:val="24"/>
        </w:rPr>
        <w:t xml:space="preserve">Attribute </w:t>
      </w:r>
      <w:proofErr w:type="spellStart"/>
      <w:r w:rsidRPr="00785C54">
        <w:rPr>
          <w:rFonts w:eastAsia="Times New Roman"/>
          <w:szCs w:val="24"/>
        </w:rPr>
        <w:t>resultTime</w:t>
      </w:r>
      <w:bookmarkEnd w:id="149"/>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31E6BAAC" w14:textId="77777777" w:rsidTr="001B2CF3">
        <w:trPr>
          <w:jc w:val="center"/>
        </w:trPr>
        <w:tc>
          <w:tcPr>
            <w:tcW w:w="4668" w:type="dxa"/>
            <w:tcMar>
              <w:top w:w="100" w:type="dxa"/>
              <w:left w:w="100" w:type="dxa"/>
              <w:bottom w:w="100" w:type="dxa"/>
              <w:right w:w="100" w:type="dxa"/>
            </w:tcMar>
          </w:tcPr>
          <w:p w14:paraId="2646DEAE" w14:textId="0B7F18D5"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resultTime-sem</w:t>
            </w:r>
            <w:proofErr w:type="spellEnd"/>
          </w:p>
        </w:tc>
        <w:tc>
          <w:tcPr>
            <w:tcW w:w="5103" w:type="dxa"/>
            <w:tcMar>
              <w:top w:w="100" w:type="dxa"/>
              <w:left w:w="100" w:type="dxa"/>
              <w:bottom w:w="100" w:type="dxa"/>
              <w:right w:w="100" w:type="dxa"/>
            </w:tcMar>
          </w:tcPr>
          <w:p w14:paraId="5776DB56"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instant of time when the </w:t>
            </w:r>
            <w:r w:rsidRPr="00785C54">
              <w:rPr>
                <w:b/>
                <w:szCs w:val="24"/>
              </w:rPr>
              <w:t>result</w:t>
            </w:r>
            <w:r w:rsidRPr="00785C54">
              <w:rPr>
                <w:szCs w:val="24"/>
              </w:rPr>
              <w:t xml:space="preserve"> of the </w:t>
            </w:r>
            <w:r w:rsidRPr="00785C54">
              <w:rPr>
                <w:b/>
                <w:szCs w:val="24"/>
              </w:rPr>
              <w:t>Observation</w:t>
            </w:r>
            <w:r w:rsidRPr="00785C54">
              <w:rPr>
                <w:szCs w:val="24"/>
              </w:rPr>
              <w:t xml:space="preserve"> became available.</w:t>
            </w:r>
          </w:p>
          <w:p w14:paraId="3F015A01" w14:textId="2B824304" w:rsidR="005B5EAD" w:rsidRPr="00785C54" w:rsidRDefault="005B5EAD" w:rsidP="00785C54">
            <w:pPr>
              <w:pStyle w:val="Tablebody"/>
              <w:autoSpaceDE w:val="0"/>
              <w:autoSpaceDN w:val="0"/>
              <w:adjustRightInd w:val="0"/>
              <w:jc w:val="both"/>
              <w:rPr>
                <w:szCs w:val="20"/>
              </w:rPr>
            </w:pPr>
            <w:r w:rsidRPr="00785C54">
              <w:rPr>
                <w:szCs w:val="24"/>
              </w:rPr>
              <w:t xml:space="preserve">If the </w:t>
            </w:r>
            <w:proofErr w:type="spellStart"/>
            <w:r w:rsidRPr="00785C54">
              <w:rPr>
                <w:b/>
                <w:szCs w:val="24"/>
              </w:rPr>
              <w:t>resultTime</w:t>
            </w:r>
            <w:proofErr w:type="spellEnd"/>
            <w:r w:rsidRPr="00785C54">
              <w:rPr>
                <w:szCs w:val="24"/>
              </w:rPr>
              <w:t xml:space="preserve"> is described, this </w:t>
            </w:r>
            <w:r w:rsidR="008058B6">
              <w:rPr>
                <w:szCs w:val="24"/>
              </w:rPr>
              <w:t>shall</w:t>
            </w:r>
            <w:r w:rsidR="008058B6" w:rsidRPr="00785C54">
              <w:rPr>
                <w:szCs w:val="24"/>
              </w:rPr>
              <w:t xml:space="preserve"> </w:t>
            </w:r>
            <w:r w:rsidRPr="00785C54">
              <w:rPr>
                <w:szCs w:val="24"/>
              </w:rPr>
              <w:t xml:space="preserve">be provided by the attribute </w:t>
            </w:r>
            <w:proofErr w:type="spellStart"/>
            <w:r w:rsidRPr="00785C54">
              <w:rPr>
                <w:b/>
                <w:szCs w:val="24"/>
              </w:rPr>
              <w:t>resultTime:TM_Object</w:t>
            </w:r>
            <w:proofErr w:type="spellEnd"/>
          </w:p>
        </w:tc>
      </w:tr>
    </w:tbl>
    <w:p w14:paraId="4A308B13" w14:textId="3E5510F6"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 xml:space="preserve">The </w:t>
      </w:r>
      <w:proofErr w:type="spellStart"/>
      <w:r w:rsidRPr="00785C54">
        <w:rPr>
          <w:szCs w:val="24"/>
        </w:rPr>
        <w:t>resultTime</w:t>
      </w:r>
      <w:proofErr w:type="spellEnd"/>
      <w:r w:rsidRPr="00785C54">
        <w:rPr>
          <w:szCs w:val="24"/>
        </w:rPr>
        <w:t xml:space="preserve"> typically corresponds to when the Procedure associated with the Observation was completed. For some observations this is identical to the </w:t>
      </w:r>
      <w:proofErr w:type="spellStart"/>
      <w:r w:rsidRPr="00785C54">
        <w:rPr>
          <w:szCs w:val="24"/>
        </w:rPr>
        <w:t>phenomenonTime</w:t>
      </w:r>
      <w:proofErr w:type="spellEnd"/>
      <w:r w:rsidRPr="00785C54">
        <w:rPr>
          <w:szCs w:val="24"/>
        </w:rPr>
        <w:t>. However, there are important cases where they differ.</w:t>
      </w:r>
    </w:p>
    <w:p w14:paraId="43542AEC"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 xml:space="preserve">Where a measurement is made on a specimen in a laboratory, the </w:t>
      </w:r>
      <w:proofErr w:type="spellStart"/>
      <w:r w:rsidRPr="00785C54">
        <w:rPr>
          <w:szCs w:val="24"/>
        </w:rPr>
        <w:t>phenomenonTime</w:t>
      </w:r>
      <w:proofErr w:type="spellEnd"/>
      <w:r w:rsidRPr="00785C54">
        <w:rPr>
          <w:szCs w:val="24"/>
        </w:rPr>
        <w:t xml:space="preserve"> is the time the specimen was retrieved from its host, while the </w:t>
      </w:r>
      <w:proofErr w:type="spellStart"/>
      <w:r w:rsidRPr="00785C54">
        <w:rPr>
          <w:szCs w:val="24"/>
        </w:rPr>
        <w:t>resultTime</w:t>
      </w:r>
      <w:proofErr w:type="spellEnd"/>
      <w:r w:rsidRPr="00785C54">
        <w:rPr>
          <w:szCs w:val="24"/>
        </w:rPr>
        <w:t xml:space="preserve"> is the time the laboratory procedure was applied.</w:t>
      </w:r>
    </w:p>
    <w:p w14:paraId="0EFF8378"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3</w:t>
      </w:r>
      <w:r w:rsidRPr="00785C54">
        <w:rPr>
          <w:szCs w:val="24"/>
        </w:rPr>
        <w:tab/>
        <w:t xml:space="preserve">The </w:t>
      </w:r>
      <w:proofErr w:type="spellStart"/>
      <w:r w:rsidRPr="00785C54">
        <w:rPr>
          <w:szCs w:val="24"/>
        </w:rPr>
        <w:t>resultTime</w:t>
      </w:r>
      <w:proofErr w:type="spellEnd"/>
      <w:r w:rsidRPr="00785C54">
        <w:rPr>
          <w:szCs w:val="24"/>
        </w:rPr>
        <w:t xml:space="preserve"> also supports disambiguation of repeat measurements made of the same property of a feature using the same procedure.</w:t>
      </w:r>
    </w:p>
    <w:p w14:paraId="7B633D00"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4</w:t>
      </w:r>
      <w:r w:rsidRPr="00785C54">
        <w:rPr>
          <w:szCs w:val="24"/>
        </w:rPr>
        <w:tab/>
        <w:t xml:space="preserve">Where sensor observation results are post-processed, the </w:t>
      </w:r>
      <w:proofErr w:type="spellStart"/>
      <w:r w:rsidRPr="00785C54">
        <w:rPr>
          <w:szCs w:val="24"/>
        </w:rPr>
        <w:t>resultTime</w:t>
      </w:r>
      <w:proofErr w:type="spellEnd"/>
      <w:r w:rsidRPr="00785C54">
        <w:rPr>
          <w:szCs w:val="24"/>
        </w:rPr>
        <w:t xml:space="preserve"> is the post-processing time, while the </w:t>
      </w:r>
      <w:proofErr w:type="spellStart"/>
      <w:r w:rsidRPr="00785C54">
        <w:rPr>
          <w:szCs w:val="24"/>
        </w:rPr>
        <w:t>phenomenonTime</w:t>
      </w:r>
      <w:proofErr w:type="spellEnd"/>
      <w:r w:rsidRPr="00785C54">
        <w:rPr>
          <w:szCs w:val="24"/>
        </w:rPr>
        <w:t xml:space="preserve"> is the time of initial interaction with the world.</w:t>
      </w:r>
    </w:p>
    <w:p w14:paraId="292821DC"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5</w:t>
      </w:r>
      <w:r w:rsidRPr="00785C54">
        <w:rPr>
          <w:szCs w:val="24"/>
        </w:rPr>
        <w:tab/>
        <w:t xml:space="preserve">Simulations may be used to estimate the values for phenomena in the future or past. The </w:t>
      </w:r>
      <w:proofErr w:type="spellStart"/>
      <w:r w:rsidRPr="00785C54">
        <w:rPr>
          <w:szCs w:val="24"/>
        </w:rPr>
        <w:t>phenomenonTime</w:t>
      </w:r>
      <w:proofErr w:type="spellEnd"/>
      <w:r w:rsidRPr="00785C54">
        <w:rPr>
          <w:szCs w:val="24"/>
        </w:rPr>
        <w:t xml:space="preserve"> is the time that the result applies to, while the </w:t>
      </w:r>
      <w:proofErr w:type="spellStart"/>
      <w:r w:rsidRPr="00785C54">
        <w:rPr>
          <w:szCs w:val="24"/>
        </w:rPr>
        <w:t>resultTime</w:t>
      </w:r>
      <w:proofErr w:type="spellEnd"/>
      <w:r w:rsidRPr="00785C54">
        <w:rPr>
          <w:szCs w:val="24"/>
        </w:rPr>
        <w:t xml:space="preserve"> is the time that the simulation was executed.</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CEBBC30" w14:textId="77777777" w:rsidTr="001B2CF3">
        <w:trPr>
          <w:jc w:val="center"/>
        </w:trPr>
        <w:tc>
          <w:tcPr>
            <w:tcW w:w="4668" w:type="dxa"/>
            <w:tcMar>
              <w:top w:w="100" w:type="dxa"/>
              <w:left w:w="100" w:type="dxa"/>
              <w:bottom w:w="100" w:type="dxa"/>
              <w:right w:w="100" w:type="dxa"/>
            </w:tcMar>
          </w:tcPr>
          <w:p w14:paraId="57A2A149" w14:textId="3245F84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resultTime</w:t>
            </w:r>
            <w:proofErr w:type="spellEnd"/>
            <w:r w:rsidRPr="00785C54">
              <w:rPr>
                <w:szCs w:val="24"/>
              </w:rPr>
              <w:t>-card</w:t>
            </w:r>
          </w:p>
        </w:tc>
        <w:tc>
          <w:tcPr>
            <w:tcW w:w="5103" w:type="dxa"/>
            <w:tcMar>
              <w:top w:w="100" w:type="dxa"/>
              <w:left w:w="100" w:type="dxa"/>
              <w:bottom w:w="100" w:type="dxa"/>
              <w:right w:w="100" w:type="dxa"/>
            </w:tcMar>
          </w:tcPr>
          <w:p w14:paraId="15125FA3" w14:textId="3F51B4A3" w:rsidR="005B5EAD" w:rsidRPr="00785C54" w:rsidRDefault="005B5EAD" w:rsidP="00785C54">
            <w:pPr>
              <w:pStyle w:val="Tablebody"/>
              <w:autoSpaceDE w:val="0"/>
              <w:autoSpaceDN w:val="0"/>
              <w:adjustRightInd w:val="0"/>
              <w:jc w:val="both"/>
              <w:rPr>
                <w:szCs w:val="20"/>
              </w:rPr>
            </w:pPr>
            <w:r w:rsidRPr="00785C54">
              <w:rPr>
                <w:szCs w:val="24"/>
              </w:rPr>
              <w:t xml:space="preserve">An </w:t>
            </w:r>
            <w:r w:rsidRPr="00785C54">
              <w:rPr>
                <w:b/>
                <w:szCs w:val="24"/>
              </w:rPr>
              <w:t>Observation</w:t>
            </w:r>
            <w:r w:rsidRPr="00785C54">
              <w:rPr>
                <w:szCs w:val="24"/>
              </w:rPr>
              <w:t xml:space="preserve"> </w:t>
            </w:r>
            <w:r w:rsidR="008058B6">
              <w:rPr>
                <w:szCs w:val="24"/>
              </w:rPr>
              <w:t>shall</w:t>
            </w:r>
            <w:r w:rsidR="008058B6" w:rsidRPr="00785C54">
              <w:rPr>
                <w:szCs w:val="24"/>
              </w:rPr>
              <w:t xml:space="preserve"> </w:t>
            </w:r>
            <w:r w:rsidRPr="00785C54">
              <w:rPr>
                <w:szCs w:val="24"/>
              </w:rPr>
              <w:t xml:space="preserve">have exactly 1 </w:t>
            </w:r>
            <w:proofErr w:type="spellStart"/>
            <w:r w:rsidRPr="00785C54">
              <w:rPr>
                <w:b/>
                <w:szCs w:val="24"/>
              </w:rPr>
              <w:t>resultTime</w:t>
            </w:r>
            <w:proofErr w:type="spellEnd"/>
            <w:r w:rsidRPr="00785C54">
              <w:rPr>
                <w:szCs w:val="24"/>
              </w:rPr>
              <w:t>.</w:t>
            </w:r>
          </w:p>
        </w:tc>
      </w:tr>
    </w:tbl>
    <w:p w14:paraId="37ED8CA0" w14:textId="4A6A439C"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50" w:name="_Toc117602371"/>
      <w:r w:rsidRPr="00785C54">
        <w:rPr>
          <w:rFonts w:eastAsia="Times New Roman"/>
          <w:szCs w:val="24"/>
        </w:rPr>
        <w:t xml:space="preserve">Attribute </w:t>
      </w:r>
      <w:proofErr w:type="spellStart"/>
      <w:r w:rsidRPr="00785C54">
        <w:rPr>
          <w:rFonts w:eastAsia="Times New Roman"/>
          <w:szCs w:val="24"/>
        </w:rPr>
        <w:t>validTime</w:t>
      </w:r>
      <w:bookmarkEnd w:id="150"/>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3C5B529" w14:textId="77777777" w:rsidTr="001B2CF3">
        <w:trPr>
          <w:jc w:val="center"/>
        </w:trPr>
        <w:tc>
          <w:tcPr>
            <w:tcW w:w="4668" w:type="dxa"/>
            <w:tcMar>
              <w:top w:w="100" w:type="dxa"/>
              <w:left w:w="100" w:type="dxa"/>
              <w:bottom w:w="100" w:type="dxa"/>
              <w:right w:w="100" w:type="dxa"/>
            </w:tcMar>
          </w:tcPr>
          <w:p w14:paraId="2C396E9D" w14:textId="182C96DC"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validTime-sem</w:t>
            </w:r>
            <w:proofErr w:type="spellEnd"/>
          </w:p>
        </w:tc>
        <w:tc>
          <w:tcPr>
            <w:tcW w:w="5103" w:type="dxa"/>
            <w:tcMar>
              <w:top w:w="100" w:type="dxa"/>
              <w:left w:w="100" w:type="dxa"/>
              <w:bottom w:w="100" w:type="dxa"/>
              <w:right w:w="100" w:type="dxa"/>
            </w:tcMar>
          </w:tcPr>
          <w:p w14:paraId="4CF8B329"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time interval during which the </w:t>
            </w:r>
            <w:r w:rsidRPr="00785C54">
              <w:rPr>
                <w:b/>
                <w:szCs w:val="24"/>
              </w:rPr>
              <w:t>result</w:t>
            </w:r>
            <w:r w:rsidRPr="00785C54">
              <w:rPr>
                <w:szCs w:val="24"/>
              </w:rPr>
              <w:t xml:space="preserve"> is assumed to be applicable for use.</w:t>
            </w:r>
          </w:p>
          <w:p w14:paraId="609FF6A3" w14:textId="3C8BB64B" w:rsidR="005B5EAD" w:rsidRPr="00785C54" w:rsidRDefault="005B5EAD" w:rsidP="00785C54">
            <w:pPr>
              <w:pStyle w:val="Tablebody"/>
              <w:autoSpaceDE w:val="0"/>
              <w:autoSpaceDN w:val="0"/>
              <w:adjustRightInd w:val="0"/>
              <w:jc w:val="both"/>
              <w:rPr>
                <w:szCs w:val="20"/>
              </w:rPr>
            </w:pPr>
            <w:r w:rsidRPr="00785C54">
              <w:rPr>
                <w:szCs w:val="24"/>
              </w:rPr>
              <w:t xml:space="preserve">If </w:t>
            </w:r>
            <w:proofErr w:type="spellStart"/>
            <w:r w:rsidRPr="00785C54">
              <w:rPr>
                <w:b/>
                <w:szCs w:val="24"/>
              </w:rPr>
              <w:t>validTime</w:t>
            </w:r>
            <w:proofErr w:type="spellEnd"/>
            <w:r w:rsidRPr="00785C54">
              <w:rPr>
                <w:b/>
                <w:szCs w:val="24"/>
              </w:rPr>
              <w:t>(s)</w:t>
            </w:r>
            <w:r w:rsidRPr="00785C54">
              <w:rPr>
                <w:szCs w:val="24"/>
              </w:rPr>
              <w:t xml:space="preserve"> are described they </w:t>
            </w:r>
            <w:r w:rsidR="008058B6">
              <w:rPr>
                <w:szCs w:val="24"/>
              </w:rPr>
              <w:t>shall</w:t>
            </w:r>
            <w:r w:rsidR="008058B6" w:rsidRPr="00785C54">
              <w:rPr>
                <w:szCs w:val="24"/>
              </w:rPr>
              <w:t xml:space="preserve"> </w:t>
            </w:r>
            <w:r w:rsidRPr="00785C54">
              <w:rPr>
                <w:szCs w:val="24"/>
              </w:rPr>
              <w:t xml:space="preserve">be provided by the attribute </w:t>
            </w:r>
            <w:proofErr w:type="spellStart"/>
            <w:r w:rsidRPr="00785C54">
              <w:rPr>
                <w:b/>
                <w:szCs w:val="24"/>
              </w:rPr>
              <w:t>validTime:TM_Period</w:t>
            </w:r>
            <w:proofErr w:type="spellEnd"/>
          </w:p>
        </w:tc>
      </w:tr>
    </w:tbl>
    <w:p w14:paraId="1C067B5E" w14:textId="56DD365C"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This attribute is commonly required in forecasting applications.</w:t>
      </w:r>
    </w:p>
    <w:p w14:paraId="2C294B03" w14:textId="77777777" w:rsidR="00C63DF3" w:rsidRPr="00785C54" w:rsidRDefault="00C63DF3" w:rsidP="00785C54">
      <w:pPr>
        <w:pStyle w:val="BodyText"/>
      </w:pPr>
      <w:r w:rsidRPr="00785C54">
        <w:br w:type="page"/>
      </w:r>
    </w:p>
    <w:p w14:paraId="3FB788F5" w14:textId="1754D2D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51" w:name="_Toc117602372"/>
      <w:r w:rsidRPr="00785C54">
        <w:rPr>
          <w:rFonts w:eastAsia="Times New Roman"/>
          <w:szCs w:val="24"/>
        </w:rPr>
        <w:lastRenderedPageBreak/>
        <w:t xml:space="preserve">Association </w:t>
      </w:r>
      <w:proofErr w:type="spellStart"/>
      <w:r w:rsidRPr="00785C54">
        <w:rPr>
          <w:rFonts w:eastAsia="Times New Roman"/>
          <w:szCs w:val="24"/>
        </w:rPr>
        <w:t>featureOfInterest</w:t>
      </w:r>
      <w:bookmarkEnd w:id="151"/>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4D7C1D1" w14:textId="77777777" w:rsidTr="001B2CF3">
        <w:trPr>
          <w:jc w:val="center"/>
        </w:trPr>
        <w:tc>
          <w:tcPr>
            <w:tcW w:w="4668" w:type="dxa"/>
            <w:tcMar>
              <w:top w:w="100" w:type="dxa"/>
              <w:left w:w="100" w:type="dxa"/>
              <w:bottom w:w="100" w:type="dxa"/>
              <w:right w:w="100" w:type="dxa"/>
            </w:tcMar>
          </w:tcPr>
          <w:p w14:paraId="58468EAA" w14:textId="0A3E5411"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featureOfInterest-sem</w:t>
            </w:r>
            <w:proofErr w:type="spellEnd"/>
          </w:p>
        </w:tc>
        <w:tc>
          <w:tcPr>
            <w:tcW w:w="5103" w:type="dxa"/>
            <w:tcMar>
              <w:top w:w="100" w:type="dxa"/>
              <w:left w:w="100" w:type="dxa"/>
              <w:bottom w:w="100" w:type="dxa"/>
              <w:right w:w="100" w:type="dxa"/>
            </w:tcMar>
          </w:tcPr>
          <w:p w14:paraId="0F89F305"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subject of the </w:t>
            </w:r>
            <w:r w:rsidRPr="00785C54">
              <w:rPr>
                <w:b/>
                <w:szCs w:val="24"/>
              </w:rPr>
              <w:t>Observation</w:t>
            </w:r>
            <w:r w:rsidRPr="00785C54">
              <w:rPr>
                <w:szCs w:val="24"/>
              </w:rPr>
              <w:t>.</w:t>
            </w:r>
          </w:p>
          <w:p w14:paraId="48E784A0" w14:textId="7F7B3C76" w:rsidR="005B5EAD" w:rsidRPr="00785C54" w:rsidRDefault="005B5EAD" w:rsidP="00785C54">
            <w:pPr>
              <w:pStyle w:val="Tablebody"/>
              <w:autoSpaceDE w:val="0"/>
              <w:autoSpaceDN w:val="0"/>
              <w:adjustRightInd w:val="0"/>
              <w:jc w:val="both"/>
              <w:rPr>
                <w:szCs w:val="20"/>
              </w:rPr>
            </w:pPr>
            <w:r w:rsidRPr="00785C54">
              <w:rPr>
                <w:szCs w:val="24"/>
              </w:rPr>
              <w:t xml:space="preserve">The reference(s) to </w:t>
            </w:r>
            <w:proofErr w:type="spellStart"/>
            <w:r w:rsidRPr="00785C54">
              <w:rPr>
                <w:b/>
                <w:szCs w:val="24"/>
              </w:rPr>
              <w:t>featureOfInterest</w:t>
            </w:r>
            <w:proofErr w:type="spellEnd"/>
            <w:r w:rsidRPr="00785C54">
              <w:rPr>
                <w:b/>
                <w:szCs w:val="24"/>
              </w:rPr>
              <w:t>(s)</w:t>
            </w:r>
            <w:r w:rsidRPr="00785C54">
              <w:rPr>
                <w:szCs w:val="24"/>
              </w:rPr>
              <w:t xml:space="preserve"> </w:t>
            </w:r>
            <w:r w:rsidR="008058B6">
              <w:rPr>
                <w:szCs w:val="24"/>
              </w:rPr>
              <w:t>shall</w:t>
            </w:r>
            <w:r w:rsidR="008058B6" w:rsidRPr="00785C54">
              <w:rPr>
                <w:szCs w:val="24"/>
              </w:rPr>
              <w:t xml:space="preserve"> </w:t>
            </w:r>
            <w:r w:rsidRPr="00785C54">
              <w:rPr>
                <w:szCs w:val="24"/>
              </w:rPr>
              <w:t xml:space="preserve">be provided using the association </w:t>
            </w:r>
            <w:r w:rsidRPr="00785C54">
              <w:rPr>
                <w:b/>
                <w:szCs w:val="24"/>
              </w:rPr>
              <w:t>Domain</w:t>
            </w:r>
            <w:r w:rsidRPr="00785C54">
              <w:rPr>
                <w:szCs w:val="24"/>
              </w:rPr>
              <w:t xml:space="preserve"> with the role </w:t>
            </w:r>
            <w:proofErr w:type="spellStart"/>
            <w:r w:rsidRPr="00785C54">
              <w:rPr>
                <w:b/>
                <w:szCs w:val="24"/>
              </w:rPr>
              <w:t>featureOfInterest</w:t>
            </w:r>
            <w:proofErr w:type="spellEnd"/>
            <w:r w:rsidRPr="00785C54">
              <w:rPr>
                <w:szCs w:val="24"/>
              </w:rPr>
              <w:t>.</w:t>
            </w:r>
          </w:p>
        </w:tc>
      </w:tr>
    </w:tbl>
    <w:p w14:paraId="05D36A0D"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 xml:space="preserve">An instance of a feature modelled in a specific domain model (Borehole according to OGC </w:t>
      </w:r>
      <w:proofErr w:type="spellStart"/>
      <w:r w:rsidRPr="00785C54">
        <w:rPr>
          <w:szCs w:val="24"/>
        </w:rPr>
        <w:t>GeoSciML</w:t>
      </w:r>
      <w:proofErr w:type="spellEnd"/>
      <w:r w:rsidRPr="00785C54">
        <w:rPr>
          <w:szCs w:val="24"/>
        </w:rPr>
        <w:t>).</w:t>
      </w:r>
    </w:p>
    <w:p w14:paraId="1A983337"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The bubble of air around the intake of an air quality monitoring station.</w:t>
      </w:r>
    </w:p>
    <w:p w14:paraId="5BF18B30"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3</w:t>
      </w:r>
      <w:r w:rsidRPr="00785C54">
        <w:rPr>
          <w:szCs w:val="24"/>
        </w:rPr>
        <w:tab/>
        <w:t>An existing well being used for water quality measurements.</w:t>
      </w:r>
    </w:p>
    <w:p w14:paraId="0F0B8954" w14:textId="77777777" w:rsidR="00113B7F" w:rsidRPr="00785C54" w:rsidRDefault="00113B7F" w:rsidP="00113B7F">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w:t>
      </w:r>
      <w:r w:rsidRPr="00785C54">
        <w:rPr>
          <w:szCs w:val="24"/>
        </w:rPr>
        <w:tab/>
        <w:t xml:space="preserve">The </w:t>
      </w:r>
      <w:proofErr w:type="spellStart"/>
      <w:r w:rsidRPr="00785C54">
        <w:rPr>
          <w:szCs w:val="24"/>
        </w:rPr>
        <w:t>featureOfInterest</w:t>
      </w:r>
      <w:proofErr w:type="spellEnd"/>
      <w:r w:rsidRPr="00785C54">
        <w:rPr>
          <w:szCs w:val="24"/>
        </w:rPr>
        <w:t xml:space="preserve"> can be of Any type</w:t>
      </w:r>
      <w:r>
        <w:rPr>
          <w:szCs w:val="24"/>
        </w:rPr>
        <w:t>.</w:t>
      </w:r>
    </w:p>
    <w:p w14:paraId="5C7591D8" w14:textId="329F0BB8"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w:t>
      </w:r>
      <w:r w:rsidRPr="00785C54">
        <w:rPr>
          <w:szCs w:val="24"/>
        </w:rPr>
        <w:tab/>
      </w:r>
      <w:r w:rsidR="001574A6" w:rsidRPr="001574A6">
        <w:rPr>
          <w:szCs w:val="24"/>
        </w:rPr>
        <w:t xml:space="preserve">This object is </w:t>
      </w:r>
      <w:r w:rsidR="001574A6">
        <w:rPr>
          <w:szCs w:val="24"/>
        </w:rPr>
        <w:t xml:space="preserve">either </w:t>
      </w:r>
      <w:r w:rsidR="001574A6" w:rsidRPr="001574A6">
        <w:rPr>
          <w:szCs w:val="24"/>
        </w:rPr>
        <w:t xml:space="preserve">the real-world object whose properties are under observation, or </w:t>
      </w:r>
      <w:r w:rsidR="001574A6">
        <w:rPr>
          <w:szCs w:val="24"/>
        </w:rPr>
        <w:t xml:space="preserve">it </w:t>
      </w:r>
      <w:r w:rsidR="001574A6" w:rsidRPr="001574A6">
        <w:rPr>
          <w:szCs w:val="24"/>
        </w:rPr>
        <w:t xml:space="preserve">is an object used as a proxy for a real-world object that is not directly observable, as described in clause 7.2 Sample Schema. An observation instance serves as a </w:t>
      </w:r>
      <w:proofErr w:type="spellStart"/>
      <w:r w:rsidR="001574A6" w:rsidRPr="001574A6">
        <w:rPr>
          <w:szCs w:val="24"/>
        </w:rPr>
        <w:t>propertyValueProvider</w:t>
      </w:r>
      <w:proofErr w:type="spellEnd"/>
      <w:r w:rsidR="001574A6" w:rsidRPr="001574A6">
        <w:rPr>
          <w:szCs w:val="24"/>
        </w:rPr>
        <w:t xml:space="preserve"> for its feature-of-interest.</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385"/>
        <w:gridCol w:w="5386"/>
      </w:tblGrid>
      <w:tr w:rsidR="005B5EAD" w:rsidRPr="00785C54" w14:paraId="2DBA08C8" w14:textId="77777777" w:rsidTr="001B2CF3">
        <w:trPr>
          <w:jc w:val="center"/>
        </w:trPr>
        <w:tc>
          <w:tcPr>
            <w:tcW w:w="4385" w:type="dxa"/>
            <w:tcMar>
              <w:top w:w="100" w:type="dxa"/>
              <w:left w:w="100" w:type="dxa"/>
              <w:bottom w:w="100" w:type="dxa"/>
              <w:right w:w="100" w:type="dxa"/>
            </w:tcMar>
          </w:tcPr>
          <w:p w14:paraId="44F55094" w14:textId="7D8D367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featureOfInterest</w:t>
            </w:r>
            <w:proofErr w:type="spellEnd"/>
            <w:r w:rsidRPr="00785C54">
              <w:rPr>
                <w:szCs w:val="24"/>
              </w:rPr>
              <w:t>-card</w:t>
            </w:r>
          </w:p>
        </w:tc>
        <w:tc>
          <w:tcPr>
            <w:tcW w:w="5386" w:type="dxa"/>
            <w:tcMar>
              <w:top w:w="100" w:type="dxa"/>
              <w:left w:w="100" w:type="dxa"/>
              <w:bottom w:w="100" w:type="dxa"/>
              <w:right w:w="100" w:type="dxa"/>
            </w:tcMar>
          </w:tcPr>
          <w:p w14:paraId="5C674958" w14:textId="58E27E7A"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Observation</w:t>
            </w:r>
            <w:r w:rsidRPr="00785C54">
              <w:rPr>
                <w:szCs w:val="24"/>
              </w:rPr>
              <w:t xml:space="preserve"> </w:t>
            </w:r>
            <w:r w:rsidR="008058B6">
              <w:rPr>
                <w:szCs w:val="24"/>
              </w:rPr>
              <w:t>shall</w:t>
            </w:r>
            <w:r w:rsidR="008058B6" w:rsidRPr="00785C54">
              <w:rPr>
                <w:szCs w:val="24"/>
              </w:rPr>
              <w:t xml:space="preserve"> </w:t>
            </w:r>
            <w:r w:rsidRPr="00785C54">
              <w:rPr>
                <w:szCs w:val="24"/>
              </w:rPr>
              <w:t xml:space="preserve">have at least 1 </w:t>
            </w:r>
            <w:proofErr w:type="spellStart"/>
            <w:r w:rsidRPr="00785C54">
              <w:rPr>
                <w:b/>
                <w:szCs w:val="24"/>
              </w:rPr>
              <w:t>featureOfInterest</w:t>
            </w:r>
            <w:proofErr w:type="spellEnd"/>
            <w:r w:rsidRPr="00785C54">
              <w:rPr>
                <w:szCs w:val="24"/>
              </w:rPr>
              <w:t xml:space="preserve"> and </w:t>
            </w:r>
            <w:r w:rsidR="008058B6">
              <w:rPr>
                <w:szCs w:val="24"/>
              </w:rPr>
              <w:t>may</w:t>
            </w:r>
            <w:r w:rsidR="008058B6" w:rsidRPr="00785C54">
              <w:rPr>
                <w:szCs w:val="24"/>
              </w:rPr>
              <w:t xml:space="preserve"> </w:t>
            </w:r>
            <w:r w:rsidRPr="00785C54">
              <w:rPr>
                <w:szCs w:val="24"/>
              </w:rPr>
              <w:t>have more than 1 in cases objects are created with the intention to sample the real-world object</w:t>
            </w:r>
          </w:p>
          <w:p w14:paraId="5B538249" w14:textId="041AF055" w:rsidR="005B5EAD" w:rsidRPr="00785C54" w:rsidRDefault="005B5EAD" w:rsidP="00785C54">
            <w:pPr>
              <w:pStyle w:val="Tablebody"/>
              <w:autoSpaceDE w:val="0"/>
              <w:autoSpaceDN w:val="0"/>
              <w:adjustRightInd w:val="0"/>
              <w:jc w:val="both"/>
              <w:rPr>
                <w:szCs w:val="20"/>
              </w:rPr>
            </w:pPr>
            <w:r w:rsidRPr="00785C54">
              <w:rPr>
                <w:szCs w:val="24"/>
              </w:rPr>
              <w:t xml:space="preserve">The cardinality of the </w:t>
            </w:r>
            <w:proofErr w:type="spellStart"/>
            <w:r w:rsidRPr="00785C54">
              <w:rPr>
                <w:b/>
                <w:szCs w:val="24"/>
              </w:rPr>
              <w:t>featureOfInterest</w:t>
            </w:r>
            <w:proofErr w:type="spellEnd"/>
            <w:r w:rsidRPr="00785C54">
              <w:rPr>
                <w:szCs w:val="24"/>
              </w:rPr>
              <w:t xml:space="preserve"> association </w:t>
            </w:r>
            <w:r w:rsidR="008058B6">
              <w:rPr>
                <w:szCs w:val="24"/>
              </w:rPr>
              <w:t>shall</w:t>
            </w:r>
            <w:r w:rsidR="008058B6" w:rsidRPr="00785C54">
              <w:rPr>
                <w:szCs w:val="24"/>
              </w:rPr>
              <w:t xml:space="preserve"> </w:t>
            </w:r>
            <w:r w:rsidRPr="00785C54">
              <w:rPr>
                <w:szCs w:val="24"/>
              </w:rPr>
              <w:t>be 1 at minimum.</w:t>
            </w:r>
          </w:p>
        </w:tc>
      </w:tr>
    </w:tbl>
    <w:p w14:paraId="381C7E58" w14:textId="116D6D33"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52" w:name="_Toc117602373"/>
      <w:r w:rsidRPr="00785C54">
        <w:rPr>
          <w:rFonts w:eastAsia="Times New Roman"/>
          <w:szCs w:val="24"/>
        </w:rPr>
        <w:t xml:space="preserve">Association </w:t>
      </w:r>
      <w:proofErr w:type="spellStart"/>
      <w:r w:rsidRPr="00785C54">
        <w:rPr>
          <w:rFonts w:eastAsia="Times New Roman"/>
          <w:szCs w:val="24"/>
        </w:rPr>
        <w:t>observedProperty</w:t>
      </w:r>
      <w:bookmarkEnd w:id="152"/>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385"/>
        <w:gridCol w:w="5386"/>
      </w:tblGrid>
      <w:tr w:rsidR="005B5EAD" w:rsidRPr="00785C54" w14:paraId="37C8161F" w14:textId="77777777" w:rsidTr="001B2CF3">
        <w:trPr>
          <w:jc w:val="center"/>
        </w:trPr>
        <w:tc>
          <w:tcPr>
            <w:tcW w:w="4385" w:type="dxa"/>
            <w:tcMar>
              <w:top w:w="100" w:type="dxa"/>
              <w:left w:w="100" w:type="dxa"/>
              <w:bottom w:w="100" w:type="dxa"/>
              <w:right w:w="100" w:type="dxa"/>
            </w:tcMar>
          </w:tcPr>
          <w:p w14:paraId="691A185A" w14:textId="7264A4A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observedProperty-sem</w:t>
            </w:r>
            <w:proofErr w:type="spellEnd"/>
          </w:p>
        </w:tc>
        <w:tc>
          <w:tcPr>
            <w:tcW w:w="5386" w:type="dxa"/>
            <w:tcMar>
              <w:top w:w="100" w:type="dxa"/>
              <w:left w:w="100" w:type="dxa"/>
              <w:bottom w:w="100" w:type="dxa"/>
              <w:right w:w="100" w:type="dxa"/>
            </w:tcMar>
          </w:tcPr>
          <w:p w14:paraId="08D7775C"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proofErr w:type="spellStart"/>
            <w:r w:rsidRPr="00785C54">
              <w:rPr>
                <w:b/>
                <w:szCs w:val="24"/>
              </w:rPr>
              <w:t>ObservableProperty</w:t>
            </w:r>
            <w:proofErr w:type="spellEnd"/>
            <w:r w:rsidRPr="00785C54">
              <w:rPr>
                <w:szCs w:val="24"/>
              </w:rPr>
              <w:t xml:space="preserve"> that is the subject of the </w:t>
            </w:r>
            <w:r w:rsidRPr="00785C54">
              <w:rPr>
                <w:b/>
                <w:szCs w:val="24"/>
              </w:rPr>
              <w:t>Observation</w:t>
            </w:r>
            <w:r w:rsidRPr="00785C54">
              <w:rPr>
                <w:szCs w:val="24"/>
              </w:rPr>
              <w:t>.</w:t>
            </w:r>
          </w:p>
          <w:p w14:paraId="6073065D" w14:textId="18829079" w:rsidR="005B5EAD" w:rsidRPr="00785C54" w:rsidRDefault="005B5EAD" w:rsidP="00785C54">
            <w:pPr>
              <w:pStyle w:val="Tablebody"/>
              <w:autoSpaceDE w:val="0"/>
              <w:autoSpaceDN w:val="0"/>
              <w:adjustRightInd w:val="0"/>
              <w:jc w:val="both"/>
              <w:rPr>
                <w:szCs w:val="20"/>
              </w:rPr>
            </w:pPr>
            <w:r w:rsidRPr="00785C54">
              <w:rPr>
                <w:szCs w:val="24"/>
              </w:rPr>
              <w:t xml:space="preserve">If a reference to an </w:t>
            </w:r>
            <w:proofErr w:type="spellStart"/>
            <w:r w:rsidRPr="00785C54">
              <w:rPr>
                <w:b/>
                <w:szCs w:val="24"/>
              </w:rPr>
              <w:t>ObservableProperty</w:t>
            </w:r>
            <w:proofErr w:type="spellEnd"/>
            <w:r w:rsidRPr="00785C54">
              <w:rPr>
                <w:szCs w:val="24"/>
              </w:rPr>
              <w:t xml:space="preserve"> is provided, the association with the role </w:t>
            </w:r>
            <w:proofErr w:type="spellStart"/>
            <w:r w:rsidRPr="00785C54">
              <w:rPr>
                <w:b/>
                <w:szCs w:val="24"/>
              </w:rPr>
              <w:t>observedProperty</w:t>
            </w:r>
            <w:proofErr w:type="spellEnd"/>
            <w:r w:rsidRPr="00785C54">
              <w:rPr>
                <w:szCs w:val="24"/>
              </w:rPr>
              <w:t xml:space="preserve"> </w:t>
            </w:r>
            <w:r w:rsidR="008058B6">
              <w:rPr>
                <w:szCs w:val="24"/>
              </w:rPr>
              <w:t xml:space="preserve">shall </w:t>
            </w:r>
            <w:r w:rsidRPr="00785C54">
              <w:rPr>
                <w:szCs w:val="24"/>
              </w:rPr>
              <w:t>be used.</w:t>
            </w:r>
          </w:p>
        </w:tc>
      </w:tr>
    </w:tbl>
    <w:p w14:paraId="59F2FF92" w14:textId="32A38C4C" w:rsidR="005B5EAD" w:rsidRPr="00785C54" w:rsidRDefault="005B5EAD" w:rsidP="00785C5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385"/>
        <w:gridCol w:w="5386"/>
      </w:tblGrid>
      <w:tr w:rsidR="005B5EAD" w:rsidRPr="00785C54" w14:paraId="11731765" w14:textId="77777777" w:rsidTr="001B2CF3">
        <w:trPr>
          <w:jc w:val="center"/>
        </w:trPr>
        <w:tc>
          <w:tcPr>
            <w:tcW w:w="4385" w:type="dxa"/>
            <w:tcMar>
              <w:top w:w="100" w:type="dxa"/>
              <w:left w:w="100" w:type="dxa"/>
              <w:bottom w:w="100" w:type="dxa"/>
              <w:right w:w="100" w:type="dxa"/>
            </w:tcMar>
          </w:tcPr>
          <w:p w14:paraId="6641693A" w14:textId="0BBA4D3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observedProperty</w:t>
            </w:r>
            <w:proofErr w:type="spellEnd"/>
            <w:r w:rsidRPr="00785C54">
              <w:rPr>
                <w:szCs w:val="24"/>
              </w:rPr>
              <w:t>-card</w:t>
            </w:r>
          </w:p>
        </w:tc>
        <w:tc>
          <w:tcPr>
            <w:tcW w:w="5386" w:type="dxa"/>
            <w:tcMar>
              <w:top w:w="100" w:type="dxa"/>
              <w:left w:w="100" w:type="dxa"/>
              <w:bottom w:w="100" w:type="dxa"/>
              <w:right w:w="100" w:type="dxa"/>
            </w:tcMar>
          </w:tcPr>
          <w:p w14:paraId="766EBDC5" w14:textId="63ED3025" w:rsidR="005B5EAD" w:rsidRPr="00785C54" w:rsidRDefault="005B5EAD" w:rsidP="00785C54">
            <w:pPr>
              <w:pStyle w:val="Tablebody"/>
              <w:autoSpaceDE w:val="0"/>
              <w:autoSpaceDN w:val="0"/>
              <w:adjustRightInd w:val="0"/>
              <w:jc w:val="both"/>
              <w:rPr>
                <w:szCs w:val="20"/>
              </w:rPr>
            </w:pPr>
            <w:r w:rsidRPr="00785C54">
              <w:rPr>
                <w:szCs w:val="24"/>
              </w:rPr>
              <w:t xml:space="preserve">An </w:t>
            </w:r>
            <w:r w:rsidRPr="00785C54">
              <w:rPr>
                <w:b/>
                <w:szCs w:val="24"/>
              </w:rPr>
              <w:t>Observation</w:t>
            </w:r>
            <w:r w:rsidRPr="00785C54">
              <w:rPr>
                <w:szCs w:val="24"/>
              </w:rPr>
              <w:t xml:space="preserve"> </w:t>
            </w:r>
            <w:r w:rsidR="008058B6">
              <w:rPr>
                <w:szCs w:val="24"/>
              </w:rPr>
              <w:t>shall</w:t>
            </w:r>
            <w:r w:rsidRPr="00785C54">
              <w:rPr>
                <w:szCs w:val="24"/>
              </w:rPr>
              <w:t xml:space="preserve"> have exactly 1 </w:t>
            </w:r>
            <w:proofErr w:type="spellStart"/>
            <w:r w:rsidRPr="00785C54">
              <w:rPr>
                <w:b/>
                <w:szCs w:val="24"/>
              </w:rPr>
              <w:t>observedProperty</w:t>
            </w:r>
            <w:proofErr w:type="spellEnd"/>
            <w:r w:rsidRPr="00785C54">
              <w:rPr>
                <w:szCs w:val="24"/>
              </w:rPr>
              <w:t>.</w:t>
            </w:r>
          </w:p>
        </w:tc>
      </w:tr>
    </w:tbl>
    <w:p w14:paraId="599495AE" w14:textId="6776817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53" w:name="_Toc117602374"/>
      <w:r w:rsidRPr="00785C54">
        <w:rPr>
          <w:rFonts w:eastAsia="Times New Roman"/>
          <w:szCs w:val="24"/>
        </w:rPr>
        <w:t>Association result</w:t>
      </w:r>
      <w:bookmarkEnd w:id="15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385"/>
        <w:gridCol w:w="5386"/>
      </w:tblGrid>
      <w:tr w:rsidR="005B5EAD" w:rsidRPr="00785C54" w14:paraId="27275F22" w14:textId="77777777" w:rsidTr="001B2CF3">
        <w:trPr>
          <w:jc w:val="center"/>
        </w:trPr>
        <w:tc>
          <w:tcPr>
            <w:tcW w:w="4385" w:type="dxa"/>
            <w:tcMar>
              <w:top w:w="100" w:type="dxa"/>
              <w:left w:w="100" w:type="dxa"/>
              <w:bottom w:w="100" w:type="dxa"/>
              <w:right w:w="100" w:type="dxa"/>
            </w:tcMar>
          </w:tcPr>
          <w:p w14:paraId="73CE2616" w14:textId="69D1345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/Observation/result-</w:t>
            </w:r>
            <w:proofErr w:type="spellStart"/>
            <w:r w:rsidRPr="00785C54">
              <w:rPr>
                <w:szCs w:val="24"/>
              </w:rPr>
              <w:t>sem</w:t>
            </w:r>
            <w:proofErr w:type="spellEnd"/>
          </w:p>
        </w:tc>
        <w:tc>
          <w:tcPr>
            <w:tcW w:w="5386" w:type="dxa"/>
            <w:tcMar>
              <w:top w:w="100" w:type="dxa"/>
              <w:left w:w="100" w:type="dxa"/>
              <w:bottom w:w="100" w:type="dxa"/>
              <w:right w:w="100" w:type="dxa"/>
            </w:tcMar>
          </w:tcPr>
          <w:p w14:paraId="79612911"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result</w:t>
            </w:r>
            <w:r w:rsidRPr="00785C54">
              <w:rPr>
                <w:szCs w:val="24"/>
              </w:rPr>
              <w:t xml:space="preserve"> of the </w:t>
            </w:r>
            <w:r w:rsidRPr="00785C54">
              <w:rPr>
                <w:b/>
                <w:szCs w:val="24"/>
              </w:rPr>
              <w:t>Observation</w:t>
            </w:r>
            <w:r w:rsidRPr="00785C54">
              <w:rPr>
                <w:szCs w:val="24"/>
              </w:rPr>
              <w:t>.</w:t>
            </w:r>
          </w:p>
          <w:p w14:paraId="373FD6FC" w14:textId="1D5CF281"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w:t>
            </w:r>
            <w:r w:rsidRPr="00785C54">
              <w:rPr>
                <w:b/>
                <w:szCs w:val="24"/>
              </w:rPr>
              <w:t>result</w:t>
            </w:r>
            <w:r w:rsidRPr="00785C54">
              <w:rPr>
                <w:szCs w:val="24"/>
              </w:rPr>
              <w:t xml:space="preserve"> is provided, the association </w:t>
            </w:r>
            <w:r w:rsidRPr="00785C54">
              <w:rPr>
                <w:b/>
                <w:szCs w:val="24"/>
              </w:rPr>
              <w:t>Range</w:t>
            </w:r>
            <w:r w:rsidRPr="00785C54">
              <w:rPr>
                <w:szCs w:val="24"/>
              </w:rPr>
              <w:t xml:space="preserve"> with the role </w:t>
            </w:r>
            <w:r w:rsidRPr="00785C54">
              <w:rPr>
                <w:b/>
                <w:szCs w:val="24"/>
              </w:rPr>
              <w:t>result</w:t>
            </w:r>
            <w:r w:rsidRPr="00785C54">
              <w:rPr>
                <w:szCs w:val="24"/>
              </w:rPr>
              <w:t xml:space="preserve"> </w:t>
            </w:r>
            <w:r w:rsidR="008058B6">
              <w:rPr>
                <w:szCs w:val="24"/>
              </w:rPr>
              <w:t>shall</w:t>
            </w:r>
            <w:r w:rsidRPr="00785C54">
              <w:rPr>
                <w:szCs w:val="24"/>
              </w:rPr>
              <w:t xml:space="preserve"> be used.</w:t>
            </w:r>
          </w:p>
        </w:tc>
      </w:tr>
    </w:tbl>
    <w:p w14:paraId="616ACC81" w14:textId="11D00A65"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154"/>
      <w:r w:rsidRPr="00785C54">
        <w:rPr>
          <w:szCs w:val="24"/>
        </w:rPr>
        <w:t>NOTE 1</w:t>
      </w:r>
      <w:r w:rsidRPr="00785C54">
        <w:rPr>
          <w:szCs w:val="24"/>
        </w:rPr>
        <w:tab/>
        <w:t xml:space="preserve">The result can be of Any type as it </w:t>
      </w:r>
      <w:r w:rsidR="006C645F">
        <w:rPr>
          <w:szCs w:val="24"/>
        </w:rPr>
        <w:t>can</w:t>
      </w:r>
      <w:r w:rsidR="006C645F" w:rsidRPr="00785C54">
        <w:rPr>
          <w:szCs w:val="24"/>
        </w:rPr>
        <w:t xml:space="preserve"> </w:t>
      </w:r>
      <w:r w:rsidRPr="00785C54">
        <w:rPr>
          <w:szCs w:val="24"/>
        </w:rPr>
        <w:t>represent the value of any feature property.</w:t>
      </w:r>
    </w:p>
    <w:p w14:paraId="59346992" w14:textId="752B7BC3"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w:t>
      </w:r>
      <w:r w:rsidRPr="00785C54">
        <w:rPr>
          <w:szCs w:val="24"/>
        </w:rPr>
        <w:tab/>
        <w:t xml:space="preserve">If the observed property is a spatial operation or function, the type of the result </w:t>
      </w:r>
      <w:r w:rsidR="00DD1147">
        <w:rPr>
          <w:szCs w:val="24"/>
        </w:rPr>
        <w:t>can</w:t>
      </w:r>
      <w:r w:rsidR="00DD1147" w:rsidRPr="00785C54">
        <w:rPr>
          <w:szCs w:val="24"/>
        </w:rPr>
        <w:t xml:space="preserve"> </w:t>
      </w:r>
      <w:r w:rsidRPr="00785C54">
        <w:rPr>
          <w:szCs w:val="24"/>
        </w:rPr>
        <w:t>be a coverage.</w:t>
      </w:r>
      <w:commentRangeEnd w:id="154"/>
      <w:r w:rsidR="008058B6">
        <w:rPr>
          <w:rStyle w:val="CommentReference"/>
          <w:rFonts w:eastAsia="MS Mincho"/>
          <w:lang w:eastAsia="ja-JP"/>
        </w:rPr>
        <w:commentReference w:id="154"/>
      </w:r>
    </w:p>
    <w:p w14:paraId="4AC2F7C8"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3</w:t>
      </w:r>
      <w:r w:rsidRPr="00785C54">
        <w:rPr>
          <w:szCs w:val="24"/>
        </w:rPr>
        <w:tab/>
        <w:t>In some contexts, particularly in earth and environmental sciences, the term “observation” is used to refer to the result itself.</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385"/>
        <w:gridCol w:w="5386"/>
      </w:tblGrid>
      <w:tr w:rsidR="005B5EAD" w:rsidRPr="00785C54" w14:paraId="588CFB19" w14:textId="77777777" w:rsidTr="001B2CF3">
        <w:trPr>
          <w:jc w:val="center"/>
        </w:trPr>
        <w:tc>
          <w:tcPr>
            <w:tcW w:w="4385" w:type="dxa"/>
            <w:tcMar>
              <w:top w:w="100" w:type="dxa"/>
              <w:left w:w="100" w:type="dxa"/>
              <w:bottom w:w="100" w:type="dxa"/>
              <w:right w:w="100" w:type="dxa"/>
            </w:tcMar>
          </w:tcPr>
          <w:p w14:paraId="3FBC64A8" w14:textId="1FF5E169" w:rsidR="005B5EAD" w:rsidRPr="00785C54" w:rsidRDefault="005B5EAD" w:rsidP="00785C54">
            <w:pPr>
              <w:pStyle w:val="Tablebody"/>
              <w:autoSpaceDE w:val="0"/>
              <w:autoSpaceDN w:val="0"/>
              <w:adjustRightInd w:val="0"/>
              <w:rPr>
                <w:szCs w:val="20"/>
              </w:rPr>
            </w:pPr>
            <w:r w:rsidRPr="00785C54">
              <w:rPr>
                <w:b/>
                <w:szCs w:val="24"/>
              </w:rPr>
              <w:lastRenderedPageBreak/>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/Observation/result-card</w:t>
            </w:r>
          </w:p>
        </w:tc>
        <w:tc>
          <w:tcPr>
            <w:tcW w:w="5386" w:type="dxa"/>
            <w:tcMar>
              <w:top w:w="100" w:type="dxa"/>
              <w:left w:w="100" w:type="dxa"/>
              <w:bottom w:w="100" w:type="dxa"/>
              <w:right w:w="100" w:type="dxa"/>
            </w:tcMar>
          </w:tcPr>
          <w:p w14:paraId="396E53AE" w14:textId="18F6808A" w:rsidR="005B5EAD" w:rsidRPr="00785C54" w:rsidRDefault="005B5EAD" w:rsidP="00785C54">
            <w:pPr>
              <w:pStyle w:val="Tablebody"/>
              <w:autoSpaceDE w:val="0"/>
              <w:autoSpaceDN w:val="0"/>
              <w:adjustRightInd w:val="0"/>
              <w:jc w:val="both"/>
              <w:rPr>
                <w:szCs w:val="20"/>
              </w:rPr>
            </w:pPr>
            <w:r w:rsidRPr="00785C54">
              <w:rPr>
                <w:szCs w:val="24"/>
              </w:rPr>
              <w:t xml:space="preserve">An </w:t>
            </w:r>
            <w:r w:rsidRPr="00785C54">
              <w:rPr>
                <w:b/>
                <w:szCs w:val="24"/>
              </w:rPr>
              <w:t>Observation</w:t>
            </w:r>
            <w:r w:rsidRPr="00785C54">
              <w:rPr>
                <w:szCs w:val="24"/>
              </w:rPr>
              <w:t xml:space="preserve"> </w:t>
            </w:r>
            <w:r w:rsidR="008058B6">
              <w:rPr>
                <w:szCs w:val="24"/>
              </w:rPr>
              <w:t>shall</w:t>
            </w:r>
            <w:r w:rsidR="008058B6" w:rsidRPr="00785C54">
              <w:rPr>
                <w:szCs w:val="24"/>
              </w:rPr>
              <w:t xml:space="preserve"> </w:t>
            </w:r>
            <w:r w:rsidRPr="00785C54">
              <w:rPr>
                <w:szCs w:val="24"/>
              </w:rPr>
              <w:t xml:space="preserve">have exactly 1 </w:t>
            </w:r>
            <w:r w:rsidRPr="00785C54">
              <w:rPr>
                <w:b/>
                <w:szCs w:val="24"/>
              </w:rPr>
              <w:t>result</w:t>
            </w:r>
            <w:r w:rsidRPr="00785C54">
              <w:rPr>
                <w:szCs w:val="24"/>
              </w:rPr>
              <w:t>.</w:t>
            </w:r>
          </w:p>
        </w:tc>
      </w:tr>
    </w:tbl>
    <w:p w14:paraId="4F7AC26F" w14:textId="6E9A5DED"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55" w:name="_Toc117602375"/>
      <w:r w:rsidRPr="00785C54">
        <w:rPr>
          <w:rFonts w:eastAsia="Times New Roman"/>
          <w:szCs w:val="24"/>
        </w:rPr>
        <w:t xml:space="preserve">Association </w:t>
      </w:r>
      <w:proofErr w:type="spellStart"/>
      <w:r w:rsidRPr="00785C54">
        <w:rPr>
          <w:rFonts w:eastAsia="Times New Roman"/>
          <w:szCs w:val="24"/>
        </w:rPr>
        <w:t>observingProcedure</w:t>
      </w:r>
      <w:bookmarkEnd w:id="155"/>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4D761420" w14:textId="77777777" w:rsidTr="001B2CF3">
        <w:trPr>
          <w:jc w:val="center"/>
        </w:trPr>
        <w:tc>
          <w:tcPr>
            <w:tcW w:w="4668" w:type="dxa"/>
            <w:tcMar>
              <w:top w:w="100" w:type="dxa"/>
              <w:left w:w="100" w:type="dxa"/>
              <w:bottom w:w="100" w:type="dxa"/>
              <w:right w:w="100" w:type="dxa"/>
            </w:tcMar>
          </w:tcPr>
          <w:p w14:paraId="1EA79A15" w14:textId="541FBB24"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observingProcedure-sem</w:t>
            </w:r>
            <w:proofErr w:type="spellEnd"/>
          </w:p>
        </w:tc>
        <w:tc>
          <w:tcPr>
            <w:tcW w:w="5103" w:type="dxa"/>
            <w:tcMar>
              <w:top w:w="100" w:type="dxa"/>
              <w:left w:w="100" w:type="dxa"/>
              <w:bottom w:w="100" w:type="dxa"/>
              <w:right w:w="100" w:type="dxa"/>
            </w:tcMar>
          </w:tcPr>
          <w:p w14:paraId="55F5B704"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proofErr w:type="spellStart"/>
            <w:r w:rsidRPr="00785C54">
              <w:rPr>
                <w:b/>
                <w:szCs w:val="24"/>
              </w:rPr>
              <w:t>ObservingProcedure</w:t>
            </w:r>
            <w:proofErr w:type="spellEnd"/>
            <w:r w:rsidRPr="00785C54">
              <w:rPr>
                <w:szCs w:val="24"/>
              </w:rPr>
              <w:t xml:space="preserve"> used by the </w:t>
            </w:r>
            <w:r w:rsidRPr="00785C54">
              <w:rPr>
                <w:b/>
                <w:szCs w:val="24"/>
              </w:rPr>
              <w:t>Observation</w:t>
            </w:r>
            <w:r w:rsidRPr="00785C54">
              <w:rPr>
                <w:szCs w:val="24"/>
              </w:rPr>
              <w:t xml:space="preserve"> to determine the value of the </w:t>
            </w:r>
            <w:proofErr w:type="spellStart"/>
            <w:r w:rsidRPr="00785C54">
              <w:rPr>
                <w:b/>
                <w:szCs w:val="24"/>
              </w:rPr>
              <w:t>ObservableProperty</w:t>
            </w:r>
            <w:proofErr w:type="spellEnd"/>
            <w:r w:rsidRPr="00785C54">
              <w:rPr>
                <w:szCs w:val="24"/>
              </w:rPr>
              <w:t xml:space="preserve"> provided by the </w:t>
            </w:r>
            <w:r w:rsidRPr="00785C54">
              <w:rPr>
                <w:b/>
                <w:szCs w:val="24"/>
              </w:rPr>
              <w:t>result.</w:t>
            </w:r>
          </w:p>
          <w:p w14:paraId="554EDCB6" w14:textId="43ADF5EA" w:rsidR="005B5EAD" w:rsidRPr="00785C54" w:rsidRDefault="005B5EAD" w:rsidP="00785C54">
            <w:pPr>
              <w:pStyle w:val="Tablebody"/>
              <w:autoSpaceDE w:val="0"/>
              <w:autoSpaceDN w:val="0"/>
              <w:adjustRightInd w:val="0"/>
              <w:jc w:val="both"/>
              <w:rPr>
                <w:szCs w:val="20"/>
              </w:rPr>
            </w:pPr>
            <w:r w:rsidRPr="00785C54">
              <w:rPr>
                <w:szCs w:val="24"/>
              </w:rPr>
              <w:t xml:space="preserve">If a reference to an </w:t>
            </w:r>
            <w:proofErr w:type="spellStart"/>
            <w:r w:rsidRPr="00785C54">
              <w:rPr>
                <w:b/>
                <w:szCs w:val="24"/>
              </w:rPr>
              <w:t>ObservingProcedure</w:t>
            </w:r>
            <w:proofErr w:type="spellEnd"/>
            <w:r w:rsidRPr="00785C54">
              <w:rPr>
                <w:szCs w:val="24"/>
              </w:rPr>
              <w:t xml:space="preserve"> is provided, the association with the role </w:t>
            </w:r>
            <w:proofErr w:type="spellStart"/>
            <w:r w:rsidRPr="00785C54">
              <w:rPr>
                <w:b/>
                <w:szCs w:val="24"/>
              </w:rPr>
              <w:t>procedure</w:t>
            </w:r>
            <w:r w:rsidR="008058B6">
              <w:rPr>
                <w:szCs w:val="24"/>
              </w:rPr>
              <w:t>shall</w:t>
            </w:r>
            <w:proofErr w:type="spellEnd"/>
            <w:r w:rsidRPr="00785C54">
              <w:rPr>
                <w:szCs w:val="24"/>
              </w:rPr>
              <w:t xml:space="preserve"> be used.</w:t>
            </w:r>
          </w:p>
        </w:tc>
      </w:tr>
    </w:tbl>
    <w:p w14:paraId="52D25049" w14:textId="03BFEC4D"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00113B7F">
        <w:rPr>
          <w:szCs w:val="24"/>
        </w:rPr>
        <w:t xml:space="preserve"> </w:t>
      </w:r>
      <w:r w:rsidRPr="00785C54">
        <w:rPr>
          <w:szCs w:val="24"/>
        </w:rPr>
        <w:tab/>
        <w:t>Observed radiance wavelength is determined by the response characteristics of the sensor.</w:t>
      </w:r>
    </w:p>
    <w:p w14:paraId="695ED38A" w14:textId="77777777" w:rsidR="005B5EAD" w:rsidRPr="00785C54" w:rsidRDefault="005B5EAD" w:rsidP="00785C54">
      <w:pPr>
        <w:pStyle w:val="BodyText"/>
        <w:autoSpaceDE w:val="0"/>
        <w:autoSpaceDN w:val="0"/>
        <w:adjustRightInd w:val="0"/>
        <w:rPr>
          <w:szCs w:val="24"/>
        </w:rPr>
      </w:pPr>
      <w:r w:rsidRPr="00785C54">
        <w:rPr>
          <w:szCs w:val="24"/>
        </w:rPr>
        <w:t>A description of the observation procedure provides or implies an indication of the reliability or quality of the observation result.</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EF8C8F9" w14:textId="77777777" w:rsidTr="001B2CF3">
        <w:trPr>
          <w:jc w:val="center"/>
        </w:trPr>
        <w:tc>
          <w:tcPr>
            <w:tcW w:w="4526" w:type="dxa"/>
            <w:tcMar>
              <w:top w:w="100" w:type="dxa"/>
              <w:left w:w="100" w:type="dxa"/>
              <w:bottom w:w="100" w:type="dxa"/>
              <w:right w:w="100" w:type="dxa"/>
            </w:tcMar>
          </w:tcPr>
          <w:p w14:paraId="1C20470F" w14:textId="760CC22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observingProcedure</w:t>
            </w:r>
            <w:proofErr w:type="spellEnd"/>
            <w:r w:rsidRPr="00785C54">
              <w:rPr>
                <w:szCs w:val="24"/>
              </w:rPr>
              <w:t>-card</w:t>
            </w:r>
          </w:p>
        </w:tc>
        <w:tc>
          <w:tcPr>
            <w:tcW w:w="5245" w:type="dxa"/>
            <w:tcMar>
              <w:top w:w="100" w:type="dxa"/>
              <w:left w:w="100" w:type="dxa"/>
              <w:bottom w:w="100" w:type="dxa"/>
              <w:right w:w="100" w:type="dxa"/>
            </w:tcMar>
          </w:tcPr>
          <w:p w14:paraId="1D52DD19" w14:textId="74D8F4BA" w:rsidR="005B5EAD" w:rsidRPr="00785C54" w:rsidRDefault="005B5EAD" w:rsidP="00785C54">
            <w:pPr>
              <w:pStyle w:val="Tablebody"/>
              <w:autoSpaceDE w:val="0"/>
              <w:autoSpaceDN w:val="0"/>
              <w:adjustRightInd w:val="0"/>
              <w:jc w:val="both"/>
              <w:rPr>
                <w:szCs w:val="20"/>
              </w:rPr>
            </w:pPr>
            <w:r w:rsidRPr="00785C54">
              <w:rPr>
                <w:szCs w:val="24"/>
              </w:rPr>
              <w:t xml:space="preserve">An </w:t>
            </w:r>
            <w:r w:rsidRPr="00785C54">
              <w:rPr>
                <w:b/>
                <w:szCs w:val="24"/>
              </w:rPr>
              <w:t>Observation</w:t>
            </w:r>
            <w:r w:rsidRPr="00785C54">
              <w:rPr>
                <w:szCs w:val="24"/>
              </w:rPr>
              <w:t xml:space="preserve"> </w:t>
            </w:r>
            <w:r w:rsidR="008058B6">
              <w:rPr>
                <w:szCs w:val="24"/>
              </w:rPr>
              <w:t>shall</w:t>
            </w:r>
            <w:r w:rsidR="008058B6" w:rsidRPr="00785C54">
              <w:rPr>
                <w:szCs w:val="24"/>
              </w:rPr>
              <w:t xml:space="preserve"> </w:t>
            </w:r>
            <w:r w:rsidRPr="00785C54">
              <w:rPr>
                <w:szCs w:val="24"/>
              </w:rPr>
              <w:t xml:space="preserve">have exactly 1 </w:t>
            </w:r>
            <w:proofErr w:type="spellStart"/>
            <w:r w:rsidRPr="00785C54">
              <w:rPr>
                <w:b/>
                <w:szCs w:val="24"/>
              </w:rPr>
              <w:t>observingProcedure</w:t>
            </w:r>
            <w:proofErr w:type="spellEnd"/>
            <w:r w:rsidRPr="00785C54">
              <w:rPr>
                <w:szCs w:val="24"/>
              </w:rPr>
              <w:t>.</w:t>
            </w:r>
          </w:p>
        </w:tc>
      </w:tr>
    </w:tbl>
    <w:p w14:paraId="30B28E7F" w14:textId="0E82DDDE"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56" w:name="_Toc117602376"/>
      <w:r w:rsidRPr="00785C54">
        <w:rPr>
          <w:rFonts w:eastAsia="Times New Roman"/>
          <w:szCs w:val="24"/>
        </w:rPr>
        <w:t>Association observer</w:t>
      </w:r>
      <w:bookmarkEnd w:id="15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19803D0E" w14:textId="77777777" w:rsidTr="001B2CF3">
        <w:trPr>
          <w:jc w:val="center"/>
        </w:trPr>
        <w:tc>
          <w:tcPr>
            <w:tcW w:w="4668" w:type="dxa"/>
            <w:tcMar>
              <w:top w:w="100" w:type="dxa"/>
              <w:left w:w="100" w:type="dxa"/>
              <w:bottom w:w="100" w:type="dxa"/>
              <w:right w:w="100" w:type="dxa"/>
            </w:tcMar>
          </w:tcPr>
          <w:p w14:paraId="2F4EE4DC" w14:textId="6389817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/Observation/observer-</w:t>
            </w:r>
            <w:proofErr w:type="spellStart"/>
            <w:r w:rsidRPr="00785C54">
              <w:rPr>
                <w:szCs w:val="24"/>
              </w:rPr>
              <w:t>sem</w:t>
            </w:r>
            <w:proofErr w:type="spellEnd"/>
          </w:p>
        </w:tc>
        <w:tc>
          <w:tcPr>
            <w:tcW w:w="5103" w:type="dxa"/>
            <w:tcMar>
              <w:top w:w="100" w:type="dxa"/>
              <w:left w:w="100" w:type="dxa"/>
              <w:bottom w:w="100" w:type="dxa"/>
              <w:right w:w="100" w:type="dxa"/>
            </w:tcMar>
          </w:tcPr>
          <w:p w14:paraId="7C264DFF" w14:textId="42316A99"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Observer</w:t>
            </w:r>
            <w:r w:rsidRPr="00785C54">
              <w:rPr>
                <w:szCs w:val="24"/>
              </w:rPr>
              <w:t xml:space="preserve"> that is involved in the creation of this </w:t>
            </w:r>
            <w:r w:rsidRPr="00785C54">
              <w:rPr>
                <w:b/>
                <w:szCs w:val="24"/>
              </w:rPr>
              <w:t>Observation</w:t>
            </w:r>
            <w:r w:rsidRPr="00785C54">
              <w:rPr>
                <w:szCs w:val="24"/>
              </w:rPr>
              <w:t>.</w:t>
            </w:r>
          </w:p>
          <w:p w14:paraId="5103CA99" w14:textId="7CD34020" w:rsidR="005B5EAD" w:rsidRPr="00785C54" w:rsidRDefault="005B5EAD" w:rsidP="00785C54">
            <w:pPr>
              <w:pStyle w:val="Tablebody"/>
              <w:autoSpaceDE w:val="0"/>
              <w:autoSpaceDN w:val="0"/>
              <w:adjustRightInd w:val="0"/>
              <w:jc w:val="both"/>
              <w:rPr>
                <w:szCs w:val="20"/>
              </w:rPr>
            </w:pPr>
            <w:r w:rsidRPr="00785C54">
              <w:rPr>
                <w:szCs w:val="24"/>
              </w:rPr>
              <w:t xml:space="preserve">If a reference to an </w:t>
            </w:r>
            <w:r w:rsidRPr="00785C54">
              <w:rPr>
                <w:b/>
                <w:szCs w:val="24"/>
              </w:rPr>
              <w:t>Observer</w:t>
            </w:r>
            <w:r w:rsidRPr="00785C54">
              <w:rPr>
                <w:szCs w:val="24"/>
              </w:rPr>
              <w:t xml:space="preserve"> is provided, the association with the role </w:t>
            </w:r>
            <w:r w:rsidRPr="00785C54">
              <w:rPr>
                <w:b/>
                <w:szCs w:val="24"/>
              </w:rPr>
              <w:t>observer</w:t>
            </w:r>
            <w:r w:rsidRPr="00785C54">
              <w:rPr>
                <w:szCs w:val="24"/>
              </w:rPr>
              <w:t xml:space="preserve"> </w:t>
            </w:r>
            <w:commentRangeStart w:id="157"/>
            <w:r w:rsidR="002F2035">
              <w:rPr>
                <w:szCs w:val="24"/>
              </w:rPr>
              <w:t>shall</w:t>
            </w:r>
            <w:r w:rsidRPr="00785C54">
              <w:rPr>
                <w:szCs w:val="24"/>
              </w:rPr>
              <w:t xml:space="preserve"> </w:t>
            </w:r>
            <w:commentRangeEnd w:id="157"/>
            <w:r w:rsidR="008058B6">
              <w:rPr>
                <w:rStyle w:val="CommentReference"/>
                <w:rFonts w:eastAsia="MS Mincho"/>
                <w:lang w:eastAsia="ja-JP"/>
              </w:rPr>
              <w:commentReference w:id="157"/>
            </w:r>
            <w:r w:rsidRPr="00785C54">
              <w:rPr>
                <w:szCs w:val="24"/>
              </w:rPr>
              <w:t>be used.</w:t>
            </w:r>
          </w:p>
        </w:tc>
      </w:tr>
    </w:tbl>
    <w:p w14:paraId="57577C42" w14:textId="32C5C46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58" w:name="_Toc117602377"/>
      <w:r w:rsidRPr="00785C54">
        <w:rPr>
          <w:rFonts w:eastAsia="Times New Roman"/>
          <w:szCs w:val="24"/>
        </w:rPr>
        <w:t>Association host</w:t>
      </w:r>
      <w:bookmarkEnd w:id="15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36638F66" w14:textId="77777777" w:rsidTr="001B2CF3">
        <w:trPr>
          <w:jc w:val="center"/>
        </w:trPr>
        <w:tc>
          <w:tcPr>
            <w:tcW w:w="4668" w:type="dxa"/>
            <w:tcMar>
              <w:top w:w="100" w:type="dxa"/>
              <w:left w:w="100" w:type="dxa"/>
              <w:bottom w:w="100" w:type="dxa"/>
              <w:right w:w="100" w:type="dxa"/>
            </w:tcMar>
          </w:tcPr>
          <w:p w14:paraId="04372062" w14:textId="7F45C3BF"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/Observation/host-</w:t>
            </w:r>
            <w:proofErr w:type="spellStart"/>
            <w:r w:rsidRPr="00785C54">
              <w:rPr>
                <w:szCs w:val="24"/>
              </w:rPr>
              <w:t>sem</w:t>
            </w:r>
            <w:proofErr w:type="spellEnd"/>
          </w:p>
        </w:tc>
        <w:tc>
          <w:tcPr>
            <w:tcW w:w="5103" w:type="dxa"/>
            <w:tcMar>
              <w:top w:w="100" w:type="dxa"/>
              <w:left w:w="100" w:type="dxa"/>
              <w:bottom w:w="100" w:type="dxa"/>
              <w:right w:w="100" w:type="dxa"/>
            </w:tcMar>
          </w:tcPr>
          <w:p w14:paraId="21AF4A1A"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Host</w:t>
            </w:r>
            <w:r w:rsidRPr="00785C54">
              <w:rPr>
                <w:szCs w:val="24"/>
              </w:rPr>
              <w:t xml:space="preserve"> that is involved in the creation of this </w:t>
            </w:r>
            <w:r w:rsidRPr="00785C54">
              <w:rPr>
                <w:b/>
                <w:szCs w:val="24"/>
              </w:rPr>
              <w:t>Observation</w:t>
            </w:r>
          </w:p>
          <w:p w14:paraId="0F57CD16" w14:textId="4F5015F1"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w:t>
            </w:r>
            <w:r w:rsidRPr="00785C54">
              <w:rPr>
                <w:b/>
                <w:szCs w:val="24"/>
              </w:rPr>
              <w:t>Host</w:t>
            </w:r>
            <w:r w:rsidRPr="00785C54">
              <w:rPr>
                <w:szCs w:val="24"/>
              </w:rPr>
              <w:t xml:space="preserve"> is provided, the association with the role </w:t>
            </w:r>
            <w:r w:rsidRPr="00785C54">
              <w:rPr>
                <w:b/>
                <w:szCs w:val="24"/>
              </w:rPr>
              <w:t>host</w:t>
            </w:r>
            <w:r w:rsidRPr="00785C54">
              <w:rPr>
                <w:szCs w:val="24"/>
              </w:rPr>
              <w:t xml:space="preserve"> </w:t>
            </w:r>
            <w:r w:rsidR="002F2035">
              <w:rPr>
                <w:szCs w:val="24"/>
              </w:rPr>
              <w:t>shall</w:t>
            </w:r>
            <w:r w:rsidRPr="00785C54">
              <w:rPr>
                <w:szCs w:val="24"/>
              </w:rPr>
              <w:t xml:space="preserve"> be used.</w:t>
            </w:r>
          </w:p>
        </w:tc>
      </w:tr>
    </w:tbl>
    <w:p w14:paraId="2293DB1A" w14:textId="07E717A1"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59" w:name="_Toc117602378"/>
      <w:r w:rsidRPr="00785C54">
        <w:rPr>
          <w:rFonts w:eastAsia="Times New Roman"/>
          <w:szCs w:val="24"/>
        </w:rPr>
        <w:t>Constraint Observer or Host</w:t>
      </w:r>
      <w:bookmarkEnd w:id="159"/>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728"/>
        <w:gridCol w:w="5024"/>
      </w:tblGrid>
      <w:tr w:rsidR="005B5EAD" w:rsidRPr="00785C54" w14:paraId="09D042D8" w14:textId="77777777" w:rsidTr="001B2CF3">
        <w:trPr>
          <w:jc w:val="center"/>
        </w:trPr>
        <w:tc>
          <w:tcPr>
            <w:tcW w:w="4728" w:type="dxa"/>
            <w:tcMar>
              <w:top w:w="100" w:type="dxa"/>
              <w:left w:w="100" w:type="dxa"/>
              <w:bottom w:w="100" w:type="dxa"/>
              <w:right w:w="100" w:type="dxa"/>
            </w:tcMar>
          </w:tcPr>
          <w:p w14:paraId="1C4DC63C" w14:textId="7481E3AE"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w:t>
            </w:r>
            <w:proofErr w:type="spellStart"/>
            <w:r w:rsidRPr="00785C54">
              <w:rPr>
                <w:szCs w:val="24"/>
              </w:rPr>
              <w:t>obs-cpt</w:t>
            </w:r>
            <w:proofErr w:type="spellEnd"/>
            <w:r w:rsidRPr="00785C54">
              <w:rPr>
                <w:szCs w:val="24"/>
              </w:rPr>
              <w:t>/Observation/</w:t>
            </w:r>
            <w:proofErr w:type="spellStart"/>
            <w:r w:rsidRPr="00785C54">
              <w:rPr>
                <w:szCs w:val="24"/>
              </w:rPr>
              <w:t>observerhost</w:t>
            </w:r>
            <w:proofErr w:type="spellEnd"/>
            <w:r w:rsidRPr="00785C54">
              <w:rPr>
                <w:szCs w:val="24"/>
              </w:rPr>
              <w:t>-con</w:t>
            </w:r>
          </w:p>
        </w:tc>
        <w:tc>
          <w:tcPr>
            <w:tcW w:w="5024" w:type="dxa"/>
            <w:tcMar>
              <w:top w:w="100" w:type="dxa"/>
              <w:left w:w="100" w:type="dxa"/>
              <w:bottom w:w="100" w:type="dxa"/>
              <w:right w:w="100" w:type="dxa"/>
            </w:tcMar>
          </w:tcPr>
          <w:p w14:paraId="6EBAA81D" w14:textId="4E66A461" w:rsidR="005B5EAD" w:rsidRPr="00785C54" w:rsidRDefault="005B5EAD" w:rsidP="00785C54">
            <w:pPr>
              <w:pStyle w:val="Tablebody"/>
              <w:autoSpaceDE w:val="0"/>
              <w:autoSpaceDN w:val="0"/>
              <w:adjustRightInd w:val="0"/>
              <w:jc w:val="both"/>
              <w:rPr>
                <w:szCs w:val="20"/>
              </w:rPr>
            </w:pPr>
            <w:r w:rsidRPr="00785C54">
              <w:rPr>
                <w:szCs w:val="24"/>
              </w:rPr>
              <w:t xml:space="preserve">At least one </w:t>
            </w:r>
            <w:r w:rsidRPr="00785C54">
              <w:rPr>
                <w:b/>
                <w:szCs w:val="24"/>
              </w:rPr>
              <w:t>Observer</w:t>
            </w:r>
            <w:r w:rsidRPr="00785C54">
              <w:rPr>
                <w:szCs w:val="24"/>
              </w:rPr>
              <w:t xml:space="preserve"> or </w:t>
            </w:r>
            <w:r w:rsidRPr="00785C54">
              <w:rPr>
                <w:b/>
                <w:szCs w:val="24"/>
              </w:rPr>
              <w:t>Host</w:t>
            </w:r>
            <w:r w:rsidRPr="00785C54">
              <w:rPr>
                <w:szCs w:val="24"/>
              </w:rPr>
              <w:t xml:space="preserve"> </w:t>
            </w:r>
            <w:r w:rsidR="002F2035">
              <w:rPr>
                <w:szCs w:val="24"/>
              </w:rPr>
              <w:t>should</w:t>
            </w:r>
            <w:r w:rsidRPr="00785C54">
              <w:rPr>
                <w:szCs w:val="24"/>
              </w:rPr>
              <w:t xml:space="preserve"> be provided</w:t>
            </w:r>
          </w:p>
        </w:tc>
      </w:tr>
    </w:tbl>
    <w:p w14:paraId="53CFA7C5" w14:textId="5F835A4B"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60" w:name="_Toc117602379"/>
      <w:r w:rsidRPr="00785C54">
        <w:rPr>
          <w:rFonts w:eastAsia="Times New Roman"/>
          <w:szCs w:val="24"/>
        </w:rPr>
        <w:t xml:space="preserve">Constraint </w:t>
      </w:r>
      <w:proofErr w:type="spellStart"/>
      <w:r w:rsidRPr="00785C54">
        <w:rPr>
          <w:rFonts w:eastAsia="Times New Roman"/>
          <w:szCs w:val="24"/>
        </w:rPr>
        <w:t>ObservableProperty</w:t>
      </w:r>
      <w:proofErr w:type="spellEnd"/>
      <w:r w:rsidRPr="00785C54">
        <w:rPr>
          <w:rFonts w:eastAsia="Times New Roman"/>
          <w:szCs w:val="24"/>
        </w:rPr>
        <w:t xml:space="preserve"> characteristic associated with </w:t>
      </w:r>
      <w:proofErr w:type="spellStart"/>
      <w:r w:rsidRPr="00785C54">
        <w:rPr>
          <w:rFonts w:eastAsia="Times New Roman"/>
          <w:szCs w:val="24"/>
        </w:rPr>
        <w:t>featureOfInterest</w:t>
      </w:r>
      <w:bookmarkEnd w:id="160"/>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728"/>
        <w:gridCol w:w="5024"/>
      </w:tblGrid>
      <w:tr w:rsidR="005B5EAD" w:rsidRPr="00785C54" w14:paraId="77A1EA07" w14:textId="77777777" w:rsidTr="001B2CF3">
        <w:trPr>
          <w:jc w:val="center"/>
        </w:trPr>
        <w:tc>
          <w:tcPr>
            <w:tcW w:w="4728" w:type="dxa"/>
            <w:tcMar>
              <w:top w:w="100" w:type="dxa"/>
              <w:left w:w="100" w:type="dxa"/>
              <w:bottom w:w="100" w:type="dxa"/>
              <w:right w:w="100" w:type="dxa"/>
            </w:tcMar>
          </w:tcPr>
          <w:p w14:paraId="789F8D12" w14:textId="39EBCE40"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w:t>
            </w:r>
            <w:proofErr w:type="spellStart"/>
            <w:r w:rsidRPr="00785C54">
              <w:rPr>
                <w:szCs w:val="24"/>
              </w:rPr>
              <w:t>obs-cpt</w:t>
            </w:r>
            <w:proofErr w:type="spellEnd"/>
            <w:r w:rsidRPr="00785C54">
              <w:rPr>
                <w:szCs w:val="24"/>
              </w:rPr>
              <w:t>/Observation/</w:t>
            </w:r>
            <w:proofErr w:type="spellStart"/>
            <w:r w:rsidRPr="00785C54">
              <w:rPr>
                <w:szCs w:val="24"/>
              </w:rPr>
              <w:t>observedProperty</w:t>
            </w:r>
            <w:proofErr w:type="spellEnd"/>
            <w:r w:rsidRPr="00785C54">
              <w:rPr>
                <w:szCs w:val="24"/>
              </w:rPr>
              <w:t>-con</w:t>
            </w:r>
          </w:p>
        </w:tc>
        <w:tc>
          <w:tcPr>
            <w:tcW w:w="5024" w:type="dxa"/>
            <w:tcMar>
              <w:top w:w="100" w:type="dxa"/>
              <w:left w:w="100" w:type="dxa"/>
              <w:bottom w:w="100" w:type="dxa"/>
              <w:right w:w="100" w:type="dxa"/>
            </w:tcMar>
          </w:tcPr>
          <w:p w14:paraId="1BF3EB98" w14:textId="52BCF14F" w:rsidR="005B5EAD" w:rsidRPr="00785C54" w:rsidRDefault="005B5EAD" w:rsidP="00785C54">
            <w:pPr>
              <w:pStyle w:val="Tablebody"/>
              <w:autoSpaceDE w:val="0"/>
              <w:autoSpaceDN w:val="0"/>
              <w:adjustRightInd w:val="0"/>
              <w:jc w:val="both"/>
              <w:rPr>
                <w:b/>
                <w:szCs w:val="20"/>
              </w:rPr>
            </w:pPr>
            <w:r w:rsidRPr="00785C54">
              <w:rPr>
                <w:szCs w:val="24"/>
              </w:rPr>
              <w:t xml:space="preserve">The </w:t>
            </w:r>
            <w:proofErr w:type="spellStart"/>
            <w:r w:rsidRPr="00785C54">
              <w:rPr>
                <w:b/>
                <w:szCs w:val="24"/>
              </w:rPr>
              <w:t>ObservableProperty</w:t>
            </w:r>
            <w:proofErr w:type="spellEnd"/>
            <w:r w:rsidRPr="00785C54">
              <w:rPr>
                <w:szCs w:val="24"/>
              </w:rPr>
              <w:t xml:space="preserve"> referenced by </w:t>
            </w:r>
            <w:proofErr w:type="spellStart"/>
            <w:r w:rsidRPr="00785C54">
              <w:rPr>
                <w:b/>
                <w:szCs w:val="24"/>
              </w:rPr>
              <w:t>observedProperty</w:t>
            </w:r>
            <w:proofErr w:type="spellEnd"/>
            <w:r w:rsidRPr="00785C54">
              <w:rPr>
                <w:szCs w:val="24"/>
              </w:rPr>
              <w:t xml:space="preserve"> </w:t>
            </w:r>
            <w:r w:rsidR="002F2035">
              <w:rPr>
                <w:szCs w:val="24"/>
              </w:rPr>
              <w:t>should</w:t>
            </w:r>
            <w:r w:rsidRPr="00785C54">
              <w:rPr>
                <w:szCs w:val="24"/>
              </w:rPr>
              <w:t xml:space="preserve"> correspond to a characteristic associated with the </w:t>
            </w:r>
            <w:proofErr w:type="spellStart"/>
            <w:r w:rsidRPr="00785C54">
              <w:rPr>
                <w:b/>
                <w:szCs w:val="24"/>
              </w:rPr>
              <w:t>featureOfInterest</w:t>
            </w:r>
            <w:proofErr w:type="spellEnd"/>
          </w:p>
        </w:tc>
      </w:tr>
    </w:tbl>
    <w:p w14:paraId="4E450D75" w14:textId="484D06F1"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61" w:name="_Toc117602380"/>
      <w:r w:rsidRPr="00785C54">
        <w:rPr>
          <w:rFonts w:eastAsia="Times New Roman"/>
          <w:szCs w:val="24"/>
        </w:rPr>
        <w:t xml:space="preserve">Constraint suitable </w:t>
      </w:r>
      <w:proofErr w:type="spellStart"/>
      <w:r w:rsidRPr="00785C54">
        <w:rPr>
          <w:rFonts w:eastAsia="Times New Roman"/>
          <w:szCs w:val="24"/>
        </w:rPr>
        <w:t>ObservableProperty</w:t>
      </w:r>
      <w:bookmarkEnd w:id="161"/>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728"/>
        <w:gridCol w:w="5024"/>
      </w:tblGrid>
      <w:tr w:rsidR="005B5EAD" w:rsidRPr="00785C54" w14:paraId="36808D4C" w14:textId="77777777" w:rsidTr="001B2CF3">
        <w:trPr>
          <w:jc w:val="center"/>
        </w:trPr>
        <w:tc>
          <w:tcPr>
            <w:tcW w:w="4728" w:type="dxa"/>
            <w:tcMar>
              <w:top w:w="100" w:type="dxa"/>
              <w:left w:w="100" w:type="dxa"/>
              <w:bottom w:w="100" w:type="dxa"/>
              <w:right w:w="100" w:type="dxa"/>
            </w:tcMar>
          </w:tcPr>
          <w:p w14:paraId="1CA78C4D" w14:textId="63D9D242"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w:t>
            </w:r>
            <w:proofErr w:type="spellStart"/>
            <w:r w:rsidRPr="00785C54">
              <w:rPr>
                <w:szCs w:val="24"/>
              </w:rPr>
              <w:t>obs-cpt</w:t>
            </w:r>
            <w:proofErr w:type="spellEnd"/>
            <w:r w:rsidRPr="00785C54">
              <w:rPr>
                <w:szCs w:val="24"/>
              </w:rPr>
              <w:t>/Observation/</w:t>
            </w:r>
            <w:proofErr w:type="spellStart"/>
            <w:r w:rsidRPr="00785C54">
              <w:rPr>
                <w:szCs w:val="24"/>
              </w:rPr>
              <w:t>observingProcedure</w:t>
            </w:r>
            <w:proofErr w:type="spellEnd"/>
            <w:r w:rsidRPr="00785C54">
              <w:rPr>
                <w:szCs w:val="24"/>
              </w:rPr>
              <w:t>-con</w:t>
            </w:r>
          </w:p>
        </w:tc>
        <w:tc>
          <w:tcPr>
            <w:tcW w:w="5024" w:type="dxa"/>
            <w:tcMar>
              <w:top w:w="100" w:type="dxa"/>
              <w:left w:w="100" w:type="dxa"/>
              <w:bottom w:w="100" w:type="dxa"/>
              <w:right w:w="100" w:type="dxa"/>
            </w:tcMar>
          </w:tcPr>
          <w:p w14:paraId="62BE383E" w14:textId="358235E6" w:rsidR="005B5EAD" w:rsidRPr="00785C54" w:rsidRDefault="005B5EAD" w:rsidP="00785C54">
            <w:pPr>
              <w:pStyle w:val="Tablebody"/>
              <w:autoSpaceDE w:val="0"/>
              <w:autoSpaceDN w:val="0"/>
              <w:adjustRightInd w:val="0"/>
              <w:jc w:val="both"/>
              <w:rPr>
                <w:szCs w:val="20"/>
              </w:rPr>
            </w:pPr>
            <w:r w:rsidRPr="00785C54">
              <w:rPr>
                <w:szCs w:val="24"/>
              </w:rPr>
              <w:t xml:space="preserve">The </w:t>
            </w:r>
            <w:proofErr w:type="spellStart"/>
            <w:r w:rsidRPr="00785C54">
              <w:rPr>
                <w:b/>
                <w:szCs w:val="24"/>
              </w:rPr>
              <w:t>ObservingProcedure</w:t>
            </w:r>
            <w:proofErr w:type="spellEnd"/>
            <w:r w:rsidRPr="00785C54">
              <w:rPr>
                <w:szCs w:val="24"/>
              </w:rPr>
              <w:t xml:space="preserve"> referenced by </w:t>
            </w:r>
            <w:r w:rsidRPr="00785C54">
              <w:rPr>
                <w:b/>
                <w:szCs w:val="24"/>
              </w:rPr>
              <w:t>procedure</w:t>
            </w:r>
            <w:r w:rsidRPr="00785C54">
              <w:rPr>
                <w:szCs w:val="24"/>
              </w:rPr>
              <w:t xml:space="preserve"> </w:t>
            </w:r>
            <w:r w:rsidR="002F2035">
              <w:rPr>
                <w:szCs w:val="24"/>
              </w:rPr>
              <w:t>should</w:t>
            </w:r>
            <w:r w:rsidRPr="00785C54">
              <w:rPr>
                <w:szCs w:val="24"/>
              </w:rPr>
              <w:t xml:space="preserve"> be suitable for the associated </w:t>
            </w:r>
            <w:proofErr w:type="spellStart"/>
            <w:r w:rsidRPr="00785C54">
              <w:rPr>
                <w:b/>
                <w:szCs w:val="24"/>
              </w:rPr>
              <w:t>ObservableProperty</w:t>
            </w:r>
            <w:proofErr w:type="spellEnd"/>
          </w:p>
        </w:tc>
      </w:tr>
    </w:tbl>
    <w:p w14:paraId="1D6442F7" w14:textId="44A338E6"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62" w:name="_Toc117602381"/>
      <w:r w:rsidRPr="00785C54">
        <w:rPr>
          <w:rFonts w:eastAsia="Times New Roman"/>
          <w:szCs w:val="24"/>
        </w:rPr>
        <w:lastRenderedPageBreak/>
        <w:t>Constraint suitable result type</w:t>
      </w:r>
      <w:bookmarkEnd w:id="162"/>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728"/>
        <w:gridCol w:w="5024"/>
      </w:tblGrid>
      <w:tr w:rsidR="005B5EAD" w:rsidRPr="00785C54" w14:paraId="6E266B7F" w14:textId="77777777" w:rsidTr="001B2CF3">
        <w:trPr>
          <w:jc w:val="center"/>
        </w:trPr>
        <w:tc>
          <w:tcPr>
            <w:tcW w:w="4728" w:type="dxa"/>
            <w:tcMar>
              <w:top w:w="100" w:type="dxa"/>
              <w:left w:w="100" w:type="dxa"/>
              <w:bottom w:w="100" w:type="dxa"/>
              <w:right w:w="100" w:type="dxa"/>
            </w:tcMar>
          </w:tcPr>
          <w:p w14:paraId="35A01A54" w14:textId="3790E92B"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w:t>
            </w:r>
            <w:proofErr w:type="spellStart"/>
            <w:r w:rsidRPr="00785C54">
              <w:rPr>
                <w:szCs w:val="24"/>
              </w:rPr>
              <w:t>obs-cpt</w:t>
            </w:r>
            <w:proofErr w:type="spellEnd"/>
            <w:r w:rsidRPr="00785C54">
              <w:rPr>
                <w:szCs w:val="24"/>
              </w:rPr>
              <w:t>/Observation/result-con</w:t>
            </w:r>
          </w:p>
        </w:tc>
        <w:tc>
          <w:tcPr>
            <w:tcW w:w="5024" w:type="dxa"/>
            <w:tcMar>
              <w:top w:w="100" w:type="dxa"/>
              <w:left w:w="100" w:type="dxa"/>
              <w:bottom w:w="100" w:type="dxa"/>
              <w:right w:w="100" w:type="dxa"/>
            </w:tcMar>
          </w:tcPr>
          <w:p w14:paraId="5A1EE43A" w14:textId="5F5A75FF" w:rsidR="005B5EAD" w:rsidRPr="00785C54" w:rsidRDefault="005B5EAD" w:rsidP="00785C54">
            <w:pPr>
              <w:pStyle w:val="Tablebody"/>
              <w:autoSpaceDE w:val="0"/>
              <w:autoSpaceDN w:val="0"/>
              <w:adjustRightInd w:val="0"/>
              <w:jc w:val="both"/>
              <w:rPr>
                <w:szCs w:val="20"/>
              </w:rPr>
            </w:pPr>
            <w:r w:rsidRPr="00785C54">
              <w:rPr>
                <w:szCs w:val="24"/>
              </w:rPr>
              <w:t xml:space="preserve">The type of the result provided by the </w:t>
            </w:r>
            <w:r w:rsidRPr="00785C54">
              <w:rPr>
                <w:b/>
                <w:szCs w:val="24"/>
              </w:rPr>
              <w:t>result</w:t>
            </w:r>
            <w:r w:rsidRPr="00785C54">
              <w:rPr>
                <w:szCs w:val="24"/>
              </w:rPr>
              <w:t xml:space="preserve"> association </w:t>
            </w:r>
            <w:r w:rsidR="002F2035">
              <w:rPr>
                <w:szCs w:val="24"/>
              </w:rPr>
              <w:t>should</w:t>
            </w:r>
            <w:r w:rsidRPr="00785C54">
              <w:rPr>
                <w:szCs w:val="24"/>
              </w:rPr>
              <w:t xml:space="preserve"> be suitable for the associated </w:t>
            </w:r>
            <w:proofErr w:type="spellStart"/>
            <w:r w:rsidRPr="00785C54">
              <w:rPr>
                <w:b/>
                <w:szCs w:val="24"/>
              </w:rPr>
              <w:t>ObservableProperty</w:t>
            </w:r>
            <w:proofErr w:type="spellEnd"/>
          </w:p>
        </w:tc>
      </w:tr>
    </w:tbl>
    <w:p w14:paraId="5D91B3B1" w14:textId="3045ACF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63" w:name="_Toc117602382"/>
      <w:r w:rsidRPr="00785C54">
        <w:rPr>
          <w:rFonts w:eastAsia="Times New Roman"/>
          <w:szCs w:val="24"/>
        </w:rPr>
        <w:t>Constraint unit of measure</w:t>
      </w:r>
      <w:bookmarkEnd w:id="163"/>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728"/>
        <w:gridCol w:w="5024"/>
      </w:tblGrid>
      <w:tr w:rsidR="005B5EAD" w:rsidRPr="00785C54" w14:paraId="3D625B4E" w14:textId="77777777" w:rsidTr="001B2CF3">
        <w:trPr>
          <w:jc w:val="center"/>
        </w:trPr>
        <w:tc>
          <w:tcPr>
            <w:tcW w:w="4728" w:type="dxa"/>
            <w:tcMar>
              <w:top w:w="100" w:type="dxa"/>
              <w:left w:w="100" w:type="dxa"/>
              <w:bottom w:w="100" w:type="dxa"/>
              <w:right w:w="100" w:type="dxa"/>
            </w:tcMar>
          </w:tcPr>
          <w:p w14:paraId="689C65AF" w14:textId="0BF129B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uom</w:t>
            </w:r>
            <w:proofErr w:type="spellEnd"/>
          </w:p>
        </w:tc>
        <w:tc>
          <w:tcPr>
            <w:tcW w:w="5024" w:type="dxa"/>
            <w:tcMar>
              <w:top w:w="100" w:type="dxa"/>
              <w:left w:w="100" w:type="dxa"/>
              <w:bottom w:w="100" w:type="dxa"/>
              <w:right w:w="100" w:type="dxa"/>
            </w:tcMar>
          </w:tcPr>
          <w:p w14:paraId="52F5DE6A" w14:textId="02224A9E" w:rsidR="005B5EAD" w:rsidRPr="00785C54" w:rsidRDefault="005B5EAD" w:rsidP="00785C54">
            <w:pPr>
              <w:pStyle w:val="Tablebody"/>
              <w:autoSpaceDE w:val="0"/>
              <w:autoSpaceDN w:val="0"/>
              <w:adjustRightInd w:val="0"/>
              <w:jc w:val="both"/>
              <w:rPr>
                <w:szCs w:val="20"/>
              </w:rPr>
            </w:pPr>
            <w:r w:rsidRPr="00785C54">
              <w:rPr>
                <w:szCs w:val="24"/>
              </w:rPr>
              <w:t xml:space="preserve">The </w:t>
            </w:r>
            <w:r w:rsidRPr="00785C54">
              <w:rPr>
                <w:b/>
                <w:szCs w:val="24"/>
              </w:rPr>
              <w:t>Observation</w:t>
            </w:r>
            <w:r w:rsidRPr="00785C54">
              <w:rPr>
                <w:szCs w:val="24"/>
              </w:rPr>
              <w:t xml:space="preserve"> </w:t>
            </w:r>
            <w:r w:rsidR="002F2035">
              <w:rPr>
                <w:szCs w:val="24"/>
              </w:rPr>
              <w:t>shall</w:t>
            </w:r>
            <w:r w:rsidRPr="00785C54">
              <w:rPr>
                <w:szCs w:val="24"/>
              </w:rPr>
              <w:t xml:space="preserve"> provide a unit of measure (UoM) if the result is measurable. If the UoM is not contained in the result, it </w:t>
            </w:r>
            <w:r w:rsidR="002F2035">
              <w:rPr>
                <w:szCs w:val="24"/>
              </w:rPr>
              <w:t>shall</w:t>
            </w:r>
            <w:r w:rsidRPr="00785C54">
              <w:rPr>
                <w:szCs w:val="24"/>
              </w:rPr>
              <w:t xml:space="preserve"> be provided in the context of the </w:t>
            </w:r>
            <w:r w:rsidRPr="00785C54">
              <w:rPr>
                <w:b/>
                <w:szCs w:val="24"/>
              </w:rPr>
              <w:t>Observation</w:t>
            </w:r>
            <w:r w:rsidRPr="00785C54">
              <w:rPr>
                <w:szCs w:val="24"/>
              </w:rPr>
              <w:t>; the provision modality is to be defined by communities.</w:t>
            </w:r>
          </w:p>
        </w:tc>
      </w:tr>
    </w:tbl>
    <w:p w14:paraId="33C95F23" w14:textId="5DF3A383" w:rsidR="005B5EAD" w:rsidRPr="00785C54" w:rsidRDefault="005B5EAD" w:rsidP="00785C54">
      <w:pPr>
        <w:pStyle w:val="BodyText"/>
        <w:autoSpaceDE w:val="0"/>
        <w:autoSpaceDN w:val="0"/>
        <w:adjustRightInd w:val="0"/>
        <w:rPr>
          <w:szCs w:val="24"/>
        </w:rPr>
      </w:pP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728"/>
        <w:gridCol w:w="5024"/>
      </w:tblGrid>
      <w:tr w:rsidR="005B5EAD" w:rsidRPr="00785C54" w14:paraId="0E73AD44" w14:textId="77777777" w:rsidTr="001B2CF3">
        <w:trPr>
          <w:jc w:val="center"/>
        </w:trPr>
        <w:tc>
          <w:tcPr>
            <w:tcW w:w="4728" w:type="dxa"/>
            <w:tcMar>
              <w:top w:w="100" w:type="dxa"/>
              <w:left w:w="100" w:type="dxa"/>
              <w:bottom w:w="100" w:type="dxa"/>
              <w:right w:w="100" w:type="dxa"/>
            </w:tcMar>
          </w:tcPr>
          <w:p w14:paraId="55106D6E" w14:textId="2F6CD2E7"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w:t>
            </w:r>
            <w:proofErr w:type="spellStart"/>
            <w:r w:rsidRPr="00785C54">
              <w:rPr>
                <w:szCs w:val="24"/>
              </w:rPr>
              <w:t>obs-cpt</w:t>
            </w:r>
            <w:proofErr w:type="spellEnd"/>
            <w:r w:rsidRPr="00785C54">
              <w:rPr>
                <w:szCs w:val="24"/>
              </w:rPr>
              <w:t>/Observation/</w:t>
            </w:r>
            <w:proofErr w:type="spellStart"/>
            <w:r w:rsidRPr="00785C54">
              <w:rPr>
                <w:szCs w:val="24"/>
              </w:rPr>
              <w:t>uom</w:t>
            </w:r>
            <w:proofErr w:type="spellEnd"/>
            <w:r w:rsidRPr="00785C54">
              <w:rPr>
                <w:szCs w:val="24"/>
              </w:rPr>
              <w:t>-con</w:t>
            </w:r>
          </w:p>
        </w:tc>
        <w:tc>
          <w:tcPr>
            <w:tcW w:w="5024" w:type="dxa"/>
            <w:tcMar>
              <w:top w:w="100" w:type="dxa"/>
              <w:left w:w="100" w:type="dxa"/>
              <w:bottom w:w="100" w:type="dxa"/>
              <w:right w:w="100" w:type="dxa"/>
            </w:tcMar>
          </w:tcPr>
          <w:p w14:paraId="7242F9BD" w14:textId="789542B9" w:rsidR="005B5EAD" w:rsidRPr="00785C54" w:rsidRDefault="005B5EAD" w:rsidP="00785C54">
            <w:pPr>
              <w:pStyle w:val="Tablebody"/>
              <w:autoSpaceDE w:val="0"/>
              <w:autoSpaceDN w:val="0"/>
              <w:adjustRightInd w:val="0"/>
              <w:jc w:val="both"/>
              <w:rPr>
                <w:szCs w:val="20"/>
              </w:rPr>
            </w:pPr>
            <w:r w:rsidRPr="00785C54">
              <w:rPr>
                <w:szCs w:val="24"/>
              </w:rPr>
              <w:t xml:space="preserve">The unit of measure </w:t>
            </w:r>
            <w:r w:rsidR="002F2035">
              <w:rPr>
                <w:szCs w:val="24"/>
              </w:rPr>
              <w:t>should</w:t>
            </w:r>
            <w:r w:rsidRPr="00785C54">
              <w:rPr>
                <w:szCs w:val="24"/>
              </w:rPr>
              <w:t xml:space="preserve"> be suitable for the associated </w:t>
            </w:r>
            <w:proofErr w:type="spellStart"/>
            <w:r w:rsidRPr="00785C54">
              <w:rPr>
                <w:b/>
                <w:szCs w:val="24"/>
              </w:rPr>
              <w:t>ObservableProperty</w:t>
            </w:r>
            <w:proofErr w:type="spellEnd"/>
            <w:r w:rsidRPr="00785C54">
              <w:rPr>
                <w:szCs w:val="24"/>
              </w:rPr>
              <w:t xml:space="preserve"> and </w:t>
            </w:r>
            <w:proofErr w:type="spellStart"/>
            <w:r w:rsidRPr="00785C54">
              <w:rPr>
                <w:b/>
                <w:szCs w:val="24"/>
              </w:rPr>
              <w:t>ObservingProcedure</w:t>
            </w:r>
            <w:proofErr w:type="spellEnd"/>
          </w:p>
        </w:tc>
      </w:tr>
    </w:tbl>
    <w:p w14:paraId="7359BD21" w14:textId="54373EE8"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164"/>
      <w:r w:rsidRPr="00785C54">
        <w:rPr>
          <w:szCs w:val="24"/>
        </w:rPr>
        <w:t>NOTE</w:t>
      </w:r>
      <w:r w:rsidR="00113B7F">
        <w:rPr>
          <w:szCs w:val="24"/>
        </w:rPr>
        <w:t xml:space="preserve"> 1</w:t>
      </w:r>
      <w:r w:rsidRPr="00785C54">
        <w:rPr>
          <w:szCs w:val="24"/>
        </w:rPr>
        <w:tab/>
        <w:t xml:space="preserve">In the case where the result of the Observation is a classification, for which no unit exists, the UoM </w:t>
      </w:r>
      <w:r w:rsidR="002A0086">
        <w:rPr>
          <w:szCs w:val="24"/>
        </w:rPr>
        <w:t>can</w:t>
      </w:r>
      <w:r w:rsidR="002A0086" w:rsidRPr="00785C54">
        <w:rPr>
          <w:szCs w:val="24"/>
        </w:rPr>
        <w:t xml:space="preserve"> </w:t>
      </w:r>
      <w:r w:rsidRPr="00785C54">
        <w:rPr>
          <w:szCs w:val="24"/>
        </w:rPr>
        <w:t xml:space="preserve">be declared as unitless </w:t>
      </w:r>
      <w:commentRangeEnd w:id="164"/>
      <w:r w:rsidR="008058B6">
        <w:rPr>
          <w:rStyle w:val="CommentReference"/>
          <w:rFonts w:eastAsia="MS Mincho"/>
          <w:lang w:eastAsia="ja-JP"/>
        </w:rPr>
        <w:commentReference w:id="164"/>
      </w:r>
      <w:r w:rsidRPr="00785C54">
        <w:rPr>
          <w:szCs w:val="24"/>
        </w:rPr>
        <w:t>(e.g., referencing</w:t>
      </w:r>
      <w:r w:rsidR="00DD1147">
        <w:rPr>
          <w:szCs w:val="24"/>
        </w:rPr>
        <w:t xml:space="preserve"> the</w:t>
      </w:r>
      <w:r w:rsidRPr="00785C54">
        <w:rPr>
          <w:szCs w:val="24"/>
        </w:rPr>
        <w:t xml:space="preserve"> </w:t>
      </w:r>
      <w:proofErr w:type="gramStart"/>
      <w:r w:rsidRPr="00785C54">
        <w:rPr>
          <w:szCs w:val="24"/>
        </w:rPr>
        <w:t>QUDT</w:t>
      </w:r>
      <w:r w:rsidRPr="00785C54">
        <w:rPr>
          <w:szCs w:val="24"/>
          <w:vertAlign w:val="superscript"/>
        </w:rPr>
        <w:t>[</w:t>
      </w:r>
      <w:proofErr w:type="gramEnd"/>
      <w:r w:rsidRPr="00785C54">
        <w:rPr>
          <w:rStyle w:val="citebib"/>
          <w:szCs w:val="24"/>
          <w:shd w:val="clear" w:color="auto" w:fill="auto"/>
          <w:vertAlign w:val="superscript"/>
        </w:rPr>
        <w:t>2</w:t>
      </w:r>
      <w:ins w:id="165" w:author="Katharina Schleidt" w:date="2022-10-25T21:57:00Z">
        <w:r w:rsidR="00D20AEE">
          <w:rPr>
            <w:rStyle w:val="citebib"/>
            <w:szCs w:val="24"/>
            <w:shd w:val="clear" w:color="auto" w:fill="auto"/>
            <w:vertAlign w:val="superscript"/>
          </w:rPr>
          <w:t>7</w:t>
        </w:r>
      </w:ins>
      <w:del w:id="166" w:author="Katharina Schleidt" w:date="2022-10-25T21:57:00Z">
        <w:r w:rsidRPr="00785C54" w:rsidDel="00D20AEE">
          <w:rPr>
            <w:rStyle w:val="citebib"/>
            <w:szCs w:val="24"/>
            <w:shd w:val="clear" w:color="auto" w:fill="auto"/>
            <w:vertAlign w:val="superscript"/>
          </w:rPr>
          <w:delText>8</w:delText>
        </w:r>
      </w:del>
      <w:r w:rsidRPr="00785C54">
        <w:rPr>
          <w:szCs w:val="24"/>
          <w:vertAlign w:val="superscript"/>
        </w:rPr>
        <w:t>]</w:t>
      </w:r>
      <w:r w:rsidRPr="00785C54">
        <w:rPr>
          <w:szCs w:val="24"/>
        </w:rPr>
        <w:t xml:space="preserve"> </w:t>
      </w:r>
      <w:commentRangeStart w:id="167"/>
      <w:commentRangeStart w:id="168"/>
      <w:r w:rsidR="00DD2582">
        <w:rPr>
          <w:rStyle w:val="Hyperlink"/>
          <w:szCs w:val="24"/>
          <w:lang w:val="en-GB" w:eastAsia="ja-JP"/>
        </w:rPr>
        <w:fldChar w:fldCharType="begin"/>
      </w:r>
      <w:r w:rsidR="00DD2582">
        <w:rPr>
          <w:rStyle w:val="Hyperlink"/>
          <w:szCs w:val="24"/>
          <w:lang w:val="en-GB" w:eastAsia="ja-JP"/>
        </w:rPr>
        <w:instrText xml:space="preserve"> HYPERLINK "http://qudt.org/vocab/unit/UNITLESS" </w:instrText>
      </w:r>
      <w:r w:rsidR="00DD2582">
        <w:rPr>
          <w:rStyle w:val="Hyperlink"/>
          <w:szCs w:val="24"/>
          <w:lang w:val="en-GB" w:eastAsia="ja-JP"/>
        </w:rPr>
        <w:fldChar w:fldCharType="separate"/>
      </w:r>
      <w:r w:rsidRPr="00785C54">
        <w:rPr>
          <w:rStyle w:val="Hyperlink"/>
          <w:szCs w:val="24"/>
          <w:lang w:val="en-GB" w:eastAsia="ja-JP"/>
        </w:rPr>
        <w:t>http://qudt.org/vocab/unit/UNITLESS</w:t>
      </w:r>
      <w:r w:rsidR="00DD2582">
        <w:rPr>
          <w:rStyle w:val="Hyperlink"/>
          <w:szCs w:val="24"/>
          <w:lang w:val="en-GB" w:eastAsia="ja-JP"/>
        </w:rPr>
        <w:fldChar w:fldCharType="end"/>
      </w:r>
      <w:commentRangeEnd w:id="167"/>
      <w:r w:rsidR="008058B6">
        <w:rPr>
          <w:rStyle w:val="CommentReference"/>
          <w:rFonts w:eastAsia="MS Mincho"/>
          <w:lang w:eastAsia="ja-JP"/>
        </w:rPr>
        <w:commentReference w:id="167"/>
      </w:r>
      <w:commentRangeEnd w:id="168"/>
      <w:r w:rsidR="008B6B3B">
        <w:rPr>
          <w:rStyle w:val="CommentReference"/>
          <w:rFonts w:eastAsia="MS Mincho"/>
          <w:lang w:eastAsia="ja-JP"/>
        </w:rPr>
        <w:commentReference w:id="168"/>
      </w:r>
      <w:r w:rsidRPr="00785C54">
        <w:rPr>
          <w:szCs w:val="24"/>
        </w:rPr>
        <w:t xml:space="preserve"> or UCUM</w:t>
      </w:r>
      <w:r w:rsidRPr="00785C54">
        <w:rPr>
          <w:szCs w:val="24"/>
          <w:vertAlign w:val="superscript"/>
        </w:rPr>
        <w:t>[</w:t>
      </w:r>
      <w:r w:rsidRPr="00785C54">
        <w:rPr>
          <w:rStyle w:val="citebib"/>
          <w:szCs w:val="24"/>
          <w:shd w:val="clear" w:color="auto" w:fill="auto"/>
          <w:vertAlign w:val="superscript"/>
        </w:rPr>
        <w:t>20</w:t>
      </w:r>
      <w:r w:rsidRPr="00785C54">
        <w:rPr>
          <w:szCs w:val="24"/>
          <w:vertAlign w:val="superscript"/>
        </w:rPr>
        <w:t>]</w:t>
      </w:r>
      <w:r w:rsidRPr="00785C54">
        <w:rPr>
          <w:szCs w:val="24"/>
        </w:rPr>
        <w:t xml:space="preserve"> </w:t>
      </w:r>
      <w:r w:rsidR="008B6B3B">
        <w:rPr>
          <w:szCs w:val="24"/>
        </w:rPr>
        <w:t xml:space="preserve">entry </w:t>
      </w:r>
      <w:r w:rsidRPr="00785C54">
        <w:rPr>
          <w:szCs w:val="24"/>
        </w:rPr>
        <w:t>for “no units”).</w:t>
      </w:r>
    </w:p>
    <w:p w14:paraId="54B980D1"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69" w:name="_Toc117602383"/>
      <w:proofErr w:type="spellStart"/>
      <w:r w:rsidRPr="00785C54">
        <w:rPr>
          <w:rFonts w:eastAsia="Times New Roman"/>
          <w:szCs w:val="24"/>
        </w:rPr>
        <w:t>ObservableProperty</w:t>
      </w:r>
      <w:bookmarkEnd w:id="169"/>
      <w:proofErr w:type="spellEnd"/>
    </w:p>
    <w:p w14:paraId="6B8FA61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70" w:name="_Toc117602384"/>
      <w:proofErr w:type="spellStart"/>
      <w:r w:rsidRPr="00785C54">
        <w:rPr>
          <w:rFonts w:eastAsia="Times New Roman"/>
          <w:szCs w:val="24"/>
        </w:rPr>
        <w:t>ObservableProperty</w:t>
      </w:r>
      <w:proofErr w:type="spellEnd"/>
      <w:r w:rsidRPr="00785C54">
        <w:rPr>
          <w:rFonts w:eastAsia="Times New Roman"/>
          <w:szCs w:val="24"/>
        </w:rPr>
        <w:t xml:space="preserve"> Requirements Class</w:t>
      </w:r>
      <w:bookmarkEnd w:id="170"/>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87"/>
        <w:gridCol w:w="7465"/>
      </w:tblGrid>
      <w:tr w:rsidR="005B5EAD" w:rsidRPr="00785C54" w14:paraId="5E0854F3" w14:textId="77777777" w:rsidTr="00935FAF">
        <w:trPr>
          <w:jc w:val="center"/>
        </w:trPr>
        <w:tc>
          <w:tcPr>
            <w:tcW w:w="2287" w:type="dxa"/>
            <w:tcBorders>
              <w:top w:val="single" w:sz="12" w:space="0" w:color="auto"/>
              <w:bottom w:val="single" w:sz="12" w:space="0" w:color="auto"/>
              <w:right w:val="single" w:sz="4" w:space="0" w:color="auto"/>
            </w:tcBorders>
            <w:tcMar>
              <w:top w:w="100" w:type="dxa"/>
              <w:left w:w="100" w:type="dxa"/>
              <w:bottom w:w="100" w:type="dxa"/>
              <w:right w:w="100" w:type="dxa"/>
            </w:tcMar>
          </w:tcPr>
          <w:p w14:paraId="19C6AE3A" w14:textId="4A6F93BE"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465" w:type="dxa"/>
            <w:tcBorders>
              <w:top w:val="single" w:sz="12" w:space="0" w:color="auto"/>
              <w:left w:val="single" w:sz="4" w:space="0" w:color="auto"/>
              <w:bottom w:val="single" w:sz="12" w:space="0" w:color="auto"/>
            </w:tcBorders>
            <w:tcMar>
              <w:top w:w="100" w:type="dxa"/>
              <w:left w:w="100" w:type="dxa"/>
              <w:bottom w:w="100" w:type="dxa"/>
              <w:right w:w="100" w:type="dxa"/>
            </w:tcMar>
          </w:tcPr>
          <w:p w14:paraId="7616A6C2" w14:textId="3293A2DF"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w:t>
            </w:r>
            <w:proofErr w:type="spellStart"/>
            <w:r w:rsidRPr="00785C54">
              <w:rPr>
                <w:szCs w:val="24"/>
              </w:rPr>
              <w:t>ObservableProperty</w:t>
            </w:r>
            <w:proofErr w:type="spellEnd"/>
          </w:p>
        </w:tc>
      </w:tr>
      <w:tr w:rsidR="005B5EAD" w:rsidRPr="00785C54" w14:paraId="708BA61A" w14:textId="77777777" w:rsidTr="00935FAF">
        <w:trPr>
          <w:jc w:val="center"/>
        </w:trPr>
        <w:tc>
          <w:tcPr>
            <w:tcW w:w="2287" w:type="dxa"/>
            <w:tcBorders>
              <w:top w:val="single" w:sz="12" w:space="0" w:color="auto"/>
              <w:bottom w:val="single" w:sz="4" w:space="0" w:color="auto"/>
              <w:right w:val="single" w:sz="4" w:space="0" w:color="auto"/>
            </w:tcBorders>
            <w:tcMar>
              <w:top w:w="100" w:type="dxa"/>
              <w:left w:w="100" w:type="dxa"/>
              <w:bottom w:w="100" w:type="dxa"/>
              <w:right w:w="100" w:type="dxa"/>
            </w:tcMar>
          </w:tcPr>
          <w:p w14:paraId="00AFE93D" w14:textId="1F268162"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465" w:type="dxa"/>
            <w:tcBorders>
              <w:top w:val="single" w:sz="12" w:space="0" w:color="auto"/>
              <w:left w:val="single" w:sz="4" w:space="0" w:color="auto"/>
              <w:bottom w:val="single" w:sz="4" w:space="0" w:color="auto"/>
            </w:tcBorders>
            <w:tcMar>
              <w:top w:w="100" w:type="dxa"/>
              <w:left w:w="100" w:type="dxa"/>
              <w:bottom w:w="100" w:type="dxa"/>
              <w:right w:w="100" w:type="dxa"/>
            </w:tcMar>
          </w:tcPr>
          <w:p w14:paraId="77937F68" w14:textId="4754C20E"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7EA6C258" w14:textId="77777777" w:rsidTr="00935FAF">
        <w:trPr>
          <w:jc w:val="center"/>
        </w:trPr>
        <w:tc>
          <w:tcPr>
            <w:tcW w:w="2287" w:type="dxa"/>
            <w:tcBorders>
              <w:top w:val="single" w:sz="4" w:space="0" w:color="auto"/>
              <w:bottom w:val="single" w:sz="4" w:space="0" w:color="auto"/>
              <w:right w:val="single" w:sz="4" w:space="0" w:color="auto"/>
            </w:tcBorders>
            <w:tcMar>
              <w:top w:w="100" w:type="dxa"/>
              <w:left w:w="100" w:type="dxa"/>
              <w:bottom w:w="100" w:type="dxa"/>
              <w:right w:w="100" w:type="dxa"/>
            </w:tcMar>
          </w:tcPr>
          <w:p w14:paraId="3870196C" w14:textId="53D181D0" w:rsidR="005B5EAD" w:rsidRPr="00785C54" w:rsidRDefault="005B5EAD" w:rsidP="00785C54">
            <w:pPr>
              <w:pStyle w:val="Tablebody"/>
              <w:autoSpaceDE w:val="0"/>
              <w:autoSpaceDN w:val="0"/>
              <w:adjustRightInd w:val="0"/>
              <w:jc w:val="both"/>
              <w:rPr>
                <w:szCs w:val="20"/>
              </w:rPr>
            </w:pPr>
            <w:r w:rsidRPr="00785C54">
              <w:rPr>
                <w:szCs w:val="24"/>
              </w:rPr>
              <w:t>Name</w:t>
            </w:r>
          </w:p>
        </w:tc>
        <w:tc>
          <w:tcPr>
            <w:tcW w:w="7465" w:type="dxa"/>
            <w:tcBorders>
              <w:top w:val="single" w:sz="4" w:space="0" w:color="auto"/>
              <w:left w:val="single" w:sz="4" w:space="0" w:color="auto"/>
              <w:bottom w:val="single" w:sz="4" w:space="0" w:color="auto"/>
            </w:tcBorders>
            <w:tcMar>
              <w:top w:w="100" w:type="dxa"/>
              <w:left w:w="100" w:type="dxa"/>
              <w:bottom w:w="100" w:type="dxa"/>
              <w:right w:w="100" w:type="dxa"/>
            </w:tcMar>
          </w:tcPr>
          <w:p w14:paraId="3F8C2651" w14:textId="2790DE56"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8620B7">
              <w:rPr>
                <w:szCs w:val="24"/>
              </w:rPr>
              <w:t>–</w:t>
            </w:r>
            <w:r w:rsidRPr="00785C54">
              <w:rPr>
                <w:szCs w:val="24"/>
              </w:rPr>
              <w:t xml:space="preserve"> </w:t>
            </w:r>
            <w:proofErr w:type="spellStart"/>
            <w:r w:rsidRPr="00785C54">
              <w:rPr>
                <w:szCs w:val="24"/>
              </w:rPr>
              <w:t>ObservableProperty</w:t>
            </w:r>
            <w:proofErr w:type="spellEnd"/>
          </w:p>
        </w:tc>
      </w:tr>
      <w:tr w:rsidR="005B5EAD" w:rsidRPr="00785C54" w14:paraId="4ED1EBAB" w14:textId="77777777" w:rsidTr="00935FAF">
        <w:trPr>
          <w:jc w:val="center"/>
        </w:trPr>
        <w:tc>
          <w:tcPr>
            <w:tcW w:w="2287" w:type="dxa"/>
            <w:tcBorders>
              <w:top w:val="single" w:sz="4" w:space="0" w:color="auto"/>
              <w:bottom w:val="single" w:sz="4" w:space="0" w:color="auto"/>
              <w:right w:val="single" w:sz="4" w:space="0" w:color="auto"/>
            </w:tcBorders>
            <w:tcMar>
              <w:top w:w="100" w:type="dxa"/>
              <w:left w:w="100" w:type="dxa"/>
              <w:bottom w:w="100" w:type="dxa"/>
              <w:right w:w="100" w:type="dxa"/>
            </w:tcMar>
          </w:tcPr>
          <w:p w14:paraId="5E7AB0C3" w14:textId="1D7160DD"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465" w:type="dxa"/>
            <w:tcBorders>
              <w:top w:val="single" w:sz="4" w:space="0" w:color="auto"/>
              <w:left w:val="single" w:sz="4" w:space="0" w:color="auto"/>
              <w:bottom w:val="single" w:sz="4" w:space="0" w:color="auto"/>
            </w:tcBorders>
            <w:tcMar>
              <w:top w:w="100" w:type="dxa"/>
              <w:left w:w="100" w:type="dxa"/>
              <w:bottom w:w="100" w:type="dxa"/>
              <w:right w:w="100" w:type="dxa"/>
            </w:tcMar>
          </w:tcPr>
          <w:p w14:paraId="23DC205A" w14:textId="0B68F69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2993A6E0" w14:textId="77777777" w:rsidTr="00935FAF">
        <w:trPr>
          <w:jc w:val="center"/>
        </w:trPr>
        <w:tc>
          <w:tcPr>
            <w:tcW w:w="2287" w:type="dxa"/>
            <w:tcBorders>
              <w:top w:val="single" w:sz="4" w:space="0" w:color="auto"/>
              <w:bottom w:val="single" w:sz="4" w:space="0" w:color="auto"/>
              <w:right w:val="single" w:sz="4" w:space="0" w:color="auto"/>
            </w:tcBorders>
            <w:tcMar>
              <w:top w:w="100" w:type="dxa"/>
              <w:left w:w="100" w:type="dxa"/>
              <w:bottom w:w="100" w:type="dxa"/>
              <w:right w:w="100" w:type="dxa"/>
            </w:tcMar>
          </w:tcPr>
          <w:p w14:paraId="664AEA31" w14:textId="08CDCC5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465" w:type="dxa"/>
            <w:tcBorders>
              <w:top w:val="single" w:sz="4" w:space="0" w:color="auto"/>
              <w:left w:val="single" w:sz="4" w:space="0" w:color="auto"/>
              <w:bottom w:val="single" w:sz="4" w:space="0" w:color="auto"/>
            </w:tcBorders>
            <w:tcMar>
              <w:top w:w="100" w:type="dxa"/>
              <w:left w:w="100" w:type="dxa"/>
              <w:bottom w:w="100" w:type="dxa"/>
              <w:right w:w="100" w:type="dxa"/>
            </w:tcMar>
          </w:tcPr>
          <w:p w14:paraId="6307494B" w14:textId="1C56B798"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w:t>
            </w:r>
            <w:proofErr w:type="spellStart"/>
            <w:r w:rsidRPr="00785C54">
              <w:rPr>
                <w:szCs w:val="24"/>
              </w:rPr>
              <w:t>ObservableProperty</w:t>
            </w:r>
            <w:proofErr w:type="spellEnd"/>
            <w:r w:rsidRPr="00785C54">
              <w:rPr>
                <w:szCs w:val="24"/>
              </w:rPr>
              <w:t>/</w:t>
            </w:r>
            <w:proofErr w:type="spellStart"/>
            <w:r w:rsidRPr="00785C54">
              <w:rPr>
                <w:szCs w:val="24"/>
              </w:rPr>
              <w:t>ObservableProperty-sem</w:t>
            </w:r>
            <w:proofErr w:type="spellEnd"/>
          </w:p>
        </w:tc>
      </w:tr>
      <w:tr w:rsidR="005B5EAD" w:rsidRPr="00785C54" w14:paraId="010F953B" w14:textId="77777777" w:rsidTr="00935FAF">
        <w:trPr>
          <w:jc w:val="center"/>
        </w:trPr>
        <w:tc>
          <w:tcPr>
            <w:tcW w:w="2287" w:type="dxa"/>
            <w:tcBorders>
              <w:top w:val="single" w:sz="4" w:space="0" w:color="auto"/>
              <w:bottom w:val="single" w:sz="4" w:space="0" w:color="auto"/>
              <w:right w:val="single" w:sz="4" w:space="0" w:color="auto"/>
            </w:tcBorders>
            <w:tcMar>
              <w:top w:w="100" w:type="dxa"/>
              <w:left w:w="100" w:type="dxa"/>
              <w:bottom w:w="100" w:type="dxa"/>
              <w:right w:w="100" w:type="dxa"/>
            </w:tcMar>
          </w:tcPr>
          <w:p w14:paraId="2075B70B" w14:textId="3772940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465" w:type="dxa"/>
            <w:tcBorders>
              <w:top w:val="single" w:sz="4" w:space="0" w:color="auto"/>
              <w:left w:val="single" w:sz="4" w:space="0" w:color="auto"/>
              <w:bottom w:val="single" w:sz="4" w:space="0" w:color="auto"/>
            </w:tcBorders>
            <w:tcMar>
              <w:top w:w="100" w:type="dxa"/>
              <w:left w:w="100" w:type="dxa"/>
              <w:bottom w:w="100" w:type="dxa"/>
              <w:right w:w="100" w:type="dxa"/>
            </w:tcMar>
          </w:tcPr>
          <w:p w14:paraId="5EFBE867" w14:textId="4A441D78"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w:t>
            </w:r>
            <w:proofErr w:type="spellStart"/>
            <w:r w:rsidRPr="00785C54">
              <w:rPr>
                <w:szCs w:val="24"/>
              </w:rPr>
              <w:t>ObservableProperty</w:t>
            </w:r>
            <w:proofErr w:type="spellEnd"/>
            <w:r w:rsidRPr="00785C54">
              <w:rPr>
                <w:szCs w:val="24"/>
              </w:rPr>
              <w:t>/observer-</w:t>
            </w:r>
            <w:proofErr w:type="spellStart"/>
            <w:r w:rsidRPr="00785C54">
              <w:rPr>
                <w:szCs w:val="24"/>
              </w:rPr>
              <w:t>sem</w:t>
            </w:r>
            <w:proofErr w:type="spellEnd"/>
          </w:p>
        </w:tc>
      </w:tr>
      <w:tr w:rsidR="005B5EAD" w:rsidRPr="00785C54" w14:paraId="0529481B" w14:textId="77777777" w:rsidTr="00935FAF">
        <w:trPr>
          <w:jc w:val="center"/>
        </w:trPr>
        <w:tc>
          <w:tcPr>
            <w:tcW w:w="2287" w:type="dxa"/>
            <w:tcBorders>
              <w:top w:val="single" w:sz="4" w:space="0" w:color="auto"/>
              <w:bottom w:val="single" w:sz="12" w:space="0" w:color="auto"/>
              <w:right w:val="single" w:sz="4" w:space="0" w:color="auto"/>
            </w:tcBorders>
            <w:tcMar>
              <w:top w:w="100" w:type="dxa"/>
              <w:left w:w="100" w:type="dxa"/>
              <w:bottom w:w="100" w:type="dxa"/>
              <w:right w:w="100" w:type="dxa"/>
            </w:tcMar>
          </w:tcPr>
          <w:p w14:paraId="4DDCBBCB" w14:textId="28F4E9C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465" w:type="dxa"/>
            <w:tcBorders>
              <w:top w:val="single" w:sz="4" w:space="0" w:color="auto"/>
              <w:left w:val="single" w:sz="4" w:space="0" w:color="auto"/>
              <w:bottom w:val="single" w:sz="12" w:space="0" w:color="auto"/>
            </w:tcBorders>
            <w:tcMar>
              <w:top w:w="100" w:type="dxa"/>
              <w:left w:w="100" w:type="dxa"/>
              <w:bottom w:w="100" w:type="dxa"/>
              <w:right w:w="100" w:type="dxa"/>
            </w:tcMar>
          </w:tcPr>
          <w:p w14:paraId="281D3FE7" w14:textId="6709830E"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/gen/</w:t>
            </w:r>
            <w:proofErr w:type="spellStart"/>
            <w:r w:rsidRPr="00785C54">
              <w:rPr>
                <w:szCs w:val="24"/>
              </w:rPr>
              <w:t>relatedObservation-sem</w:t>
            </w:r>
            <w:proofErr w:type="spellEnd"/>
          </w:p>
        </w:tc>
      </w:tr>
    </w:tbl>
    <w:p w14:paraId="0D1A2621" w14:textId="23BDBDB1"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71" w:name="_Toc117602385"/>
      <w:r w:rsidRPr="00785C54">
        <w:rPr>
          <w:rFonts w:eastAsia="Times New Roman"/>
          <w:szCs w:val="24"/>
        </w:rPr>
        <w:t xml:space="preserve">Interface </w:t>
      </w:r>
      <w:proofErr w:type="spellStart"/>
      <w:r w:rsidRPr="00785C54">
        <w:rPr>
          <w:rFonts w:eastAsia="Times New Roman"/>
          <w:szCs w:val="24"/>
        </w:rPr>
        <w:t>ObservableProperty</w:t>
      </w:r>
      <w:bookmarkEnd w:id="171"/>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0E9F4395" w14:textId="77777777" w:rsidTr="001B2CF3">
        <w:trPr>
          <w:jc w:val="center"/>
        </w:trPr>
        <w:tc>
          <w:tcPr>
            <w:tcW w:w="4668" w:type="dxa"/>
            <w:tcMar>
              <w:top w:w="100" w:type="dxa"/>
              <w:left w:w="100" w:type="dxa"/>
              <w:bottom w:w="100" w:type="dxa"/>
              <w:right w:w="100" w:type="dxa"/>
            </w:tcMar>
          </w:tcPr>
          <w:p w14:paraId="0413A5F2" w14:textId="00D2B15D"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w:t>
            </w:r>
            <w:proofErr w:type="spellStart"/>
            <w:r w:rsidRPr="00785C54">
              <w:rPr>
                <w:szCs w:val="24"/>
              </w:rPr>
              <w:t>ObservableProperty</w:t>
            </w:r>
            <w:proofErr w:type="spellEnd"/>
            <w:r w:rsidRPr="00785C54">
              <w:rPr>
                <w:szCs w:val="24"/>
              </w:rPr>
              <w:t>/</w:t>
            </w:r>
            <w:proofErr w:type="spellStart"/>
            <w:r w:rsidRPr="00785C54">
              <w:rPr>
                <w:szCs w:val="24"/>
              </w:rPr>
              <w:t>ObservableProperty-sem</w:t>
            </w:r>
            <w:proofErr w:type="spellEnd"/>
          </w:p>
        </w:tc>
        <w:tc>
          <w:tcPr>
            <w:tcW w:w="5103" w:type="dxa"/>
            <w:tcMar>
              <w:top w:w="100" w:type="dxa"/>
              <w:left w:w="100" w:type="dxa"/>
              <w:bottom w:w="100" w:type="dxa"/>
              <w:right w:w="100" w:type="dxa"/>
            </w:tcMar>
          </w:tcPr>
          <w:p w14:paraId="00D1E087" w14:textId="1DF8B20C" w:rsidR="005B5EAD" w:rsidRPr="00785C54" w:rsidRDefault="004C36B0" w:rsidP="00785C54">
            <w:pPr>
              <w:pStyle w:val="Tablebody"/>
              <w:autoSpaceDE w:val="0"/>
              <w:autoSpaceDN w:val="0"/>
              <w:adjustRightInd w:val="0"/>
              <w:jc w:val="both"/>
              <w:rPr>
                <w:szCs w:val="20"/>
              </w:rPr>
            </w:pPr>
            <w:r>
              <w:t xml:space="preserve">An </w:t>
            </w:r>
            <w:proofErr w:type="spellStart"/>
            <w:r w:rsidRPr="00083060">
              <w:rPr>
                <w:b/>
                <w:bCs/>
                <w:szCs w:val="24"/>
              </w:rPr>
              <w:t>ObservableProperty</w:t>
            </w:r>
            <w:proofErr w:type="spellEnd"/>
            <w:r>
              <w:t xml:space="preserve"> shall be defined as </w:t>
            </w:r>
            <w:r>
              <w:rPr>
                <w:szCs w:val="24"/>
              </w:rPr>
              <w:t>a</w:t>
            </w:r>
            <w:r w:rsidRPr="00785C54">
              <w:rPr>
                <w:szCs w:val="24"/>
              </w:rPr>
              <w:t xml:space="preserve"> </w:t>
            </w:r>
            <w:r w:rsidR="005B5EAD" w:rsidRPr="00785C54">
              <w:rPr>
                <w:szCs w:val="24"/>
              </w:rPr>
              <w:t xml:space="preserve">quality (property, characteristic) of the </w:t>
            </w:r>
            <w:r w:rsidR="005B5EAD" w:rsidRPr="00785C54">
              <w:rPr>
                <w:b/>
                <w:szCs w:val="24"/>
              </w:rPr>
              <w:t>feature-of-interest</w:t>
            </w:r>
            <w:r w:rsidR="005B5EAD" w:rsidRPr="00785C54">
              <w:rPr>
                <w:szCs w:val="24"/>
              </w:rPr>
              <w:t xml:space="preserve"> that can be observed.</w:t>
            </w:r>
          </w:p>
        </w:tc>
      </w:tr>
    </w:tbl>
    <w:p w14:paraId="0B989697" w14:textId="60DE4FCC"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The height of a tree, the depth of a water body, or the temperature of a surface are examples of observable properties, while the value of a classic car is not (directly) observable but asserted.</w:t>
      </w:r>
    </w:p>
    <w:p w14:paraId="77D5D0FB"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Groundwater Level</w:t>
      </w:r>
    </w:p>
    <w:p w14:paraId="60BF1AE0" w14:textId="0B8DBF2A" w:rsidR="005B5EAD" w:rsidRPr="00785C54" w:rsidRDefault="005B5EAD" w:rsidP="004B746E">
      <w:pPr>
        <w:pStyle w:val="Examplecontinued"/>
        <w:ind w:left="720"/>
      </w:pPr>
      <w:commentRangeStart w:id="172"/>
      <w:r w:rsidRPr="00785C54">
        <w:lastRenderedPageBreak/>
        <w:t>On a groundwater well</w:t>
      </w:r>
      <w:r w:rsidR="009A7292">
        <w:t>, the</w:t>
      </w:r>
      <w:commentRangeEnd w:id="172"/>
      <w:r w:rsidR="008058B6">
        <w:rPr>
          <w:rStyle w:val="CommentReference"/>
          <w:rFonts w:eastAsia="MS Mincho"/>
          <w:lang w:eastAsia="ja-JP"/>
        </w:rPr>
        <w:commentReference w:id="172"/>
      </w:r>
    </w:p>
    <w:p w14:paraId="1E770095" w14:textId="092E7D4A" w:rsidR="005B5EAD" w:rsidRDefault="004B746E"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720" w:firstLine="0"/>
        <w:rPr>
          <w:szCs w:val="24"/>
        </w:rPr>
      </w:pPr>
      <w:r>
        <w:rPr>
          <w:szCs w:val="24"/>
        </w:rPr>
        <w:t>a</w:t>
      </w:r>
      <w:r w:rsidRPr="00785C54">
        <w:rPr>
          <w:szCs w:val="24"/>
        </w:rPr>
        <w:t>)</w:t>
      </w:r>
      <w:r w:rsidRPr="00785C54">
        <w:rPr>
          <w:szCs w:val="24"/>
        </w:rPr>
        <w:tab/>
      </w:r>
      <w:r w:rsidR="005B5EAD" w:rsidRPr="00785C54">
        <w:rPr>
          <w:szCs w:val="24"/>
        </w:rPr>
        <w:t>Groundwater Level (1 observable property)</w:t>
      </w:r>
    </w:p>
    <w:p w14:paraId="33CE6ADF" w14:textId="6F25CF0C" w:rsidR="009A7292" w:rsidRPr="00785C54" w:rsidRDefault="009A7292"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Pr>
          <w:szCs w:val="24"/>
        </w:rPr>
        <w:t>is monitored</w:t>
      </w:r>
    </w:p>
    <w:p w14:paraId="565E1B9C" w14:textId="7A762D76" w:rsidR="005B5EAD" w:rsidRPr="00785C54" w:rsidRDefault="005B5EAD"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sidRPr="00785C54">
        <w:rPr>
          <w:szCs w:val="24"/>
        </w:rPr>
        <w:t>b)</w:t>
      </w:r>
      <w:r w:rsidRPr="00785C54">
        <w:rPr>
          <w:szCs w:val="24"/>
        </w:rPr>
        <w:tab/>
      </w:r>
      <w:r w:rsidR="009A7292">
        <w:rPr>
          <w:szCs w:val="24"/>
        </w:rPr>
        <w:t>w</w:t>
      </w:r>
      <w:r w:rsidR="009A7292" w:rsidRPr="00785C54">
        <w:rPr>
          <w:szCs w:val="24"/>
        </w:rPr>
        <w:t xml:space="preserve">ith </w:t>
      </w:r>
      <w:r w:rsidRPr="00785C54">
        <w:rPr>
          <w:szCs w:val="24"/>
        </w:rPr>
        <w:t>an automated probe (that remains in the ground all year, constituting 1 procedure).</w:t>
      </w:r>
    </w:p>
    <w:p w14:paraId="73561473" w14:textId="58DE6E7C" w:rsidR="005B5EAD" w:rsidRPr="00785C54" w:rsidRDefault="009A7292"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Pr>
          <w:szCs w:val="24"/>
        </w:rPr>
        <w:t xml:space="preserve">In addition, </w:t>
      </w:r>
      <w:r w:rsidRPr="00785C54">
        <w:rPr>
          <w:szCs w:val="24"/>
        </w:rPr>
        <w:t xml:space="preserve">the groundwater well </w:t>
      </w:r>
      <w:r>
        <w:rPr>
          <w:szCs w:val="24"/>
        </w:rPr>
        <w:t xml:space="preserve">is revisited in the context of </w:t>
      </w:r>
      <w:r w:rsidR="005B5EAD" w:rsidRPr="00785C54">
        <w:rPr>
          <w:szCs w:val="24"/>
        </w:rPr>
        <w:t>physical campaigns</w:t>
      </w:r>
      <w:r w:rsidR="004B746E">
        <w:rPr>
          <w:szCs w:val="24"/>
        </w:rPr>
        <w:t>,</w:t>
      </w:r>
      <w:r w:rsidR="005B5EAD" w:rsidRPr="00785C54">
        <w:rPr>
          <w:szCs w:val="24"/>
        </w:rPr>
        <w:t xml:space="preserve"> </w:t>
      </w:r>
      <w:proofErr w:type="gramStart"/>
      <w:r w:rsidR="00E10000">
        <w:rPr>
          <w:szCs w:val="24"/>
        </w:rPr>
        <w:t>where</w:t>
      </w:r>
      <w:proofErr w:type="gramEnd"/>
      <w:r w:rsidR="00E10000">
        <w:rPr>
          <w:szCs w:val="24"/>
        </w:rPr>
        <w:t xml:space="preserve"> the</w:t>
      </w:r>
    </w:p>
    <w:p w14:paraId="485B6561" w14:textId="2CF69F8B" w:rsidR="005B5EAD" w:rsidRDefault="00E10000"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Pr>
          <w:szCs w:val="24"/>
        </w:rPr>
        <w:t>c)</w:t>
      </w:r>
      <w:r w:rsidR="005B5EAD" w:rsidRPr="009A7292">
        <w:rPr>
          <w:szCs w:val="24"/>
        </w:rPr>
        <w:tab/>
        <w:t>Groundwater Level (still the same observable property as above)</w:t>
      </w:r>
    </w:p>
    <w:p w14:paraId="0F1BEF65" w14:textId="31EF4B5D" w:rsidR="00E10000" w:rsidRPr="009A7292" w:rsidRDefault="00E10000"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Pr>
          <w:szCs w:val="24"/>
        </w:rPr>
        <w:t xml:space="preserve">is measured, but </w:t>
      </w:r>
    </w:p>
    <w:p w14:paraId="754D1FC3" w14:textId="29752058" w:rsidR="005B5EAD" w:rsidRPr="009A7292" w:rsidRDefault="00E10000"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Pr>
          <w:szCs w:val="24"/>
        </w:rPr>
        <w:t>d)</w:t>
      </w:r>
      <w:r w:rsidR="005B5EAD" w:rsidRPr="009A7292">
        <w:rPr>
          <w:szCs w:val="24"/>
        </w:rPr>
        <w:tab/>
      </w:r>
      <w:r>
        <w:rPr>
          <w:szCs w:val="24"/>
        </w:rPr>
        <w:t>w</w:t>
      </w:r>
      <w:r w:rsidRPr="009A7292">
        <w:rPr>
          <w:szCs w:val="24"/>
        </w:rPr>
        <w:t xml:space="preserve">ith </w:t>
      </w:r>
      <w:r w:rsidR="005B5EAD" w:rsidRPr="009A7292">
        <w:rPr>
          <w:szCs w:val="24"/>
        </w:rPr>
        <w:t>a manual probe</w:t>
      </w:r>
      <w:r>
        <w:rPr>
          <w:szCs w:val="24"/>
        </w:rPr>
        <w:t>.</w:t>
      </w:r>
      <w:r w:rsidRPr="009A7292">
        <w:rPr>
          <w:szCs w:val="24"/>
        </w:rPr>
        <w:t xml:space="preserve"> </w:t>
      </w:r>
      <w:r>
        <w:rPr>
          <w:szCs w:val="24"/>
        </w:rPr>
        <w:t>(</w:t>
      </w:r>
      <w:proofErr w:type="gramStart"/>
      <w:r w:rsidR="005B5EAD" w:rsidRPr="009A7292">
        <w:rPr>
          <w:szCs w:val="24"/>
        </w:rPr>
        <w:t>this</w:t>
      </w:r>
      <w:proofErr w:type="gramEnd"/>
      <w:r w:rsidR="005B5EAD" w:rsidRPr="009A7292">
        <w:rPr>
          <w:szCs w:val="24"/>
        </w:rPr>
        <w:t xml:space="preserve"> is a different procedure</w:t>
      </w:r>
      <w:r>
        <w:rPr>
          <w:szCs w:val="24"/>
        </w:rPr>
        <w:t xml:space="preserve"> than used above)</w:t>
      </w:r>
      <w:r w:rsidR="005B5EAD" w:rsidRPr="009A7292">
        <w:rPr>
          <w:szCs w:val="24"/>
        </w:rPr>
        <w:t>.</w:t>
      </w:r>
    </w:p>
    <w:p w14:paraId="2AC880C4" w14:textId="77777777" w:rsidR="005B5EAD" w:rsidRPr="00785C54" w:rsidRDefault="005B5EAD"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sidRPr="00785C54">
        <w:rPr>
          <w:szCs w:val="24"/>
        </w:rPr>
        <w:t>This allows for checking whether the probe needs recalibration.</w:t>
      </w:r>
    </w:p>
    <w:p w14:paraId="69009BAB"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73" w:name="_Toc117602386"/>
      <w:r w:rsidRPr="00785C54">
        <w:rPr>
          <w:rFonts w:eastAsia="Times New Roman"/>
          <w:szCs w:val="24"/>
        </w:rPr>
        <w:t>Association observer</w:t>
      </w:r>
      <w:bookmarkEnd w:id="17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231ADA4" w14:textId="77777777" w:rsidTr="001B2CF3">
        <w:trPr>
          <w:jc w:val="center"/>
        </w:trPr>
        <w:tc>
          <w:tcPr>
            <w:tcW w:w="4668" w:type="dxa"/>
            <w:tcMar>
              <w:top w:w="100" w:type="dxa"/>
              <w:left w:w="100" w:type="dxa"/>
              <w:bottom w:w="100" w:type="dxa"/>
              <w:right w:w="100" w:type="dxa"/>
            </w:tcMar>
          </w:tcPr>
          <w:p w14:paraId="3A65D05F" w14:textId="0AF070E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w:t>
            </w:r>
            <w:proofErr w:type="spellStart"/>
            <w:r w:rsidRPr="00785C54">
              <w:rPr>
                <w:szCs w:val="24"/>
              </w:rPr>
              <w:t>ObservableProperty</w:t>
            </w:r>
            <w:proofErr w:type="spellEnd"/>
            <w:r w:rsidRPr="00785C54">
              <w:rPr>
                <w:szCs w:val="24"/>
              </w:rPr>
              <w:t>/observer-</w:t>
            </w:r>
            <w:proofErr w:type="spellStart"/>
            <w:r w:rsidRPr="00785C54">
              <w:rPr>
                <w:szCs w:val="24"/>
              </w:rPr>
              <w:t>sem</w:t>
            </w:r>
            <w:proofErr w:type="spellEnd"/>
          </w:p>
        </w:tc>
        <w:tc>
          <w:tcPr>
            <w:tcW w:w="5103" w:type="dxa"/>
            <w:tcMar>
              <w:top w:w="100" w:type="dxa"/>
              <w:left w:w="100" w:type="dxa"/>
              <w:bottom w:w="100" w:type="dxa"/>
              <w:right w:w="100" w:type="dxa"/>
            </w:tcMar>
          </w:tcPr>
          <w:p w14:paraId="13217DF2" w14:textId="77777777"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Observer</w:t>
            </w:r>
            <w:r w:rsidRPr="00785C54">
              <w:rPr>
                <w:szCs w:val="24"/>
              </w:rPr>
              <w:t xml:space="preserve"> capable of observing this </w:t>
            </w:r>
            <w:proofErr w:type="spellStart"/>
            <w:r w:rsidRPr="00785C54">
              <w:rPr>
                <w:b/>
                <w:szCs w:val="24"/>
              </w:rPr>
              <w:t>ObservableProperty</w:t>
            </w:r>
            <w:proofErr w:type="spellEnd"/>
            <w:r w:rsidRPr="00785C54">
              <w:rPr>
                <w:szCs w:val="24"/>
              </w:rPr>
              <w:t>.</w:t>
            </w:r>
          </w:p>
          <w:p w14:paraId="4ECEE4F0" w14:textId="0B28BA8B" w:rsidR="005B5EAD" w:rsidRPr="00785C54" w:rsidRDefault="005B5EAD" w:rsidP="00785C54">
            <w:pPr>
              <w:pStyle w:val="Tablebody"/>
              <w:autoSpaceDE w:val="0"/>
              <w:autoSpaceDN w:val="0"/>
              <w:adjustRightInd w:val="0"/>
              <w:jc w:val="both"/>
              <w:rPr>
                <w:szCs w:val="20"/>
              </w:rPr>
            </w:pPr>
            <w:r w:rsidRPr="00785C54">
              <w:rPr>
                <w:szCs w:val="24"/>
              </w:rPr>
              <w:t xml:space="preserve">If a reference to the </w:t>
            </w:r>
            <w:r w:rsidRPr="00785C54">
              <w:rPr>
                <w:b/>
                <w:szCs w:val="24"/>
              </w:rPr>
              <w:t>Observer</w:t>
            </w:r>
            <w:r w:rsidRPr="00785C54">
              <w:rPr>
                <w:szCs w:val="24"/>
              </w:rPr>
              <w:t xml:space="preserve"> is provided, the association with the role </w:t>
            </w:r>
            <w:r w:rsidRPr="00785C54">
              <w:rPr>
                <w:b/>
                <w:szCs w:val="24"/>
              </w:rPr>
              <w:t>observer</w:t>
            </w:r>
            <w:r w:rsidRPr="00785C54">
              <w:rPr>
                <w:szCs w:val="24"/>
              </w:rPr>
              <w:t xml:space="preserve"> </w:t>
            </w:r>
            <w:r w:rsidR="002F2035">
              <w:rPr>
                <w:szCs w:val="24"/>
              </w:rPr>
              <w:t>shall</w:t>
            </w:r>
            <w:r w:rsidRPr="00785C54">
              <w:rPr>
                <w:szCs w:val="24"/>
              </w:rPr>
              <w:t xml:space="preserve"> be used.</w:t>
            </w:r>
          </w:p>
        </w:tc>
      </w:tr>
    </w:tbl>
    <w:p w14:paraId="3BEAB928" w14:textId="6F3DBCFD" w:rsidR="005B5EAD" w:rsidRPr="00785C54" w:rsidRDefault="005B5EAD" w:rsidP="00785C54">
      <w:pPr>
        <w:pStyle w:val="Heading2"/>
        <w:tabs>
          <w:tab w:val="left" w:pos="400"/>
        </w:tabs>
        <w:autoSpaceDE w:val="0"/>
        <w:autoSpaceDN w:val="0"/>
        <w:adjustRightInd w:val="0"/>
        <w:rPr>
          <w:rFonts w:eastAsia="Times New Roman"/>
          <w:szCs w:val="24"/>
        </w:rPr>
      </w:pPr>
      <w:bookmarkStart w:id="174" w:name="_Toc117602387"/>
      <w:r w:rsidRPr="00785C54">
        <w:rPr>
          <w:rFonts w:eastAsia="Times New Roman"/>
          <w:szCs w:val="24"/>
        </w:rPr>
        <w:t>Procedure</w:t>
      </w:r>
      <w:bookmarkEnd w:id="174"/>
    </w:p>
    <w:p w14:paraId="36CDF8B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75" w:name="_Toc117602388"/>
      <w:r w:rsidRPr="00785C54">
        <w:rPr>
          <w:rFonts w:eastAsia="Times New Roman"/>
          <w:szCs w:val="24"/>
        </w:rPr>
        <w:t>Procedure Requirements Class</w:t>
      </w:r>
      <w:bookmarkEnd w:id="17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63E64069"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6E7305A3" w14:textId="30401773"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4DAC3E7E" w14:textId="19840DB2"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/Procedure</w:t>
            </w:r>
          </w:p>
        </w:tc>
      </w:tr>
      <w:tr w:rsidR="005B5EAD" w:rsidRPr="00785C54" w14:paraId="6891286C"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1341F7C7" w14:textId="165228AE"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64CB5BE4" w14:textId="01D4F5AB"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03E3FE1C"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3C894F9" w14:textId="6551CDD5"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107D0D9" w14:textId="0971DE4C"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del w:id="176" w:author="Katharina Schleidt" w:date="2022-10-25T18:11:00Z">
              <w:r w:rsidRPr="00785C54" w:rsidDel="008620B7">
                <w:rPr>
                  <w:szCs w:val="24"/>
                </w:rPr>
                <w:delText>-</w:delText>
              </w:r>
            </w:del>
            <w:ins w:id="177" w:author="Katharina Schleidt" w:date="2022-10-25T18:11:00Z">
              <w:r w:rsidR="008620B7">
                <w:rPr>
                  <w:szCs w:val="24"/>
                </w:rPr>
                <w:t>–</w:t>
              </w:r>
            </w:ins>
            <w:r w:rsidRPr="00785C54">
              <w:rPr>
                <w:szCs w:val="24"/>
              </w:rPr>
              <w:t xml:space="preserve"> Procedure</w:t>
            </w:r>
          </w:p>
        </w:tc>
      </w:tr>
      <w:tr w:rsidR="005B5EAD" w:rsidRPr="00785C54" w14:paraId="6B43CEBA"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C983383" w14:textId="28BEB5B3"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5FD2365" w14:textId="2C921EA7"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91296BB"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235EAB23" w14:textId="0E07ED6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01D8110B" w14:textId="58790DA4"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/Procedure/Procedure-</w:t>
            </w:r>
            <w:proofErr w:type="spellStart"/>
            <w:r w:rsidRPr="00785C54">
              <w:rPr>
                <w:szCs w:val="24"/>
              </w:rPr>
              <w:t>sem</w:t>
            </w:r>
            <w:proofErr w:type="spellEnd"/>
          </w:p>
        </w:tc>
      </w:tr>
    </w:tbl>
    <w:p w14:paraId="22B1C90E" w14:textId="205BD323"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78" w:name="_Toc117602389"/>
      <w:r w:rsidRPr="00785C54">
        <w:rPr>
          <w:rFonts w:eastAsia="Times New Roman"/>
          <w:szCs w:val="24"/>
        </w:rPr>
        <w:t>Interface Procedure</w:t>
      </w:r>
      <w:bookmarkEnd w:id="17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FDF34AA" w14:textId="77777777" w:rsidTr="001B2CF3">
        <w:trPr>
          <w:jc w:val="center"/>
        </w:trPr>
        <w:tc>
          <w:tcPr>
            <w:tcW w:w="4526" w:type="dxa"/>
            <w:tcMar>
              <w:top w:w="100" w:type="dxa"/>
              <w:left w:w="100" w:type="dxa"/>
              <w:bottom w:w="100" w:type="dxa"/>
              <w:right w:w="100" w:type="dxa"/>
            </w:tcMar>
          </w:tcPr>
          <w:p w14:paraId="199DBDC7" w14:textId="773AA4BD"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/Procedure/Procedure-</w:t>
            </w:r>
            <w:proofErr w:type="spellStart"/>
            <w:r w:rsidRPr="00785C54">
              <w:rPr>
                <w:szCs w:val="24"/>
              </w:rPr>
              <w:t>sem</w:t>
            </w:r>
            <w:proofErr w:type="spellEnd"/>
          </w:p>
        </w:tc>
        <w:tc>
          <w:tcPr>
            <w:tcW w:w="5245" w:type="dxa"/>
            <w:tcMar>
              <w:top w:w="100" w:type="dxa"/>
              <w:left w:w="100" w:type="dxa"/>
              <w:bottom w:w="100" w:type="dxa"/>
              <w:right w:w="100" w:type="dxa"/>
            </w:tcMar>
          </w:tcPr>
          <w:p w14:paraId="53863D01" w14:textId="34891328" w:rsidR="005B5EAD" w:rsidRPr="00785C54" w:rsidRDefault="004C36B0" w:rsidP="00785C54">
            <w:pPr>
              <w:pStyle w:val="Tablebody"/>
              <w:autoSpaceDE w:val="0"/>
              <w:autoSpaceDN w:val="0"/>
              <w:adjustRightInd w:val="0"/>
              <w:jc w:val="both"/>
              <w:rPr>
                <w:szCs w:val="20"/>
              </w:rPr>
            </w:pPr>
            <w:r w:rsidRPr="004C36B0">
              <w:rPr>
                <w:szCs w:val="24"/>
              </w:rPr>
              <w:t xml:space="preserve">A </w:t>
            </w:r>
            <w:r w:rsidRPr="00083060">
              <w:rPr>
                <w:b/>
                <w:bCs/>
                <w:szCs w:val="24"/>
              </w:rPr>
              <w:t>Procedure</w:t>
            </w:r>
            <w:r w:rsidRPr="004C36B0">
              <w:rPr>
                <w:szCs w:val="24"/>
              </w:rPr>
              <w:t xml:space="preserve"> shall be defined as </w:t>
            </w:r>
            <w:commentRangeStart w:id="179"/>
            <w:r w:rsidR="00E91BC4">
              <w:rPr>
                <w:szCs w:val="24"/>
              </w:rPr>
              <w:t>a</w:t>
            </w:r>
            <w:r w:rsidR="00E91BC4" w:rsidRPr="00785C54">
              <w:rPr>
                <w:szCs w:val="24"/>
              </w:rPr>
              <w:t xml:space="preserve"> </w:t>
            </w:r>
            <w:r w:rsidR="005B5EAD" w:rsidRPr="00785C54">
              <w:rPr>
                <w:szCs w:val="24"/>
              </w:rPr>
              <w:t>description of steps performed.</w:t>
            </w:r>
            <w:commentRangeEnd w:id="179"/>
            <w:r w:rsidR="008058B6">
              <w:rPr>
                <w:rStyle w:val="CommentReference"/>
                <w:rFonts w:eastAsia="MS Mincho"/>
                <w:lang w:eastAsia="ja-JP"/>
              </w:rPr>
              <w:commentReference w:id="179"/>
            </w:r>
          </w:p>
        </w:tc>
      </w:tr>
    </w:tbl>
    <w:p w14:paraId="7BAD46D4" w14:textId="66292367" w:rsidR="005B5EAD" w:rsidRPr="004B746E" w:rsidRDefault="005B5EAD"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B746E">
        <w:rPr>
          <w:szCs w:val="24"/>
        </w:rPr>
        <w:t>NOTE</w:t>
      </w:r>
      <w:r w:rsidR="008058B6" w:rsidRPr="004B746E">
        <w:rPr>
          <w:szCs w:val="24"/>
        </w:rPr>
        <w:t xml:space="preserve"> 1</w:t>
      </w:r>
      <w:r w:rsidRPr="004B746E">
        <w:rPr>
          <w:szCs w:val="24"/>
        </w:rPr>
        <w:tab/>
        <w:t>Procedure is an abstract concept that is then further specialized in the various procedure types defined in this document. All share the commonality of describing a defined series of steps to a specific purpose.</w:t>
      </w:r>
    </w:p>
    <w:p w14:paraId="418325F5" w14:textId="6C674FFF" w:rsidR="005B5EAD" w:rsidRPr="00785C54" w:rsidRDefault="008058B6"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NOTE 2</w:t>
      </w:r>
      <w:r w:rsidR="005B5EAD" w:rsidRPr="00785C54">
        <w:rPr>
          <w:szCs w:val="24"/>
        </w:rPr>
        <w:tab/>
        <w:t xml:space="preserve">The term process that was used in </w:t>
      </w:r>
      <w:r w:rsidR="005B5EAD" w:rsidRPr="00785C54">
        <w:rPr>
          <w:rStyle w:val="stdpublisher"/>
          <w:szCs w:val="24"/>
          <w:shd w:val="clear" w:color="auto" w:fill="auto"/>
        </w:rPr>
        <w:t>ISO</w:t>
      </w:r>
      <w:r w:rsidR="005B5EAD" w:rsidRPr="00785C54">
        <w:rPr>
          <w:szCs w:val="24"/>
        </w:rPr>
        <w:t> </w:t>
      </w:r>
      <w:r w:rsidR="005B5EAD" w:rsidRPr="00785C54">
        <w:rPr>
          <w:rStyle w:val="stddocNumber"/>
          <w:szCs w:val="24"/>
          <w:shd w:val="clear" w:color="auto" w:fill="auto"/>
        </w:rPr>
        <w:t>19156</w:t>
      </w:r>
      <w:r w:rsidR="005B5EAD" w:rsidRPr="00785C54">
        <w:rPr>
          <w:szCs w:val="24"/>
        </w:rPr>
        <w:t>:</w:t>
      </w:r>
      <w:r w:rsidR="005B5EAD" w:rsidRPr="00785C54">
        <w:rPr>
          <w:rStyle w:val="stdyear"/>
          <w:szCs w:val="24"/>
          <w:shd w:val="clear" w:color="auto" w:fill="auto"/>
        </w:rPr>
        <w:t>2011</w:t>
      </w:r>
      <w:r w:rsidR="005B5EAD" w:rsidRPr="00785C54">
        <w:rPr>
          <w:szCs w:val="24"/>
        </w:rPr>
        <w:t xml:space="preserve"> was purposely dropped in</w:t>
      </w:r>
      <w:r>
        <w:rPr>
          <w:szCs w:val="24"/>
        </w:rPr>
        <w:t xml:space="preserv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w:t>
      </w:r>
      <w:r w:rsidR="00193100">
        <w:rPr>
          <w:rStyle w:val="stdyear"/>
          <w:szCs w:val="24"/>
          <w:shd w:val="clear" w:color="auto" w:fill="auto"/>
        </w:rPr>
        <w:t>22</w:t>
      </w:r>
      <w:r w:rsidRPr="00785C54">
        <w:rPr>
          <w:szCs w:val="24"/>
        </w:rPr>
        <w:t xml:space="preserve"> </w:t>
      </w:r>
      <w:r>
        <w:rPr>
          <w:szCs w:val="24"/>
        </w:rPr>
        <w:t>(</w:t>
      </w:r>
      <w:r w:rsidR="005B5EAD" w:rsidRPr="00785C54">
        <w:rPr>
          <w:szCs w:val="24"/>
        </w:rPr>
        <w:t xml:space="preserve">this </w:t>
      </w:r>
      <w:r>
        <w:rPr>
          <w:szCs w:val="24"/>
        </w:rPr>
        <w:t>document) t</w:t>
      </w:r>
      <w:r w:rsidR="005B5EAD" w:rsidRPr="00785C54">
        <w:rPr>
          <w:szCs w:val="24"/>
        </w:rPr>
        <w:t xml:space="preserve">o avoid unnecessary confusion between the </w:t>
      </w:r>
      <w:proofErr w:type="gramStart"/>
      <w:r w:rsidR="005B5EAD" w:rsidRPr="00785C54">
        <w:rPr>
          <w:szCs w:val="24"/>
        </w:rPr>
        <w:t>terms</w:t>
      </w:r>
      <w:proofErr w:type="gramEnd"/>
      <w:r w:rsidR="005B5EAD" w:rsidRPr="00785C54">
        <w:rPr>
          <w:szCs w:val="24"/>
        </w:rPr>
        <w:t xml:space="preserve"> </w:t>
      </w:r>
      <w:r w:rsidR="008620B7">
        <w:rPr>
          <w:szCs w:val="24"/>
        </w:rPr>
        <w:t>“</w:t>
      </w:r>
      <w:r w:rsidR="005B5EAD" w:rsidRPr="00785C54">
        <w:rPr>
          <w:szCs w:val="24"/>
        </w:rPr>
        <w:t>procedure</w:t>
      </w:r>
      <w:r w:rsidR="008620B7">
        <w:rPr>
          <w:szCs w:val="24"/>
        </w:rPr>
        <w:t>”</w:t>
      </w:r>
      <w:r w:rsidR="005B5EAD" w:rsidRPr="00785C54">
        <w:rPr>
          <w:szCs w:val="24"/>
        </w:rPr>
        <w:t xml:space="preserve"> and </w:t>
      </w:r>
      <w:r w:rsidR="008620B7">
        <w:rPr>
          <w:szCs w:val="24"/>
        </w:rPr>
        <w:t>“</w:t>
      </w:r>
      <w:r w:rsidR="005B5EAD" w:rsidRPr="00785C54">
        <w:rPr>
          <w:szCs w:val="24"/>
        </w:rPr>
        <w:t>process</w:t>
      </w:r>
      <w:r w:rsidR="008620B7">
        <w:rPr>
          <w:szCs w:val="24"/>
        </w:rPr>
        <w:t>”</w:t>
      </w:r>
      <w:r w:rsidR="005B5EAD" w:rsidRPr="00785C54">
        <w:rPr>
          <w:szCs w:val="24"/>
        </w:rPr>
        <w:t>.</w:t>
      </w:r>
    </w:p>
    <w:p w14:paraId="5F53F40E"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80" w:name="_Toc117602390"/>
      <w:proofErr w:type="spellStart"/>
      <w:r w:rsidRPr="00785C54">
        <w:rPr>
          <w:rFonts w:eastAsia="Times New Roman"/>
          <w:szCs w:val="24"/>
        </w:rPr>
        <w:lastRenderedPageBreak/>
        <w:t>ObservingProcedure</w:t>
      </w:r>
      <w:bookmarkEnd w:id="180"/>
      <w:proofErr w:type="spellEnd"/>
    </w:p>
    <w:p w14:paraId="32C6A4F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81" w:name="_Toc117602391"/>
      <w:proofErr w:type="spellStart"/>
      <w:r w:rsidRPr="00785C54">
        <w:rPr>
          <w:rFonts w:eastAsia="Times New Roman"/>
          <w:szCs w:val="24"/>
        </w:rPr>
        <w:t>ObservingProcedure</w:t>
      </w:r>
      <w:proofErr w:type="spellEnd"/>
      <w:r w:rsidRPr="00785C54">
        <w:rPr>
          <w:rFonts w:eastAsia="Times New Roman"/>
          <w:szCs w:val="24"/>
        </w:rPr>
        <w:t xml:space="preserve"> Requirements Class</w:t>
      </w:r>
      <w:bookmarkEnd w:id="18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5ECC3330"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1A705F83" w14:textId="0B7A88B7"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640CEC25" w14:textId="6148CE97"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w:t>
            </w:r>
            <w:proofErr w:type="spellStart"/>
            <w:r w:rsidRPr="00785C54">
              <w:rPr>
                <w:szCs w:val="24"/>
              </w:rPr>
              <w:t>ObservingProcedure</w:t>
            </w:r>
            <w:proofErr w:type="spellEnd"/>
          </w:p>
        </w:tc>
      </w:tr>
      <w:tr w:rsidR="005B5EAD" w:rsidRPr="00785C54" w14:paraId="0CC10279"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5AD499EB" w14:textId="6DB5046C"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2921B246" w14:textId="51872799"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5B942D31"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38883AB" w14:textId="7C6375BC"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7301B4E" w14:textId="212D2766"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del w:id="182" w:author="Katharina Schleidt" w:date="2022-10-25T18:11:00Z">
              <w:r w:rsidRPr="00785C54" w:rsidDel="008620B7">
                <w:rPr>
                  <w:szCs w:val="24"/>
                </w:rPr>
                <w:delText>-</w:delText>
              </w:r>
            </w:del>
            <w:ins w:id="183" w:author="Katharina Schleidt" w:date="2022-10-25T18:11:00Z">
              <w:r w:rsidR="008620B7">
                <w:rPr>
                  <w:szCs w:val="24"/>
                </w:rPr>
                <w:t>–</w:t>
              </w:r>
            </w:ins>
            <w:r w:rsidRPr="00785C54">
              <w:rPr>
                <w:szCs w:val="24"/>
              </w:rPr>
              <w:t xml:space="preserve"> </w:t>
            </w:r>
            <w:proofErr w:type="spellStart"/>
            <w:r w:rsidRPr="00785C54">
              <w:rPr>
                <w:szCs w:val="24"/>
              </w:rPr>
              <w:t>ObservingProcedure</w:t>
            </w:r>
            <w:proofErr w:type="spellEnd"/>
          </w:p>
        </w:tc>
      </w:tr>
      <w:tr w:rsidR="005B5EAD" w:rsidRPr="00785C54" w14:paraId="11D93A7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E9690EF" w14:textId="154E2B08"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142FC63" w14:textId="23272A05"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D90B2FA"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5A461D6" w14:textId="72476B0A"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E4A2596" w14:textId="5461D68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/Procedure</w:t>
            </w:r>
          </w:p>
        </w:tc>
      </w:tr>
      <w:tr w:rsidR="005B5EAD" w:rsidRPr="00785C54" w14:paraId="7D31BC94"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32EDF3C" w14:textId="3042FCA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836E666" w14:textId="3FFC0018"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w:t>
            </w:r>
            <w:proofErr w:type="spellStart"/>
            <w:r w:rsidRPr="00785C54">
              <w:rPr>
                <w:szCs w:val="24"/>
              </w:rPr>
              <w:t>ObservingProcedure</w:t>
            </w:r>
            <w:proofErr w:type="spellEnd"/>
            <w:r w:rsidRPr="00785C54">
              <w:rPr>
                <w:szCs w:val="24"/>
              </w:rPr>
              <w:t>/</w:t>
            </w:r>
            <w:proofErr w:type="spellStart"/>
            <w:r w:rsidRPr="00785C54">
              <w:rPr>
                <w:szCs w:val="24"/>
              </w:rPr>
              <w:t>ObservingProcedure-sem</w:t>
            </w:r>
            <w:proofErr w:type="spellEnd"/>
          </w:p>
        </w:tc>
      </w:tr>
      <w:tr w:rsidR="005B5EAD" w:rsidRPr="00785C54" w14:paraId="259E3786"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81C7EAF" w14:textId="20D84D2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83508C4" w14:textId="4F2EBDBF"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w:t>
            </w:r>
            <w:proofErr w:type="spellStart"/>
            <w:r w:rsidRPr="00785C54">
              <w:rPr>
                <w:szCs w:val="24"/>
              </w:rPr>
              <w:t>ObservingProcedure</w:t>
            </w:r>
            <w:proofErr w:type="spellEnd"/>
            <w:r w:rsidRPr="00785C54">
              <w:rPr>
                <w:szCs w:val="24"/>
              </w:rPr>
              <w:t>/observer-</w:t>
            </w:r>
            <w:proofErr w:type="spellStart"/>
            <w:r w:rsidRPr="00785C54">
              <w:rPr>
                <w:szCs w:val="24"/>
              </w:rPr>
              <w:t>sem</w:t>
            </w:r>
            <w:proofErr w:type="spellEnd"/>
          </w:p>
        </w:tc>
      </w:tr>
      <w:tr w:rsidR="005B5EAD" w:rsidRPr="00785C54" w14:paraId="27D9DF8A"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41C4CDF2" w14:textId="74E606E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361D9495" w14:textId="0C8CA905"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/gen/</w:t>
            </w:r>
            <w:proofErr w:type="spellStart"/>
            <w:r w:rsidRPr="00785C54">
              <w:rPr>
                <w:szCs w:val="24"/>
              </w:rPr>
              <w:t>relatedObservation-sem</w:t>
            </w:r>
            <w:proofErr w:type="spellEnd"/>
          </w:p>
        </w:tc>
      </w:tr>
    </w:tbl>
    <w:p w14:paraId="71F5C7D7" w14:textId="07DE17C1"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84" w:name="_Toc117602392"/>
      <w:r w:rsidRPr="00785C54">
        <w:rPr>
          <w:rFonts w:eastAsia="Times New Roman"/>
          <w:szCs w:val="24"/>
        </w:rPr>
        <w:t xml:space="preserve">Interface </w:t>
      </w:r>
      <w:proofErr w:type="spellStart"/>
      <w:r w:rsidRPr="00785C54">
        <w:rPr>
          <w:rFonts w:eastAsia="Times New Roman"/>
          <w:szCs w:val="24"/>
        </w:rPr>
        <w:t>ObservingProcedure</w:t>
      </w:r>
      <w:bookmarkEnd w:id="184"/>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3887D421" w14:textId="77777777" w:rsidTr="001B2CF3">
        <w:trPr>
          <w:jc w:val="center"/>
        </w:trPr>
        <w:tc>
          <w:tcPr>
            <w:tcW w:w="4278" w:type="dxa"/>
            <w:tcMar>
              <w:top w:w="100" w:type="dxa"/>
              <w:left w:w="100" w:type="dxa"/>
              <w:bottom w:w="100" w:type="dxa"/>
              <w:right w:w="100" w:type="dxa"/>
            </w:tcMar>
          </w:tcPr>
          <w:p w14:paraId="16A36C12" w14:textId="72BBD53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w:t>
            </w:r>
            <w:proofErr w:type="spellStart"/>
            <w:r w:rsidRPr="00785C54">
              <w:rPr>
                <w:szCs w:val="24"/>
              </w:rPr>
              <w:t>ObservingProcedure</w:t>
            </w:r>
            <w:proofErr w:type="spellEnd"/>
            <w:r w:rsidRPr="00785C54">
              <w:rPr>
                <w:szCs w:val="24"/>
              </w:rPr>
              <w:t>/</w:t>
            </w:r>
            <w:proofErr w:type="spellStart"/>
            <w:r w:rsidRPr="00785C54">
              <w:rPr>
                <w:szCs w:val="24"/>
              </w:rPr>
              <w:t>ObservingProcedure-sem</w:t>
            </w:r>
            <w:proofErr w:type="spellEnd"/>
          </w:p>
        </w:tc>
        <w:tc>
          <w:tcPr>
            <w:tcW w:w="5474" w:type="dxa"/>
            <w:tcMar>
              <w:top w:w="100" w:type="dxa"/>
              <w:left w:w="100" w:type="dxa"/>
              <w:bottom w:w="100" w:type="dxa"/>
              <w:right w:w="100" w:type="dxa"/>
            </w:tcMar>
          </w:tcPr>
          <w:p w14:paraId="16759953" w14:textId="06CD2C00" w:rsidR="005B5EAD" w:rsidRPr="00785C54" w:rsidRDefault="004C36B0" w:rsidP="00785C54">
            <w:pPr>
              <w:pStyle w:val="Tablebody"/>
              <w:autoSpaceDE w:val="0"/>
              <w:autoSpaceDN w:val="0"/>
              <w:adjustRightInd w:val="0"/>
              <w:jc w:val="both"/>
              <w:rPr>
                <w:szCs w:val="20"/>
              </w:rPr>
            </w:pPr>
            <w:r w:rsidRPr="004C36B0">
              <w:rPr>
                <w:szCs w:val="24"/>
              </w:rPr>
              <w:t xml:space="preserve">An </w:t>
            </w:r>
            <w:proofErr w:type="spellStart"/>
            <w:r w:rsidRPr="00083060">
              <w:rPr>
                <w:b/>
                <w:bCs/>
                <w:szCs w:val="24"/>
              </w:rPr>
              <w:t>ObservingProcedure</w:t>
            </w:r>
            <w:proofErr w:type="spellEnd"/>
            <w:r w:rsidRPr="004C36B0">
              <w:rPr>
                <w:szCs w:val="24"/>
              </w:rPr>
              <w:t xml:space="preserve"> shall be defined as </w:t>
            </w:r>
            <w:r>
              <w:rPr>
                <w:szCs w:val="24"/>
              </w:rPr>
              <w:t>t</w:t>
            </w:r>
            <w:r w:rsidRPr="00785C54">
              <w:rPr>
                <w:szCs w:val="24"/>
              </w:rPr>
              <w:t xml:space="preserve">he </w:t>
            </w:r>
            <w:r w:rsidR="005B5EAD" w:rsidRPr="00785C54">
              <w:rPr>
                <w:szCs w:val="24"/>
              </w:rPr>
              <w:t xml:space="preserve">description of steps performed in order to determine the value of an </w:t>
            </w:r>
            <w:proofErr w:type="spellStart"/>
            <w:r w:rsidR="005B5EAD" w:rsidRPr="00785C54">
              <w:rPr>
                <w:b/>
                <w:szCs w:val="24"/>
              </w:rPr>
              <w:t>observableProperty</w:t>
            </w:r>
            <w:proofErr w:type="spellEnd"/>
            <w:r w:rsidR="005B5EAD" w:rsidRPr="00785C54">
              <w:rPr>
                <w:szCs w:val="24"/>
              </w:rPr>
              <w:t xml:space="preserve"> by an </w:t>
            </w:r>
            <w:r w:rsidR="005B5EAD" w:rsidRPr="00785C54">
              <w:rPr>
                <w:b/>
                <w:szCs w:val="24"/>
              </w:rPr>
              <w:t>Observer</w:t>
            </w:r>
            <w:r w:rsidR="005B5EAD" w:rsidRPr="00785C54">
              <w:rPr>
                <w:szCs w:val="24"/>
              </w:rPr>
              <w:t>.</w:t>
            </w:r>
          </w:p>
        </w:tc>
      </w:tr>
    </w:tbl>
    <w:p w14:paraId="5F9F918F" w14:textId="74F8D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185"/>
    </w:p>
    <w:p w14:paraId="07A008DF" w14:textId="18EC4752"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w:t>
      </w:r>
      <w:r w:rsidR="005B5EAD" w:rsidRPr="00785C54">
        <w:rPr>
          <w:szCs w:val="24"/>
        </w:rPr>
        <w:t>1</w:t>
      </w:r>
      <w:r w:rsidR="005B5EAD" w:rsidRPr="00785C54">
        <w:rPr>
          <w:szCs w:val="24"/>
        </w:rPr>
        <w:tab/>
        <w:t xml:space="preserve">Depending on the complexity of the use case, the procedure will be more or less explicitly described. Especially pertaining to historical data, there may be very little or no information available </w:t>
      </w:r>
      <w:del w:id="186" w:author="Katharina Schleidt" w:date="2022-10-25T18:11:00Z">
        <w:r w:rsidR="005B5EAD" w:rsidRPr="00785C54" w:rsidDel="008620B7">
          <w:rPr>
            <w:szCs w:val="24"/>
          </w:rPr>
          <w:delText>-</w:delText>
        </w:r>
      </w:del>
      <w:ins w:id="187" w:author="Katharina Schleidt" w:date="2022-10-25T18:11:00Z">
        <w:r w:rsidR="008620B7">
          <w:rPr>
            <w:szCs w:val="24"/>
          </w:rPr>
          <w:t>–</w:t>
        </w:r>
      </w:ins>
      <w:r w:rsidR="005B5EAD" w:rsidRPr="00785C54">
        <w:rPr>
          <w:szCs w:val="24"/>
        </w:rPr>
        <w:t xml:space="preserve"> this information should also be provided;</w:t>
      </w:r>
    </w:p>
    <w:p w14:paraId="21811866" w14:textId="35868269"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w:t>
      </w:r>
      <w:r w:rsidR="005B5EAD" w:rsidRPr="00785C54">
        <w:rPr>
          <w:szCs w:val="24"/>
        </w:rPr>
        <w:t>2</w:t>
      </w:r>
      <w:r w:rsidR="005B5EAD" w:rsidRPr="00785C54">
        <w:rPr>
          <w:szCs w:val="24"/>
        </w:rPr>
        <w:tab/>
        <w:t xml:space="preserve">The recipe that the observer (cook) follows to generate the </w:t>
      </w:r>
      <w:r w:rsidR="00DA74AC">
        <w:rPr>
          <w:szCs w:val="24"/>
        </w:rPr>
        <w:t>O</w:t>
      </w:r>
      <w:r w:rsidR="00DA74AC" w:rsidRPr="00785C54">
        <w:rPr>
          <w:szCs w:val="24"/>
        </w:rPr>
        <w:t>bservation</w:t>
      </w:r>
      <w:r w:rsidR="005B5EAD" w:rsidRPr="00785C54">
        <w:rPr>
          <w:szCs w:val="24"/>
        </w:rPr>
        <w:t>;</w:t>
      </w:r>
    </w:p>
    <w:p w14:paraId="7091BC2C" w14:textId="0445D5AF"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w:t>
      </w:r>
      <w:r w:rsidR="005B5EAD" w:rsidRPr="00785C54">
        <w:rPr>
          <w:szCs w:val="24"/>
        </w:rPr>
        <w:t>3</w:t>
      </w:r>
      <w:r w:rsidR="005B5EAD" w:rsidRPr="00785C54">
        <w:rPr>
          <w:szCs w:val="24"/>
        </w:rPr>
        <w:tab/>
        <w:t>The procedure is often referred to as the method;</w:t>
      </w:r>
    </w:p>
    <w:p w14:paraId="21ECC9E4" w14:textId="06233E65"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w:t>
      </w:r>
      <w:r w:rsidR="005B5EAD" w:rsidRPr="00785C54">
        <w:rPr>
          <w:szCs w:val="24"/>
        </w:rPr>
        <w:t>4</w:t>
      </w:r>
      <w:r w:rsidR="005B5EAD" w:rsidRPr="00785C54">
        <w:rPr>
          <w:szCs w:val="24"/>
        </w:rPr>
        <w:tab/>
        <w:t>Different observers can follow the same (reusable) procedure for the creation of different observations;</w:t>
      </w:r>
    </w:p>
    <w:p w14:paraId="1409E481" w14:textId="111D556D"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w:t>
      </w:r>
      <w:r w:rsidR="005B5EAD" w:rsidRPr="00785C54">
        <w:rPr>
          <w:szCs w:val="24"/>
        </w:rPr>
        <w:t>5</w:t>
      </w:r>
      <w:r w:rsidR="005B5EAD" w:rsidRPr="00785C54">
        <w:rPr>
          <w:szCs w:val="24"/>
        </w:rPr>
        <w:tab/>
        <w:t>The procedure is a workflow, protocol, plan, algorithm, or computational method specifying how to make an observation;</w:t>
      </w:r>
    </w:p>
    <w:p w14:paraId="5A8FF6F0" w14:textId="2D62FAEF"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w:t>
      </w:r>
      <w:r w:rsidR="005B5EAD" w:rsidRPr="00785C54">
        <w:rPr>
          <w:szCs w:val="24"/>
        </w:rPr>
        <w:t>6</w:t>
      </w:r>
      <w:r w:rsidR="005B5EAD" w:rsidRPr="00785C54">
        <w:rPr>
          <w:szCs w:val="24"/>
        </w:rPr>
        <w:tab/>
        <w:t>The observing procedure cannot describe a sensor instance, but it can describe the sensor type.</w:t>
      </w:r>
    </w:p>
    <w:p w14:paraId="6001395D" w14:textId="7170651E"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002E12FD">
        <w:rPr>
          <w:szCs w:val="24"/>
        </w:rPr>
        <w:t xml:space="preserve"> 7</w:t>
      </w:r>
      <w:r w:rsidRPr="00785C54">
        <w:rPr>
          <w:szCs w:val="24"/>
        </w:rPr>
        <w:tab/>
        <w:t xml:space="preserve">The term process that was used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2011</w:t>
      </w:r>
      <w:r w:rsidRPr="00785C54">
        <w:rPr>
          <w:szCs w:val="24"/>
        </w:rPr>
        <w:t xml:space="preserve"> has been purposely dropped in </w:t>
      </w:r>
      <w:r w:rsidR="00193100" w:rsidRPr="00193100">
        <w:rPr>
          <w:szCs w:val="24"/>
        </w:rPr>
        <w:t>ISO 19156:2022</w:t>
      </w:r>
      <w:r w:rsidRPr="00785C54">
        <w:rPr>
          <w:szCs w:val="24"/>
        </w:rPr>
        <w:t xml:space="preserve">to avoid unnecessary confusion between the </w:t>
      </w:r>
      <w:proofErr w:type="gramStart"/>
      <w:r w:rsidRPr="00785C54">
        <w:rPr>
          <w:szCs w:val="24"/>
        </w:rPr>
        <w:t>terms</w:t>
      </w:r>
      <w:proofErr w:type="gramEnd"/>
      <w:r w:rsidRPr="00785C54">
        <w:rPr>
          <w:szCs w:val="24"/>
        </w:rPr>
        <w:t xml:space="preserve"> </w:t>
      </w:r>
      <w:r w:rsidR="004B746E">
        <w:rPr>
          <w:szCs w:val="24"/>
        </w:rPr>
        <w:t>“</w:t>
      </w:r>
      <w:r w:rsidR="004B746E" w:rsidRPr="00785C54">
        <w:rPr>
          <w:szCs w:val="24"/>
        </w:rPr>
        <w:t>procedure</w:t>
      </w:r>
      <w:r w:rsidR="004B746E">
        <w:rPr>
          <w:szCs w:val="24"/>
        </w:rPr>
        <w:t>”</w:t>
      </w:r>
      <w:r w:rsidR="004B746E" w:rsidRPr="00785C54">
        <w:rPr>
          <w:szCs w:val="24"/>
        </w:rPr>
        <w:t xml:space="preserve"> and </w:t>
      </w:r>
      <w:r w:rsidR="004B746E">
        <w:rPr>
          <w:szCs w:val="24"/>
        </w:rPr>
        <w:t>“</w:t>
      </w:r>
      <w:r w:rsidR="004B746E" w:rsidRPr="00785C54">
        <w:rPr>
          <w:szCs w:val="24"/>
        </w:rPr>
        <w:t>process</w:t>
      </w:r>
      <w:r w:rsidR="004B746E">
        <w:rPr>
          <w:szCs w:val="24"/>
        </w:rPr>
        <w:t>”</w:t>
      </w:r>
      <w:r w:rsidRPr="00785C54">
        <w:rPr>
          <w:szCs w:val="24"/>
        </w:rPr>
        <w:t>.</w:t>
      </w:r>
      <w:commentRangeEnd w:id="185"/>
      <w:r w:rsidR="008058B6">
        <w:rPr>
          <w:rStyle w:val="CommentReference"/>
          <w:rFonts w:eastAsia="MS Mincho"/>
          <w:lang w:eastAsia="ja-JP"/>
        </w:rPr>
        <w:commentReference w:id="185"/>
      </w:r>
    </w:p>
    <w:p w14:paraId="2A029F5F"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An instance of Procedure is a description of the process utilized by an observer, this could be a chemical analysis method, a protocol for measuring an object, but could also be a checklist utilized by a human observer during a biodiversity campaign. Procedure could further describe the algorithms behind simulators or models used to generate a result from other inputs.</w:t>
      </w:r>
    </w:p>
    <w:p w14:paraId="41A8B948"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88" w:name="_Toc117602393"/>
      <w:r w:rsidRPr="00785C54">
        <w:rPr>
          <w:rFonts w:eastAsia="Times New Roman"/>
          <w:szCs w:val="24"/>
        </w:rPr>
        <w:lastRenderedPageBreak/>
        <w:t>Association observer</w:t>
      </w:r>
      <w:bookmarkEnd w:id="18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2340E14" w14:textId="77777777" w:rsidTr="001B2CF3">
        <w:trPr>
          <w:jc w:val="center"/>
        </w:trPr>
        <w:tc>
          <w:tcPr>
            <w:tcW w:w="4526" w:type="dxa"/>
            <w:tcMar>
              <w:top w:w="100" w:type="dxa"/>
              <w:left w:w="100" w:type="dxa"/>
              <w:bottom w:w="100" w:type="dxa"/>
              <w:right w:w="100" w:type="dxa"/>
            </w:tcMar>
          </w:tcPr>
          <w:p w14:paraId="1A4B9D56" w14:textId="17B613F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w:t>
            </w:r>
            <w:proofErr w:type="spellStart"/>
            <w:r w:rsidRPr="00785C54">
              <w:rPr>
                <w:szCs w:val="24"/>
              </w:rPr>
              <w:t>ObservingProcedure</w:t>
            </w:r>
            <w:proofErr w:type="spellEnd"/>
            <w:r w:rsidRPr="00785C54">
              <w:rPr>
                <w:szCs w:val="24"/>
              </w:rPr>
              <w:t>/observer-</w:t>
            </w:r>
            <w:proofErr w:type="spellStart"/>
            <w:r w:rsidRPr="00785C54">
              <w:rPr>
                <w:szCs w:val="24"/>
              </w:rPr>
              <w:t>sem</w:t>
            </w:r>
            <w:proofErr w:type="spellEnd"/>
          </w:p>
        </w:tc>
        <w:tc>
          <w:tcPr>
            <w:tcW w:w="5245" w:type="dxa"/>
            <w:tcMar>
              <w:top w:w="100" w:type="dxa"/>
              <w:left w:w="100" w:type="dxa"/>
              <w:bottom w:w="100" w:type="dxa"/>
              <w:right w:w="100" w:type="dxa"/>
            </w:tcMar>
          </w:tcPr>
          <w:p w14:paraId="3676E780" w14:textId="77777777"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Observer</w:t>
            </w:r>
            <w:r w:rsidRPr="00785C54">
              <w:rPr>
                <w:szCs w:val="24"/>
              </w:rPr>
              <w:t xml:space="preserve"> capable of performing this </w:t>
            </w:r>
            <w:proofErr w:type="spellStart"/>
            <w:r w:rsidRPr="00785C54">
              <w:rPr>
                <w:b/>
                <w:szCs w:val="24"/>
              </w:rPr>
              <w:t>ObservingProcedure</w:t>
            </w:r>
            <w:proofErr w:type="spellEnd"/>
            <w:r w:rsidRPr="00785C54">
              <w:rPr>
                <w:szCs w:val="24"/>
              </w:rPr>
              <w:t>.</w:t>
            </w:r>
          </w:p>
          <w:p w14:paraId="3238A58E" w14:textId="6E5E6E30" w:rsidR="005B5EAD" w:rsidRPr="00785C54" w:rsidRDefault="005B5EAD" w:rsidP="00785C54">
            <w:pPr>
              <w:pStyle w:val="Tablebody"/>
              <w:autoSpaceDE w:val="0"/>
              <w:autoSpaceDN w:val="0"/>
              <w:adjustRightInd w:val="0"/>
              <w:jc w:val="both"/>
              <w:rPr>
                <w:szCs w:val="20"/>
              </w:rPr>
            </w:pPr>
            <w:r w:rsidRPr="00785C54">
              <w:rPr>
                <w:szCs w:val="24"/>
              </w:rPr>
              <w:t xml:space="preserve">If a reference to an </w:t>
            </w:r>
            <w:r w:rsidRPr="00785C54">
              <w:rPr>
                <w:b/>
                <w:szCs w:val="24"/>
              </w:rPr>
              <w:t>Observer</w:t>
            </w:r>
            <w:r w:rsidRPr="00785C54">
              <w:rPr>
                <w:szCs w:val="24"/>
              </w:rPr>
              <w:t xml:space="preserve"> is provided, the association with the role </w:t>
            </w:r>
            <w:r w:rsidRPr="00785C54">
              <w:rPr>
                <w:b/>
                <w:szCs w:val="24"/>
              </w:rPr>
              <w:t>observer</w:t>
            </w:r>
            <w:r w:rsidRPr="00785C54">
              <w:rPr>
                <w:szCs w:val="24"/>
              </w:rPr>
              <w:t xml:space="preserve"> </w:t>
            </w:r>
            <w:r w:rsidR="002F2035">
              <w:rPr>
                <w:szCs w:val="24"/>
              </w:rPr>
              <w:t>shall</w:t>
            </w:r>
            <w:r w:rsidRPr="00785C54">
              <w:rPr>
                <w:szCs w:val="24"/>
              </w:rPr>
              <w:t xml:space="preserve"> be used.</w:t>
            </w:r>
          </w:p>
        </w:tc>
      </w:tr>
    </w:tbl>
    <w:p w14:paraId="7DCEDBEE" w14:textId="4A290D60" w:rsidR="005B5EAD" w:rsidRPr="00785C54" w:rsidRDefault="005B5EAD" w:rsidP="00785C54">
      <w:pPr>
        <w:pStyle w:val="Heading2"/>
        <w:tabs>
          <w:tab w:val="left" w:pos="400"/>
        </w:tabs>
        <w:autoSpaceDE w:val="0"/>
        <w:autoSpaceDN w:val="0"/>
        <w:adjustRightInd w:val="0"/>
        <w:rPr>
          <w:rFonts w:eastAsia="Times New Roman"/>
          <w:szCs w:val="24"/>
        </w:rPr>
      </w:pPr>
      <w:bookmarkStart w:id="189" w:name="_Toc117602394"/>
      <w:r w:rsidRPr="00785C54">
        <w:rPr>
          <w:rFonts w:eastAsia="Times New Roman"/>
          <w:szCs w:val="24"/>
        </w:rPr>
        <w:t>Observer</w:t>
      </w:r>
      <w:bookmarkEnd w:id="189"/>
    </w:p>
    <w:p w14:paraId="03D825D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90" w:name="_Toc117602395"/>
      <w:r w:rsidRPr="00785C54">
        <w:rPr>
          <w:rFonts w:eastAsia="Times New Roman"/>
          <w:szCs w:val="24"/>
        </w:rPr>
        <w:t>Observer Requirements Class</w:t>
      </w:r>
      <w:bookmarkEnd w:id="19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6768781B"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2E247811" w14:textId="44493551"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481EF9F8" w14:textId="3366D47F"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/Observer</w:t>
            </w:r>
          </w:p>
        </w:tc>
      </w:tr>
      <w:tr w:rsidR="005B5EAD" w:rsidRPr="00785C54" w14:paraId="3667DE0A"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2DD49BEC" w14:textId="4DE19598"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506E66BA" w14:textId="594AF1BA"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258FC5E3"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9BDF1C2" w14:textId="06FA3241"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6F08E4C" w14:textId="043DC1DE"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8620B7">
              <w:rPr>
                <w:szCs w:val="24"/>
              </w:rPr>
              <w:t>–</w:t>
            </w:r>
            <w:r w:rsidRPr="00785C54">
              <w:rPr>
                <w:szCs w:val="24"/>
              </w:rPr>
              <w:t xml:space="preserve"> Observer</w:t>
            </w:r>
          </w:p>
        </w:tc>
      </w:tr>
      <w:tr w:rsidR="005B5EAD" w:rsidRPr="00785C54" w14:paraId="4602802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7A76BDC" w14:textId="0CB9846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CE19AF6" w14:textId="67D7C15F"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164FE6" w14:paraId="2BBF428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8FAEECB" w14:textId="3DC7189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DA7DC66" w14:textId="617381CD"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/req/obs-cpt/Observer/Observer-sem</w:t>
            </w:r>
          </w:p>
        </w:tc>
      </w:tr>
      <w:tr w:rsidR="005B5EAD" w:rsidRPr="00785C54" w14:paraId="57AE49C7"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367BFC2" w14:textId="306794B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E344E58" w14:textId="1A1B834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/Observer/</w:t>
            </w:r>
            <w:proofErr w:type="spellStart"/>
            <w:r w:rsidRPr="00785C54">
              <w:rPr>
                <w:szCs w:val="24"/>
              </w:rPr>
              <w:t>observableProperty-sem</w:t>
            </w:r>
            <w:proofErr w:type="spellEnd"/>
          </w:p>
        </w:tc>
      </w:tr>
      <w:tr w:rsidR="005B5EAD" w:rsidRPr="00785C54" w14:paraId="2967B708"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4513FE4" w14:textId="215183C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C0CFD8C" w14:textId="42E3FDE8"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/Observer/</w:t>
            </w:r>
            <w:proofErr w:type="spellStart"/>
            <w:r w:rsidRPr="00785C54">
              <w:rPr>
                <w:szCs w:val="24"/>
              </w:rPr>
              <w:t>observingProcedure-sem</w:t>
            </w:r>
            <w:proofErr w:type="spellEnd"/>
          </w:p>
        </w:tc>
      </w:tr>
      <w:tr w:rsidR="005B5EAD" w:rsidRPr="00785C54" w14:paraId="4A68E60D"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AE57936" w14:textId="54D50FE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067D526" w14:textId="78F325CA"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/Observer/deployment-</w:t>
            </w:r>
            <w:proofErr w:type="spellStart"/>
            <w:r w:rsidRPr="00785C54">
              <w:rPr>
                <w:szCs w:val="24"/>
              </w:rPr>
              <w:t>sem</w:t>
            </w:r>
            <w:proofErr w:type="spellEnd"/>
          </w:p>
        </w:tc>
      </w:tr>
      <w:tr w:rsidR="005B5EAD" w:rsidRPr="00785C54" w14:paraId="68DE30FA"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354E52FF" w14:textId="688C2A70"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18D2C50D" w14:textId="59B9FA7A"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/gen/</w:t>
            </w:r>
            <w:proofErr w:type="spellStart"/>
            <w:r w:rsidRPr="00785C54">
              <w:rPr>
                <w:szCs w:val="24"/>
              </w:rPr>
              <w:t>relatedObservation-sem</w:t>
            </w:r>
            <w:proofErr w:type="spellEnd"/>
          </w:p>
        </w:tc>
      </w:tr>
    </w:tbl>
    <w:p w14:paraId="53D6F0DF" w14:textId="4164330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91" w:name="_Toc117602396"/>
      <w:r w:rsidRPr="00785C54">
        <w:rPr>
          <w:rFonts w:eastAsia="Times New Roman"/>
          <w:szCs w:val="24"/>
        </w:rPr>
        <w:t>Interface Observer</w:t>
      </w:r>
      <w:bookmarkEnd w:id="191"/>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34ECC795" w14:textId="77777777" w:rsidTr="001B2CF3">
        <w:trPr>
          <w:jc w:val="center"/>
        </w:trPr>
        <w:tc>
          <w:tcPr>
            <w:tcW w:w="4278" w:type="dxa"/>
            <w:tcMar>
              <w:top w:w="100" w:type="dxa"/>
              <w:left w:w="100" w:type="dxa"/>
              <w:bottom w:w="100" w:type="dxa"/>
              <w:right w:w="100" w:type="dxa"/>
            </w:tcMar>
          </w:tcPr>
          <w:p w14:paraId="6EE67FC2" w14:textId="5758FC41"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/Observer/Observer-</w:t>
            </w:r>
            <w:proofErr w:type="spellStart"/>
            <w:r w:rsidRPr="00785C54">
              <w:rPr>
                <w:szCs w:val="24"/>
              </w:rPr>
              <w:t>sem</w:t>
            </w:r>
            <w:proofErr w:type="spellEnd"/>
          </w:p>
        </w:tc>
        <w:tc>
          <w:tcPr>
            <w:tcW w:w="5474" w:type="dxa"/>
            <w:tcMar>
              <w:top w:w="100" w:type="dxa"/>
              <w:left w:w="100" w:type="dxa"/>
              <w:bottom w:w="100" w:type="dxa"/>
              <w:right w:w="100" w:type="dxa"/>
            </w:tcMar>
          </w:tcPr>
          <w:p w14:paraId="1BC02233" w14:textId="37B62398" w:rsidR="005B5EAD" w:rsidRPr="00785C54" w:rsidRDefault="004C36B0" w:rsidP="00785C54">
            <w:pPr>
              <w:pStyle w:val="Tablebody"/>
              <w:autoSpaceDE w:val="0"/>
              <w:autoSpaceDN w:val="0"/>
              <w:adjustRightInd w:val="0"/>
              <w:jc w:val="both"/>
              <w:rPr>
                <w:szCs w:val="20"/>
              </w:rPr>
            </w:pPr>
            <w:r w:rsidRPr="004C36B0">
              <w:rPr>
                <w:szCs w:val="24"/>
              </w:rPr>
              <w:t xml:space="preserve">An </w:t>
            </w:r>
            <w:r w:rsidRPr="00083060">
              <w:rPr>
                <w:b/>
                <w:bCs/>
                <w:szCs w:val="24"/>
              </w:rPr>
              <w:t>Observer</w:t>
            </w:r>
            <w:r w:rsidRPr="004C36B0">
              <w:rPr>
                <w:szCs w:val="24"/>
              </w:rPr>
              <w:t xml:space="preserve"> shall be defined as </w:t>
            </w:r>
            <w:r>
              <w:rPr>
                <w:szCs w:val="24"/>
              </w:rPr>
              <w:t>a</w:t>
            </w:r>
            <w:r w:rsidRPr="00785C54">
              <w:rPr>
                <w:szCs w:val="24"/>
              </w:rPr>
              <w:t xml:space="preserve">n </w:t>
            </w:r>
            <w:r w:rsidR="005B5EAD" w:rsidRPr="00785C54">
              <w:rPr>
                <w:szCs w:val="24"/>
              </w:rPr>
              <w:t xml:space="preserve">identifiable entity that can generate </w:t>
            </w:r>
            <w:r w:rsidR="005B5EAD" w:rsidRPr="00785C54">
              <w:rPr>
                <w:b/>
                <w:szCs w:val="24"/>
              </w:rPr>
              <w:t>Observations</w:t>
            </w:r>
            <w:r w:rsidR="005B5EAD" w:rsidRPr="00785C54">
              <w:rPr>
                <w:szCs w:val="24"/>
              </w:rPr>
              <w:t xml:space="preserve"> pertaining to an </w:t>
            </w:r>
            <w:proofErr w:type="spellStart"/>
            <w:r w:rsidR="005B5EAD" w:rsidRPr="00785C54">
              <w:rPr>
                <w:b/>
                <w:szCs w:val="24"/>
              </w:rPr>
              <w:t>observableProperty</w:t>
            </w:r>
            <w:proofErr w:type="spellEnd"/>
            <w:r w:rsidR="005B5EAD" w:rsidRPr="00785C54">
              <w:rPr>
                <w:szCs w:val="24"/>
              </w:rPr>
              <w:t xml:space="preserve"> by implementing an </w:t>
            </w:r>
            <w:proofErr w:type="spellStart"/>
            <w:r w:rsidR="005B5EAD" w:rsidRPr="00785C54">
              <w:rPr>
                <w:b/>
                <w:szCs w:val="24"/>
              </w:rPr>
              <w:t>ObservingProcedure</w:t>
            </w:r>
            <w:proofErr w:type="spellEnd"/>
            <w:r w:rsidR="005B5EAD" w:rsidRPr="00785C54">
              <w:rPr>
                <w:szCs w:val="24"/>
              </w:rPr>
              <w:t>.</w:t>
            </w:r>
          </w:p>
        </w:tc>
      </w:tr>
    </w:tbl>
    <w:p w14:paraId="4E352AE0" w14:textId="540DA0BE"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1</w:t>
      </w:r>
      <w:r w:rsidR="005B5EAD" w:rsidRPr="00785C54">
        <w:rPr>
          <w:szCs w:val="24"/>
        </w:rPr>
        <w:tab/>
        <w:t>Different Observers can follow the same (reusable) observing Procedure for the creation of different Observations;</w:t>
      </w:r>
    </w:p>
    <w:p w14:paraId="68BAB707" w14:textId="29DC89DE"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2</w:t>
      </w:r>
      <w:r w:rsidR="005B5EAD" w:rsidRPr="00785C54">
        <w:rPr>
          <w:szCs w:val="24"/>
        </w:rPr>
        <w:tab/>
        <w:t>The Observer is the entity instance, not the entity type. Pertaining to sensors, the Observer would reference the explicit sensor, while the Procedure would reference the methodology utilized by that sensor type;</w:t>
      </w:r>
    </w:p>
    <w:p w14:paraId="5E0C77B6" w14:textId="0CA1D242"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3</w:t>
      </w:r>
      <w:r w:rsidR="005B5EAD" w:rsidRPr="00785C54">
        <w:rPr>
          <w:szCs w:val="24"/>
        </w:rPr>
        <w:tab/>
        <w:t xml:space="preserve">An Observer is closely linked with an </w:t>
      </w:r>
      <w:proofErr w:type="spellStart"/>
      <w:r w:rsidR="005B5EAD" w:rsidRPr="00785C54">
        <w:rPr>
          <w:szCs w:val="24"/>
        </w:rPr>
        <w:t>observableProperty</w:t>
      </w:r>
      <w:proofErr w:type="spellEnd"/>
      <w:r w:rsidR="005B5EAD" w:rsidRPr="00785C54">
        <w:rPr>
          <w:szCs w:val="24"/>
        </w:rPr>
        <w:t xml:space="preserve"> that it generates results for;</w:t>
      </w:r>
    </w:p>
    <w:p w14:paraId="1F5957BD" w14:textId="370BE1D4"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4</w:t>
      </w:r>
      <w:r w:rsidR="005B5EAD" w:rsidRPr="00785C54">
        <w:rPr>
          <w:szCs w:val="24"/>
        </w:rPr>
        <w:tab/>
        <w:t>An Observer can be hosted by one or more Host;</w:t>
      </w:r>
    </w:p>
    <w:p w14:paraId="4187A03D" w14:textId="5DE3502A"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5</w:t>
      </w:r>
      <w:r w:rsidR="005B5EAD" w:rsidRPr="00785C54">
        <w:rPr>
          <w:szCs w:val="24"/>
        </w:rPr>
        <w:tab/>
        <w:t>The Observer is an instance of a sensor, instrument, implementation of an algorithm, or a being such as a person.</w:t>
      </w:r>
    </w:p>
    <w:p w14:paraId="0B1B0EF1" w14:textId="42E3B656" w:rsidR="005B5EAD" w:rsidRPr="00785C54" w:rsidRDefault="005B5EAD" w:rsidP="00785C54">
      <w:pPr>
        <w:pStyle w:val="BodyText"/>
        <w:autoSpaceDE w:val="0"/>
        <w:autoSpaceDN w:val="0"/>
        <w:adjustRightInd w:val="0"/>
        <w:rPr>
          <w:szCs w:val="24"/>
        </w:rPr>
      </w:pPr>
      <w:r w:rsidRPr="00785C54">
        <w:rPr>
          <w:szCs w:val="24"/>
        </w:rPr>
        <w:t>An Observer responds to a stimulus, e.g.</w:t>
      </w:r>
      <w:ins w:id="192" w:author="Katharina Schleidt" w:date="2022-10-25T19:17:00Z">
        <w:r w:rsidR="004B746E">
          <w:rPr>
            <w:szCs w:val="24"/>
          </w:rPr>
          <w:t>,</w:t>
        </w:r>
      </w:ins>
      <w:r w:rsidRPr="00785C54">
        <w:rPr>
          <w:szCs w:val="24"/>
        </w:rPr>
        <w:t xml:space="preserve"> a change in the environment, or input data composed from the results of prior Observations, and generates a result.</w:t>
      </w:r>
    </w:p>
    <w:p w14:paraId="2818F1AB" w14:textId="04A4D3E2"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EXAMPLE</w:t>
      </w:r>
      <w:r w:rsidRPr="00785C54">
        <w:rPr>
          <w:szCs w:val="24"/>
        </w:rPr>
        <w:tab/>
        <w:t xml:space="preserve">Accelerometers, gyroscopes, barometers, magnetometers, and so forth are Observers that are typically mounted on a modern smartphone (which acts as Host). </w:t>
      </w:r>
      <w:commentRangeStart w:id="193"/>
      <w:r w:rsidRPr="00785C54">
        <w:rPr>
          <w:szCs w:val="24"/>
        </w:rPr>
        <w:t xml:space="preserve">Other examples of </w:t>
      </w:r>
      <w:r w:rsidR="009C7946">
        <w:rPr>
          <w:szCs w:val="24"/>
        </w:rPr>
        <w:t>s</w:t>
      </w:r>
      <w:r w:rsidR="009C7946" w:rsidRPr="00785C54">
        <w:rPr>
          <w:szCs w:val="24"/>
        </w:rPr>
        <w:t xml:space="preserve">ensors </w:t>
      </w:r>
      <w:r w:rsidRPr="00785C54">
        <w:rPr>
          <w:szCs w:val="24"/>
        </w:rPr>
        <w:t>include the human eyes.</w:t>
      </w:r>
      <w:commentRangeEnd w:id="193"/>
      <w:r w:rsidR="008058B6">
        <w:rPr>
          <w:rStyle w:val="CommentReference"/>
          <w:rFonts w:eastAsia="MS Mincho"/>
          <w:lang w:eastAsia="ja-JP"/>
        </w:rPr>
        <w:commentReference w:id="193"/>
      </w:r>
    </w:p>
    <w:p w14:paraId="5FFBF6D9"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94" w:name="_Toc117602397"/>
      <w:r w:rsidRPr="00785C54">
        <w:rPr>
          <w:rFonts w:eastAsia="Times New Roman"/>
          <w:szCs w:val="24"/>
        </w:rPr>
        <w:t xml:space="preserve">Association </w:t>
      </w:r>
      <w:proofErr w:type="spellStart"/>
      <w:r w:rsidRPr="00785C54">
        <w:rPr>
          <w:rFonts w:eastAsia="Times New Roman"/>
          <w:szCs w:val="24"/>
        </w:rPr>
        <w:t>observableProperty</w:t>
      </w:r>
      <w:bookmarkEnd w:id="194"/>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411"/>
        <w:gridCol w:w="5341"/>
      </w:tblGrid>
      <w:tr w:rsidR="005B5EAD" w:rsidRPr="00785C54" w14:paraId="18783510" w14:textId="77777777" w:rsidTr="001B2CF3">
        <w:trPr>
          <w:jc w:val="center"/>
        </w:trPr>
        <w:tc>
          <w:tcPr>
            <w:tcW w:w="4411" w:type="dxa"/>
            <w:tcMar>
              <w:top w:w="100" w:type="dxa"/>
              <w:left w:w="100" w:type="dxa"/>
              <w:bottom w:w="100" w:type="dxa"/>
              <w:right w:w="100" w:type="dxa"/>
            </w:tcMar>
          </w:tcPr>
          <w:p w14:paraId="2640B388" w14:textId="45ECB18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/Observer/</w:t>
            </w:r>
            <w:proofErr w:type="spellStart"/>
            <w:r w:rsidRPr="00785C54">
              <w:rPr>
                <w:szCs w:val="24"/>
              </w:rPr>
              <w:t>observableProperty-sem</w:t>
            </w:r>
            <w:proofErr w:type="spellEnd"/>
          </w:p>
        </w:tc>
        <w:tc>
          <w:tcPr>
            <w:tcW w:w="5341" w:type="dxa"/>
            <w:tcMar>
              <w:top w:w="100" w:type="dxa"/>
              <w:left w:w="100" w:type="dxa"/>
              <w:bottom w:w="100" w:type="dxa"/>
              <w:right w:w="100" w:type="dxa"/>
            </w:tcMar>
          </w:tcPr>
          <w:p w14:paraId="3E7C7DD5" w14:textId="77777777" w:rsidR="005B5EAD" w:rsidRPr="00785C54" w:rsidRDefault="005B5EAD" w:rsidP="00785C54">
            <w:pPr>
              <w:pStyle w:val="Tablebody"/>
              <w:autoSpaceDE w:val="0"/>
              <w:autoSpaceDN w:val="0"/>
              <w:adjustRightInd w:val="0"/>
              <w:jc w:val="both"/>
              <w:rPr>
                <w:szCs w:val="24"/>
              </w:rPr>
            </w:pPr>
            <w:r w:rsidRPr="00785C54">
              <w:rPr>
                <w:szCs w:val="24"/>
              </w:rPr>
              <w:t xml:space="preserve">An </w:t>
            </w:r>
            <w:proofErr w:type="spellStart"/>
            <w:r w:rsidRPr="00785C54">
              <w:rPr>
                <w:b/>
                <w:szCs w:val="24"/>
              </w:rPr>
              <w:t>ObservableProperty</w:t>
            </w:r>
            <w:proofErr w:type="spellEnd"/>
            <w:r w:rsidRPr="00785C54">
              <w:rPr>
                <w:szCs w:val="24"/>
              </w:rPr>
              <w:t xml:space="preserve"> that this </w:t>
            </w:r>
            <w:r w:rsidRPr="00785C54">
              <w:rPr>
                <w:b/>
                <w:szCs w:val="24"/>
              </w:rPr>
              <w:t>Observer</w:t>
            </w:r>
            <w:r w:rsidRPr="00785C54">
              <w:rPr>
                <w:szCs w:val="24"/>
              </w:rPr>
              <w:t xml:space="preserve"> can observe.</w:t>
            </w:r>
          </w:p>
          <w:p w14:paraId="321CDDDD" w14:textId="42613F52" w:rsidR="005B5EAD" w:rsidRPr="00785C54" w:rsidRDefault="005B5EAD" w:rsidP="00785C54">
            <w:pPr>
              <w:pStyle w:val="Tablebody"/>
              <w:autoSpaceDE w:val="0"/>
              <w:autoSpaceDN w:val="0"/>
              <w:adjustRightInd w:val="0"/>
              <w:jc w:val="both"/>
              <w:rPr>
                <w:szCs w:val="20"/>
              </w:rPr>
            </w:pPr>
            <w:r w:rsidRPr="00785C54">
              <w:rPr>
                <w:szCs w:val="24"/>
              </w:rPr>
              <w:t xml:space="preserve">If a reference to </w:t>
            </w:r>
            <w:proofErr w:type="spellStart"/>
            <w:r w:rsidRPr="00785C54">
              <w:rPr>
                <w:b/>
                <w:szCs w:val="24"/>
              </w:rPr>
              <w:t>ObservableProperty</w:t>
            </w:r>
            <w:proofErr w:type="spellEnd"/>
            <w:r w:rsidRPr="00785C54">
              <w:rPr>
                <w:szCs w:val="24"/>
              </w:rPr>
              <w:t xml:space="preserve">(s) is provided, the association with the role </w:t>
            </w:r>
            <w:proofErr w:type="spellStart"/>
            <w:r w:rsidRPr="00785C54">
              <w:rPr>
                <w:b/>
                <w:szCs w:val="24"/>
              </w:rPr>
              <w:t>observableProperty</w:t>
            </w:r>
            <w:proofErr w:type="spellEnd"/>
            <w:r w:rsidRPr="00785C54">
              <w:rPr>
                <w:szCs w:val="24"/>
              </w:rPr>
              <w:t xml:space="preserve"> </w:t>
            </w:r>
            <w:r w:rsidR="002F2035">
              <w:rPr>
                <w:szCs w:val="24"/>
              </w:rPr>
              <w:t>shall</w:t>
            </w:r>
            <w:r w:rsidRPr="00785C54">
              <w:rPr>
                <w:szCs w:val="24"/>
              </w:rPr>
              <w:t xml:space="preserve"> be used.</w:t>
            </w:r>
          </w:p>
        </w:tc>
      </w:tr>
    </w:tbl>
    <w:p w14:paraId="320E8B81" w14:textId="3B2D3AB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95" w:name="_Toc117602398"/>
      <w:r w:rsidRPr="00785C54">
        <w:rPr>
          <w:rFonts w:eastAsia="Times New Roman"/>
          <w:szCs w:val="24"/>
        </w:rPr>
        <w:t xml:space="preserve">Association </w:t>
      </w:r>
      <w:proofErr w:type="spellStart"/>
      <w:r w:rsidRPr="00785C54">
        <w:rPr>
          <w:rFonts w:eastAsia="Times New Roman"/>
          <w:szCs w:val="24"/>
        </w:rPr>
        <w:t>observingProcedure</w:t>
      </w:r>
      <w:bookmarkEnd w:id="195"/>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411"/>
        <w:gridCol w:w="5341"/>
      </w:tblGrid>
      <w:tr w:rsidR="005B5EAD" w:rsidRPr="00785C54" w14:paraId="5D7D96B1" w14:textId="77777777" w:rsidTr="001B2CF3">
        <w:trPr>
          <w:jc w:val="center"/>
        </w:trPr>
        <w:tc>
          <w:tcPr>
            <w:tcW w:w="4411" w:type="dxa"/>
            <w:tcMar>
              <w:top w:w="100" w:type="dxa"/>
              <w:left w:w="100" w:type="dxa"/>
              <w:bottom w:w="100" w:type="dxa"/>
              <w:right w:w="100" w:type="dxa"/>
            </w:tcMar>
          </w:tcPr>
          <w:p w14:paraId="7A523418" w14:textId="531E30B4"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/Observer/</w:t>
            </w:r>
            <w:proofErr w:type="spellStart"/>
            <w:r w:rsidRPr="00785C54">
              <w:rPr>
                <w:szCs w:val="24"/>
              </w:rPr>
              <w:t>observingProcedure-sem</w:t>
            </w:r>
            <w:proofErr w:type="spellEnd"/>
          </w:p>
        </w:tc>
        <w:tc>
          <w:tcPr>
            <w:tcW w:w="5341" w:type="dxa"/>
            <w:tcMar>
              <w:top w:w="100" w:type="dxa"/>
              <w:left w:w="100" w:type="dxa"/>
              <w:bottom w:w="100" w:type="dxa"/>
              <w:right w:w="100" w:type="dxa"/>
            </w:tcMar>
          </w:tcPr>
          <w:p w14:paraId="2DFBCF34" w14:textId="77777777" w:rsidR="005B5EAD" w:rsidRPr="00785C54" w:rsidRDefault="005B5EAD" w:rsidP="00785C54">
            <w:pPr>
              <w:pStyle w:val="Tablebody"/>
              <w:autoSpaceDE w:val="0"/>
              <w:autoSpaceDN w:val="0"/>
              <w:adjustRightInd w:val="0"/>
              <w:jc w:val="both"/>
              <w:rPr>
                <w:szCs w:val="24"/>
              </w:rPr>
            </w:pPr>
            <w:r w:rsidRPr="00785C54">
              <w:rPr>
                <w:szCs w:val="24"/>
              </w:rPr>
              <w:t xml:space="preserve">An </w:t>
            </w:r>
            <w:proofErr w:type="spellStart"/>
            <w:r w:rsidRPr="00785C54">
              <w:rPr>
                <w:b/>
                <w:szCs w:val="24"/>
              </w:rPr>
              <w:t>ObservingProcedure</w:t>
            </w:r>
            <w:proofErr w:type="spellEnd"/>
            <w:r w:rsidRPr="00785C54">
              <w:rPr>
                <w:szCs w:val="24"/>
              </w:rPr>
              <w:t xml:space="preserve"> that this </w:t>
            </w:r>
            <w:r w:rsidRPr="00785C54">
              <w:rPr>
                <w:b/>
                <w:szCs w:val="24"/>
              </w:rPr>
              <w:t>Observer</w:t>
            </w:r>
            <w:r w:rsidRPr="00785C54">
              <w:rPr>
                <w:szCs w:val="24"/>
              </w:rPr>
              <w:t xml:space="preserve"> can perform.</w:t>
            </w:r>
          </w:p>
          <w:p w14:paraId="6F16EC8C" w14:textId="27C70BCD" w:rsidR="005B5EAD" w:rsidRPr="00785C54" w:rsidRDefault="005B5EAD" w:rsidP="00785C54">
            <w:pPr>
              <w:pStyle w:val="Tablebody"/>
              <w:autoSpaceDE w:val="0"/>
              <w:autoSpaceDN w:val="0"/>
              <w:adjustRightInd w:val="0"/>
              <w:jc w:val="both"/>
              <w:rPr>
                <w:szCs w:val="20"/>
              </w:rPr>
            </w:pPr>
            <w:r w:rsidRPr="00785C54">
              <w:rPr>
                <w:szCs w:val="24"/>
              </w:rPr>
              <w:t xml:space="preserve">If a reference to </w:t>
            </w:r>
            <w:proofErr w:type="spellStart"/>
            <w:r w:rsidRPr="00785C54">
              <w:rPr>
                <w:b/>
                <w:szCs w:val="24"/>
              </w:rPr>
              <w:t>ObservingProcedure</w:t>
            </w:r>
            <w:proofErr w:type="spellEnd"/>
            <w:r w:rsidRPr="00785C54">
              <w:rPr>
                <w:szCs w:val="24"/>
              </w:rPr>
              <w:t xml:space="preserve">(s) is provided, the association with the role </w:t>
            </w:r>
            <w:proofErr w:type="spellStart"/>
            <w:r w:rsidRPr="00785C54">
              <w:rPr>
                <w:b/>
                <w:szCs w:val="24"/>
              </w:rPr>
              <w:t>observingProcedure</w:t>
            </w:r>
            <w:proofErr w:type="spellEnd"/>
            <w:r w:rsidRPr="00785C54">
              <w:rPr>
                <w:szCs w:val="24"/>
              </w:rPr>
              <w:t xml:space="preserve"> </w:t>
            </w:r>
            <w:r w:rsidR="002F2035">
              <w:rPr>
                <w:szCs w:val="24"/>
              </w:rPr>
              <w:t>shall</w:t>
            </w:r>
            <w:r w:rsidRPr="00785C54">
              <w:rPr>
                <w:szCs w:val="24"/>
              </w:rPr>
              <w:t xml:space="preserve"> be used.</w:t>
            </w:r>
          </w:p>
        </w:tc>
      </w:tr>
    </w:tbl>
    <w:p w14:paraId="6288E8FD" w14:textId="4C4B436F"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96" w:name="_Toc117602399"/>
      <w:r w:rsidRPr="00785C54">
        <w:rPr>
          <w:rFonts w:eastAsia="Times New Roman"/>
          <w:szCs w:val="24"/>
        </w:rPr>
        <w:t>Association deployment</w:t>
      </w:r>
      <w:bookmarkEnd w:id="196"/>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1"/>
        <w:gridCol w:w="5481"/>
      </w:tblGrid>
      <w:tr w:rsidR="005B5EAD" w:rsidRPr="00785C54" w14:paraId="3AA07296" w14:textId="77777777" w:rsidTr="001B2CF3">
        <w:trPr>
          <w:jc w:val="center"/>
        </w:trPr>
        <w:tc>
          <w:tcPr>
            <w:tcW w:w="4271" w:type="dxa"/>
            <w:tcMar>
              <w:top w:w="100" w:type="dxa"/>
              <w:left w:w="100" w:type="dxa"/>
              <w:bottom w:w="100" w:type="dxa"/>
              <w:right w:w="100" w:type="dxa"/>
            </w:tcMar>
          </w:tcPr>
          <w:p w14:paraId="0F6C49C0" w14:textId="1551CA9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/Observer/deployment-</w:t>
            </w:r>
            <w:proofErr w:type="spellStart"/>
            <w:r w:rsidRPr="00785C54">
              <w:rPr>
                <w:szCs w:val="24"/>
              </w:rPr>
              <w:t>sem</w:t>
            </w:r>
            <w:proofErr w:type="spellEnd"/>
          </w:p>
        </w:tc>
        <w:tc>
          <w:tcPr>
            <w:tcW w:w="5481" w:type="dxa"/>
            <w:tcMar>
              <w:top w:w="100" w:type="dxa"/>
              <w:left w:w="100" w:type="dxa"/>
              <w:bottom w:w="100" w:type="dxa"/>
              <w:right w:w="100" w:type="dxa"/>
            </w:tcMar>
          </w:tcPr>
          <w:p w14:paraId="75F5DE94"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Deployment</w:t>
            </w:r>
            <w:r w:rsidRPr="00785C54">
              <w:rPr>
                <w:szCs w:val="24"/>
              </w:rPr>
              <w:t xml:space="preserve"> to which this </w:t>
            </w:r>
            <w:r w:rsidRPr="00785C54">
              <w:rPr>
                <w:b/>
                <w:szCs w:val="24"/>
              </w:rPr>
              <w:t>Observer</w:t>
            </w:r>
            <w:r w:rsidRPr="00785C54">
              <w:rPr>
                <w:szCs w:val="24"/>
              </w:rPr>
              <w:t xml:space="preserve"> is either physically or organizationally attached.</w:t>
            </w:r>
          </w:p>
          <w:p w14:paraId="1639989D" w14:textId="1A1C773D" w:rsidR="005B5EAD" w:rsidRPr="00785C54" w:rsidRDefault="005B5EAD" w:rsidP="00785C54">
            <w:pPr>
              <w:pStyle w:val="Tablebody"/>
              <w:autoSpaceDE w:val="0"/>
              <w:autoSpaceDN w:val="0"/>
              <w:adjustRightInd w:val="0"/>
              <w:jc w:val="both"/>
              <w:rPr>
                <w:szCs w:val="20"/>
              </w:rPr>
            </w:pPr>
            <w:r w:rsidRPr="00785C54">
              <w:rPr>
                <w:szCs w:val="24"/>
              </w:rPr>
              <w:t xml:space="preserve">If a reference to </w:t>
            </w:r>
            <w:r w:rsidRPr="00785C54">
              <w:rPr>
                <w:b/>
                <w:szCs w:val="24"/>
              </w:rPr>
              <w:t>Deployment</w:t>
            </w:r>
            <w:r w:rsidRPr="00785C54">
              <w:rPr>
                <w:szCs w:val="24"/>
              </w:rPr>
              <w:t xml:space="preserve">(s) is provided, the association with the role </w:t>
            </w:r>
            <w:r w:rsidRPr="00785C54">
              <w:rPr>
                <w:b/>
                <w:szCs w:val="24"/>
              </w:rPr>
              <w:t>deployment</w:t>
            </w:r>
            <w:r w:rsidRPr="00785C54">
              <w:rPr>
                <w:szCs w:val="24"/>
              </w:rPr>
              <w:t xml:space="preserve"> </w:t>
            </w:r>
            <w:r w:rsidR="002F2035">
              <w:rPr>
                <w:szCs w:val="24"/>
              </w:rPr>
              <w:t>shall</w:t>
            </w:r>
            <w:r w:rsidRPr="00785C54">
              <w:rPr>
                <w:szCs w:val="24"/>
              </w:rPr>
              <w:t xml:space="preserve"> be used.</w:t>
            </w:r>
          </w:p>
        </w:tc>
      </w:tr>
    </w:tbl>
    <w:p w14:paraId="1FAC6745" w14:textId="3681701F" w:rsidR="005B5EAD" w:rsidRPr="00785C54" w:rsidRDefault="005B5EAD" w:rsidP="00785C54">
      <w:pPr>
        <w:pStyle w:val="Heading2"/>
        <w:tabs>
          <w:tab w:val="left" w:pos="400"/>
        </w:tabs>
        <w:autoSpaceDE w:val="0"/>
        <w:autoSpaceDN w:val="0"/>
        <w:adjustRightInd w:val="0"/>
        <w:rPr>
          <w:rFonts w:eastAsia="Times New Roman"/>
          <w:szCs w:val="24"/>
        </w:rPr>
      </w:pPr>
      <w:bookmarkStart w:id="197" w:name="_Toc117602400"/>
      <w:r w:rsidRPr="00785C54">
        <w:rPr>
          <w:rFonts w:eastAsia="Times New Roman"/>
          <w:szCs w:val="24"/>
        </w:rPr>
        <w:t>Host</w:t>
      </w:r>
      <w:bookmarkEnd w:id="197"/>
    </w:p>
    <w:p w14:paraId="34028BF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98" w:name="_Toc117602401"/>
      <w:r w:rsidRPr="00785C54">
        <w:rPr>
          <w:rFonts w:eastAsia="Times New Roman"/>
          <w:szCs w:val="24"/>
        </w:rPr>
        <w:t>Host Requirements Class</w:t>
      </w:r>
      <w:bookmarkEnd w:id="19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505CBD82" w14:textId="77777777" w:rsidTr="00935FAF">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327D2352" w14:textId="61751C19"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05C0CBF2" w14:textId="3DC0B518"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/Host</w:t>
            </w:r>
          </w:p>
        </w:tc>
      </w:tr>
      <w:tr w:rsidR="005B5EAD" w:rsidRPr="00785C54" w14:paraId="1438AED2" w14:textId="77777777" w:rsidTr="00935FAF">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10DEFFB8" w14:textId="1D5C5029"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5604E100" w14:textId="642872BA"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77B966AE"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D975E64" w14:textId="6D4667B5"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30D13B3" w14:textId="268F6D72"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del w:id="199" w:author="Katharina Schleidt" w:date="2022-10-25T18:11:00Z">
              <w:r w:rsidRPr="00785C54" w:rsidDel="008620B7">
                <w:rPr>
                  <w:szCs w:val="24"/>
                </w:rPr>
                <w:delText>-</w:delText>
              </w:r>
            </w:del>
            <w:ins w:id="200" w:author="Katharina Schleidt" w:date="2022-10-25T18:11:00Z">
              <w:r w:rsidR="008620B7">
                <w:rPr>
                  <w:szCs w:val="24"/>
                </w:rPr>
                <w:t>–</w:t>
              </w:r>
            </w:ins>
            <w:r w:rsidRPr="00785C54">
              <w:rPr>
                <w:szCs w:val="24"/>
              </w:rPr>
              <w:t xml:space="preserve"> Host</w:t>
            </w:r>
          </w:p>
        </w:tc>
      </w:tr>
      <w:tr w:rsidR="005B5EAD" w:rsidRPr="00785C54" w14:paraId="2B8E848A"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EA52B4E" w14:textId="2DFA488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17B202F" w14:textId="1334234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C2D1327"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57F7754" w14:textId="2E7109B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6119925" w14:textId="1C8FDCC1"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/Host/Host-</w:t>
            </w:r>
            <w:proofErr w:type="spellStart"/>
            <w:r w:rsidRPr="00785C54">
              <w:rPr>
                <w:szCs w:val="24"/>
              </w:rPr>
              <w:t>sem</w:t>
            </w:r>
            <w:proofErr w:type="spellEnd"/>
          </w:p>
        </w:tc>
      </w:tr>
      <w:tr w:rsidR="005B5EAD" w:rsidRPr="00785C54" w14:paraId="56EC2211"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844C2E4" w14:textId="05FFC1F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0F58B42" w14:textId="67A05752"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/Host/deployment-</w:t>
            </w:r>
            <w:proofErr w:type="spellStart"/>
            <w:r w:rsidRPr="00785C54">
              <w:rPr>
                <w:szCs w:val="24"/>
              </w:rPr>
              <w:t>sem</w:t>
            </w:r>
            <w:proofErr w:type="spellEnd"/>
          </w:p>
        </w:tc>
      </w:tr>
      <w:tr w:rsidR="005B5EAD" w:rsidRPr="00785C54" w14:paraId="6B24DB4B"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BE3BDC4" w14:textId="16BD1ED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AF3EF02" w14:textId="0EE03791"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/Host/</w:t>
            </w:r>
            <w:proofErr w:type="spellStart"/>
            <w:r w:rsidRPr="00785C54">
              <w:rPr>
                <w:szCs w:val="24"/>
              </w:rPr>
              <w:t>relatedHost-sem</w:t>
            </w:r>
            <w:proofErr w:type="spellEnd"/>
          </w:p>
        </w:tc>
      </w:tr>
      <w:tr w:rsidR="005B5EAD" w:rsidRPr="00785C54" w14:paraId="1AF99155" w14:textId="77777777" w:rsidTr="00935FAF">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7FFDB597" w14:textId="4D1C934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432C710B" w14:textId="79925E9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/gen/</w:t>
            </w:r>
            <w:proofErr w:type="spellStart"/>
            <w:r w:rsidRPr="00785C54">
              <w:rPr>
                <w:szCs w:val="24"/>
              </w:rPr>
              <w:t>relatedObservation-sem</w:t>
            </w:r>
            <w:proofErr w:type="spellEnd"/>
          </w:p>
        </w:tc>
      </w:tr>
    </w:tbl>
    <w:p w14:paraId="6052BB0D" w14:textId="251E3312"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01" w:name="_Toc117602402"/>
      <w:r w:rsidRPr="00785C54">
        <w:rPr>
          <w:rFonts w:eastAsia="Times New Roman"/>
          <w:szCs w:val="24"/>
        </w:rPr>
        <w:t>Interface Host</w:t>
      </w:r>
      <w:bookmarkEnd w:id="20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7D7EB30" w14:textId="77777777" w:rsidTr="001B2CF3">
        <w:trPr>
          <w:jc w:val="center"/>
        </w:trPr>
        <w:tc>
          <w:tcPr>
            <w:tcW w:w="4526" w:type="dxa"/>
            <w:tcMar>
              <w:top w:w="100" w:type="dxa"/>
              <w:left w:w="100" w:type="dxa"/>
              <w:bottom w:w="100" w:type="dxa"/>
              <w:right w:w="100" w:type="dxa"/>
            </w:tcMar>
          </w:tcPr>
          <w:p w14:paraId="608E3E47" w14:textId="1AEFD6F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/Host/Host-</w:t>
            </w:r>
            <w:proofErr w:type="spellStart"/>
            <w:r w:rsidRPr="00785C54">
              <w:rPr>
                <w:szCs w:val="24"/>
              </w:rPr>
              <w:t>sem</w:t>
            </w:r>
            <w:proofErr w:type="spellEnd"/>
          </w:p>
        </w:tc>
        <w:tc>
          <w:tcPr>
            <w:tcW w:w="5245" w:type="dxa"/>
            <w:tcMar>
              <w:top w:w="100" w:type="dxa"/>
              <w:left w:w="100" w:type="dxa"/>
              <w:bottom w:w="100" w:type="dxa"/>
              <w:right w:w="100" w:type="dxa"/>
            </w:tcMar>
          </w:tcPr>
          <w:p w14:paraId="4BF818B0" w14:textId="511728BD" w:rsidR="005B5EAD" w:rsidRPr="00785C54" w:rsidRDefault="004C36B0" w:rsidP="00785C54">
            <w:pPr>
              <w:pStyle w:val="Tablebody"/>
              <w:autoSpaceDE w:val="0"/>
              <w:autoSpaceDN w:val="0"/>
              <w:adjustRightInd w:val="0"/>
              <w:jc w:val="both"/>
              <w:rPr>
                <w:szCs w:val="20"/>
              </w:rPr>
            </w:pPr>
            <w:r w:rsidRPr="004C36B0">
              <w:rPr>
                <w:szCs w:val="24"/>
              </w:rPr>
              <w:t xml:space="preserve">A </w:t>
            </w:r>
            <w:r w:rsidRPr="00083060">
              <w:rPr>
                <w:b/>
                <w:bCs/>
                <w:szCs w:val="24"/>
              </w:rPr>
              <w:t>Host</w:t>
            </w:r>
            <w:r w:rsidRPr="004C36B0">
              <w:rPr>
                <w:szCs w:val="24"/>
              </w:rPr>
              <w:t xml:space="preserve"> shall be defined as </w:t>
            </w:r>
            <w:r>
              <w:rPr>
                <w:szCs w:val="24"/>
              </w:rPr>
              <w:t>a</w:t>
            </w:r>
            <w:r w:rsidRPr="00785C54">
              <w:rPr>
                <w:szCs w:val="24"/>
              </w:rPr>
              <w:t xml:space="preserve"> </w:t>
            </w:r>
            <w:r w:rsidR="005B5EAD" w:rsidRPr="00785C54">
              <w:rPr>
                <w:szCs w:val="24"/>
              </w:rPr>
              <w:t xml:space="preserve">grouping of </w:t>
            </w:r>
            <w:r w:rsidR="005B5EAD" w:rsidRPr="00785C54">
              <w:rPr>
                <w:b/>
                <w:szCs w:val="24"/>
              </w:rPr>
              <w:t>Observer</w:t>
            </w:r>
            <w:r w:rsidR="005B5EAD" w:rsidRPr="00785C54">
              <w:rPr>
                <w:szCs w:val="24"/>
              </w:rPr>
              <w:t>s for a specific reason.</w:t>
            </w:r>
          </w:p>
        </w:tc>
      </w:tr>
    </w:tbl>
    <w:p w14:paraId="30A7BAAF" w14:textId="3F795C9A"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202"/>
      <w:r w:rsidRPr="00785C54">
        <w:rPr>
          <w:szCs w:val="24"/>
        </w:rPr>
        <w:t>NOTE</w:t>
      </w:r>
      <w:r>
        <w:rPr>
          <w:szCs w:val="24"/>
        </w:rPr>
        <w:t xml:space="preserve"> 1</w:t>
      </w:r>
      <w:r w:rsidR="005B5EAD" w:rsidRPr="00785C54">
        <w:rPr>
          <w:szCs w:val="24"/>
        </w:rPr>
        <w:tab/>
        <w:t>In many use cases, the Host is the environmental monitoring facility;</w:t>
      </w:r>
    </w:p>
    <w:p w14:paraId="2DB1905C" w14:textId="2DE25421"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NOTE</w:t>
      </w:r>
      <w:r>
        <w:rPr>
          <w:szCs w:val="24"/>
        </w:rPr>
        <w:t xml:space="preserve"> 2</w:t>
      </w:r>
      <w:r w:rsidR="005B5EAD" w:rsidRPr="00785C54">
        <w:rPr>
          <w:szCs w:val="24"/>
        </w:rPr>
        <w:tab/>
        <w:t>The Host can be a platform that hosts a set of sensors;</w:t>
      </w:r>
    </w:p>
    <w:p w14:paraId="0FFBE986" w14:textId="5EC23F6B"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3</w:t>
      </w:r>
      <w:r w:rsidR="005B5EAD" w:rsidRPr="00785C54">
        <w:rPr>
          <w:szCs w:val="24"/>
        </w:rPr>
        <w:tab/>
        <w:t>An alternative usage could pertain to a biodiversity survey campaign. In this scenario, the team performing the survey would be modelled as observers whereas the entire survey campaign can be represented as a Host.</w:t>
      </w:r>
      <w:commentRangeEnd w:id="202"/>
      <w:r w:rsidR="008058B6">
        <w:rPr>
          <w:rStyle w:val="CommentReference"/>
          <w:rFonts w:eastAsia="MS Mincho"/>
          <w:lang w:eastAsia="ja-JP"/>
        </w:rPr>
        <w:commentReference w:id="202"/>
      </w:r>
    </w:p>
    <w:p w14:paraId="4E3A73D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03" w:name="_Toc117602403"/>
      <w:r w:rsidRPr="00785C54">
        <w:rPr>
          <w:rFonts w:eastAsia="Times New Roman"/>
          <w:szCs w:val="24"/>
        </w:rPr>
        <w:t>Association deployment</w:t>
      </w:r>
      <w:bookmarkEnd w:id="20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67D766E" w14:textId="77777777" w:rsidTr="001B2CF3">
        <w:trPr>
          <w:jc w:val="center"/>
        </w:trPr>
        <w:tc>
          <w:tcPr>
            <w:tcW w:w="4526" w:type="dxa"/>
            <w:tcMar>
              <w:top w:w="100" w:type="dxa"/>
              <w:left w:w="100" w:type="dxa"/>
              <w:bottom w:w="100" w:type="dxa"/>
              <w:right w:w="100" w:type="dxa"/>
            </w:tcMar>
          </w:tcPr>
          <w:p w14:paraId="739D998C" w14:textId="6EF6460F"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/Host/deployment-</w:t>
            </w:r>
            <w:proofErr w:type="spellStart"/>
            <w:r w:rsidRPr="00785C54">
              <w:rPr>
                <w:szCs w:val="24"/>
              </w:rPr>
              <w:t>sem</w:t>
            </w:r>
            <w:proofErr w:type="spellEnd"/>
          </w:p>
        </w:tc>
        <w:tc>
          <w:tcPr>
            <w:tcW w:w="5245" w:type="dxa"/>
            <w:tcMar>
              <w:top w:w="100" w:type="dxa"/>
              <w:left w:w="100" w:type="dxa"/>
              <w:bottom w:w="100" w:type="dxa"/>
              <w:right w:w="100" w:type="dxa"/>
            </w:tcMar>
          </w:tcPr>
          <w:p w14:paraId="6186E14F"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Deployment</w:t>
            </w:r>
            <w:r w:rsidRPr="00785C54">
              <w:rPr>
                <w:szCs w:val="24"/>
              </w:rPr>
              <w:t xml:space="preserve"> at this </w:t>
            </w:r>
            <w:r w:rsidRPr="00785C54">
              <w:rPr>
                <w:b/>
                <w:szCs w:val="24"/>
              </w:rPr>
              <w:t>Host</w:t>
            </w:r>
            <w:r w:rsidRPr="00785C54">
              <w:rPr>
                <w:szCs w:val="24"/>
              </w:rPr>
              <w:t>.</w:t>
            </w:r>
          </w:p>
          <w:p w14:paraId="365C8595" w14:textId="5D07C602"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w:t>
            </w:r>
            <w:r w:rsidRPr="00785C54">
              <w:rPr>
                <w:b/>
                <w:szCs w:val="24"/>
              </w:rPr>
              <w:t>Deployment</w:t>
            </w:r>
            <w:r w:rsidRPr="00785C54">
              <w:rPr>
                <w:szCs w:val="24"/>
              </w:rPr>
              <w:t xml:space="preserve"> is provided, the association with the role </w:t>
            </w:r>
            <w:r w:rsidRPr="00785C54">
              <w:rPr>
                <w:b/>
                <w:szCs w:val="24"/>
              </w:rPr>
              <w:t>host</w:t>
            </w:r>
            <w:r w:rsidRPr="00785C54">
              <w:rPr>
                <w:szCs w:val="24"/>
              </w:rPr>
              <w:t xml:space="preserve"> </w:t>
            </w:r>
            <w:r w:rsidR="002F2035">
              <w:rPr>
                <w:szCs w:val="24"/>
              </w:rPr>
              <w:t>shall</w:t>
            </w:r>
            <w:r w:rsidRPr="00785C54">
              <w:rPr>
                <w:szCs w:val="24"/>
              </w:rPr>
              <w:t xml:space="preserve"> be used.</w:t>
            </w:r>
          </w:p>
        </w:tc>
      </w:tr>
    </w:tbl>
    <w:p w14:paraId="1CD85CDC" w14:textId="05AFC1BD"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04" w:name="_Toc117602404"/>
      <w:r w:rsidRPr="00785C54">
        <w:rPr>
          <w:rFonts w:eastAsia="Times New Roman"/>
          <w:szCs w:val="24"/>
        </w:rPr>
        <w:t xml:space="preserve">Association </w:t>
      </w:r>
      <w:proofErr w:type="spellStart"/>
      <w:r w:rsidRPr="00785C54">
        <w:rPr>
          <w:rFonts w:eastAsia="Times New Roman"/>
          <w:szCs w:val="24"/>
        </w:rPr>
        <w:t>relatedHost</w:t>
      </w:r>
      <w:bookmarkEnd w:id="204"/>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3BAA5AB2" w14:textId="77777777" w:rsidTr="001B2CF3">
        <w:trPr>
          <w:jc w:val="center"/>
        </w:trPr>
        <w:tc>
          <w:tcPr>
            <w:tcW w:w="4278" w:type="dxa"/>
            <w:tcMar>
              <w:top w:w="100" w:type="dxa"/>
              <w:left w:w="100" w:type="dxa"/>
              <w:bottom w:w="100" w:type="dxa"/>
              <w:right w:w="100" w:type="dxa"/>
            </w:tcMar>
          </w:tcPr>
          <w:p w14:paraId="48F28971" w14:textId="1B5ED1E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/Host/</w:t>
            </w:r>
            <w:proofErr w:type="spellStart"/>
            <w:r w:rsidRPr="00785C54">
              <w:rPr>
                <w:szCs w:val="24"/>
              </w:rPr>
              <w:t>relatedHost-sem</w:t>
            </w:r>
            <w:proofErr w:type="spellEnd"/>
          </w:p>
        </w:tc>
        <w:tc>
          <w:tcPr>
            <w:tcW w:w="5474" w:type="dxa"/>
            <w:tcMar>
              <w:top w:w="100" w:type="dxa"/>
              <w:left w:w="100" w:type="dxa"/>
              <w:bottom w:w="100" w:type="dxa"/>
              <w:right w:w="100" w:type="dxa"/>
            </w:tcMar>
          </w:tcPr>
          <w:p w14:paraId="74D0B845"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Host</w:t>
            </w:r>
            <w:r w:rsidRPr="00785C54">
              <w:rPr>
                <w:szCs w:val="24"/>
              </w:rPr>
              <w:t xml:space="preserve"> the </w:t>
            </w:r>
            <w:r w:rsidRPr="00785C54">
              <w:rPr>
                <w:b/>
                <w:szCs w:val="24"/>
              </w:rPr>
              <w:t>Host</w:t>
            </w:r>
            <w:r w:rsidRPr="00785C54">
              <w:rPr>
                <w:szCs w:val="24"/>
              </w:rPr>
              <w:t xml:space="preserve"> is related to.</w:t>
            </w:r>
          </w:p>
          <w:p w14:paraId="75E05F06" w14:textId="67C9CE55"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related </w:t>
            </w:r>
            <w:r w:rsidRPr="00785C54">
              <w:rPr>
                <w:b/>
                <w:szCs w:val="24"/>
              </w:rPr>
              <w:t>Host</w:t>
            </w:r>
            <w:r w:rsidRPr="00785C54">
              <w:rPr>
                <w:szCs w:val="24"/>
              </w:rPr>
              <w:t xml:space="preserve"> is provided, the association with role </w:t>
            </w:r>
            <w:proofErr w:type="spellStart"/>
            <w:r w:rsidRPr="00785C54">
              <w:rPr>
                <w:b/>
                <w:szCs w:val="24"/>
              </w:rPr>
              <w:t>relatedHost</w:t>
            </w:r>
            <w:proofErr w:type="spellEnd"/>
            <w:r w:rsidRPr="00785C54">
              <w:rPr>
                <w:szCs w:val="24"/>
              </w:rPr>
              <w:t xml:space="preserve"> </w:t>
            </w:r>
            <w:r w:rsidR="002F2035">
              <w:rPr>
                <w:szCs w:val="24"/>
              </w:rPr>
              <w:t>shall</w:t>
            </w:r>
            <w:r w:rsidRPr="00785C54">
              <w:rPr>
                <w:szCs w:val="24"/>
              </w:rPr>
              <w:t xml:space="preserve"> be used. The </w:t>
            </w:r>
            <w:proofErr w:type="spellStart"/>
            <w:proofErr w:type="gramStart"/>
            <w:r w:rsidRPr="00785C54">
              <w:rPr>
                <w:b/>
                <w:szCs w:val="24"/>
              </w:rPr>
              <w:t>context:GenericName</w:t>
            </w:r>
            <w:proofErr w:type="spellEnd"/>
            <w:proofErr w:type="gramEnd"/>
            <w:r w:rsidRPr="00785C54">
              <w:rPr>
                <w:szCs w:val="24"/>
              </w:rPr>
              <w:t xml:space="preserve"> qualifier of this association may be used to provide further information as to the nature of the relation.</w:t>
            </w:r>
          </w:p>
        </w:tc>
      </w:tr>
    </w:tbl>
    <w:p w14:paraId="59841773" w14:textId="0DD8FF36" w:rsidR="005B5EAD" w:rsidRPr="00785C54" w:rsidRDefault="005B5EAD" w:rsidP="00785C54">
      <w:pPr>
        <w:pStyle w:val="Heading2"/>
        <w:tabs>
          <w:tab w:val="left" w:pos="400"/>
        </w:tabs>
        <w:autoSpaceDE w:val="0"/>
        <w:autoSpaceDN w:val="0"/>
        <w:adjustRightInd w:val="0"/>
        <w:rPr>
          <w:rFonts w:eastAsia="Times New Roman"/>
          <w:szCs w:val="24"/>
        </w:rPr>
      </w:pPr>
      <w:bookmarkStart w:id="205" w:name="_Toc117602405"/>
      <w:r w:rsidRPr="00785C54">
        <w:rPr>
          <w:rFonts w:eastAsia="Times New Roman"/>
          <w:szCs w:val="24"/>
        </w:rPr>
        <w:t>Deployment</w:t>
      </w:r>
      <w:bookmarkEnd w:id="205"/>
    </w:p>
    <w:p w14:paraId="3B846BAC"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06" w:name="_Toc117602406"/>
      <w:r w:rsidRPr="00785C54">
        <w:rPr>
          <w:rFonts w:eastAsia="Times New Roman"/>
          <w:szCs w:val="24"/>
        </w:rPr>
        <w:t>Deployment Requirements Class</w:t>
      </w:r>
      <w:bookmarkEnd w:id="206"/>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330"/>
        <w:gridCol w:w="5422"/>
      </w:tblGrid>
      <w:tr w:rsidR="005B5EAD" w:rsidRPr="00785C54" w14:paraId="7E0C4B55" w14:textId="77777777" w:rsidTr="00935FAF">
        <w:trPr>
          <w:jc w:val="center"/>
        </w:trPr>
        <w:tc>
          <w:tcPr>
            <w:tcW w:w="4330" w:type="dxa"/>
            <w:tcBorders>
              <w:top w:val="single" w:sz="12" w:space="0" w:color="auto"/>
              <w:bottom w:val="single" w:sz="12" w:space="0" w:color="auto"/>
              <w:right w:val="single" w:sz="4" w:space="0" w:color="auto"/>
            </w:tcBorders>
            <w:tcMar>
              <w:top w:w="100" w:type="dxa"/>
              <w:left w:w="100" w:type="dxa"/>
              <w:bottom w:w="100" w:type="dxa"/>
              <w:right w:w="100" w:type="dxa"/>
            </w:tcMar>
          </w:tcPr>
          <w:p w14:paraId="05B05226" w14:textId="6DCC64EB"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5422" w:type="dxa"/>
            <w:tcBorders>
              <w:top w:val="single" w:sz="12" w:space="0" w:color="auto"/>
              <w:left w:val="single" w:sz="4" w:space="0" w:color="auto"/>
              <w:bottom w:val="single" w:sz="12" w:space="0" w:color="auto"/>
            </w:tcBorders>
            <w:tcMar>
              <w:top w:w="100" w:type="dxa"/>
              <w:left w:w="100" w:type="dxa"/>
              <w:bottom w:w="100" w:type="dxa"/>
              <w:right w:w="100" w:type="dxa"/>
            </w:tcMar>
          </w:tcPr>
          <w:p w14:paraId="584C314D" w14:textId="4EE43718"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/Deployment</w:t>
            </w:r>
          </w:p>
        </w:tc>
      </w:tr>
      <w:tr w:rsidR="005B5EAD" w:rsidRPr="00785C54" w14:paraId="5D839771" w14:textId="77777777" w:rsidTr="00935FAF">
        <w:trPr>
          <w:jc w:val="center"/>
        </w:trPr>
        <w:tc>
          <w:tcPr>
            <w:tcW w:w="4330" w:type="dxa"/>
            <w:tcBorders>
              <w:top w:val="single" w:sz="12" w:space="0" w:color="auto"/>
              <w:bottom w:val="single" w:sz="4" w:space="0" w:color="auto"/>
              <w:right w:val="single" w:sz="4" w:space="0" w:color="auto"/>
            </w:tcBorders>
            <w:tcMar>
              <w:top w:w="100" w:type="dxa"/>
              <w:left w:w="100" w:type="dxa"/>
              <w:bottom w:w="100" w:type="dxa"/>
              <w:right w:w="100" w:type="dxa"/>
            </w:tcMar>
          </w:tcPr>
          <w:p w14:paraId="38B2FF74" w14:textId="33B95AB2"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5422" w:type="dxa"/>
            <w:tcBorders>
              <w:top w:val="single" w:sz="12" w:space="0" w:color="auto"/>
              <w:left w:val="single" w:sz="4" w:space="0" w:color="auto"/>
              <w:bottom w:val="single" w:sz="4" w:space="0" w:color="auto"/>
            </w:tcBorders>
            <w:tcMar>
              <w:top w:w="100" w:type="dxa"/>
              <w:left w:w="100" w:type="dxa"/>
              <w:bottom w:w="100" w:type="dxa"/>
              <w:right w:w="100" w:type="dxa"/>
            </w:tcMar>
          </w:tcPr>
          <w:p w14:paraId="45FEDD7B" w14:textId="4D9030D5"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316E833D" w14:textId="77777777" w:rsidTr="00935FAF">
        <w:trPr>
          <w:jc w:val="center"/>
        </w:trPr>
        <w:tc>
          <w:tcPr>
            <w:tcW w:w="4330" w:type="dxa"/>
            <w:tcBorders>
              <w:top w:val="single" w:sz="4" w:space="0" w:color="auto"/>
              <w:bottom w:val="single" w:sz="4" w:space="0" w:color="auto"/>
              <w:right w:val="single" w:sz="4" w:space="0" w:color="auto"/>
            </w:tcBorders>
            <w:tcMar>
              <w:top w:w="100" w:type="dxa"/>
              <w:left w:w="100" w:type="dxa"/>
              <w:bottom w:w="100" w:type="dxa"/>
              <w:right w:w="100" w:type="dxa"/>
            </w:tcMar>
          </w:tcPr>
          <w:p w14:paraId="1C55A923" w14:textId="1B65A207" w:rsidR="005B5EAD" w:rsidRPr="00785C54" w:rsidRDefault="005B5EAD" w:rsidP="00785C54">
            <w:pPr>
              <w:pStyle w:val="Tablebody"/>
              <w:autoSpaceDE w:val="0"/>
              <w:autoSpaceDN w:val="0"/>
              <w:adjustRightInd w:val="0"/>
              <w:jc w:val="both"/>
              <w:rPr>
                <w:szCs w:val="20"/>
              </w:rPr>
            </w:pPr>
            <w:r w:rsidRPr="00785C54">
              <w:rPr>
                <w:szCs w:val="24"/>
              </w:rPr>
              <w:t>Name</w:t>
            </w:r>
          </w:p>
        </w:tc>
        <w:tc>
          <w:tcPr>
            <w:tcW w:w="5422" w:type="dxa"/>
            <w:tcBorders>
              <w:top w:val="single" w:sz="4" w:space="0" w:color="auto"/>
              <w:left w:val="single" w:sz="4" w:space="0" w:color="auto"/>
              <w:bottom w:val="single" w:sz="4" w:space="0" w:color="auto"/>
            </w:tcBorders>
            <w:tcMar>
              <w:top w:w="100" w:type="dxa"/>
              <w:left w:w="100" w:type="dxa"/>
              <w:bottom w:w="100" w:type="dxa"/>
              <w:right w:w="100" w:type="dxa"/>
            </w:tcMar>
          </w:tcPr>
          <w:p w14:paraId="1D466A73" w14:textId="2763448C"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8620B7">
              <w:rPr>
                <w:szCs w:val="24"/>
              </w:rPr>
              <w:t>–</w:t>
            </w:r>
            <w:r w:rsidRPr="00785C54">
              <w:rPr>
                <w:szCs w:val="24"/>
              </w:rPr>
              <w:t xml:space="preserve"> Deployment</w:t>
            </w:r>
          </w:p>
        </w:tc>
      </w:tr>
      <w:tr w:rsidR="005B5EAD" w:rsidRPr="00785C54" w14:paraId="11EE6A9D" w14:textId="77777777" w:rsidTr="00935FAF">
        <w:trPr>
          <w:jc w:val="center"/>
        </w:trPr>
        <w:tc>
          <w:tcPr>
            <w:tcW w:w="4330" w:type="dxa"/>
            <w:tcBorders>
              <w:top w:val="single" w:sz="4" w:space="0" w:color="auto"/>
              <w:bottom w:val="single" w:sz="4" w:space="0" w:color="auto"/>
              <w:right w:val="single" w:sz="4" w:space="0" w:color="auto"/>
            </w:tcBorders>
            <w:tcMar>
              <w:top w:w="100" w:type="dxa"/>
              <w:left w:w="100" w:type="dxa"/>
              <w:bottom w:w="100" w:type="dxa"/>
              <w:right w:w="100" w:type="dxa"/>
            </w:tcMar>
          </w:tcPr>
          <w:p w14:paraId="77AD7D3E" w14:textId="4DB5192D"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5422" w:type="dxa"/>
            <w:tcBorders>
              <w:top w:val="single" w:sz="4" w:space="0" w:color="auto"/>
              <w:left w:val="single" w:sz="4" w:space="0" w:color="auto"/>
              <w:bottom w:val="single" w:sz="4" w:space="0" w:color="auto"/>
            </w:tcBorders>
            <w:tcMar>
              <w:top w:w="100" w:type="dxa"/>
              <w:left w:w="100" w:type="dxa"/>
              <w:bottom w:w="100" w:type="dxa"/>
              <w:right w:w="100" w:type="dxa"/>
            </w:tcMar>
          </w:tcPr>
          <w:p w14:paraId="55AABBAB" w14:textId="6218861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45265CDE" w14:textId="77777777" w:rsidTr="00935FAF">
        <w:trPr>
          <w:jc w:val="center"/>
        </w:trPr>
        <w:tc>
          <w:tcPr>
            <w:tcW w:w="4330" w:type="dxa"/>
            <w:tcBorders>
              <w:top w:val="single" w:sz="4" w:space="0" w:color="auto"/>
              <w:bottom w:val="single" w:sz="4" w:space="0" w:color="auto"/>
              <w:right w:val="single" w:sz="4" w:space="0" w:color="auto"/>
            </w:tcBorders>
            <w:tcMar>
              <w:top w:w="100" w:type="dxa"/>
              <w:left w:w="100" w:type="dxa"/>
              <w:bottom w:w="100" w:type="dxa"/>
              <w:right w:w="100" w:type="dxa"/>
            </w:tcMar>
          </w:tcPr>
          <w:p w14:paraId="027CB433" w14:textId="1194A7E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5422" w:type="dxa"/>
            <w:tcBorders>
              <w:top w:val="single" w:sz="4" w:space="0" w:color="auto"/>
              <w:left w:val="single" w:sz="4" w:space="0" w:color="auto"/>
              <w:bottom w:val="single" w:sz="4" w:space="0" w:color="auto"/>
            </w:tcBorders>
            <w:tcMar>
              <w:top w:w="100" w:type="dxa"/>
              <w:left w:w="100" w:type="dxa"/>
              <w:bottom w:w="100" w:type="dxa"/>
              <w:right w:w="100" w:type="dxa"/>
            </w:tcMar>
          </w:tcPr>
          <w:p w14:paraId="0519AD9F" w14:textId="07001B03"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/Deployment/Deployment-</w:t>
            </w:r>
            <w:proofErr w:type="spellStart"/>
            <w:r w:rsidRPr="00785C54">
              <w:rPr>
                <w:szCs w:val="24"/>
              </w:rPr>
              <w:t>sem</w:t>
            </w:r>
            <w:proofErr w:type="spellEnd"/>
          </w:p>
        </w:tc>
      </w:tr>
      <w:tr w:rsidR="005B5EAD" w:rsidRPr="00785C54" w14:paraId="75A0C6FC" w14:textId="77777777" w:rsidTr="00935FAF">
        <w:trPr>
          <w:jc w:val="center"/>
        </w:trPr>
        <w:tc>
          <w:tcPr>
            <w:tcW w:w="4330" w:type="dxa"/>
            <w:tcBorders>
              <w:top w:val="single" w:sz="4" w:space="0" w:color="auto"/>
              <w:bottom w:val="single" w:sz="4" w:space="0" w:color="auto"/>
              <w:right w:val="single" w:sz="4" w:space="0" w:color="auto"/>
            </w:tcBorders>
            <w:tcMar>
              <w:top w:w="100" w:type="dxa"/>
              <w:left w:w="100" w:type="dxa"/>
              <w:bottom w:w="100" w:type="dxa"/>
              <w:right w:w="100" w:type="dxa"/>
            </w:tcMar>
          </w:tcPr>
          <w:p w14:paraId="6BC592A5" w14:textId="0E5FAA3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5422" w:type="dxa"/>
            <w:tcBorders>
              <w:top w:val="single" w:sz="4" w:space="0" w:color="auto"/>
              <w:left w:val="single" w:sz="4" w:space="0" w:color="auto"/>
              <w:bottom w:val="single" w:sz="4" w:space="0" w:color="auto"/>
            </w:tcBorders>
            <w:tcMar>
              <w:top w:w="100" w:type="dxa"/>
              <w:left w:w="100" w:type="dxa"/>
              <w:bottom w:w="100" w:type="dxa"/>
              <w:right w:w="100" w:type="dxa"/>
            </w:tcMar>
          </w:tcPr>
          <w:p w14:paraId="1597A4FA" w14:textId="37593B2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/Deployment/observer-</w:t>
            </w:r>
            <w:proofErr w:type="spellStart"/>
            <w:r w:rsidRPr="00785C54">
              <w:rPr>
                <w:szCs w:val="24"/>
              </w:rPr>
              <w:t>sem</w:t>
            </w:r>
            <w:proofErr w:type="spellEnd"/>
          </w:p>
        </w:tc>
      </w:tr>
      <w:tr w:rsidR="005B5EAD" w:rsidRPr="00785C54" w14:paraId="1E3A6A59" w14:textId="77777777" w:rsidTr="00935FAF">
        <w:trPr>
          <w:jc w:val="center"/>
        </w:trPr>
        <w:tc>
          <w:tcPr>
            <w:tcW w:w="4330" w:type="dxa"/>
            <w:tcBorders>
              <w:top w:val="single" w:sz="4" w:space="0" w:color="auto"/>
              <w:bottom w:val="single" w:sz="12" w:space="0" w:color="auto"/>
              <w:right w:val="single" w:sz="4" w:space="0" w:color="auto"/>
            </w:tcBorders>
            <w:tcMar>
              <w:top w:w="100" w:type="dxa"/>
              <w:left w:w="100" w:type="dxa"/>
              <w:bottom w:w="100" w:type="dxa"/>
              <w:right w:w="100" w:type="dxa"/>
            </w:tcMar>
          </w:tcPr>
          <w:p w14:paraId="33FEAC48" w14:textId="470DB1E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5422" w:type="dxa"/>
            <w:tcBorders>
              <w:top w:val="single" w:sz="4" w:space="0" w:color="auto"/>
              <w:left w:val="single" w:sz="4" w:space="0" w:color="auto"/>
              <w:bottom w:val="single" w:sz="12" w:space="0" w:color="auto"/>
            </w:tcBorders>
            <w:tcMar>
              <w:top w:w="100" w:type="dxa"/>
              <w:left w:w="100" w:type="dxa"/>
              <w:bottom w:w="100" w:type="dxa"/>
              <w:right w:w="100" w:type="dxa"/>
            </w:tcMar>
          </w:tcPr>
          <w:p w14:paraId="4C240E03" w14:textId="0EDC5A38"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/Deployment/host-</w:t>
            </w:r>
            <w:proofErr w:type="spellStart"/>
            <w:r w:rsidRPr="00785C54">
              <w:rPr>
                <w:szCs w:val="24"/>
              </w:rPr>
              <w:t>sem</w:t>
            </w:r>
            <w:proofErr w:type="spellEnd"/>
          </w:p>
        </w:tc>
      </w:tr>
    </w:tbl>
    <w:p w14:paraId="0E8473E0" w14:textId="417BB1D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07" w:name="_Toc117602407"/>
      <w:r w:rsidRPr="00785C54">
        <w:rPr>
          <w:rFonts w:eastAsia="Times New Roman"/>
          <w:szCs w:val="24"/>
        </w:rPr>
        <w:t>Interface Deployment</w:t>
      </w:r>
      <w:bookmarkEnd w:id="207"/>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466"/>
        <w:gridCol w:w="5286"/>
      </w:tblGrid>
      <w:tr w:rsidR="005B5EAD" w:rsidRPr="00785C54" w14:paraId="7C073EBE" w14:textId="77777777" w:rsidTr="001B2CF3">
        <w:trPr>
          <w:jc w:val="center"/>
        </w:trPr>
        <w:tc>
          <w:tcPr>
            <w:tcW w:w="4466" w:type="dxa"/>
            <w:tcMar>
              <w:top w:w="100" w:type="dxa"/>
              <w:left w:w="100" w:type="dxa"/>
              <w:bottom w:w="100" w:type="dxa"/>
              <w:right w:w="100" w:type="dxa"/>
            </w:tcMar>
          </w:tcPr>
          <w:p w14:paraId="5486810A" w14:textId="290AE1F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/Deployment/Deployment-</w:t>
            </w:r>
            <w:proofErr w:type="spellStart"/>
            <w:r w:rsidRPr="00785C54">
              <w:rPr>
                <w:szCs w:val="24"/>
              </w:rPr>
              <w:t>sem</w:t>
            </w:r>
            <w:proofErr w:type="spellEnd"/>
          </w:p>
        </w:tc>
        <w:tc>
          <w:tcPr>
            <w:tcW w:w="5286" w:type="dxa"/>
            <w:tcMar>
              <w:top w:w="100" w:type="dxa"/>
              <w:left w:w="100" w:type="dxa"/>
              <w:bottom w:w="100" w:type="dxa"/>
              <w:right w:w="100" w:type="dxa"/>
            </w:tcMar>
          </w:tcPr>
          <w:p w14:paraId="47114169" w14:textId="43FD88F7" w:rsidR="005B5EAD" w:rsidRPr="00785C54" w:rsidRDefault="004C36B0" w:rsidP="00785C54">
            <w:pPr>
              <w:pStyle w:val="Tablebody"/>
              <w:autoSpaceDE w:val="0"/>
              <w:autoSpaceDN w:val="0"/>
              <w:adjustRightInd w:val="0"/>
              <w:jc w:val="both"/>
              <w:rPr>
                <w:b/>
                <w:szCs w:val="20"/>
              </w:rPr>
            </w:pPr>
            <w:r w:rsidRPr="004C36B0">
              <w:rPr>
                <w:szCs w:val="24"/>
              </w:rPr>
              <w:t xml:space="preserve">A </w:t>
            </w:r>
            <w:r w:rsidRPr="00083060">
              <w:rPr>
                <w:b/>
                <w:bCs/>
                <w:szCs w:val="24"/>
              </w:rPr>
              <w:t>Deployment</w:t>
            </w:r>
            <w:r w:rsidRPr="004C36B0">
              <w:rPr>
                <w:szCs w:val="24"/>
              </w:rPr>
              <w:t xml:space="preserve"> shall be defined as </w:t>
            </w:r>
            <w:r>
              <w:rPr>
                <w:szCs w:val="24"/>
              </w:rPr>
              <w:t>i</w:t>
            </w:r>
            <w:r w:rsidR="005B5EAD" w:rsidRPr="00785C54">
              <w:rPr>
                <w:szCs w:val="24"/>
              </w:rPr>
              <w:t xml:space="preserve">nformation on the assignment of an </w:t>
            </w:r>
            <w:r w:rsidR="005B5EAD" w:rsidRPr="00785C54">
              <w:rPr>
                <w:b/>
                <w:szCs w:val="24"/>
              </w:rPr>
              <w:t>Observer</w:t>
            </w:r>
            <w:r w:rsidR="005B5EAD" w:rsidRPr="00785C54">
              <w:rPr>
                <w:szCs w:val="24"/>
              </w:rPr>
              <w:t xml:space="preserve"> to a </w:t>
            </w:r>
            <w:r w:rsidR="005B5EAD" w:rsidRPr="00785C54">
              <w:rPr>
                <w:b/>
                <w:szCs w:val="24"/>
              </w:rPr>
              <w:t>Host.</w:t>
            </w:r>
          </w:p>
        </w:tc>
      </w:tr>
    </w:tbl>
    <w:p w14:paraId="06C290D2" w14:textId="3E1A37CA" w:rsidR="005B5EAD" w:rsidRPr="00785C54" w:rsidRDefault="00411947"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2E12FD">
        <w:rPr>
          <w:szCs w:val="24"/>
        </w:rPr>
        <w:t xml:space="preserve"> 1</w:t>
      </w:r>
      <w:r w:rsidR="005B5EAD" w:rsidRPr="00785C54">
        <w:rPr>
          <w:szCs w:val="24"/>
        </w:rPr>
        <w:tab/>
        <w:t>Information regarding a sensor being attached to a pole.</w:t>
      </w:r>
    </w:p>
    <w:p w14:paraId="713A7279" w14:textId="0EDB02D9" w:rsidR="005B5EAD" w:rsidRPr="00785C54" w:rsidRDefault="00411947"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EXAMPLE </w:t>
      </w:r>
      <w:r w:rsidR="002E12FD">
        <w:rPr>
          <w:szCs w:val="24"/>
        </w:rPr>
        <w:t>2</w:t>
      </w:r>
      <w:r w:rsidR="005B5EAD" w:rsidRPr="00785C54">
        <w:rPr>
          <w:szCs w:val="24"/>
        </w:rPr>
        <w:tab/>
        <w:t>The monitoring facilities pertaining to an environmental monitoring network.</w:t>
      </w:r>
    </w:p>
    <w:p w14:paraId="6A466FE9" w14:textId="0308F6BC" w:rsidR="005B5EAD" w:rsidRPr="00785C54" w:rsidRDefault="00411947"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EXAMPLE </w:t>
      </w:r>
      <w:r w:rsidR="002E12FD">
        <w:rPr>
          <w:szCs w:val="24"/>
        </w:rPr>
        <w:t>3</w:t>
      </w:r>
      <w:r w:rsidR="005B5EAD" w:rsidRPr="00785C54">
        <w:rPr>
          <w:szCs w:val="24"/>
        </w:rPr>
        <w:tab/>
        <w:t>The description of a ship cruise linking a research vessel with a marine network.</w:t>
      </w:r>
    </w:p>
    <w:p w14:paraId="2B402379" w14:textId="09EE2ABF" w:rsidR="005B5EAD" w:rsidRPr="00785C54" w:rsidRDefault="00411947"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EXAMPLE </w:t>
      </w:r>
      <w:r w:rsidR="002E12FD">
        <w:rPr>
          <w:szCs w:val="24"/>
        </w:rPr>
        <w:t>4</w:t>
      </w:r>
      <w:r w:rsidR="005B5EAD" w:rsidRPr="00785C54">
        <w:rPr>
          <w:szCs w:val="24"/>
        </w:rPr>
        <w:tab/>
        <w:t>The participation of a citizen in a citizen-science project involving crowd sensing.</w:t>
      </w:r>
    </w:p>
    <w:p w14:paraId="569DAD0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08" w:name="_Toc117602408"/>
      <w:r w:rsidRPr="00785C54">
        <w:rPr>
          <w:rFonts w:eastAsia="Times New Roman"/>
          <w:szCs w:val="24"/>
        </w:rPr>
        <w:lastRenderedPageBreak/>
        <w:t>Association observer</w:t>
      </w:r>
      <w:bookmarkEnd w:id="20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1F83DC2B" w14:textId="77777777" w:rsidTr="001B2CF3">
        <w:trPr>
          <w:jc w:val="center"/>
        </w:trPr>
        <w:tc>
          <w:tcPr>
            <w:tcW w:w="4668" w:type="dxa"/>
            <w:tcMar>
              <w:top w:w="100" w:type="dxa"/>
              <w:left w:w="100" w:type="dxa"/>
              <w:bottom w:w="100" w:type="dxa"/>
              <w:right w:w="100" w:type="dxa"/>
            </w:tcMar>
          </w:tcPr>
          <w:p w14:paraId="7BACB176" w14:textId="6511F0B6"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/Deployment/observer-</w:t>
            </w:r>
            <w:proofErr w:type="spellStart"/>
            <w:r w:rsidRPr="00785C54">
              <w:rPr>
                <w:szCs w:val="24"/>
              </w:rPr>
              <w:t>sem</w:t>
            </w:r>
            <w:proofErr w:type="spellEnd"/>
          </w:p>
        </w:tc>
        <w:tc>
          <w:tcPr>
            <w:tcW w:w="5103" w:type="dxa"/>
            <w:tcMar>
              <w:top w:w="100" w:type="dxa"/>
              <w:left w:w="100" w:type="dxa"/>
              <w:bottom w:w="100" w:type="dxa"/>
              <w:right w:w="100" w:type="dxa"/>
            </w:tcMar>
          </w:tcPr>
          <w:p w14:paraId="4D6BB87C"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Observer</w:t>
            </w:r>
            <w:r w:rsidRPr="00785C54">
              <w:rPr>
                <w:szCs w:val="24"/>
              </w:rPr>
              <w:t xml:space="preserve"> associated with this </w:t>
            </w:r>
            <w:r w:rsidRPr="00785C54">
              <w:rPr>
                <w:b/>
                <w:szCs w:val="24"/>
              </w:rPr>
              <w:t>Deployment</w:t>
            </w:r>
            <w:r w:rsidRPr="00785C54">
              <w:rPr>
                <w:szCs w:val="24"/>
              </w:rPr>
              <w:t>.</w:t>
            </w:r>
          </w:p>
          <w:p w14:paraId="68910BF0" w14:textId="10EA8775" w:rsidR="005B5EAD" w:rsidRPr="00785C54" w:rsidRDefault="005B5EAD" w:rsidP="00785C54">
            <w:pPr>
              <w:pStyle w:val="Tablebody"/>
              <w:autoSpaceDE w:val="0"/>
              <w:autoSpaceDN w:val="0"/>
              <w:adjustRightInd w:val="0"/>
              <w:jc w:val="both"/>
              <w:rPr>
                <w:b/>
                <w:color w:val="24292E"/>
                <w:sz w:val="21"/>
                <w:szCs w:val="21"/>
              </w:rPr>
            </w:pPr>
            <w:r w:rsidRPr="00785C54">
              <w:rPr>
                <w:szCs w:val="24"/>
              </w:rPr>
              <w:t xml:space="preserve">If a reference to an </w:t>
            </w:r>
            <w:r w:rsidRPr="00785C54">
              <w:rPr>
                <w:b/>
                <w:szCs w:val="24"/>
              </w:rPr>
              <w:t>Observer</w:t>
            </w:r>
            <w:r w:rsidRPr="00785C54">
              <w:rPr>
                <w:szCs w:val="24"/>
              </w:rPr>
              <w:t xml:space="preserve"> is provided, the association with the role </w:t>
            </w:r>
            <w:r w:rsidRPr="00785C54">
              <w:rPr>
                <w:b/>
                <w:szCs w:val="24"/>
              </w:rPr>
              <w:t>observer</w:t>
            </w:r>
            <w:r w:rsidRPr="00785C54">
              <w:rPr>
                <w:szCs w:val="24"/>
              </w:rPr>
              <w:t xml:space="preserve"> </w:t>
            </w:r>
            <w:r w:rsidR="002F2035">
              <w:rPr>
                <w:szCs w:val="24"/>
              </w:rPr>
              <w:t>shall</w:t>
            </w:r>
            <w:r w:rsidRPr="00785C54">
              <w:rPr>
                <w:szCs w:val="24"/>
              </w:rPr>
              <w:t xml:space="preserve"> be used.</w:t>
            </w:r>
          </w:p>
        </w:tc>
      </w:tr>
    </w:tbl>
    <w:p w14:paraId="637CA1F3" w14:textId="0C32B67C"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09" w:name="_Toc117602409"/>
      <w:r w:rsidRPr="00785C54">
        <w:rPr>
          <w:rFonts w:eastAsia="Times New Roman"/>
          <w:szCs w:val="24"/>
        </w:rPr>
        <w:t>Association host</w:t>
      </w:r>
      <w:bookmarkEnd w:id="20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00D3768D" w14:textId="77777777" w:rsidTr="001B2CF3">
        <w:trPr>
          <w:jc w:val="center"/>
        </w:trPr>
        <w:tc>
          <w:tcPr>
            <w:tcW w:w="4668" w:type="dxa"/>
            <w:tcMar>
              <w:top w:w="100" w:type="dxa"/>
              <w:left w:w="100" w:type="dxa"/>
              <w:bottom w:w="100" w:type="dxa"/>
              <w:right w:w="100" w:type="dxa"/>
            </w:tcMar>
          </w:tcPr>
          <w:p w14:paraId="0DAEEC14" w14:textId="131A7E8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/Deployment/host-</w:t>
            </w:r>
            <w:proofErr w:type="spellStart"/>
            <w:r w:rsidRPr="00785C54">
              <w:rPr>
                <w:szCs w:val="24"/>
              </w:rPr>
              <w:t>sem</w:t>
            </w:r>
            <w:proofErr w:type="spellEnd"/>
          </w:p>
        </w:tc>
        <w:tc>
          <w:tcPr>
            <w:tcW w:w="5103" w:type="dxa"/>
            <w:tcMar>
              <w:top w:w="100" w:type="dxa"/>
              <w:left w:w="100" w:type="dxa"/>
              <w:bottom w:w="100" w:type="dxa"/>
              <w:right w:w="100" w:type="dxa"/>
            </w:tcMar>
          </w:tcPr>
          <w:p w14:paraId="2FD42D6F"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Host</w:t>
            </w:r>
            <w:r w:rsidRPr="00785C54">
              <w:rPr>
                <w:szCs w:val="24"/>
              </w:rPr>
              <w:t xml:space="preserve"> to which this </w:t>
            </w:r>
            <w:r w:rsidRPr="00785C54">
              <w:rPr>
                <w:b/>
                <w:szCs w:val="24"/>
              </w:rPr>
              <w:t>Deployment</w:t>
            </w:r>
            <w:r w:rsidRPr="00785C54">
              <w:rPr>
                <w:szCs w:val="24"/>
              </w:rPr>
              <w:t xml:space="preserve"> pertains.</w:t>
            </w:r>
          </w:p>
          <w:p w14:paraId="4C0BEEC2" w14:textId="105B421A" w:rsidR="005B5EAD" w:rsidRPr="00785C54" w:rsidRDefault="005B5EAD" w:rsidP="00785C54">
            <w:pPr>
              <w:pStyle w:val="Tablebody"/>
              <w:autoSpaceDE w:val="0"/>
              <w:autoSpaceDN w:val="0"/>
              <w:adjustRightInd w:val="0"/>
              <w:jc w:val="both"/>
              <w:rPr>
                <w:color w:val="24292E"/>
                <w:sz w:val="21"/>
                <w:szCs w:val="21"/>
              </w:rPr>
            </w:pPr>
            <w:r w:rsidRPr="00785C54">
              <w:rPr>
                <w:szCs w:val="24"/>
              </w:rPr>
              <w:t xml:space="preserve">If a reference to a </w:t>
            </w:r>
            <w:r w:rsidRPr="00785C54">
              <w:rPr>
                <w:b/>
                <w:szCs w:val="24"/>
              </w:rPr>
              <w:t>Host</w:t>
            </w:r>
            <w:r w:rsidRPr="00785C54">
              <w:rPr>
                <w:szCs w:val="24"/>
              </w:rPr>
              <w:t xml:space="preserve"> is provided, the association with the role </w:t>
            </w:r>
            <w:r w:rsidRPr="00785C54">
              <w:rPr>
                <w:b/>
                <w:szCs w:val="24"/>
              </w:rPr>
              <w:t>host</w:t>
            </w:r>
            <w:r w:rsidRPr="00785C54">
              <w:rPr>
                <w:szCs w:val="24"/>
              </w:rPr>
              <w:t xml:space="preserve"> </w:t>
            </w:r>
            <w:r w:rsidR="002F2035">
              <w:rPr>
                <w:szCs w:val="24"/>
              </w:rPr>
              <w:t>shall</w:t>
            </w:r>
            <w:r w:rsidRPr="00785C54">
              <w:rPr>
                <w:szCs w:val="24"/>
              </w:rPr>
              <w:t xml:space="preserve"> be used</w:t>
            </w:r>
          </w:p>
        </w:tc>
      </w:tr>
    </w:tbl>
    <w:p w14:paraId="68ED0AE1" w14:textId="6C80A935" w:rsidR="005B5EAD" w:rsidRPr="00785C54" w:rsidRDefault="005B5EAD" w:rsidP="00785C54">
      <w:pPr>
        <w:pStyle w:val="Heading1"/>
        <w:autoSpaceDE w:val="0"/>
        <w:autoSpaceDN w:val="0"/>
        <w:adjustRightInd w:val="0"/>
        <w:rPr>
          <w:rFonts w:eastAsia="Times New Roman"/>
          <w:szCs w:val="24"/>
        </w:rPr>
      </w:pPr>
      <w:bookmarkStart w:id="210" w:name="_Toc117602410"/>
      <w:r w:rsidRPr="00785C54">
        <w:rPr>
          <w:rFonts w:eastAsia="Times New Roman"/>
          <w:szCs w:val="24"/>
        </w:rPr>
        <w:t>Abstract Observation Core</w:t>
      </w:r>
      <w:bookmarkEnd w:id="210"/>
    </w:p>
    <w:p w14:paraId="68C755BE"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11" w:name="_Toc117602411"/>
      <w:r w:rsidRPr="00785C54">
        <w:rPr>
          <w:rFonts w:eastAsia="Times New Roman"/>
          <w:szCs w:val="24"/>
        </w:rPr>
        <w:t>General</w:t>
      </w:r>
      <w:bookmarkEnd w:id="211"/>
    </w:p>
    <w:p w14:paraId="42314B7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12" w:name="_Toc117602412"/>
      <w:r w:rsidRPr="00785C54">
        <w:rPr>
          <w:rFonts w:eastAsia="Times New Roman"/>
          <w:szCs w:val="24"/>
        </w:rPr>
        <w:t>Abstract Observation Core Package Requirements Class</w:t>
      </w:r>
      <w:bookmarkEnd w:id="212"/>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31"/>
        <w:gridCol w:w="7321"/>
      </w:tblGrid>
      <w:tr w:rsidR="005B5EAD" w:rsidRPr="00785C54" w14:paraId="4066925C" w14:textId="77777777" w:rsidTr="00935FAF">
        <w:trPr>
          <w:jc w:val="center"/>
        </w:trPr>
        <w:tc>
          <w:tcPr>
            <w:tcW w:w="2431" w:type="dxa"/>
            <w:tcBorders>
              <w:top w:val="single" w:sz="12" w:space="0" w:color="auto"/>
              <w:bottom w:val="single" w:sz="12" w:space="0" w:color="auto"/>
              <w:right w:val="single" w:sz="4" w:space="0" w:color="auto"/>
            </w:tcBorders>
            <w:tcMar>
              <w:top w:w="100" w:type="dxa"/>
              <w:left w:w="100" w:type="dxa"/>
              <w:bottom w:w="100" w:type="dxa"/>
              <w:right w:w="100" w:type="dxa"/>
            </w:tcMar>
          </w:tcPr>
          <w:p w14:paraId="5547B9F4" w14:textId="028763C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21" w:type="dxa"/>
            <w:tcBorders>
              <w:top w:val="single" w:sz="12" w:space="0" w:color="auto"/>
              <w:left w:val="single" w:sz="4" w:space="0" w:color="auto"/>
              <w:bottom w:val="single" w:sz="12" w:space="0" w:color="auto"/>
            </w:tcBorders>
            <w:tcMar>
              <w:top w:w="100" w:type="dxa"/>
              <w:left w:w="100" w:type="dxa"/>
              <w:bottom w:w="100" w:type="dxa"/>
              <w:right w:w="100" w:type="dxa"/>
            </w:tcMar>
          </w:tcPr>
          <w:p w14:paraId="3BB596CA" w14:textId="243FF094"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
        </w:tc>
      </w:tr>
      <w:tr w:rsidR="005B5EAD" w:rsidRPr="00785C54" w14:paraId="26C46850" w14:textId="77777777" w:rsidTr="00935FAF">
        <w:trPr>
          <w:jc w:val="center"/>
        </w:trPr>
        <w:tc>
          <w:tcPr>
            <w:tcW w:w="2431" w:type="dxa"/>
            <w:tcBorders>
              <w:top w:val="single" w:sz="12" w:space="0" w:color="auto"/>
              <w:bottom w:val="single" w:sz="4" w:space="0" w:color="auto"/>
              <w:right w:val="single" w:sz="4" w:space="0" w:color="auto"/>
            </w:tcBorders>
            <w:tcMar>
              <w:top w:w="100" w:type="dxa"/>
              <w:left w:w="100" w:type="dxa"/>
              <w:bottom w:w="100" w:type="dxa"/>
              <w:right w:w="100" w:type="dxa"/>
            </w:tcMar>
          </w:tcPr>
          <w:p w14:paraId="3A099822" w14:textId="6B9C8FA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21" w:type="dxa"/>
            <w:tcBorders>
              <w:top w:val="single" w:sz="12" w:space="0" w:color="auto"/>
              <w:left w:val="single" w:sz="4" w:space="0" w:color="auto"/>
              <w:bottom w:val="single" w:sz="4" w:space="0" w:color="auto"/>
            </w:tcBorders>
            <w:tcMar>
              <w:top w:w="100" w:type="dxa"/>
              <w:left w:w="100" w:type="dxa"/>
              <w:bottom w:w="100" w:type="dxa"/>
              <w:right w:w="100" w:type="dxa"/>
            </w:tcMar>
          </w:tcPr>
          <w:p w14:paraId="1D1E197C" w14:textId="2D6C053C"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3972DC6B"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57E29CBA" w14:textId="034E3FF8" w:rsidR="005B5EAD" w:rsidRPr="00785C54" w:rsidRDefault="005B5EAD" w:rsidP="00785C54">
            <w:pPr>
              <w:pStyle w:val="Tablebody"/>
              <w:autoSpaceDE w:val="0"/>
              <w:autoSpaceDN w:val="0"/>
              <w:adjustRightInd w:val="0"/>
              <w:jc w:val="both"/>
              <w:rPr>
                <w:szCs w:val="20"/>
              </w:rPr>
            </w:pPr>
            <w:r w:rsidRPr="00785C54">
              <w:rPr>
                <w:szCs w:val="24"/>
              </w:rPr>
              <w:t>Name</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2BA37958" w14:textId="1803A94A"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Pr="00785C54">
              <w:rPr>
                <w:szCs w:val="24"/>
              </w:rPr>
              <w:t>package</w:t>
            </w:r>
          </w:p>
        </w:tc>
      </w:tr>
      <w:tr w:rsidR="005B5EAD" w:rsidRPr="00785C54" w14:paraId="1B472093"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067EB83C" w14:textId="15D252F2"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466E9496" w14:textId="59CAE0F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E6C9390"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12B97854" w14:textId="3CC79626"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7049E895" w14:textId="192B9F33"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AbstractObservationCharacteristics</w:t>
            </w:r>
            <w:proofErr w:type="spellEnd"/>
          </w:p>
        </w:tc>
      </w:tr>
      <w:tr w:rsidR="005B5EAD" w:rsidRPr="00785C54" w14:paraId="3929DD52"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0665E9D6" w14:textId="6667138F"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0EC86726" w14:textId="7D62C90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w:t>
            </w:r>
            <w:proofErr w:type="spellEnd"/>
          </w:p>
        </w:tc>
      </w:tr>
      <w:tr w:rsidR="005B5EAD" w:rsidRPr="00785C54" w14:paraId="67ED1049"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161C5554" w14:textId="0D06634E"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58023661" w14:textId="1DDFCB61"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AbstractObservableProperty</w:t>
            </w:r>
            <w:proofErr w:type="spellEnd"/>
          </w:p>
        </w:tc>
      </w:tr>
      <w:tr w:rsidR="005B5EAD" w:rsidRPr="00785C54" w14:paraId="77A57A26"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0C96B3B0" w14:textId="3A63DFDA"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0C782163" w14:textId="2B6FCA94"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AbstractObservingProcedure</w:t>
            </w:r>
            <w:proofErr w:type="spellEnd"/>
          </w:p>
        </w:tc>
      </w:tr>
      <w:tr w:rsidR="005B5EAD" w:rsidRPr="00785C54" w14:paraId="7BB6824B"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224C03EF" w14:textId="01AC4C6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593FB2AD" w14:textId="5E9EF143"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AbstractObserver</w:t>
            </w:r>
            <w:proofErr w:type="spellEnd"/>
          </w:p>
        </w:tc>
      </w:tr>
      <w:tr w:rsidR="005B5EAD" w:rsidRPr="00785C54" w14:paraId="70E76E8E"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23B16338" w14:textId="669371CB"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67382B71" w14:textId="1AC825BB"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AbstractHost</w:t>
            </w:r>
            <w:proofErr w:type="spellEnd"/>
          </w:p>
        </w:tc>
      </w:tr>
      <w:tr w:rsidR="005B5EAD" w:rsidRPr="00785C54" w14:paraId="4A53250B" w14:textId="77777777" w:rsidTr="00083060">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79893BFD" w14:textId="2BD982B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20CF433C" w14:textId="6EB21A3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AbstractDeployment</w:t>
            </w:r>
            <w:proofErr w:type="spellEnd"/>
          </w:p>
        </w:tc>
      </w:tr>
      <w:tr w:rsidR="00A46EB6" w:rsidRPr="00785C54" w14:paraId="2AD06957" w14:textId="77777777" w:rsidTr="00935FAF">
        <w:trPr>
          <w:jc w:val="center"/>
        </w:trPr>
        <w:tc>
          <w:tcPr>
            <w:tcW w:w="2431" w:type="dxa"/>
            <w:tcBorders>
              <w:top w:val="single" w:sz="4" w:space="0" w:color="auto"/>
              <w:bottom w:val="single" w:sz="12" w:space="0" w:color="auto"/>
              <w:right w:val="single" w:sz="4" w:space="0" w:color="auto"/>
            </w:tcBorders>
            <w:tcMar>
              <w:top w:w="100" w:type="dxa"/>
              <w:left w:w="100" w:type="dxa"/>
              <w:bottom w:w="100" w:type="dxa"/>
              <w:right w:w="100" w:type="dxa"/>
            </w:tcMar>
          </w:tcPr>
          <w:p w14:paraId="44184F58" w14:textId="64D66A2F" w:rsidR="00A46EB6" w:rsidRPr="00785C54" w:rsidRDefault="00A46EB6" w:rsidP="00A46EB6">
            <w:pPr>
              <w:pStyle w:val="Tablebody"/>
              <w:autoSpaceDE w:val="0"/>
              <w:autoSpaceDN w:val="0"/>
              <w:adjustRightInd w:val="0"/>
              <w:jc w:val="both"/>
              <w:rPr>
                <w:szCs w:val="24"/>
              </w:rPr>
            </w:pPr>
            <w:r w:rsidRPr="00785C54">
              <w:rPr>
                <w:szCs w:val="24"/>
              </w:rPr>
              <w:t>Imports</w:t>
            </w:r>
          </w:p>
        </w:tc>
        <w:tc>
          <w:tcPr>
            <w:tcW w:w="7321" w:type="dxa"/>
            <w:tcBorders>
              <w:top w:val="single" w:sz="4" w:space="0" w:color="auto"/>
              <w:left w:val="single" w:sz="4" w:space="0" w:color="auto"/>
              <w:bottom w:val="single" w:sz="12" w:space="0" w:color="auto"/>
            </w:tcBorders>
            <w:tcMar>
              <w:top w:w="100" w:type="dxa"/>
              <w:left w:w="100" w:type="dxa"/>
              <w:bottom w:w="100" w:type="dxa"/>
              <w:right w:w="100" w:type="dxa"/>
            </w:tcMar>
          </w:tcPr>
          <w:p w14:paraId="73A8B90F" w14:textId="53F1F6DB" w:rsidR="00A46EB6" w:rsidRPr="00785C54" w:rsidRDefault="00A46EB6" w:rsidP="00A46EB6">
            <w:pPr>
              <w:pStyle w:val="Tablebody"/>
              <w:autoSpaceDE w:val="0"/>
              <w:autoSpaceDN w:val="0"/>
              <w:adjustRightInd w:val="0"/>
              <w:jc w:val="both"/>
              <w:rPr>
                <w:szCs w:val="24"/>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w:t>
            </w:r>
            <w:r>
              <w:rPr>
                <w:szCs w:val="24"/>
              </w:rPr>
              <w:t>core</w:t>
            </w:r>
            <w:r w:rsidRPr="00785C54">
              <w:rPr>
                <w:szCs w:val="24"/>
              </w:rPr>
              <w:t>/</w:t>
            </w:r>
            <w:proofErr w:type="spellStart"/>
            <w:r w:rsidRPr="003F0344">
              <w:rPr>
                <w:szCs w:val="24"/>
              </w:rPr>
              <w:t>Abstract</w:t>
            </w:r>
            <w:r w:rsidRPr="00785C54">
              <w:rPr>
                <w:szCs w:val="24"/>
              </w:rPr>
              <w:t>ObservationCollection</w:t>
            </w:r>
            <w:proofErr w:type="spellEnd"/>
          </w:p>
        </w:tc>
      </w:tr>
    </w:tbl>
    <w:p w14:paraId="3BB2991E" w14:textId="4EF3393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13" w:name="_Toc117602413"/>
      <w:r w:rsidRPr="00785C54">
        <w:rPr>
          <w:rFonts w:eastAsia="Times New Roman"/>
          <w:szCs w:val="24"/>
        </w:rPr>
        <w:t>Association metadata</w:t>
      </w:r>
      <w:bookmarkEnd w:id="21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022C9EEE" w14:textId="77777777" w:rsidTr="00EC5BE0">
        <w:trPr>
          <w:jc w:val="center"/>
        </w:trPr>
        <w:tc>
          <w:tcPr>
            <w:tcW w:w="4668" w:type="dxa"/>
            <w:tcMar>
              <w:top w:w="100" w:type="dxa"/>
              <w:left w:w="100" w:type="dxa"/>
              <w:bottom w:w="100" w:type="dxa"/>
              <w:right w:w="100" w:type="dxa"/>
            </w:tcMar>
          </w:tcPr>
          <w:p w14:paraId="626AD7B6" w14:textId="74F5EF40" w:rsidR="005B5EAD" w:rsidRPr="00083060" w:rsidRDefault="005B5EAD" w:rsidP="00785C54">
            <w:pPr>
              <w:pStyle w:val="Tablebody"/>
              <w:autoSpaceDE w:val="0"/>
              <w:autoSpaceDN w:val="0"/>
              <w:adjustRightInd w:val="0"/>
              <w:rPr>
                <w:szCs w:val="20"/>
                <w:lang w:val="pt-BR"/>
              </w:rPr>
            </w:pPr>
            <w:r w:rsidRPr="00083060">
              <w:rPr>
                <w:b/>
                <w:szCs w:val="24"/>
                <w:lang w:val="pt-BR"/>
              </w:rPr>
              <w:t>Requirement</w:t>
            </w:r>
            <w:r w:rsidRPr="00083060">
              <w:rPr>
                <w:szCs w:val="24"/>
                <w:lang w:val="pt-BR"/>
              </w:rPr>
              <w:br/>
              <w:t>/req/obs-core/gen/metadata-sem</w:t>
            </w:r>
          </w:p>
        </w:tc>
        <w:tc>
          <w:tcPr>
            <w:tcW w:w="5103" w:type="dxa"/>
            <w:tcMar>
              <w:top w:w="100" w:type="dxa"/>
              <w:left w:w="100" w:type="dxa"/>
              <w:bottom w:w="100" w:type="dxa"/>
              <w:right w:w="100" w:type="dxa"/>
            </w:tcMar>
          </w:tcPr>
          <w:p w14:paraId="37E25D93" w14:textId="786C1C0B" w:rsidR="005B5EAD" w:rsidRPr="00785C54" w:rsidRDefault="005B5EAD" w:rsidP="00785C54">
            <w:pPr>
              <w:pStyle w:val="Tablebody"/>
              <w:autoSpaceDE w:val="0"/>
              <w:autoSpaceDN w:val="0"/>
              <w:adjustRightInd w:val="0"/>
              <w:jc w:val="both"/>
              <w:rPr>
                <w:szCs w:val="20"/>
              </w:rPr>
            </w:pPr>
            <w:r w:rsidRPr="00785C54">
              <w:rPr>
                <w:szCs w:val="24"/>
              </w:rPr>
              <w:t xml:space="preserve">If descriptive metadata is provided, the association role </w:t>
            </w:r>
            <w:r w:rsidRPr="00785C54">
              <w:rPr>
                <w:b/>
                <w:szCs w:val="24"/>
              </w:rPr>
              <w:t>metadata</w:t>
            </w:r>
            <w:r w:rsidRPr="00785C54">
              <w:rPr>
                <w:szCs w:val="24"/>
              </w:rPr>
              <w:t xml:space="preserve"> </w:t>
            </w:r>
            <w:r w:rsidR="002F2035">
              <w:rPr>
                <w:szCs w:val="24"/>
              </w:rPr>
              <w:t>shall</w:t>
            </w:r>
            <w:r w:rsidRPr="00785C54">
              <w:rPr>
                <w:szCs w:val="24"/>
              </w:rPr>
              <w:t xml:space="preserve"> link to descriptive metadata as commonly understood by communities.</w:t>
            </w:r>
          </w:p>
        </w:tc>
      </w:tr>
    </w:tbl>
    <w:p w14:paraId="309D50EC" w14:textId="5A8AE373"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NOTE</w:t>
      </w:r>
      <w:r w:rsidRPr="00785C54">
        <w:rPr>
          <w:szCs w:val="24"/>
        </w:rPr>
        <w:tab/>
      </w:r>
      <w:r w:rsidR="00DD1147" w:rsidRPr="00DD1147">
        <w:rPr>
          <w:szCs w:val="24"/>
        </w:rPr>
        <w:t>When providing metadata, using the classes, attributes and associations explicitly modelled in the OMS greatly improves the interoperability compared to using the generic metadata association to include the same information. Please do not reinvent the wheel.</w:t>
      </w:r>
    </w:p>
    <w:p w14:paraId="1E362CB7"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14" w:name="_Toc117602414"/>
      <w:proofErr w:type="spellStart"/>
      <w:r w:rsidRPr="00785C54">
        <w:rPr>
          <w:rFonts w:eastAsia="Times New Roman"/>
          <w:szCs w:val="24"/>
        </w:rPr>
        <w:t>AbstractObservationCharacteristics</w:t>
      </w:r>
      <w:bookmarkEnd w:id="214"/>
      <w:proofErr w:type="spellEnd"/>
    </w:p>
    <w:p w14:paraId="1F5E227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15" w:name="_Toc117602415"/>
      <w:proofErr w:type="spellStart"/>
      <w:r w:rsidRPr="00785C54">
        <w:rPr>
          <w:rFonts w:eastAsia="Times New Roman"/>
          <w:szCs w:val="24"/>
        </w:rPr>
        <w:t>AbstractObservationCharacteristics</w:t>
      </w:r>
      <w:proofErr w:type="spellEnd"/>
      <w:r w:rsidRPr="00785C54">
        <w:rPr>
          <w:rFonts w:eastAsia="Times New Roman"/>
          <w:szCs w:val="24"/>
        </w:rPr>
        <w:t xml:space="preserve"> Requirements Class</w:t>
      </w:r>
      <w:bookmarkEnd w:id="21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47E2EA12" w14:textId="77777777" w:rsidTr="00935FAF">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58F228C7" w14:textId="43A10FB2"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5D1348F6" w14:textId="6970C1D8"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AbstractObservationCharacteristics</w:t>
            </w:r>
            <w:proofErr w:type="spellEnd"/>
          </w:p>
        </w:tc>
      </w:tr>
      <w:tr w:rsidR="005B5EAD" w:rsidRPr="00785C54" w14:paraId="4EE56D09" w14:textId="77777777" w:rsidTr="00935FAF">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673A932C" w14:textId="14414FAD"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4D2CE8A2" w14:textId="6BBB75E6"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F9FBAD1"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294D879" w14:textId="0A62D879"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3416A82" w14:textId="0EBEFF6F"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w:t>
            </w:r>
            <w:proofErr w:type="spellStart"/>
            <w:r w:rsidRPr="00785C54">
              <w:rPr>
                <w:szCs w:val="24"/>
              </w:rPr>
              <w:t>AbstractObservationCharacteristics</w:t>
            </w:r>
            <w:proofErr w:type="spellEnd"/>
          </w:p>
        </w:tc>
      </w:tr>
      <w:tr w:rsidR="005B5EAD" w:rsidRPr="00785C54" w14:paraId="17F57A5D"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DCEC99A" w14:textId="088AA54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1190584" w14:textId="14B0DEE0"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E13B60A"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F63FA5B" w14:textId="27089004"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9885437" w14:textId="5223460E"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CoreTypes</w:t>
            </w:r>
            <w:proofErr w:type="spellEnd"/>
            <w:r w:rsidRPr="00785C54">
              <w:rPr>
                <w:szCs w:val="24"/>
              </w:rPr>
              <w:t xml:space="preserve"> conformance class</w:t>
            </w:r>
          </w:p>
        </w:tc>
      </w:tr>
      <w:tr w:rsidR="005B5EAD" w:rsidRPr="00785C54" w14:paraId="5500476E"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53BABC5" w14:textId="51F15F03"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D39946F" w14:textId="395CC29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Geographic information – Temporal schema, Application schemas for data transfer conformance class</w:t>
            </w:r>
          </w:p>
        </w:tc>
      </w:tr>
      <w:tr w:rsidR="005B5EAD" w:rsidRPr="00785C54" w14:paraId="4BD7B017"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6C13064" w14:textId="43E2125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C6A0F3F" w14:textId="0B9D11C9" w:rsidR="005B5EAD" w:rsidRPr="00785C54" w:rsidRDefault="005B5EAD" w:rsidP="00785C54">
            <w:pPr>
              <w:pStyle w:val="Tablebody"/>
              <w:autoSpaceDE w:val="0"/>
              <w:autoSpaceDN w:val="0"/>
              <w:adjustRightInd w:val="0"/>
              <w:jc w:val="both"/>
              <w:rPr>
                <w:szCs w:val="20"/>
              </w:rPr>
            </w:pPr>
            <w:r w:rsidRPr="00785C54">
              <w:rPr>
                <w:szCs w:val="24"/>
              </w:rPr>
              <w:t>/req/obs-core/AbstractObservationCharacteristics/AbstractObservationCharacteristics-sem</w:t>
            </w:r>
          </w:p>
        </w:tc>
      </w:tr>
      <w:tr w:rsidR="005B5EAD" w:rsidRPr="00785C54" w14:paraId="1DAA3B55"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C8B31C8" w14:textId="58183D3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3018DCF" w14:textId="36B4DB36"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AbstractObservationCharacteristics</w:t>
            </w:r>
            <w:proofErr w:type="spellEnd"/>
            <w:r w:rsidRPr="00785C54">
              <w:rPr>
                <w:szCs w:val="24"/>
              </w:rPr>
              <w:t>/type-</w:t>
            </w:r>
            <w:proofErr w:type="spellStart"/>
            <w:r w:rsidRPr="00785C54">
              <w:rPr>
                <w:szCs w:val="24"/>
              </w:rPr>
              <w:t>sem</w:t>
            </w:r>
            <w:proofErr w:type="spellEnd"/>
          </w:p>
        </w:tc>
      </w:tr>
      <w:tr w:rsidR="005B5EAD" w:rsidRPr="00785C54" w14:paraId="0379E715"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6B2EC8B" w14:textId="6E754CD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92960F8" w14:textId="40CCA100"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AbstractObservationCharacteristics</w:t>
            </w:r>
            <w:proofErr w:type="spellEnd"/>
            <w:r w:rsidRPr="00785C54">
              <w:rPr>
                <w:szCs w:val="24"/>
              </w:rPr>
              <w:t>/parameter-</w:t>
            </w:r>
            <w:proofErr w:type="spellStart"/>
            <w:r w:rsidRPr="00785C54">
              <w:rPr>
                <w:szCs w:val="24"/>
              </w:rPr>
              <w:t>sem</w:t>
            </w:r>
            <w:proofErr w:type="spellEnd"/>
          </w:p>
        </w:tc>
      </w:tr>
      <w:tr w:rsidR="005B5EAD" w:rsidRPr="00785C54" w14:paraId="3E238FDC"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6A2D410" w14:textId="3B49B2CC"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FAE55EF" w14:textId="33023E0C" w:rsidR="005B5EAD" w:rsidRPr="00785C54" w:rsidRDefault="005B5EAD" w:rsidP="00785C54">
            <w:pPr>
              <w:pStyle w:val="Tablebody"/>
              <w:autoSpaceDE w:val="0"/>
              <w:autoSpaceDN w:val="0"/>
              <w:adjustRightInd w:val="0"/>
              <w:jc w:val="both"/>
              <w:rPr>
                <w:szCs w:val="20"/>
              </w:rPr>
            </w:pPr>
            <w:r w:rsidRPr="00785C54">
              <w:rPr>
                <w:szCs w:val="24"/>
              </w:rPr>
              <w:t>/rec/obs-core/AbstractObservationCharacteristics/parameter-procedure</w:t>
            </w:r>
          </w:p>
        </w:tc>
      </w:tr>
      <w:tr w:rsidR="005B5EAD" w:rsidRPr="00785C54" w14:paraId="1FCB515A"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552C32F" w14:textId="0DAD21BE"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316E13B" w14:textId="570A6DF0" w:rsidR="005B5EAD" w:rsidRPr="00785C54" w:rsidRDefault="005B5EAD" w:rsidP="00785C54">
            <w:pPr>
              <w:pStyle w:val="Tablebody"/>
              <w:autoSpaceDE w:val="0"/>
              <w:autoSpaceDN w:val="0"/>
              <w:adjustRightInd w:val="0"/>
              <w:jc w:val="both"/>
              <w:rPr>
                <w:szCs w:val="20"/>
              </w:rPr>
            </w:pPr>
            <w:r w:rsidRPr="00785C54">
              <w:rPr>
                <w:szCs w:val="24"/>
              </w:rPr>
              <w:t>/rec/obs-core/AbstractObservationCharacteristics/parameter-redundant</w:t>
            </w:r>
          </w:p>
        </w:tc>
      </w:tr>
      <w:tr w:rsidR="005B5EAD" w:rsidRPr="00785C54" w14:paraId="19609D00"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5FCB706" w14:textId="4AA189D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B063D0A" w14:textId="675F454A" w:rsidR="005B5EAD" w:rsidRPr="00785C54" w:rsidRDefault="005B5EAD" w:rsidP="00785C54">
            <w:pPr>
              <w:pStyle w:val="Tablebody"/>
              <w:autoSpaceDE w:val="0"/>
              <w:autoSpaceDN w:val="0"/>
              <w:adjustRightInd w:val="0"/>
              <w:jc w:val="both"/>
              <w:rPr>
                <w:szCs w:val="20"/>
              </w:rPr>
            </w:pPr>
            <w:r w:rsidRPr="00785C54">
              <w:rPr>
                <w:szCs w:val="24"/>
              </w:rPr>
              <w:t>/req/obs-core/AbstractObservationCharacteristics/resultQuality-sem</w:t>
            </w:r>
          </w:p>
        </w:tc>
      </w:tr>
      <w:tr w:rsidR="005B5EAD" w:rsidRPr="00785C54" w14:paraId="004037BF"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A73BFD9" w14:textId="317D45D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593C02C" w14:textId="681F1F99"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phenomenonTime-sem</w:t>
            </w:r>
            <w:proofErr w:type="spellEnd"/>
          </w:p>
        </w:tc>
      </w:tr>
      <w:tr w:rsidR="005B5EAD" w:rsidRPr="00785C54" w14:paraId="77D0DB1F"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AA7531C" w14:textId="060BACE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02C1FE8" w14:textId="07CBFE1F"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resultTime-sem</w:t>
            </w:r>
            <w:proofErr w:type="spellEnd"/>
          </w:p>
        </w:tc>
      </w:tr>
      <w:tr w:rsidR="005B5EAD" w:rsidRPr="00785C54" w14:paraId="55DB88BA"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2733E48" w14:textId="35BD7EE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A291A1C" w14:textId="3C56ED4C" w:rsidR="005B5EAD" w:rsidRPr="00785C54" w:rsidRDefault="005B5EAD" w:rsidP="00785C54">
            <w:pPr>
              <w:pStyle w:val="Tablebody"/>
              <w:autoSpaceDE w:val="0"/>
              <w:autoSpaceDN w:val="0"/>
              <w:adjustRightInd w:val="0"/>
              <w:jc w:val="both"/>
              <w:rPr>
                <w:szCs w:val="20"/>
                <w:lang w:val="fr-FR"/>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validTime-sem</w:t>
            </w:r>
            <w:proofErr w:type="spellEnd"/>
          </w:p>
        </w:tc>
      </w:tr>
      <w:tr w:rsidR="005B5EAD" w:rsidRPr="00785C54" w14:paraId="5602D6A7"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2191844" w14:textId="492A45F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7C4DA97" w14:textId="5035EF0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featureOfInterest-sem</w:t>
            </w:r>
            <w:proofErr w:type="spellEnd"/>
          </w:p>
        </w:tc>
      </w:tr>
      <w:tr w:rsidR="005B5EAD" w:rsidRPr="00785C54" w14:paraId="6F118684"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5F1B1FD" w14:textId="5D9DB37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4461146" w14:textId="041E12EA"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AbstractObservationCharacteristics</w:t>
            </w:r>
            <w:proofErr w:type="spellEnd"/>
            <w:r w:rsidRPr="00785C54">
              <w:rPr>
                <w:szCs w:val="24"/>
              </w:rPr>
              <w:t>/</w:t>
            </w:r>
            <w:proofErr w:type="spellStart"/>
            <w:r w:rsidRPr="00785C54">
              <w:rPr>
                <w:szCs w:val="24"/>
              </w:rPr>
              <w:t>pFoI-sem</w:t>
            </w:r>
            <w:proofErr w:type="spellEnd"/>
          </w:p>
        </w:tc>
      </w:tr>
      <w:tr w:rsidR="005B5EAD" w:rsidRPr="00785C54" w14:paraId="54AB1F08"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E6258DD" w14:textId="5C356EA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DF7C0C4" w14:textId="3E1392CD"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AbstractObservationCharacteristics</w:t>
            </w:r>
            <w:proofErr w:type="spellEnd"/>
            <w:r w:rsidRPr="00785C54">
              <w:rPr>
                <w:szCs w:val="24"/>
              </w:rPr>
              <w:t>/</w:t>
            </w:r>
            <w:proofErr w:type="spellStart"/>
            <w:r w:rsidRPr="00785C54">
              <w:rPr>
                <w:szCs w:val="24"/>
              </w:rPr>
              <w:t>uFoI-sem</w:t>
            </w:r>
            <w:proofErr w:type="spellEnd"/>
          </w:p>
        </w:tc>
      </w:tr>
      <w:tr w:rsidR="00E82359" w:rsidRPr="00785C54" w14:paraId="790A34A4"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532C73F" w14:textId="5C3A2075" w:rsidR="00E82359" w:rsidRPr="00785C54" w:rsidRDefault="00E82359" w:rsidP="00785C54">
            <w:pPr>
              <w:pStyle w:val="Tablebody"/>
              <w:autoSpaceDE w:val="0"/>
              <w:autoSpaceDN w:val="0"/>
              <w:adjustRightInd w:val="0"/>
              <w:jc w:val="both"/>
              <w:rPr>
                <w:szCs w:val="24"/>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81281CB" w14:textId="6D1918F6" w:rsidR="00E82359" w:rsidRPr="00785C54" w:rsidRDefault="00E82359" w:rsidP="00785C54">
            <w:pPr>
              <w:pStyle w:val="Tablebody"/>
              <w:autoSpaceDE w:val="0"/>
              <w:autoSpaceDN w:val="0"/>
              <w:adjustRightInd w:val="0"/>
              <w:jc w:val="both"/>
              <w:rPr>
                <w:szCs w:val="24"/>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ObservationCharacteristics</w:t>
            </w:r>
            <w:proofErr w:type="spellEnd"/>
            <w:r w:rsidRPr="00785C54">
              <w:rPr>
                <w:szCs w:val="24"/>
              </w:rPr>
              <w:t>/collection-</w:t>
            </w:r>
            <w:proofErr w:type="spellStart"/>
            <w:r w:rsidRPr="00785C54">
              <w:rPr>
                <w:szCs w:val="24"/>
              </w:rPr>
              <w:t>sem</w:t>
            </w:r>
            <w:proofErr w:type="spellEnd"/>
          </w:p>
        </w:tc>
      </w:tr>
      <w:tr w:rsidR="005B5EAD" w:rsidRPr="00785C54" w14:paraId="3CD55B66"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3D24B40" w14:textId="05AFB9B3"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59DABD1" w14:textId="07FE430A"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observedProperty-sem</w:t>
            </w:r>
            <w:proofErr w:type="spellEnd"/>
          </w:p>
        </w:tc>
      </w:tr>
      <w:tr w:rsidR="005B5EAD" w:rsidRPr="00785C54" w14:paraId="42C0C855"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020363D" w14:textId="2D3EAE9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ECDA85D" w14:textId="6BF29652"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/Observation/result-</w:t>
            </w:r>
            <w:proofErr w:type="spellStart"/>
            <w:r w:rsidRPr="00785C54">
              <w:rPr>
                <w:szCs w:val="24"/>
              </w:rPr>
              <w:t>sem</w:t>
            </w:r>
            <w:proofErr w:type="spellEnd"/>
          </w:p>
        </w:tc>
      </w:tr>
      <w:tr w:rsidR="005B5EAD" w:rsidRPr="00785C54" w14:paraId="759F7AA7"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8D248D5" w14:textId="27A29C2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640F90F" w14:textId="07CCAF86"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observingProcedure-sem</w:t>
            </w:r>
            <w:proofErr w:type="spellEnd"/>
          </w:p>
        </w:tc>
      </w:tr>
      <w:tr w:rsidR="005B5EAD" w:rsidRPr="00785C54" w14:paraId="2858BDED"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2316071" w14:textId="48A540F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B4D879F" w14:textId="44E14189"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/Observation/observer-</w:t>
            </w:r>
            <w:proofErr w:type="spellStart"/>
            <w:r w:rsidRPr="00785C54">
              <w:rPr>
                <w:szCs w:val="24"/>
              </w:rPr>
              <w:t>sem</w:t>
            </w:r>
            <w:proofErr w:type="spellEnd"/>
          </w:p>
        </w:tc>
      </w:tr>
      <w:tr w:rsidR="005B5EAD" w:rsidRPr="00785C54" w14:paraId="77AA6183"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F7AEB6F" w14:textId="6D74806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9A70652" w14:textId="28BC6B25"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/Observation/host-</w:t>
            </w:r>
            <w:proofErr w:type="spellStart"/>
            <w:r w:rsidRPr="00785C54">
              <w:rPr>
                <w:szCs w:val="24"/>
              </w:rPr>
              <w:t>sem</w:t>
            </w:r>
            <w:proofErr w:type="spellEnd"/>
          </w:p>
        </w:tc>
      </w:tr>
      <w:tr w:rsidR="005B5EAD" w:rsidRPr="00785C54" w14:paraId="4B31C679"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E6BC3BE" w14:textId="6144B7C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7413241" w14:textId="5E602612"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/gen/</w:t>
            </w:r>
            <w:proofErr w:type="spellStart"/>
            <w:r w:rsidRPr="00785C54">
              <w:rPr>
                <w:szCs w:val="24"/>
              </w:rPr>
              <w:t>relatedObservation-sem</w:t>
            </w:r>
            <w:proofErr w:type="spellEnd"/>
          </w:p>
        </w:tc>
      </w:tr>
      <w:tr w:rsidR="005B5EAD" w:rsidRPr="00164FE6" w14:paraId="6CDDA073"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F97E826" w14:textId="34D29E3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1B1CBA1" w14:textId="49428AAD"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r w:rsidR="005B5EAD" w:rsidRPr="00785C54" w14:paraId="189536AB"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D614821" w14:textId="31E9C22C"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818C046" w14:textId="3B451D6E" w:rsidR="005B5EAD" w:rsidRPr="00785C54" w:rsidRDefault="005B5EAD" w:rsidP="00785C54">
            <w:pPr>
              <w:pStyle w:val="Tablebody"/>
              <w:autoSpaceDE w:val="0"/>
              <w:autoSpaceDN w:val="0"/>
              <w:adjustRightInd w:val="0"/>
              <w:jc w:val="both"/>
              <w:rPr>
                <w:szCs w:val="20"/>
              </w:rPr>
            </w:pPr>
            <w:r w:rsidRPr="00785C54">
              <w:rPr>
                <w:szCs w:val="24"/>
              </w:rPr>
              <w:t>/rec/</w:t>
            </w:r>
            <w:proofErr w:type="spellStart"/>
            <w:r w:rsidRPr="00785C54">
              <w:rPr>
                <w:szCs w:val="24"/>
              </w:rPr>
              <w:t>obs</w:t>
            </w:r>
            <w:proofErr w:type="spellEnd"/>
            <w:r w:rsidRPr="00785C54">
              <w:rPr>
                <w:szCs w:val="24"/>
              </w:rPr>
              <w:t>-core/</w:t>
            </w:r>
            <w:proofErr w:type="spellStart"/>
            <w:r w:rsidRPr="00785C54">
              <w:rPr>
                <w:szCs w:val="24"/>
              </w:rPr>
              <w:t>AbstractObservationCharacteristics</w:t>
            </w:r>
            <w:proofErr w:type="spellEnd"/>
            <w:r w:rsidRPr="00785C54">
              <w:rPr>
                <w:szCs w:val="24"/>
              </w:rPr>
              <w:t>/</w:t>
            </w:r>
            <w:proofErr w:type="spellStart"/>
            <w:r w:rsidRPr="00785C54">
              <w:rPr>
                <w:szCs w:val="24"/>
              </w:rPr>
              <w:t>uFoI</w:t>
            </w:r>
            <w:proofErr w:type="spellEnd"/>
          </w:p>
        </w:tc>
      </w:tr>
      <w:tr w:rsidR="005B5EAD" w:rsidRPr="00785C54" w14:paraId="1B0ADCE9" w14:textId="77777777" w:rsidTr="00935FAF">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2F5EED8D" w14:textId="48836AFD"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67CC133C" w14:textId="56D35A44"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NamedValue</w:t>
            </w:r>
            <w:proofErr w:type="spellEnd"/>
          </w:p>
        </w:tc>
      </w:tr>
    </w:tbl>
    <w:p w14:paraId="65303244" w14:textId="54EBC309" w:rsidR="005B5EAD" w:rsidRPr="00785C54" w:rsidRDefault="00BE49F6" w:rsidP="00083060">
      <w:pPr>
        <w:pStyle w:val="BodyText"/>
      </w:pPr>
      <w:proofErr w:type="spellStart"/>
      <w:r w:rsidRPr="00785C54">
        <w:rPr>
          <w:szCs w:val="24"/>
        </w:rPr>
        <w:t>AbstractObservationCharacteristics</w:t>
      </w:r>
      <w:proofErr w:type="spellEnd"/>
      <w:r w:rsidRPr="00785C54">
        <w:rPr>
          <w:szCs w:val="24"/>
        </w:rPr>
        <w:t xml:space="preserve"> and </w:t>
      </w:r>
      <w:proofErr w:type="spellStart"/>
      <w:r w:rsidRPr="00785C54">
        <w:rPr>
          <w:szCs w:val="24"/>
        </w:rPr>
        <w:t>AbstractObservation</w:t>
      </w:r>
      <w:commentRangeStart w:id="216"/>
      <w:commentRangeEnd w:id="216"/>
      <w:proofErr w:type="spellEnd"/>
      <w:r>
        <w:rPr>
          <w:rStyle w:val="CommentReference"/>
          <w:rFonts w:eastAsia="MS Mincho"/>
          <w:lang w:eastAsia="ja-JP"/>
        </w:rPr>
        <w:commentReference w:id="216"/>
      </w:r>
      <w:r>
        <w:rPr>
          <w:szCs w:val="24"/>
        </w:rPr>
        <w:t xml:space="preserve"> from </w:t>
      </w:r>
      <w:r>
        <w:t>t</w:t>
      </w:r>
      <w:r w:rsidRPr="00BE49F6">
        <w:t xml:space="preserve">he </w:t>
      </w:r>
      <w:r w:rsidRPr="00785C54">
        <w:rPr>
          <w:szCs w:val="24"/>
        </w:rPr>
        <w:t xml:space="preserve">Abstract Observation </w:t>
      </w:r>
      <w:r>
        <w:rPr>
          <w:szCs w:val="24"/>
        </w:rPr>
        <w:t>C</w:t>
      </w:r>
      <w:r w:rsidRPr="00785C54">
        <w:rPr>
          <w:szCs w:val="24"/>
        </w:rPr>
        <w:t xml:space="preserve">ore </w:t>
      </w:r>
      <w:r>
        <w:rPr>
          <w:szCs w:val="24"/>
        </w:rPr>
        <w:t>are</w:t>
      </w:r>
      <w:r w:rsidRPr="00BE49F6">
        <w:t xml:space="preserve"> described as a class diagram in Figure </w:t>
      </w:r>
      <w:r>
        <w:t>10</w:t>
      </w:r>
      <w:r w:rsidRPr="00BE49F6">
        <w:t xml:space="preserve">. The schema is fully described in </w:t>
      </w:r>
      <w:r>
        <w:t>9</w:t>
      </w:r>
      <w:r w:rsidRPr="00BE49F6">
        <w:t>.</w:t>
      </w:r>
      <w:r>
        <w:t>2 and 9.3</w:t>
      </w:r>
      <w:r w:rsidRPr="00BE49F6">
        <w:t>.</w:t>
      </w:r>
    </w:p>
    <w:p w14:paraId="0505451B" w14:textId="73E1CFB5" w:rsidR="005B5EAD" w:rsidRPr="00785C54" w:rsidRDefault="0090305C" w:rsidP="00785C54">
      <w:pPr>
        <w:pStyle w:val="Figuretitle"/>
        <w:autoSpaceDE w:val="0"/>
        <w:autoSpaceDN w:val="0"/>
        <w:adjustRightInd w:val="0"/>
        <w:outlineLvl w:val="0"/>
        <w:rPr>
          <w:szCs w:val="24"/>
        </w:rPr>
      </w:pPr>
      <w:r>
        <w:rPr>
          <w:noProof/>
        </w:rPr>
        <w:lastRenderedPageBreak/>
        <w:drawing>
          <wp:anchor distT="0" distB="0" distL="114300" distR="114300" simplePos="0" relativeHeight="251660288" behindDoc="0" locked="0" layoutInCell="1" allowOverlap="1" wp14:anchorId="555B710F" wp14:editId="78781FE4">
            <wp:simplePos x="0" y="0"/>
            <wp:positionH relativeFrom="column">
              <wp:posOffset>45189</wp:posOffset>
            </wp:positionH>
            <wp:positionV relativeFrom="paragraph">
              <wp:posOffset>153165</wp:posOffset>
            </wp:positionV>
            <wp:extent cx="6108700" cy="6189345"/>
            <wp:effectExtent l="0" t="0" r="0" b="0"/>
            <wp:wrapTopAndBottom/>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51">
                      <a:extLst>
                        <a:ext uri="{28A0092B-C50C-407E-A947-70E740481C1C}">
                          <a14:useLocalDpi xmlns:a14="http://schemas.microsoft.com/office/drawing/2010/main" val="0"/>
                        </a:ext>
                      </a:extLst>
                    </a:blip>
                    <a:stretch>
                      <a:fillRect/>
                    </a:stretch>
                  </pic:blipFill>
                  <pic:spPr>
                    <a:xfrm>
                      <a:off x="0" y="0"/>
                      <a:ext cx="6108700" cy="6189345"/>
                    </a:xfrm>
                    <a:prstGeom prst="rect">
                      <a:avLst/>
                    </a:prstGeom>
                  </pic:spPr>
                </pic:pic>
              </a:graphicData>
            </a:graphic>
            <wp14:sizeRelH relativeFrom="page">
              <wp14:pctWidth>0</wp14:pctWidth>
            </wp14:sizeRelH>
            <wp14:sizeRelV relativeFrom="page">
              <wp14:pctHeight>0</wp14:pctHeight>
            </wp14:sizeRelV>
          </wp:anchor>
        </w:drawing>
      </w:r>
      <w:commentRangeStart w:id="217"/>
      <w:r w:rsidR="005B5EAD" w:rsidRPr="00785C54">
        <w:rPr>
          <w:szCs w:val="24"/>
        </w:rPr>
        <w:t xml:space="preserve">Figure 10 — Context diagram for Abstract Observation </w:t>
      </w:r>
      <w:r w:rsidR="00022C0A">
        <w:rPr>
          <w:szCs w:val="24"/>
        </w:rPr>
        <w:t>C</w:t>
      </w:r>
      <w:r w:rsidR="00022C0A" w:rsidRPr="00785C54">
        <w:rPr>
          <w:szCs w:val="24"/>
        </w:rPr>
        <w:t xml:space="preserve">ore </w:t>
      </w:r>
      <w:r w:rsidR="005B5EAD" w:rsidRPr="00785C54">
        <w:rPr>
          <w:szCs w:val="24"/>
        </w:rPr>
        <w:t xml:space="preserve">— </w:t>
      </w:r>
      <w:proofErr w:type="spellStart"/>
      <w:r w:rsidR="005B5EAD" w:rsidRPr="00785C54">
        <w:rPr>
          <w:szCs w:val="24"/>
        </w:rPr>
        <w:t>AbstractObservationCharacteristics</w:t>
      </w:r>
      <w:proofErr w:type="spellEnd"/>
      <w:r w:rsidR="005B5EAD" w:rsidRPr="00785C54">
        <w:rPr>
          <w:szCs w:val="24"/>
        </w:rPr>
        <w:t xml:space="preserve"> and </w:t>
      </w:r>
      <w:proofErr w:type="spellStart"/>
      <w:r w:rsidR="005B5EAD" w:rsidRPr="00785C54">
        <w:rPr>
          <w:szCs w:val="24"/>
        </w:rPr>
        <w:t>AbstractObservation</w:t>
      </w:r>
      <w:commentRangeEnd w:id="217"/>
      <w:proofErr w:type="spellEnd"/>
      <w:r w:rsidR="008058B6">
        <w:rPr>
          <w:rStyle w:val="CommentReference"/>
          <w:rFonts w:eastAsia="MS Mincho"/>
          <w:b w:val="0"/>
          <w:lang w:eastAsia="ja-JP"/>
        </w:rPr>
        <w:commentReference w:id="217"/>
      </w:r>
    </w:p>
    <w:p w14:paraId="0493EC99" w14:textId="77777777" w:rsidR="00C63DF3" w:rsidRPr="00785C54" w:rsidRDefault="00C63DF3" w:rsidP="00785C54">
      <w:pPr>
        <w:pStyle w:val="BodyText"/>
      </w:pPr>
      <w:r w:rsidRPr="00785C54">
        <w:br w:type="page"/>
      </w:r>
    </w:p>
    <w:p w14:paraId="3638CD96" w14:textId="472F81D0"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18" w:name="_Toc117602416"/>
      <w:r w:rsidRPr="00785C54">
        <w:rPr>
          <w:rFonts w:eastAsia="Times New Roman"/>
          <w:szCs w:val="24"/>
        </w:rPr>
        <w:lastRenderedPageBreak/>
        <w:t xml:space="preserve">Feature type </w:t>
      </w:r>
      <w:proofErr w:type="spellStart"/>
      <w:r w:rsidRPr="00785C54">
        <w:rPr>
          <w:rFonts w:eastAsia="Times New Roman"/>
          <w:szCs w:val="24"/>
        </w:rPr>
        <w:t>AbstractObservationCharacteristics</w:t>
      </w:r>
      <w:bookmarkEnd w:id="218"/>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57857003" w14:textId="77777777" w:rsidTr="00EC5BE0">
        <w:trPr>
          <w:jc w:val="center"/>
        </w:trPr>
        <w:tc>
          <w:tcPr>
            <w:tcW w:w="4278" w:type="dxa"/>
            <w:tcMar>
              <w:top w:w="100" w:type="dxa"/>
              <w:left w:w="100" w:type="dxa"/>
              <w:bottom w:w="100" w:type="dxa"/>
              <w:right w:w="100" w:type="dxa"/>
            </w:tcMar>
          </w:tcPr>
          <w:p w14:paraId="2BC61721" w14:textId="1671873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/req/obs-core/AbstractObservationCharacteristics/AbstractObservationCharacteristics-sem</w:t>
            </w:r>
          </w:p>
        </w:tc>
        <w:tc>
          <w:tcPr>
            <w:tcW w:w="5474" w:type="dxa"/>
            <w:tcMar>
              <w:top w:w="100" w:type="dxa"/>
              <w:left w:w="100" w:type="dxa"/>
              <w:bottom w:w="100" w:type="dxa"/>
              <w:right w:w="100" w:type="dxa"/>
            </w:tcMar>
          </w:tcPr>
          <w:p w14:paraId="69720DB9" w14:textId="3284971C" w:rsidR="005B5EAD" w:rsidRPr="00785C54" w:rsidRDefault="004C36B0" w:rsidP="00785C54">
            <w:pPr>
              <w:pStyle w:val="Tablebody"/>
              <w:autoSpaceDE w:val="0"/>
              <w:autoSpaceDN w:val="0"/>
              <w:adjustRightInd w:val="0"/>
              <w:jc w:val="both"/>
              <w:rPr>
                <w:szCs w:val="20"/>
              </w:rPr>
            </w:pPr>
            <w:r w:rsidRPr="004C36B0">
              <w:rPr>
                <w:szCs w:val="24"/>
              </w:rPr>
              <w:t xml:space="preserve">An </w:t>
            </w:r>
            <w:proofErr w:type="spellStart"/>
            <w:r w:rsidRPr="00083060">
              <w:rPr>
                <w:b/>
                <w:bCs/>
                <w:szCs w:val="24"/>
              </w:rPr>
              <w:t>AbstractObservationCharacteristics</w:t>
            </w:r>
            <w:proofErr w:type="spellEnd"/>
            <w:r w:rsidRPr="004C36B0">
              <w:rPr>
                <w:szCs w:val="24"/>
              </w:rPr>
              <w:t xml:space="preserve"> shall be defined as </w:t>
            </w:r>
            <w:commentRangeStart w:id="219"/>
            <w:del w:id="220" w:author="Katharina Schleidt" w:date="2022-10-25T19:22:00Z">
              <w:r w:rsidR="005B5EAD" w:rsidRPr="00785C54" w:rsidDel="007E43EC">
                <w:rPr>
                  <w:szCs w:val="24"/>
                </w:rPr>
                <w:delText xml:space="preserve">Set </w:delText>
              </w:r>
            </w:del>
            <w:ins w:id="221" w:author="Katharina Schleidt" w:date="2022-10-25T19:22:00Z">
              <w:r w:rsidR="007E43EC">
                <w:rPr>
                  <w:szCs w:val="24"/>
                </w:rPr>
                <w:t>a s</w:t>
              </w:r>
              <w:r w:rsidR="007E43EC" w:rsidRPr="00785C54">
                <w:rPr>
                  <w:szCs w:val="24"/>
                </w:rPr>
                <w:t xml:space="preserve">et </w:t>
              </w:r>
            </w:ins>
            <w:r w:rsidR="005B5EAD" w:rsidRPr="00785C54">
              <w:rPr>
                <w:szCs w:val="24"/>
              </w:rPr>
              <w:t xml:space="preserve">of common characteristics used for describing an </w:t>
            </w:r>
            <w:r w:rsidR="005B5EAD" w:rsidRPr="00785C54">
              <w:rPr>
                <w:b/>
                <w:szCs w:val="24"/>
              </w:rPr>
              <w:t>Observation</w:t>
            </w:r>
            <w:r w:rsidR="005B5EAD" w:rsidRPr="00785C54">
              <w:rPr>
                <w:szCs w:val="24"/>
              </w:rPr>
              <w:t xml:space="preserve"> or a collection of Observations.</w:t>
            </w:r>
            <w:commentRangeEnd w:id="219"/>
            <w:r w:rsidR="008058B6">
              <w:rPr>
                <w:rStyle w:val="CommentReference"/>
                <w:rFonts w:eastAsia="MS Mincho"/>
                <w:lang w:eastAsia="ja-JP"/>
              </w:rPr>
              <w:commentReference w:id="219"/>
            </w:r>
          </w:p>
        </w:tc>
      </w:tr>
    </w:tbl>
    <w:p w14:paraId="4AD4099D" w14:textId="49F1F950"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22" w:name="_Toc117602417"/>
      <w:r w:rsidRPr="00785C54">
        <w:rPr>
          <w:rFonts w:eastAsia="Times New Roman"/>
          <w:szCs w:val="24"/>
        </w:rPr>
        <w:t xml:space="preserve">Attribute </w:t>
      </w:r>
      <w:proofErr w:type="spellStart"/>
      <w:r w:rsidRPr="00785C54">
        <w:rPr>
          <w:rFonts w:eastAsia="Times New Roman"/>
          <w:szCs w:val="24"/>
        </w:rPr>
        <w:t>observationType</w:t>
      </w:r>
      <w:bookmarkEnd w:id="222"/>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91"/>
        <w:gridCol w:w="5461"/>
      </w:tblGrid>
      <w:tr w:rsidR="005B5EAD" w:rsidRPr="00785C54" w14:paraId="04E5C2B6" w14:textId="77777777" w:rsidTr="00EC5BE0">
        <w:trPr>
          <w:jc w:val="center"/>
        </w:trPr>
        <w:tc>
          <w:tcPr>
            <w:tcW w:w="4291" w:type="dxa"/>
            <w:tcMar>
              <w:top w:w="100" w:type="dxa"/>
              <w:left w:w="100" w:type="dxa"/>
              <w:bottom w:w="100" w:type="dxa"/>
              <w:right w:w="100" w:type="dxa"/>
            </w:tcMar>
          </w:tcPr>
          <w:p w14:paraId="5EC57F8E" w14:textId="7159042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AbstractObservationCharacteristics</w:t>
            </w:r>
            <w:proofErr w:type="spellEnd"/>
            <w:r w:rsidRPr="00785C54">
              <w:rPr>
                <w:szCs w:val="24"/>
              </w:rPr>
              <w:t>/type-</w:t>
            </w:r>
            <w:proofErr w:type="spellStart"/>
            <w:r w:rsidRPr="00785C54">
              <w:rPr>
                <w:szCs w:val="24"/>
              </w:rPr>
              <w:t>sem</w:t>
            </w:r>
            <w:proofErr w:type="spellEnd"/>
          </w:p>
        </w:tc>
        <w:tc>
          <w:tcPr>
            <w:tcW w:w="5461" w:type="dxa"/>
            <w:tcMar>
              <w:top w:w="100" w:type="dxa"/>
              <w:left w:w="100" w:type="dxa"/>
              <w:bottom w:w="100" w:type="dxa"/>
              <w:right w:w="100" w:type="dxa"/>
            </w:tcMar>
          </w:tcPr>
          <w:p w14:paraId="7D40377F" w14:textId="77777777" w:rsidR="005B5EAD" w:rsidRPr="00785C54" w:rsidRDefault="005B5EAD" w:rsidP="00785C54">
            <w:pPr>
              <w:pStyle w:val="Tablebody"/>
              <w:autoSpaceDE w:val="0"/>
              <w:autoSpaceDN w:val="0"/>
              <w:adjustRightInd w:val="0"/>
              <w:jc w:val="both"/>
              <w:rPr>
                <w:szCs w:val="24"/>
              </w:rPr>
            </w:pPr>
            <w:r w:rsidRPr="00785C54">
              <w:rPr>
                <w:szCs w:val="24"/>
              </w:rPr>
              <w:t xml:space="preserve">Information providing further detail on the type of </w:t>
            </w:r>
            <w:r w:rsidRPr="007E43EC">
              <w:rPr>
                <w:b/>
                <w:bCs/>
                <w:szCs w:val="24"/>
              </w:rPr>
              <w:t>Observations</w:t>
            </w:r>
            <w:r w:rsidRPr="00785C54">
              <w:rPr>
                <w:szCs w:val="24"/>
              </w:rPr>
              <w:t xml:space="preserve"> being described by the </w:t>
            </w:r>
            <w:proofErr w:type="spellStart"/>
            <w:r w:rsidRPr="00785C54">
              <w:rPr>
                <w:b/>
                <w:szCs w:val="24"/>
              </w:rPr>
              <w:t>AbstractObservationCharacteristics</w:t>
            </w:r>
            <w:proofErr w:type="spellEnd"/>
            <w:r w:rsidRPr="00785C54">
              <w:rPr>
                <w:szCs w:val="24"/>
              </w:rPr>
              <w:t>.</w:t>
            </w:r>
          </w:p>
          <w:p w14:paraId="44FEFABB" w14:textId="38EA3E6D" w:rsidR="005B5EAD" w:rsidRPr="00785C54" w:rsidRDefault="005B5EAD" w:rsidP="00785C54">
            <w:pPr>
              <w:pStyle w:val="Tablebody"/>
              <w:autoSpaceDE w:val="0"/>
              <w:autoSpaceDN w:val="0"/>
              <w:adjustRightInd w:val="0"/>
              <w:jc w:val="both"/>
              <w:rPr>
                <w:szCs w:val="20"/>
              </w:rPr>
            </w:pPr>
            <w:r w:rsidRPr="00785C54">
              <w:rPr>
                <w:szCs w:val="24"/>
              </w:rPr>
              <w:t xml:space="preserve">If information on the type of </w:t>
            </w:r>
            <w:r w:rsidRPr="00083060">
              <w:rPr>
                <w:b/>
                <w:bCs/>
                <w:szCs w:val="24"/>
              </w:rPr>
              <w:t>Observation</w:t>
            </w:r>
            <w:r w:rsidRPr="00785C54">
              <w:rPr>
                <w:szCs w:val="24"/>
              </w:rPr>
              <w:t xml:space="preserve"> is provided, the property </w:t>
            </w:r>
            <w:proofErr w:type="spellStart"/>
            <w:proofErr w:type="gramStart"/>
            <w:r w:rsidRPr="00785C54">
              <w:rPr>
                <w:b/>
                <w:szCs w:val="24"/>
              </w:rPr>
              <w:t>observationType:AbstractObservationType</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162E37B2" w14:textId="515CDC94"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w:t>
      </w:r>
      <w:r w:rsidRPr="00785C54">
        <w:rPr>
          <w:szCs w:val="24"/>
        </w:rPr>
        <w:tab/>
        <w:t>Observation type allows describing the formalism, encoding, etc. to be expected when accessing objects associated to the Observation.</w:t>
      </w:r>
    </w:p>
    <w:p w14:paraId="061B5CA4" w14:textId="40688B8C"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w:t>
      </w:r>
      <w:r w:rsidRPr="00785C54">
        <w:rPr>
          <w:szCs w:val="24"/>
        </w:rPr>
        <w:tab/>
        <w:t>Multiple types may be applied to one Observation, such as in the case where the Observation is being typed both by the Domain (feature-of-interest geometry) as well as Range (result type).</w:t>
      </w:r>
    </w:p>
    <w:p w14:paraId="62BDC329"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23" w:name="_Toc117602418"/>
      <w:r w:rsidRPr="00785C54">
        <w:rPr>
          <w:rFonts w:eastAsia="Times New Roman"/>
          <w:szCs w:val="24"/>
        </w:rPr>
        <w:t>Attribute parameter</w:t>
      </w:r>
      <w:bookmarkEnd w:id="22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E8E058F" w14:textId="77777777" w:rsidTr="00EC5BE0">
        <w:trPr>
          <w:jc w:val="center"/>
        </w:trPr>
        <w:tc>
          <w:tcPr>
            <w:tcW w:w="4526" w:type="dxa"/>
            <w:tcMar>
              <w:top w:w="100" w:type="dxa"/>
              <w:left w:w="100" w:type="dxa"/>
              <w:bottom w:w="100" w:type="dxa"/>
              <w:right w:w="100" w:type="dxa"/>
            </w:tcMar>
          </w:tcPr>
          <w:p w14:paraId="648C675B" w14:textId="33EC0BE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AbstractObservationCharacteristics</w:t>
            </w:r>
            <w:proofErr w:type="spellEnd"/>
            <w:r w:rsidRPr="00785C54">
              <w:rPr>
                <w:szCs w:val="24"/>
              </w:rPr>
              <w:t>/parameter-</w:t>
            </w:r>
            <w:proofErr w:type="spellStart"/>
            <w:r w:rsidRPr="00785C54">
              <w:rPr>
                <w:szCs w:val="24"/>
              </w:rPr>
              <w:t>sem</w:t>
            </w:r>
            <w:proofErr w:type="spellEnd"/>
          </w:p>
        </w:tc>
        <w:tc>
          <w:tcPr>
            <w:tcW w:w="5245" w:type="dxa"/>
            <w:tcMar>
              <w:top w:w="100" w:type="dxa"/>
              <w:left w:w="100" w:type="dxa"/>
              <w:bottom w:w="100" w:type="dxa"/>
              <w:right w:w="100" w:type="dxa"/>
            </w:tcMar>
          </w:tcPr>
          <w:p w14:paraId="2874C63C" w14:textId="77777777" w:rsidR="005B5EAD" w:rsidRPr="00785C54" w:rsidRDefault="005B5EAD" w:rsidP="00785C54">
            <w:pPr>
              <w:pStyle w:val="Tablebody"/>
              <w:autoSpaceDE w:val="0"/>
              <w:autoSpaceDN w:val="0"/>
              <w:adjustRightInd w:val="0"/>
              <w:jc w:val="both"/>
              <w:rPr>
                <w:szCs w:val="24"/>
              </w:rPr>
            </w:pPr>
            <w:r w:rsidRPr="00785C54">
              <w:rPr>
                <w:szCs w:val="24"/>
              </w:rPr>
              <w:t xml:space="preserve">Arbitrary event-specific parameter relevant to the </w:t>
            </w:r>
            <w:proofErr w:type="spellStart"/>
            <w:r w:rsidRPr="00785C54">
              <w:rPr>
                <w:b/>
                <w:szCs w:val="24"/>
              </w:rPr>
              <w:t>AbstractObservationCharacteristics</w:t>
            </w:r>
            <w:proofErr w:type="spellEnd"/>
            <w:r w:rsidRPr="00785C54">
              <w:rPr>
                <w:szCs w:val="24"/>
              </w:rPr>
              <w:t>.</w:t>
            </w:r>
          </w:p>
          <w:p w14:paraId="25DF3201" w14:textId="0D69B630" w:rsidR="005B5EAD" w:rsidRPr="00785C54" w:rsidRDefault="005B5EAD" w:rsidP="00785C54">
            <w:pPr>
              <w:pStyle w:val="Tablebody"/>
              <w:autoSpaceDE w:val="0"/>
              <w:autoSpaceDN w:val="0"/>
              <w:adjustRightInd w:val="0"/>
              <w:jc w:val="both"/>
              <w:rPr>
                <w:szCs w:val="20"/>
              </w:rPr>
            </w:pPr>
            <w:r w:rsidRPr="00785C54">
              <w:rPr>
                <w:szCs w:val="24"/>
              </w:rPr>
              <w:t xml:space="preserve">If additional parameter information is provided, the property </w:t>
            </w:r>
            <w:proofErr w:type="spellStart"/>
            <w:proofErr w:type="gramStart"/>
            <w:r w:rsidRPr="00785C54">
              <w:rPr>
                <w:b/>
                <w:szCs w:val="24"/>
              </w:rPr>
              <w:t>parameter:NamedValue</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5301332A" w14:textId="5C89EA87" w:rsidR="005B5EAD" w:rsidRPr="00785C54" w:rsidRDefault="005B5EAD" w:rsidP="00785C5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292CB7D5" w14:textId="77777777" w:rsidTr="00EC5BE0">
        <w:trPr>
          <w:jc w:val="center"/>
        </w:trPr>
        <w:tc>
          <w:tcPr>
            <w:tcW w:w="4668" w:type="dxa"/>
            <w:tcMar>
              <w:top w:w="100" w:type="dxa"/>
              <w:left w:w="100" w:type="dxa"/>
              <w:bottom w:w="100" w:type="dxa"/>
              <w:right w:w="100" w:type="dxa"/>
            </w:tcMar>
          </w:tcPr>
          <w:p w14:paraId="62C4FC24" w14:textId="1ED479DB"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/rec/obs-core/AbstractObservationCharacteristics/parameter-procedure</w:t>
            </w:r>
          </w:p>
        </w:tc>
        <w:tc>
          <w:tcPr>
            <w:tcW w:w="5103" w:type="dxa"/>
            <w:tcMar>
              <w:top w:w="100" w:type="dxa"/>
              <w:left w:w="100" w:type="dxa"/>
              <w:bottom w:w="100" w:type="dxa"/>
              <w:right w:w="100" w:type="dxa"/>
            </w:tcMar>
          </w:tcPr>
          <w:p w14:paraId="3A09E897" w14:textId="4617D4B8" w:rsidR="005B5EAD" w:rsidRPr="00785C54" w:rsidRDefault="005B5EAD" w:rsidP="00785C54">
            <w:pPr>
              <w:pStyle w:val="Tablebody"/>
              <w:autoSpaceDE w:val="0"/>
              <w:autoSpaceDN w:val="0"/>
              <w:adjustRightInd w:val="0"/>
              <w:jc w:val="both"/>
              <w:rPr>
                <w:szCs w:val="20"/>
              </w:rPr>
            </w:pPr>
            <w:r w:rsidRPr="00083060">
              <w:rPr>
                <w:b/>
                <w:bCs/>
                <w:szCs w:val="24"/>
              </w:rPr>
              <w:t>Parameter</w:t>
            </w:r>
            <w:r w:rsidRPr="00785C54">
              <w:rPr>
                <w:szCs w:val="24"/>
              </w:rPr>
              <w:t xml:space="preserve"> </w:t>
            </w:r>
            <w:r w:rsidR="002F2035">
              <w:rPr>
                <w:szCs w:val="24"/>
              </w:rPr>
              <w:t>should</w:t>
            </w:r>
            <w:r w:rsidRPr="00785C54">
              <w:rPr>
                <w:szCs w:val="24"/>
              </w:rPr>
              <w:t xml:space="preserve"> </w:t>
            </w:r>
            <w:r w:rsidR="002F2035">
              <w:rPr>
                <w:szCs w:val="24"/>
              </w:rPr>
              <w:t xml:space="preserve">not </w:t>
            </w:r>
            <w:r w:rsidRPr="00785C54">
              <w:rPr>
                <w:szCs w:val="24"/>
              </w:rPr>
              <w:t xml:space="preserve">be used instead of the procedure to describe the steps performed in order to determine the value of the </w:t>
            </w:r>
            <w:proofErr w:type="spellStart"/>
            <w:r w:rsidRPr="00785C54">
              <w:rPr>
                <w:szCs w:val="24"/>
              </w:rPr>
              <w:t>ObservableProperty</w:t>
            </w:r>
            <w:proofErr w:type="spellEnd"/>
            <w:r w:rsidRPr="00785C54">
              <w:rPr>
                <w:szCs w:val="24"/>
              </w:rPr>
              <w:t>.</w:t>
            </w:r>
          </w:p>
        </w:tc>
      </w:tr>
    </w:tbl>
    <w:p w14:paraId="5E5AE396" w14:textId="0263985C" w:rsidR="005B5EAD" w:rsidRPr="00785C54" w:rsidRDefault="005B5EAD" w:rsidP="00785C5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0F5C150F" w14:textId="77777777" w:rsidTr="00EC5BE0">
        <w:trPr>
          <w:jc w:val="center"/>
        </w:trPr>
        <w:tc>
          <w:tcPr>
            <w:tcW w:w="4668" w:type="dxa"/>
            <w:tcMar>
              <w:top w:w="100" w:type="dxa"/>
              <w:left w:w="100" w:type="dxa"/>
              <w:bottom w:w="100" w:type="dxa"/>
              <w:right w:w="100" w:type="dxa"/>
            </w:tcMar>
          </w:tcPr>
          <w:p w14:paraId="45623F1F" w14:textId="7ABC91D1"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/rec/obs-core/AbstractObservationCharacteristics/parameter-redundant</w:t>
            </w:r>
          </w:p>
        </w:tc>
        <w:tc>
          <w:tcPr>
            <w:tcW w:w="5103" w:type="dxa"/>
            <w:tcMar>
              <w:top w:w="100" w:type="dxa"/>
              <w:left w:w="100" w:type="dxa"/>
              <w:bottom w:w="100" w:type="dxa"/>
              <w:right w:w="100" w:type="dxa"/>
            </w:tcMar>
          </w:tcPr>
          <w:p w14:paraId="651C725C" w14:textId="43E9E8D3" w:rsidR="005B5EAD" w:rsidRPr="00785C54" w:rsidRDefault="005B5EAD" w:rsidP="00785C54">
            <w:pPr>
              <w:pStyle w:val="Tablebody"/>
              <w:autoSpaceDE w:val="0"/>
              <w:autoSpaceDN w:val="0"/>
              <w:adjustRightInd w:val="0"/>
              <w:jc w:val="both"/>
              <w:rPr>
                <w:szCs w:val="20"/>
              </w:rPr>
            </w:pPr>
            <w:r w:rsidRPr="00083060">
              <w:rPr>
                <w:b/>
                <w:bCs/>
                <w:szCs w:val="24"/>
              </w:rPr>
              <w:t>Parameter</w:t>
            </w:r>
            <w:r w:rsidRPr="00785C54">
              <w:rPr>
                <w:szCs w:val="24"/>
              </w:rPr>
              <w:t xml:space="preserve"> </w:t>
            </w:r>
            <w:r w:rsidR="002F2035">
              <w:rPr>
                <w:szCs w:val="24"/>
              </w:rPr>
              <w:t>should</w:t>
            </w:r>
            <w:r w:rsidRPr="00785C54">
              <w:rPr>
                <w:szCs w:val="24"/>
              </w:rPr>
              <w:t xml:space="preserve"> </w:t>
            </w:r>
            <w:r w:rsidR="002F2035">
              <w:rPr>
                <w:szCs w:val="24"/>
              </w:rPr>
              <w:t xml:space="preserve">not </w:t>
            </w:r>
            <w:r w:rsidRPr="00785C54">
              <w:rPr>
                <w:szCs w:val="24"/>
              </w:rPr>
              <w:t>be utilized to provide information already contained in the model by existing attributes or associations.</w:t>
            </w:r>
          </w:p>
        </w:tc>
      </w:tr>
    </w:tbl>
    <w:p w14:paraId="3ED6B3CC" w14:textId="77459599" w:rsidR="005B5EAD" w:rsidRPr="00785C54" w:rsidRDefault="005B5EAD" w:rsidP="00785C54">
      <w:pPr>
        <w:pStyle w:val="BodyText"/>
        <w:autoSpaceDE w:val="0"/>
        <w:autoSpaceDN w:val="0"/>
        <w:adjustRightInd w:val="0"/>
        <w:rPr>
          <w:szCs w:val="24"/>
        </w:rPr>
      </w:pPr>
      <w:r w:rsidRPr="00785C54">
        <w:rPr>
          <w:szCs w:val="24"/>
        </w:rPr>
        <w:t xml:space="preserve">The </w:t>
      </w:r>
      <w:commentRangeStart w:id="224"/>
      <w:del w:id="225" w:author="Katharina Schleidt" w:date="2022-10-25T19:25:00Z">
        <w:r w:rsidRPr="00785C54" w:rsidDel="007E43EC">
          <w:rPr>
            <w:szCs w:val="24"/>
          </w:rPr>
          <w:delText>Abstract</w:delText>
        </w:r>
      </w:del>
      <w:commentRangeEnd w:id="224"/>
      <w:r w:rsidR="007E43EC">
        <w:rPr>
          <w:rStyle w:val="CommentReference"/>
          <w:rFonts w:eastAsia="MS Mincho"/>
          <w:lang w:eastAsia="ja-JP"/>
        </w:rPr>
        <w:commentReference w:id="224"/>
      </w:r>
      <w:proofErr w:type="spellStart"/>
      <w:r w:rsidRPr="00785C54">
        <w:rPr>
          <w:szCs w:val="24"/>
        </w:rPr>
        <w:t>ObservingProcedure</w:t>
      </w:r>
      <w:proofErr w:type="spellEnd"/>
      <w:r w:rsidRPr="00785C54">
        <w:rPr>
          <w:szCs w:val="24"/>
        </w:rPr>
        <w:t xml:space="preserve"> is a generic or standard procedure, rather than an event-specific process. In this context, parameters bound to the observation act, such as instrument settings, calibrations or inputs, local position, detection limits, asset identifier, operator, may augment the description of a standard procedure.</w:t>
      </w:r>
    </w:p>
    <w:p w14:paraId="4DBC7AAA" w14:textId="1C0AE115" w:rsidR="005B5EAD"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A time sequence of observations of water quality in a well </w:t>
      </w:r>
      <w:r w:rsidR="009061F0">
        <w:rPr>
          <w:szCs w:val="24"/>
        </w:rPr>
        <w:t>can</w:t>
      </w:r>
      <w:r w:rsidRPr="00785C54">
        <w:rPr>
          <w:szCs w:val="24"/>
        </w:rPr>
        <w:t xml:space="preserve"> be made at variable depths within the well. While these can be associated with specimens taken from the well at this depth as the features-of-interest, a more common approach is to identify the well itself as the feature-of-interest, and add a “</w:t>
      </w:r>
      <w:proofErr w:type="spellStart"/>
      <w:r w:rsidRPr="00785C54">
        <w:rPr>
          <w:szCs w:val="24"/>
        </w:rPr>
        <w:t>samplingDepth</w:t>
      </w:r>
      <w:proofErr w:type="spellEnd"/>
      <w:r w:rsidRPr="00785C54">
        <w:rPr>
          <w:szCs w:val="24"/>
        </w:rPr>
        <w:t>” parameter to the observation. The sampling depth is of secondary interest compared to the temporal variation of water quality at the site.</w:t>
      </w:r>
    </w:p>
    <w:p w14:paraId="5D47E03D" w14:textId="77777777" w:rsidR="00026AA4" w:rsidRPr="00785C54" w:rsidRDefault="00026AA4" w:rsidP="00026AA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w:t>
      </w:r>
      <w:r w:rsidRPr="00785C54">
        <w:rPr>
          <w:szCs w:val="24"/>
        </w:rPr>
        <w:tab/>
        <w:t xml:space="preserve">This </w:t>
      </w:r>
      <w:r>
        <w:rPr>
          <w:szCs w:val="24"/>
        </w:rPr>
        <w:t>can</w:t>
      </w:r>
      <w:r w:rsidRPr="00785C54">
        <w:rPr>
          <w:szCs w:val="24"/>
        </w:rPr>
        <w:t xml:space="preserve"> be an environmental parameter, an instrument setting or input, or an event-specific sampling parameter that is not tightly bound to either the feature-of-interest or to the observation procedure.</w:t>
      </w:r>
    </w:p>
    <w:p w14:paraId="338242C9" w14:textId="2A9DFDDB" w:rsidR="00026AA4" w:rsidRPr="00785C54" w:rsidRDefault="00026AA4" w:rsidP="00083060">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NOTE 2</w:t>
      </w:r>
      <w:r w:rsidRPr="00785C54">
        <w:rPr>
          <w:szCs w:val="24"/>
        </w:rPr>
        <w:tab/>
        <w:t>Parameters that are tightly bound to the procedure can be recorded as part of the procedure description.</w:t>
      </w:r>
    </w:p>
    <w:p w14:paraId="52BAB8A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26" w:name="_Toc117602419"/>
      <w:r w:rsidRPr="00785C54">
        <w:rPr>
          <w:rFonts w:eastAsia="Times New Roman"/>
          <w:szCs w:val="24"/>
        </w:rPr>
        <w:t xml:space="preserve">Attribute </w:t>
      </w:r>
      <w:proofErr w:type="spellStart"/>
      <w:r w:rsidRPr="00785C54">
        <w:rPr>
          <w:rFonts w:eastAsia="Times New Roman"/>
          <w:szCs w:val="24"/>
        </w:rPr>
        <w:t>resultQuality</w:t>
      </w:r>
      <w:bookmarkEnd w:id="226"/>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9AD2B6A" w14:textId="77777777" w:rsidTr="00EC5BE0">
        <w:trPr>
          <w:jc w:val="center"/>
        </w:trPr>
        <w:tc>
          <w:tcPr>
            <w:tcW w:w="4668" w:type="dxa"/>
            <w:tcMar>
              <w:top w:w="100" w:type="dxa"/>
              <w:left w:w="100" w:type="dxa"/>
              <w:bottom w:w="100" w:type="dxa"/>
              <w:right w:w="100" w:type="dxa"/>
            </w:tcMar>
          </w:tcPr>
          <w:p w14:paraId="0AA6973C" w14:textId="1E305694"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/req/obs-core/AbstractObservationCharacteristics/resultQuality-sem</w:t>
            </w:r>
          </w:p>
        </w:tc>
        <w:tc>
          <w:tcPr>
            <w:tcW w:w="5103" w:type="dxa"/>
            <w:tcMar>
              <w:top w:w="100" w:type="dxa"/>
              <w:left w:w="100" w:type="dxa"/>
              <w:bottom w:w="100" w:type="dxa"/>
              <w:right w:w="100" w:type="dxa"/>
            </w:tcMar>
          </w:tcPr>
          <w:p w14:paraId="21A17987" w14:textId="77777777" w:rsidR="005B5EAD" w:rsidRPr="00785C54" w:rsidRDefault="005B5EAD" w:rsidP="00785C54">
            <w:pPr>
              <w:pStyle w:val="Tablebody"/>
              <w:autoSpaceDE w:val="0"/>
              <w:autoSpaceDN w:val="0"/>
              <w:adjustRightInd w:val="0"/>
              <w:jc w:val="both"/>
              <w:rPr>
                <w:szCs w:val="24"/>
              </w:rPr>
            </w:pPr>
            <w:r w:rsidRPr="00785C54">
              <w:rPr>
                <w:szCs w:val="24"/>
              </w:rPr>
              <w:t xml:space="preserve">Information pertaining to the data quality of the </w:t>
            </w:r>
            <w:r w:rsidRPr="00785C54">
              <w:rPr>
                <w:b/>
                <w:szCs w:val="24"/>
              </w:rPr>
              <w:t>result</w:t>
            </w:r>
            <w:r w:rsidRPr="00785C54">
              <w:rPr>
                <w:szCs w:val="24"/>
              </w:rPr>
              <w:t>.</w:t>
            </w:r>
          </w:p>
          <w:p w14:paraId="423801E3" w14:textId="6F52282A" w:rsidR="005B5EAD" w:rsidRPr="00785C54" w:rsidRDefault="005B5EAD" w:rsidP="00785C54">
            <w:pPr>
              <w:pStyle w:val="Tablebody"/>
              <w:autoSpaceDE w:val="0"/>
              <w:autoSpaceDN w:val="0"/>
              <w:adjustRightInd w:val="0"/>
              <w:jc w:val="both"/>
              <w:rPr>
                <w:szCs w:val="20"/>
              </w:rPr>
            </w:pPr>
            <w:r w:rsidRPr="00785C54">
              <w:rPr>
                <w:szCs w:val="24"/>
              </w:rPr>
              <w:t xml:space="preserve">If additional data quality information is provided, the property </w:t>
            </w:r>
            <w:proofErr w:type="spellStart"/>
            <w:proofErr w:type="gramStart"/>
            <w:r w:rsidRPr="00785C54">
              <w:rPr>
                <w:b/>
                <w:szCs w:val="24"/>
              </w:rPr>
              <w:t>resultQuality:Any</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6585C0DB" w14:textId="311BF7EE"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This instance-specific description complements the description of the observation Procedure, which provides information concerning the quality of all observations using this procedure. The quality of a result </w:t>
      </w:r>
      <w:r w:rsidR="008058B6">
        <w:rPr>
          <w:szCs w:val="24"/>
        </w:rPr>
        <w:t>can</w:t>
      </w:r>
      <w:r w:rsidR="008058B6" w:rsidRPr="00785C54">
        <w:rPr>
          <w:szCs w:val="24"/>
        </w:rPr>
        <w:t xml:space="preserve"> </w:t>
      </w:r>
      <w:r w:rsidRPr="00785C54">
        <w:rPr>
          <w:szCs w:val="24"/>
        </w:rPr>
        <w:t xml:space="preserve">be assessed following the procedures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19157</w:t>
      </w:r>
      <w:r w:rsidRPr="00785C54">
        <w:rPr>
          <w:szCs w:val="24"/>
        </w:rPr>
        <w:t xml:space="preserve">. Multiple measures </w:t>
      </w:r>
      <w:r w:rsidR="008058B6">
        <w:rPr>
          <w:szCs w:val="24"/>
        </w:rPr>
        <w:t>can</w:t>
      </w:r>
      <w:r w:rsidR="008058B6" w:rsidRPr="00785C54">
        <w:rPr>
          <w:szCs w:val="24"/>
        </w:rPr>
        <w:t xml:space="preserve"> </w:t>
      </w:r>
      <w:r w:rsidRPr="00785C54">
        <w:rPr>
          <w:szCs w:val="24"/>
        </w:rPr>
        <w:t>be provided.</w:t>
      </w:r>
    </w:p>
    <w:p w14:paraId="57446EEB"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27" w:name="_Toc117602420"/>
      <w:r w:rsidRPr="00785C54">
        <w:rPr>
          <w:rFonts w:eastAsia="Times New Roman"/>
          <w:szCs w:val="24"/>
        </w:rPr>
        <w:t xml:space="preserve">Association </w:t>
      </w:r>
      <w:proofErr w:type="spellStart"/>
      <w:r w:rsidRPr="00785C54">
        <w:rPr>
          <w:rFonts w:eastAsia="Times New Roman"/>
          <w:szCs w:val="24"/>
        </w:rPr>
        <w:t>proximateFeatureOfInterest</w:t>
      </w:r>
      <w:bookmarkEnd w:id="227"/>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0923628" w14:textId="77777777" w:rsidTr="00EC5BE0">
        <w:trPr>
          <w:jc w:val="center"/>
        </w:trPr>
        <w:tc>
          <w:tcPr>
            <w:tcW w:w="4668" w:type="dxa"/>
            <w:tcMar>
              <w:top w:w="100" w:type="dxa"/>
              <w:left w:w="100" w:type="dxa"/>
              <w:bottom w:w="100" w:type="dxa"/>
              <w:right w:w="100" w:type="dxa"/>
            </w:tcMar>
          </w:tcPr>
          <w:p w14:paraId="3BDE9ED2" w14:textId="7CC848CF"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AbstractObservationCharacteristics</w:t>
            </w:r>
            <w:proofErr w:type="spellEnd"/>
            <w:r w:rsidRPr="00785C54">
              <w:rPr>
                <w:szCs w:val="24"/>
              </w:rPr>
              <w:t>/</w:t>
            </w:r>
            <w:proofErr w:type="spellStart"/>
            <w:r w:rsidRPr="00785C54">
              <w:rPr>
                <w:szCs w:val="24"/>
              </w:rPr>
              <w:t>pFoI-sem</w:t>
            </w:r>
            <w:proofErr w:type="spellEnd"/>
          </w:p>
        </w:tc>
        <w:tc>
          <w:tcPr>
            <w:tcW w:w="5103" w:type="dxa"/>
            <w:tcMar>
              <w:top w:w="100" w:type="dxa"/>
              <w:left w:w="100" w:type="dxa"/>
              <w:bottom w:w="100" w:type="dxa"/>
              <w:right w:w="100" w:type="dxa"/>
            </w:tcMar>
          </w:tcPr>
          <w:p w14:paraId="0C12E7C3" w14:textId="77777777" w:rsidR="005B5EAD" w:rsidRPr="00785C54" w:rsidRDefault="005B5EAD" w:rsidP="00785C54">
            <w:pPr>
              <w:pStyle w:val="Tablebody"/>
              <w:autoSpaceDE w:val="0"/>
              <w:autoSpaceDN w:val="0"/>
              <w:adjustRightInd w:val="0"/>
              <w:jc w:val="both"/>
              <w:rPr>
                <w:szCs w:val="24"/>
              </w:rPr>
            </w:pPr>
            <w:r w:rsidRPr="00785C54">
              <w:rPr>
                <w:szCs w:val="24"/>
              </w:rPr>
              <w:t>The entity that is directly of interest in the act of observing.</w:t>
            </w:r>
          </w:p>
          <w:p w14:paraId="4C51CE19" w14:textId="1903290D" w:rsidR="005B5EAD" w:rsidRPr="00785C54" w:rsidRDefault="005B5EAD" w:rsidP="00785C54">
            <w:pPr>
              <w:pStyle w:val="Tablebody"/>
              <w:autoSpaceDE w:val="0"/>
              <w:autoSpaceDN w:val="0"/>
              <w:adjustRightInd w:val="0"/>
              <w:jc w:val="both"/>
              <w:rPr>
                <w:szCs w:val="24"/>
              </w:rPr>
            </w:pPr>
            <w:r w:rsidRPr="00785C54">
              <w:rPr>
                <w:szCs w:val="24"/>
              </w:rPr>
              <w:t xml:space="preserve">If a reference to the entity being directly observed is provided, the association with the role </w:t>
            </w:r>
            <w:proofErr w:type="spellStart"/>
            <w:r w:rsidRPr="00785C54">
              <w:rPr>
                <w:b/>
                <w:szCs w:val="24"/>
              </w:rPr>
              <w:t>proximateFeatureOfInterest</w:t>
            </w:r>
            <w:proofErr w:type="spellEnd"/>
            <w:r w:rsidRPr="00785C54">
              <w:rPr>
                <w:szCs w:val="24"/>
              </w:rPr>
              <w:t xml:space="preserve"> </w:t>
            </w:r>
            <w:r w:rsidR="002F2035">
              <w:rPr>
                <w:szCs w:val="24"/>
              </w:rPr>
              <w:t>shall</w:t>
            </w:r>
            <w:r w:rsidRPr="00785C54">
              <w:rPr>
                <w:szCs w:val="24"/>
              </w:rPr>
              <w:t xml:space="preserve"> be used.</w:t>
            </w:r>
          </w:p>
          <w:p w14:paraId="7591AC77" w14:textId="795C8000" w:rsidR="005B5EAD" w:rsidRPr="00785C54" w:rsidRDefault="005B5EAD" w:rsidP="00785C54">
            <w:pPr>
              <w:pStyle w:val="Tablebody"/>
              <w:autoSpaceDE w:val="0"/>
              <w:autoSpaceDN w:val="0"/>
              <w:adjustRightInd w:val="0"/>
              <w:jc w:val="both"/>
              <w:rPr>
                <w:szCs w:val="20"/>
              </w:rPr>
            </w:pPr>
            <w:r w:rsidRPr="00785C54">
              <w:rPr>
                <w:szCs w:val="24"/>
              </w:rPr>
              <w:t xml:space="preserve">This association is a specialization of the </w:t>
            </w:r>
            <w:proofErr w:type="spellStart"/>
            <w:r w:rsidRPr="00785C54">
              <w:rPr>
                <w:b/>
                <w:szCs w:val="24"/>
              </w:rPr>
              <w:t>featureOfInterest</w:t>
            </w:r>
            <w:proofErr w:type="spellEnd"/>
            <w:r w:rsidRPr="00785C54">
              <w:rPr>
                <w:szCs w:val="24"/>
              </w:rPr>
              <w:t xml:space="preserve"> role.</w:t>
            </w:r>
          </w:p>
        </w:tc>
      </w:tr>
    </w:tbl>
    <w:p w14:paraId="44C33F90" w14:textId="1FECB3A0"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The measurement process may be performed on an intermediary entity referred to as </w:t>
      </w:r>
      <w:proofErr w:type="spellStart"/>
      <w:r w:rsidRPr="00785C54">
        <w:rPr>
          <w:szCs w:val="24"/>
        </w:rPr>
        <w:t>proximateFeatureOfInterest</w:t>
      </w:r>
      <w:proofErr w:type="spellEnd"/>
      <w:r w:rsidRPr="00785C54">
        <w:rPr>
          <w:szCs w:val="24"/>
        </w:rPr>
        <w:t xml:space="preserve"> that acts as a proxy to the ultimate feature-of-interest that is being observed (measured, estimated or calculated).</w:t>
      </w:r>
    </w:p>
    <w:p w14:paraId="116A51E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28" w:name="_Toc117602421"/>
      <w:r w:rsidRPr="00785C54">
        <w:rPr>
          <w:rFonts w:eastAsia="Times New Roman"/>
          <w:szCs w:val="24"/>
        </w:rPr>
        <w:t xml:space="preserve">Association </w:t>
      </w:r>
      <w:proofErr w:type="spellStart"/>
      <w:r w:rsidRPr="00785C54">
        <w:rPr>
          <w:rFonts w:eastAsia="Times New Roman"/>
          <w:szCs w:val="24"/>
        </w:rPr>
        <w:t>ultimateFeatureOfInterest</w:t>
      </w:r>
      <w:bookmarkEnd w:id="228"/>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57D09FE9" w14:textId="77777777" w:rsidTr="00EC5BE0">
        <w:trPr>
          <w:jc w:val="center"/>
        </w:trPr>
        <w:tc>
          <w:tcPr>
            <w:tcW w:w="4668" w:type="dxa"/>
            <w:tcMar>
              <w:top w:w="100" w:type="dxa"/>
              <w:left w:w="100" w:type="dxa"/>
              <w:bottom w:w="100" w:type="dxa"/>
              <w:right w:w="100" w:type="dxa"/>
            </w:tcMar>
          </w:tcPr>
          <w:p w14:paraId="1E113267" w14:textId="1CBB553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AbstractObservationCharacteristics</w:t>
            </w:r>
            <w:proofErr w:type="spellEnd"/>
            <w:r w:rsidRPr="00785C54">
              <w:rPr>
                <w:szCs w:val="24"/>
              </w:rPr>
              <w:t>/</w:t>
            </w:r>
            <w:proofErr w:type="spellStart"/>
            <w:r w:rsidRPr="00785C54">
              <w:rPr>
                <w:szCs w:val="24"/>
              </w:rPr>
              <w:t>uFoI-sem</w:t>
            </w:r>
            <w:proofErr w:type="spellEnd"/>
          </w:p>
        </w:tc>
        <w:tc>
          <w:tcPr>
            <w:tcW w:w="5103" w:type="dxa"/>
            <w:tcMar>
              <w:top w:w="100" w:type="dxa"/>
              <w:left w:w="100" w:type="dxa"/>
              <w:bottom w:w="100" w:type="dxa"/>
              <w:right w:w="100" w:type="dxa"/>
            </w:tcMar>
          </w:tcPr>
          <w:p w14:paraId="51904BB5" w14:textId="77777777" w:rsidR="005B5EAD" w:rsidRPr="00785C54" w:rsidRDefault="005B5EAD" w:rsidP="00785C54">
            <w:pPr>
              <w:pStyle w:val="Tablebody"/>
              <w:autoSpaceDE w:val="0"/>
              <w:autoSpaceDN w:val="0"/>
              <w:adjustRightInd w:val="0"/>
              <w:jc w:val="both"/>
              <w:rPr>
                <w:szCs w:val="24"/>
              </w:rPr>
            </w:pPr>
            <w:r w:rsidRPr="00785C54">
              <w:rPr>
                <w:szCs w:val="24"/>
              </w:rPr>
              <w:t>The entity that is ultimately of interest in the act of observing.</w:t>
            </w:r>
          </w:p>
          <w:p w14:paraId="27B53779" w14:textId="294A850E" w:rsidR="005B5EAD" w:rsidRPr="00785C54" w:rsidRDefault="005B5EAD" w:rsidP="00785C54">
            <w:pPr>
              <w:pStyle w:val="Tablebody"/>
              <w:autoSpaceDE w:val="0"/>
              <w:autoSpaceDN w:val="0"/>
              <w:adjustRightInd w:val="0"/>
              <w:jc w:val="both"/>
              <w:rPr>
                <w:szCs w:val="24"/>
              </w:rPr>
            </w:pPr>
            <w:r w:rsidRPr="00785C54">
              <w:rPr>
                <w:szCs w:val="24"/>
              </w:rPr>
              <w:t xml:space="preserve">If a reference to the entity ultimately being observed is provided, the association with the role </w:t>
            </w:r>
            <w:proofErr w:type="spellStart"/>
            <w:r w:rsidRPr="00785C54">
              <w:rPr>
                <w:b/>
                <w:szCs w:val="24"/>
              </w:rPr>
              <w:t>ultimateFeatureOfInterest</w:t>
            </w:r>
            <w:proofErr w:type="spellEnd"/>
            <w:r w:rsidRPr="00785C54">
              <w:rPr>
                <w:szCs w:val="24"/>
              </w:rPr>
              <w:t xml:space="preserve"> </w:t>
            </w:r>
            <w:r w:rsidR="002F2035">
              <w:rPr>
                <w:szCs w:val="24"/>
              </w:rPr>
              <w:t>shall</w:t>
            </w:r>
            <w:r w:rsidRPr="00785C54">
              <w:rPr>
                <w:szCs w:val="24"/>
              </w:rPr>
              <w:t xml:space="preserve"> be used.</w:t>
            </w:r>
          </w:p>
          <w:p w14:paraId="4D372699" w14:textId="6E1DD2D4" w:rsidR="005B5EAD" w:rsidRPr="00785C54" w:rsidRDefault="005B5EAD" w:rsidP="00785C54">
            <w:pPr>
              <w:pStyle w:val="Tablebody"/>
              <w:autoSpaceDE w:val="0"/>
              <w:autoSpaceDN w:val="0"/>
              <w:adjustRightInd w:val="0"/>
              <w:jc w:val="both"/>
              <w:rPr>
                <w:szCs w:val="20"/>
              </w:rPr>
            </w:pPr>
            <w:r w:rsidRPr="00785C54">
              <w:rPr>
                <w:szCs w:val="24"/>
              </w:rPr>
              <w:t xml:space="preserve">This association is a specialization of the </w:t>
            </w:r>
            <w:proofErr w:type="spellStart"/>
            <w:r w:rsidRPr="00785C54">
              <w:rPr>
                <w:b/>
                <w:szCs w:val="24"/>
              </w:rPr>
              <w:t>featureOfInterest</w:t>
            </w:r>
            <w:proofErr w:type="spellEnd"/>
            <w:r w:rsidRPr="00785C54">
              <w:rPr>
                <w:szCs w:val="24"/>
              </w:rPr>
              <w:t xml:space="preserve"> role.</w:t>
            </w:r>
          </w:p>
        </w:tc>
      </w:tr>
    </w:tbl>
    <w:p w14:paraId="19FE2A2A" w14:textId="6C9A99F7" w:rsidR="007703D2" w:rsidRPr="00785C54" w:rsidRDefault="007703D2" w:rsidP="007703D2">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 xml:space="preserve">A river, an aquifer, soil layer, outcrop, a butterfly, a survey area, a room, </w:t>
      </w:r>
      <w:commentRangeStart w:id="229"/>
      <w:r w:rsidRPr="00785C54">
        <w:rPr>
          <w:szCs w:val="24"/>
        </w:rPr>
        <w:t>Abby</w:t>
      </w:r>
      <w:r w:rsidR="008620B7">
        <w:rPr>
          <w:szCs w:val="24"/>
        </w:rPr>
        <w:t>’</w:t>
      </w:r>
      <w:r w:rsidRPr="00785C54">
        <w:rPr>
          <w:szCs w:val="24"/>
        </w:rPr>
        <w:t>s car</w:t>
      </w:r>
      <w:commentRangeEnd w:id="229"/>
      <w:r>
        <w:rPr>
          <w:rStyle w:val="CommentReference"/>
          <w:rFonts w:eastAsia="MS Mincho"/>
          <w:lang w:eastAsia="ja-JP"/>
        </w:rPr>
        <w:commentReference w:id="229"/>
      </w:r>
      <w:r w:rsidRPr="00785C54">
        <w:rPr>
          <w:szCs w:val="24"/>
        </w:rPr>
        <w:t>, a specific human being, this document</w:t>
      </w:r>
      <w:r>
        <w:rPr>
          <w:szCs w:val="24"/>
        </w:rPr>
        <w:t>.</w:t>
      </w:r>
    </w:p>
    <w:p w14:paraId="46A4460E" w14:textId="77777777" w:rsidR="007703D2" w:rsidRPr="00785C54" w:rsidRDefault="007703D2" w:rsidP="007703D2">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 xml:space="preserve">To determine the concentrations of chemical compounds in a river, a sample is taken in a predefined location in the river. This sample is taken to a laboratory where the required chemical analysis is done. In this case, the river is the </w:t>
      </w:r>
      <w:proofErr w:type="spellStart"/>
      <w:r w:rsidRPr="00785C54">
        <w:rPr>
          <w:szCs w:val="24"/>
        </w:rPr>
        <w:t>ultimateFeatureOfInterest</w:t>
      </w:r>
      <w:proofErr w:type="spellEnd"/>
      <w:r w:rsidRPr="00785C54">
        <w:rPr>
          <w:szCs w:val="24"/>
        </w:rPr>
        <w:t xml:space="preserve">, while the sample is the </w:t>
      </w:r>
      <w:proofErr w:type="spellStart"/>
      <w:proofErr w:type="gramStart"/>
      <w:r w:rsidRPr="00785C54">
        <w:rPr>
          <w:szCs w:val="24"/>
        </w:rPr>
        <w:t>proximateFeatureOfInterest</w:t>
      </w:r>
      <w:proofErr w:type="spellEnd"/>
      <w:r w:rsidRPr="00785C54">
        <w:rPr>
          <w:szCs w:val="24"/>
        </w:rPr>
        <w:t xml:space="preserve"> .</w:t>
      </w:r>
      <w:proofErr w:type="gramEnd"/>
    </w:p>
    <w:p w14:paraId="272054CA" w14:textId="74C57C46" w:rsidR="007703D2" w:rsidRPr="00785C54" w:rsidRDefault="007703D2" w:rsidP="007703D2">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3</w:t>
      </w:r>
      <w:r w:rsidRPr="00785C54">
        <w:rPr>
          <w:szCs w:val="24"/>
        </w:rPr>
        <w:tab/>
        <w:t>Pertaining to document</w:t>
      </w:r>
      <w:r w:rsidR="00DA74AC">
        <w:rPr>
          <w:szCs w:val="24"/>
        </w:rPr>
        <w:t>s</w:t>
      </w:r>
      <w:r w:rsidRPr="00785C54">
        <w:rPr>
          <w:szCs w:val="24"/>
        </w:rPr>
        <w:t xml:space="preserve"> and observations on the consistency thereof, for the Observation “This clause is inconsistent”, the </w:t>
      </w:r>
      <w:proofErr w:type="spellStart"/>
      <w:r w:rsidRPr="00785C54">
        <w:rPr>
          <w:szCs w:val="24"/>
        </w:rPr>
        <w:t>ultimateFeatureOfInterest</w:t>
      </w:r>
      <w:proofErr w:type="spellEnd"/>
      <w:r w:rsidRPr="00785C54">
        <w:rPr>
          <w:szCs w:val="24"/>
        </w:rPr>
        <w:t xml:space="preserve"> is the entire document, while the </w:t>
      </w:r>
      <w:proofErr w:type="spellStart"/>
      <w:r w:rsidRPr="00785C54">
        <w:rPr>
          <w:szCs w:val="24"/>
        </w:rPr>
        <w:t>proximateFeatureOfInterest</w:t>
      </w:r>
      <w:proofErr w:type="spellEnd"/>
      <w:r w:rsidRPr="00785C54">
        <w:rPr>
          <w:szCs w:val="24"/>
        </w:rPr>
        <w:t xml:space="preserve"> is the specific clause being addressed.</w:t>
      </w:r>
    </w:p>
    <w:p w14:paraId="1E618AB9" w14:textId="77777777" w:rsidR="007703D2" w:rsidRPr="00785C54" w:rsidRDefault="007703D2" w:rsidP="007703D2">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4</w:t>
      </w:r>
      <w:r w:rsidRPr="00785C54">
        <w:rPr>
          <w:szCs w:val="24"/>
        </w:rPr>
        <w:tab/>
        <w:t xml:space="preserve">The determination of the species of the butterfly, in this case the butterfly is the </w:t>
      </w:r>
      <w:proofErr w:type="spellStart"/>
      <w:r w:rsidRPr="00785C54">
        <w:rPr>
          <w:szCs w:val="24"/>
        </w:rPr>
        <w:t>ultimateFeatureOfInterest</w:t>
      </w:r>
      <w:proofErr w:type="spellEnd"/>
      <w:r w:rsidRPr="00785C54">
        <w:rPr>
          <w:szCs w:val="24"/>
        </w:rPr>
        <w:t xml:space="preserve">, no </w:t>
      </w:r>
      <w:proofErr w:type="spellStart"/>
      <w:r w:rsidRPr="00785C54">
        <w:rPr>
          <w:szCs w:val="24"/>
        </w:rPr>
        <w:t>proximateFeatureOfInterest</w:t>
      </w:r>
      <w:proofErr w:type="spellEnd"/>
      <w:r w:rsidRPr="00785C54">
        <w:rPr>
          <w:szCs w:val="24"/>
        </w:rPr>
        <w:t xml:space="preserve"> need be provided.</w:t>
      </w:r>
    </w:p>
    <w:p w14:paraId="015C2BDF" w14:textId="2ADF3FCE"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w:t>
      </w:r>
      <w:r w:rsidRPr="00785C54">
        <w:rPr>
          <w:szCs w:val="24"/>
        </w:rPr>
        <w:tab/>
        <w:t xml:space="preserve">The measurement process </w:t>
      </w:r>
      <w:r w:rsidR="008058B6">
        <w:rPr>
          <w:szCs w:val="24"/>
        </w:rPr>
        <w:t>can</w:t>
      </w:r>
      <w:r w:rsidR="008058B6" w:rsidRPr="00785C54">
        <w:rPr>
          <w:szCs w:val="24"/>
        </w:rPr>
        <w:t xml:space="preserve"> </w:t>
      </w:r>
      <w:r w:rsidRPr="00785C54">
        <w:rPr>
          <w:szCs w:val="24"/>
        </w:rPr>
        <w:t>be performed on an intermediary entity that acts as a proxy to the ultimate feature-of-interest that is being observed (measured, estimated or calculated).</w:t>
      </w:r>
    </w:p>
    <w:p w14:paraId="480BCBF3" w14:textId="77777777" w:rsidR="005B5EAD" w:rsidRPr="00785C54" w:rsidRDefault="005B5EAD" w:rsidP="00785C54">
      <w:pPr>
        <w:pStyle w:val="BodyText"/>
        <w:autoSpaceDE w:val="0"/>
        <w:autoSpaceDN w:val="0"/>
        <w:adjustRightInd w:val="0"/>
        <w:rPr>
          <w:szCs w:val="24"/>
        </w:rPr>
      </w:pPr>
      <w:r w:rsidRPr="00785C54">
        <w:rPr>
          <w:szCs w:val="24"/>
        </w:rPr>
        <w:lastRenderedPageBreak/>
        <w:t xml:space="preserve">If in the real world both </w:t>
      </w:r>
      <w:proofErr w:type="spellStart"/>
      <w:r w:rsidRPr="00785C54">
        <w:rPr>
          <w:szCs w:val="24"/>
        </w:rPr>
        <w:t>ultimateFeatureOfInterest</w:t>
      </w:r>
      <w:proofErr w:type="spellEnd"/>
      <w:r w:rsidRPr="00785C54">
        <w:rPr>
          <w:szCs w:val="24"/>
        </w:rPr>
        <w:t xml:space="preserve"> and </w:t>
      </w:r>
      <w:proofErr w:type="spellStart"/>
      <w:r w:rsidRPr="00785C54">
        <w:rPr>
          <w:szCs w:val="24"/>
        </w:rPr>
        <w:t>proximateFeatureOfInterest</w:t>
      </w:r>
      <w:proofErr w:type="spellEnd"/>
      <w:r w:rsidRPr="00785C54">
        <w:rPr>
          <w:szCs w:val="24"/>
        </w:rPr>
        <w:t xml:space="preserve"> exist but not both have a digital representation, then the appropriate relation should be selected that best describes the nature of the entity being referenced.</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389EF43D" w14:textId="77777777" w:rsidTr="00C63DF3">
        <w:trPr>
          <w:jc w:val="center"/>
        </w:trPr>
        <w:tc>
          <w:tcPr>
            <w:tcW w:w="4668" w:type="dxa"/>
            <w:tcMar>
              <w:top w:w="100" w:type="dxa"/>
              <w:left w:w="100" w:type="dxa"/>
              <w:bottom w:w="100" w:type="dxa"/>
              <w:right w:w="100" w:type="dxa"/>
            </w:tcMar>
          </w:tcPr>
          <w:p w14:paraId="064A7D62" w14:textId="638FE1E8"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w:t>
            </w:r>
            <w:proofErr w:type="spellStart"/>
            <w:r w:rsidRPr="00785C54">
              <w:rPr>
                <w:szCs w:val="24"/>
              </w:rPr>
              <w:t>obs</w:t>
            </w:r>
            <w:proofErr w:type="spellEnd"/>
            <w:r w:rsidRPr="00785C54">
              <w:rPr>
                <w:szCs w:val="24"/>
              </w:rPr>
              <w:t>-core/</w:t>
            </w:r>
            <w:proofErr w:type="spellStart"/>
            <w:r w:rsidRPr="00785C54">
              <w:rPr>
                <w:szCs w:val="24"/>
              </w:rPr>
              <w:t>AbstractObservationCharacteristics</w:t>
            </w:r>
            <w:proofErr w:type="spellEnd"/>
            <w:r w:rsidRPr="00785C54">
              <w:rPr>
                <w:szCs w:val="24"/>
              </w:rPr>
              <w:t>/</w:t>
            </w:r>
            <w:proofErr w:type="spellStart"/>
            <w:r w:rsidRPr="00785C54">
              <w:rPr>
                <w:szCs w:val="24"/>
              </w:rPr>
              <w:t>uFoI</w:t>
            </w:r>
            <w:proofErr w:type="spellEnd"/>
          </w:p>
        </w:tc>
        <w:tc>
          <w:tcPr>
            <w:tcW w:w="5103" w:type="dxa"/>
            <w:tcMar>
              <w:top w:w="100" w:type="dxa"/>
              <w:left w:w="100" w:type="dxa"/>
              <w:bottom w:w="100" w:type="dxa"/>
              <w:right w:w="100" w:type="dxa"/>
            </w:tcMar>
          </w:tcPr>
          <w:p w14:paraId="72B8DA63" w14:textId="519F93E2" w:rsidR="005B5EAD" w:rsidRPr="00785C54" w:rsidRDefault="005B5EAD" w:rsidP="00785C54">
            <w:pPr>
              <w:pStyle w:val="Tablebody"/>
              <w:autoSpaceDE w:val="0"/>
              <w:autoSpaceDN w:val="0"/>
              <w:adjustRightInd w:val="0"/>
              <w:jc w:val="both"/>
              <w:rPr>
                <w:szCs w:val="20"/>
              </w:rPr>
            </w:pPr>
            <w:r w:rsidRPr="00785C54">
              <w:rPr>
                <w:szCs w:val="24"/>
              </w:rPr>
              <w:t xml:space="preserve">In the case where ultimate and proximate features-of-interest are the same object, the association </w:t>
            </w:r>
            <w:r w:rsidR="002F2035">
              <w:rPr>
                <w:szCs w:val="24"/>
              </w:rPr>
              <w:t>should</w:t>
            </w:r>
            <w:r w:rsidRPr="00785C54">
              <w:rPr>
                <w:szCs w:val="24"/>
              </w:rPr>
              <w:t xml:space="preserve"> be provided using the </w:t>
            </w:r>
            <w:proofErr w:type="spellStart"/>
            <w:r w:rsidRPr="00785C54">
              <w:rPr>
                <w:b/>
                <w:szCs w:val="24"/>
              </w:rPr>
              <w:t>ultimateFeatureOfInterest</w:t>
            </w:r>
            <w:proofErr w:type="spellEnd"/>
            <w:r w:rsidRPr="00785C54">
              <w:rPr>
                <w:szCs w:val="24"/>
              </w:rPr>
              <w:t xml:space="preserve"> association role.</w:t>
            </w:r>
          </w:p>
        </w:tc>
      </w:tr>
    </w:tbl>
    <w:p w14:paraId="197FCEDB" w14:textId="3480D8F8"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w:t>
      </w:r>
      <w:r w:rsidRPr="00785C54">
        <w:rPr>
          <w:szCs w:val="24"/>
        </w:rPr>
        <w:tab/>
        <w:t>There will often be a specifiable relationship between the proximate and ultimate feature-of-interest, such as a sampling-chain</w:t>
      </w:r>
      <w:r w:rsidR="008058B6">
        <w:rPr>
          <w:szCs w:val="24"/>
        </w:rPr>
        <w:t>; see</w:t>
      </w:r>
      <w:r w:rsidRPr="00785C54">
        <w:rPr>
          <w:rStyle w:val="citesec"/>
          <w:szCs w:val="24"/>
          <w:shd w:val="clear" w:color="auto" w:fill="auto"/>
        </w:rPr>
        <w:t xml:space="preserve"> 7.2.2</w:t>
      </w:r>
      <w:r w:rsidRPr="00785C54">
        <w:rPr>
          <w:szCs w:val="24"/>
        </w:rPr>
        <w:t xml:space="preserve"> for examples.</w:t>
      </w:r>
    </w:p>
    <w:p w14:paraId="58BBC24F" w14:textId="77777777" w:rsidR="00E82359" w:rsidRPr="00785C54" w:rsidRDefault="00E82359" w:rsidP="00E82359">
      <w:pPr>
        <w:pStyle w:val="Heading3"/>
        <w:tabs>
          <w:tab w:val="left" w:pos="400"/>
          <w:tab w:val="left" w:pos="560"/>
          <w:tab w:val="left" w:pos="720"/>
        </w:tabs>
        <w:autoSpaceDE w:val="0"/>
        <w:autoSpaceDN w:val="0"/>
        <w:adjustRightInd w:val="0"/>
        <w:rPr>
          <w:rFonts w:eastAsia="Times New Roman"/>
          <w:szCs w:val="24"/>
        </w:rPr>
      </w:pPr>
      <w:bookmarkStart w:id="230" w:name="_Toc117602426"/>
      <w:r w:rsidRPr="00785C54">
        <w:rPr>
          <w:rFonts w:eastAsia="Times New Roman"/>
          <w:szCs w:val="24"/>
        </w:rPr>
        <w:t>Association collection</w:t>
      </w:r>
      <w:bookmarkEnd w:id="23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E82359" w:rsidRPr="00785C54" w14:paraId="126EE38B" w14:textId="77777777" w:rsidTr="007A0127">
        <w:trPr>
          <w:jc w:val="center"/>
        </w:trPr>
        <w:tc>
          <w:tcPr>
            <w:tcW w:w="4526" w:type="dxa"/>
            <w:tcMar>
              <w:top w:w="100" w:type="dxa"/>
              <w:left w:w="100" w:type="dxa"/>
              <w:bottom w:w="100" w:type="dxa"/>
              <w:right w:w="100" w:type="dxa"/>
            </w:tcMar>
          </w:tcPr>
          <w:p w14:paraId="361A2BBD" w14:textId="77777777" w:rsidR="00E82359" w:rsidRPr="00785C54" w:rsidRDefault="00E82359" w:rsidP="007A0127">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ObservationCharacteristics</w:t>
            </w:r>
            <w:proofErr w:type="spellEnd"/>
            <w:r w:rsidRPr="00785C54">
              <w:rPr>
                <w:szCs w:val="24"/>
              </w:rPr>
              <w:t>/collection-</w:t>
            </w:r>
            <w:proofErr w:type="spellStart"/>
            <w:r w:rsidRPr="00785C54">
              <w:rPr>
                <w:szCs w:val="24"/>
              </w:rPr>
              <w:t>sem</w:t>
            </w:r>
            <w:proofErr w:type="spellEnd"/>
          </w:p>
        </w:tc>
        <w:tc>
          <w:tcPr>
            <w:tcW w:w="5245" w:type="dxa"/>
            <w:tcMar>
              <w:top w:w="100" w:type="dxa"/>
              <w:left w:w="100" w:type="dxa"/>
              <w:bottom w:w="100" w:type="dxa"/>
              <w:right w:w="100" w:type="dxa"/>
            </w:tcMar>
          </w:tcPr>
          <w:p w14:paraId="250CBFBD" w14:textId="55B1F429" w:rsidR="00E82359" w:rsidRPr="00785C54" w:rsidRDefault="00E82359" w:rsidP="007A0127">
            <w:pPr>
              <w:pStyle w:val="Tablebody"/>
              <w:autoSpaceDE w:val="0"/>
              <w:autoSpaceDN w:val="0"/>
              <w:adjustRightInd w:val="0"/>
              <w:jc w:val="both"/>
              <w:rPr>
                <w:szCs w:val="24"/>
              </w:rPr>
            </w:pPr>
            <w:r w:rsidRPr="00785C54">
              <w:rPr>
                <w:szCs w:val="24"/>
              </w:rPr>
              <w:t xml:space="preserve">An </w:t>
            </w:r>
            <w:proofErr w:type="spellStart"/>
            <w:r w:rsidRPr="00083060">
              <w:rPr>
                <w:b/>
                <w:bCs/>
                <w:szCs w:val="24"/>
              </w:rPr>
              <w:t>Abstract</w:t>
            </w:r>
            <w:r w:rsidRPr="00785C54">
              <w:rPr>
                <w:b/>
                <w:szCs w:val="24"/>
              </w:rPr>
              <w:t>ObservationCollection</w:t>
            </w:r>
            <w:proofErr w:type="spellEnd"/>
            <w:r w:rsidRPr="00785C54">
              <w:rPr>
                <w:szCs w:val="24"/>
              </w:rPr>
              <w:t xml:space="preserve"> that is described by these </w:t>
            </w:r>
            <w:proofErr w:type="spellStart"/>
            <w:r w:rsidRPr="002A415A">
              <w:rPr>
                <w:b/>
                <w:bCs/>
                <w:szCs w:val="24"/>
              </w:rPr>
              <w:t>Abstract</w:t>
            </w:r>
            <w:r w:rsidRPr="00785C54">
              <w:rPr>
                <w:b/>
                <w:szCs w:val="24"/>
              </w:rPr>
              <w:t>ObservationCharacteristics</w:t>
            </w:r>
            <w:proofErr w:type="spellEnd"/>
            <w:r w:rsidRPr="00785C54">
              <w:rPr>
                <w:szCs w:val="24"/>
              </w:rPr>
              <w:t>.</w:t>
            </w:r>
          </w:p>
          <w:p w14:paraId="75247379" w14:textId="21F61D4D" w:rsidR="00E82359" w:rsidRPr="00785C54" w:rsidRDefault="00E82359" w:rsidP="007A0127">
            <w:pPr>
              <w:pStyle w:val="Tablebody"/>
              <w:autoSpaceDE w:val="0"/>
              <w:autoSpaceDN w:val="0"/>
              <w:adjustRightInd w:val="0"/>
              <w:jc w:val="both"/>
              <w:rPr>
                <w:szCs w:val="20"/>
              </w:rPr>
            </w:pPr>
            <w:r w:rsidRPr="00785C54">
              <w:rPr>
                <w:szCs w:val="24"/>
              </w:rPr>
              <w:t>If a reference to a</w:t>
            </w:r>
            <w:r>
              <w:rPr>
                <w:szCs w:val="24"/>
              </w:rPr>
              <w:t>n</w:t>
            </w:r>
            <w:r w:rsidRPr="00785C54">
              <w:rPr>
                <w:szCs w:val="24"/>
              </w:rPr>
              <w:t xml:space="preserve"> </w:t>
            </w:r>
            <w:proofErr w:type="spellStart"/>
            <w:r w:rsidRPr="002A415A">
              <w:rPr>
                <w:b/>
                <w:bCs/>
                <w:szCs w:val="24"/>
              </w:rPr>
              <w:t>Abstract</w:t>
            </w:r>
            <w:r w:rsidRPr="002A415A">
              <w:rPr>
                <w:rStyle w:val="Strong"/>
              </w:rPr>
              <w:t>ObservationCollection</w:t>
            </w:r>
            <w:proofErr w:type="spellEnd"/>
            <w:r w:rsidRPr="00EB5A86">
              <w:rPr>
                <w:rStyle w:val="Emphasis"/>
                <w:iCs w:val="0"/>
              </w:rPr>
              <w:t xml:space="preserve"> </w:t>
            </w:r>
            <w:r w:rsidRPr="002A415A">
              <w:rPr>
                <w:rStyle w:val="Emphasis"/>
                <w:i w:val="0"/>
              </w:rPr>
              <w:t>from the</w:t>
            </w:r>
            <w:r>
              <w:rPr>
                <w:b/>
                <w:szCs w:val="24"/>
              </w:rPr>
              <w:t xml:space="preserve"> </w:t>
            </w:r>
            <w:proofErr w:type="spellStart"/>
            <w:r w:rsidRPr="002A415A">
              <w:rPr>
                <w:b/>
                <w:bCs/>
                <w:szCs w:val="24"/>
              </w:rPr>
              <w:t>Abstract</w:t>
            </w:r>
            <w:r w:rsidRPr="00785C54">
              <w:rPr>
                <w:b/>
                <w:szCs w:val="24"/>
              </w:rPr>
              <w:t>ObservationCharacteristics</w:t>
            </w:r>
            <w:proofErr w:type="spellEnd"/>
            <w:r w:rsidRPr="00785C54">
              <w:rPr>
                <w:szCs w:val="24"/>
              </w:rPr>
              <w:t xml:space="preserve"> is provided, the association with the role </w:t>
            </w:r>
            <w:r w:rsidRPr="00785C54">
              <w:rPr>
                <w:b/>
                <w:szCs w:val="24"/>
              </w:rPr>
              <w:t>collection</w:t>
            </w:r>
            <w:r w:rsidRPr="00785C54">
              <w:rPr>
                <w:szCs w:val="24"/>
              </w:rPr>
              <w:t xml:space="preserve"> </w:t>
            </w:r>
            <w:r>
              <w:rPr>
                <w:szCs w:val="24"/>
              </w:rPr>
              <w:t>shall</w:t>
            </w:r>
            <w:r w:rsidRPr="00785C54">
              <w:rPr>
                <w:szCs w:val="24"/>
              </w:rPr>
              <w:t xml:space="preserve"> be used.</w:t>
            </w:r>
          </w:p>
        </w:tc>
      </w:tr>
    </w:tbl>
    <w:p w14:paraId="160D90CB" w14:textId="77777777" w:rsidR="00E82359" w:rsidRPr="00785C54" w:rsidDel="007703D2" w:rsidRDefault="00E82359"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
    <w:p w14:paraId="30F3F7C0"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31" w:name="_Toc117602427"/>
      <w:proofErr w:type="spellStart"/>
      <w:r w:rsidRPr="00785C54">
        <w:rPr>
          <w:rFonts w:eastAsia="Times New Roman"/>
          <w:szCs w:val="24"/>
        </w:rPr>
        <w:t>AbstractObservation</w:t>
      </w:r>
      <w:bookmarkEnd w:id="231"/>
      <w:proofErr w:type="spellEnd"/>
    </w:p>
    <w:p w14:paraId="1A744C2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32" w:name="_Toc117602428"/>
      <w:proofErr w:type="spellStart"/>
      <w:r w:rsidRPr="00785C54">
        <w:rPr>
          <w:rFonts w:eastAsia="Times New Roman"/>
          <w:szCs w:val="24"/>
        </w:rPr>
        <w:t>AbstractObservation</w:t>
      </w:r>
      <w:proofErr w:type="spellEnd"/>
      <w:r w:rsidRPr="00785C54">
        <w:rPr>
          <w:rFonts w:eastAsia="Times New Roman"/>
          <w:szCs w:val="24"/>
        </w:rPr>
        <w:t xml:space="preserve"> Requirements Class</w:t>
      </w:r>
      <w:bookmarkEnd w:id="23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50E2A6C2"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68A45388" w14:textId="333A026B"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0325816B" w14:textId="153F294C"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w:t>
            </w:r>
            <w:proofErr w:type="spellEnd"/>
          </w:p>
        </w:tc>
      </w:tr>
      <w:tr w:rsidR="005B5EAD" w:rsidRPr="00785C54" w14:paraId="54914EEE"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222445DC" w14:textId="62366453"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6498CA2F" w14:textId="76727E68"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482DF3DE"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58DE2D7" w14:textId="772F5AE0"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F443EE8" w14:textId="4374A076"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w:t>
            </w:r>
            <w:proofErr w:type="spellStart"/>
            <w:r w:rsidRPr="00785C54">
              <w:rPr>
                <w:szCs w:val="24"/>
              </w:rPr>
              <w:t>AbstractObservation</w:t>
            </w:r>
            <w:proofErr w:type="spellEnd"/>
          </w:p>
        </w:tc>
      </w:tr>
      <w:tr w:rsidR="005B5EAD" w:rsidRPr="00785C54" w14:paraId="38DF65A0"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5F15E39" w14:textId="2526AD66"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7B86AA1" w14:textId="3D9B056A"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D955BF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D4A7B5F" w14:textId="7981CD1E"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D6BD9F4" w14:textId="7F393DD0"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CoreTypes</w:t>
            </w:r>
            <w:proofErr w:type="spellEnd"/>
            <w:r w:rsidRPr="00785C54">
              <w:rPr>
                <w:szCs w:val="24"/>
              </w:rPr>
              <w:t xml:space="preserve"> conformance class</w:t>
            </w:r>
          </w:p>
        </w:tc>
      </w:tr>
      <w:tr w:rsidR="005B5EAD" w:rsidRPr="00785C54" w14:paraId="2F579E0E"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5F57236" w14:textId="1A9AD17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42B61E7" w14:textId="42781D2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Geographic information – Temporal schema, Application schemas for data transfer conformance class</w:t>
            </w:r>
          </w:p>
        </w:tc>
      </w:tr>
      <w:tr w:rsidR="005B5EAD" w:rsidRPr="00785C54" w14:paraId="74AE65F3"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F574F55" w14:textId="1F91A49E"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38B5E52" w14:textId="59F640C9"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AbstractObservationCharacteristics</w:t>
            </w:r>
            <w:proofErr w:type="spellEnd"/>
          </w:p>
        </w:tc>
      </w:tr>
      <w:tr w:rsidR="005B5EAD" w:rsidRPr="00785C54" w14:paraId="617BE063"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18A0646" w14:textId="2E9DFBF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71F93F5" w14:textId="52A557E9"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phenomenonTime</w:t>
            </w:r>
            <w:proofErr w:type="spellEnd"/>
            <w:r w:rsidRPr="00785C54">
              <w:rPr>
                <w:szCs w:val="24"/>
              </w:rPr>
              <w:t>-card</w:t>
            </w:r>
          </w:p>
        </w:tc>
      </w:tr>
      <w:tr w:rsidR="005B5EAD" w:rsidRPr="00785C54" w14:paraId="75F3C35A"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85C339E" w14:textId="61C0895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43525B1" w14:textId="796131EB"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resultTime</w:t>
            </w:r>
            <w:proofErr w:type="spellEnd"/>
            <w:r w:rsidRPr="00785C54">
              <w:rPr>
                <w:szCs w:val="24"/>
              </w:rPr>
              <w:t>-card</w:t>
            </w:r>
          </w:p>
        </w:tc>
      </w:tr>
      <w:tr w:rsidR="005B5EAD" w:rsidRPr="00785C54" w14:paraId="512C8BBC"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39A3B8C" w14:textId="6CFB97D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EEB3A68" w14:textId="2EE3DC51"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observedProperty</w:t>
            </w:r>
            <w:proofErr w:type="spellEnd"/>
            <w:r w:rsidRPr="00785C54">
              <w:rPr>
                <w:szCs w:val="24"/>
              </w:rPr>
              <w:t>-card</w:t>
            </w:r>
          </w:p>
        </w:tc>
      </w:tr>
      <w:tr w:rsidR="005B5EAD" w:rsidRPr="00785C54" w14:paraId="15281ADD"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4F99120" w14:textId="64BA647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5414CB1" w14:textId="355DE81D"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observingProcedure</w:t>
            </w:r>
            <w:proofErr w:type="spellEnd"/>
            <w:r w:rsidRPr="00785C54">
              <w:rPr>
                <w:szCs w:val="24"/>
              </w:rPr>
              <w:t>-card</w:t>
            </w:r>
          </w:p>
        </w:tc>
      </w:tr>
      <w:tr w:rsidR="005B5EAD" w:rsidRPr="00785C54" w14:paraId="46D5BB70"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E9B4DBA" w14:textId="3E5ED837"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701B04F" w14:textId="30C4E04E"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/Observation/result-card</w:t>
            </w:r>
          </w:p>
        </w:tc>
      </w:tr>
      <w:tr w:rsidR="005B5EAD" w:rsidRPr="00785C54" w14:paraId="0787A718"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0849161" w14:textId="06483DC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8C9F9F9" w14:textId="281C9755"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/Observation/Observation-</w:t>
            </w:r>
            <w:proofErr w:type="spellStart"/>
            <w:r w:rsidRPr="00785C54">
              <w:rPr>
                <w:szCs w:val="24"/>
              </w:rPr>
              <w:t>sem</w:t>
            </w:r>
            <w:proofErr w:type="spellEnd"/>
          </w:p>
        </w:tc>
      </w:tr>
      <w:tr w:rsidR="005B5EAD" w:rsidRPr="00785C54" w14:paraId="22EB4D40"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A21EAD4" w14:textId="20C4621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23AC02E" w14:textId="479FC1BF"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w:t>
            </w:r>
            <w:proofErr w:type="spellEnd"/>
            <w:r w:rsidRPr="00785C54">
              <w:rPr>
                <w:szCs w:val="24"/>
              </w:rPr>
              <w:t>/</w:t>
            </w:r>
            <w:proofErr w:type="spellStart"/>
            <w:r w:rsidRPr="00785C54">
              <w:rPr>
                <w:szCs w:val="24"/>
              </w:rPr>
              <w:t>observationType-sem</w:t>
            </w:r>
            <w:proofErr w:type="spellEnd"/>
          </w:p>
        </w:tc>
      </w:tr>
      <w:tr w:rsidR="005B5EAD" w:rsidRPr="00785C54" w14:paraId="73282F3A"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7FF4DFE" w14:textId="02C5E5B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85FED87" w14:textId="6380F207" w:rsidR="005B5EAD" w:rsidRPr="00785C54" w:rsidRDefault="005B5EAD" w:rsidP="00785C54">
            <w:pPr>
              <w:pStyle w:val="Tablebody"/>
              <w:autoSpaceDE w:val="0"/>
              <w:autoSpaceDN w:val="0"/>
              <w:adjustRightInd w:val="0"/>
              <w:jc w:val="both"/>
              <w:rPr>
                <w:szCs w:val="20"/>
              </w:rPr>
            </w:pPr>
            <w:r w:rsidRPr="00785C54">
              <w:rPr>
                <w:szCs w:val="24"/>
              </w:rPr>
              <w:t>/req/obs-core/AbstractObservationType/AbstractObservationType-sem</w:t>
            </w:r>
          </w:p>
        </w:tc>
      </w:tr>
      <w:tr w:rsidR="005B5EAD" w:rsidRPr="00785C54" w14:paraId="1E7254AB"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7A8C672" w14:textId="29640E2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0D1DF5A" w14:textId="202C60B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w:t>
            </w:r>
            <w:proofErr w:type="spellEnd"/>
            <w:r w:rsidRPr="00785C54">
              <w:rPr>
                <w:szCs w:val="24"/>
              </w:rPr>
              <w:t>/</w:t>
            </w:r>
            <w:proofErr w:type="spellStart"/>
            <w:r w:rsidRPr="00785C54">
              <w:rPr>
                <w:szCs w:val="24"/>
              </w:rPr>
              <w:t>resultTime</w:t>
            </w:r>
            <w:proofErr w:type="spellEnd"/>
            <w:r w:rsidRPr="00785C54">
              <w:rPr>
                <w:szCs w:val="24"/>
              </w:rPr>
              <w:t>-type</w:t>
            </w:r>
          </w:p>
        </w:tc>
      </w:tr>
      <w:tr w:rsidR="005B5EAD" w:rsidRPr="00785C54" w14:paraId="25E6A619"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326D6DA" w14:textId="17E7D97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40D1B8D" w14:textId="10619F5E"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w:t>
            </w:r>
            <w:proofErr w:type="spellEnd"/>
            <w:r w:rsidRPr="00785C54">
              <w:rPr>
                <w:szCs w:val="24"/>
              </w:rPr>
              <w:t>/</w:t>
            </w:r>
            <w:proofErr w:type="spellStart"/>
            <w:r w:rsidRPr="00785C54">
              <w:rPr>
                <w:szCs w:val="24"/>
              </w:rPr>
              <w:t>featureOfInterest</w:t>
            </w:r>
            <w:proofErr w:type="spellEnd"/>
            <w:r w:rsidRPr="00785C54">
              <w:rPr>
                <w:szCs w:val="24"/>
              </w:rPr>
              <w:t>-con</w:t>
            </w:r>
          </w:p>
        </w:tc>
      </w:tr>
      <w:tr w:rsidR="005B5EAD" w:rsidRPr="00785C54" w14:paraId="7DA54C9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C7ED790" w14:textId="5930385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92077EB" w14:textId="3F19230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w:t>
            </w:r>
            <w:proofErr w:type="spellEnd"/>
            <w:r w:rsidRPr="00785C54">
              <w:rPr>
                <w:szCs w:val="24"/>
              </w:rPr>
              <w:t>/</w:t>
            </w:r>
            <w:proofErr w:type="spellStart"/>
            <w:r w:rsidRPr="00785C54">
              <w:rPr>
                <w:szCs w:val="24"/>
              </w:rPr>
              <w:t>parameterName</w:t>
            </w:r>
            <w:proofErr w:type="spellEnd"/>
            <w:r w:rsidRPr="00785C54">
              <w:rPr>
                <w:szCs w:val="24"/>
              </w:rPr>
              <w:t>-card</w:t>
            </w:r>
          </w:p>
        </w:tc>
      </w:tr>
      <w:tr w:rsidR="005B5EAD" w:rsidRPr="00785C54" w14:paraId="56F4598A"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977E4A4" w14:textId="5B4E69C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78B52CE" w14:textId="1297B471"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-core/Observation/</w:t>
            </w:r>
            <w:proofErr w:type="spellStart"/>
            <w:r w:rsidRPr="00785C54">
              <w:rPr>
                <w:szCs w:val="24"/>
              </w:rPr>
              <w:t>observerhost</w:t>
            </w:r>
            <w:proofErr w:type="spellEnd"/>
            <w:r w:rsidRPr="00785C54">
              <w:rPr>
                <w:szCs w:val="24"/>
              </w:rPr>
              <w:t>-con</w:t>
            </w:r>
          </w:p>
        </w:tc>
      </w:tr>
      <w:tr w:rsidR="005B5EAD" w:rsidRPr="00785C54" w14:paraId="4CF9F1A9"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71BDF84" w14:textId="658B220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35AC9BC" w14:textId="50784E40"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-core/Observation/</w:t>
            </w:r>
            <w:proofErr w:type="spellStart"/>
            <w:r w:rsidRPr="00785C54">
              <w:rPr>
                <w:szCs w:val="24"/>
              </w:rPr>
              <w:t>observedProperty</w:t>
            </w:r>
            <w:proofErr w:type="spellEnd"/>
            <w:r w:rsidRPr="00785C54">
              <w:rPr>
                <w:szCs w:val="24"/>
              </w:rPr>
              <w:t>-con</w:t>
            </w:r>
          </w:p>
        </w:tc>
      </w:tr>
      <w:tr w:rsidR="005B5EAD" w:rsidRPr="00785C54" w14:paraId="20414658"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BB8BB5C" w14:textId="5741F38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8F87F87" w14:textId="08DA03E6"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-core/Observation/</w:t>
            </w:r>
            <w:proofErr w:type="spellStart"/>
            <w:r w:rsidRPr="00785C54">
              <w:rPr>
                <w:szCs w:val="24"/>
              </w:rPr>
              <w:t>observingProcedure</w:t>
            </w:r>
            <w:proofErr w:type="spellEnd"/>
            <w:r w:rsidRPr="00785C54">
              <w:rPr>
                <w:szCs w:val="24"/>
              </w:rPr>
              <w:t>-con</w:t>
            </w:r>
          </w:p>
        </w:tc>
      </w:tr>
      <w:tr w:rsidR="005B5EAD" w:rsidRPr="00785C54" w14:paraId="0EEA5A27"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33471D1" w14:textId="5D093CE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DFF1C38" w14:textId="148B6E39"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-core/Observation/result-con</w:t>
            </w:r>
          </w:p>
        </w:tc>
      </w:tr>
      <w:tr w:rsidR="005B5EAD" w:rsidRPr="00785C54" w14:paraId="7918F78E"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F91516D" w14:textId="5D8904B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4ED9279" w14:textId="2311744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roofErr w:type="spellStart"/>
            <w:r w:rsidRPr="00785C54">
              <w:rPr>
                <w:szCs w:val="24"/>
              </w:rPr>
              <w:t>uom</w:t>
            </w:r>
            <w:proofErr w:type="spellEnd"/>
          </w:p>
        </w:tc>
      </w:tr>
      <w:tr w:rsidR="005B5EAD" w:rsidRPr="00785C54" w14:paraId="24B23210"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DDE0D5A" w14:textId="0E90C55B"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AB31ED2" w14:textId="190772A9" w:rsidR="005B5EAD" w:rsidRPr="00785C54" w:rsidRDefault="005B5EAD" w:rsidP="00785C54">
            <w:pPr>
              <w:pStyle w:val="Tablebody"/>
              <w:autoSpaceDE w:val="0"/>
              <w:autoSpaceDN w:val="0"/>
              <w:adjustRightInd w:val="0"/>
              <w:jc w:val="both"/>
              <w:rPr>
                <w:szCs w:val="20"/>
              </w:rPr>
            </w:pPr>
            <w:r w:rsidRPr="00785C54">
              <w:rPr>
                <w:szCs w:val="24"/>
              </w:rPr>
              <w:t>/rec/</w:t>
            </w:r>
            <w:proofErr w:type="spellStart"/>
            <w:r w:rsidRPr="00785C54">
              <w:rPr>
                <w:szCs w:val="24"/>
              </w:rPr>
              <w:t>obs-cpt</w:t>
            </w:r>
            <w:proofErr w:type="spellEnd"/>
            <w:r w:rsidRPr="00785C54">
              <w:rPr>
                <w:szCs w:val="24"/>
              </w:rPr>
              <w:t>/Observation/</w:t>
            </w:r>
            <w:proofErr w:type="spellStart"/>
            <w:r w:rsidRPr="00785C54">
              <w:rPr>
                <w:szCs w:val="24"/>
              </w:rPr>
              <w:t>uom</w:t>
            </w:r>
            <w:proofErr w:type="spellEnd"/>
            <w:r w:rsidRPr="00785C54">
              <w:rPr>
                <w:szCs w:val="24"/>
              </w:rPr>
              <w:t>-con</w:t>
            </w:r>
          </w:p>
        </w:tc>
      </w:tr>
      <w:tr w:rsidR="005B5EAD" w:rsidRPr="00785C54" w14:paraId="0D8FBBD3"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3374622" w14:textId="3331EC16"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A8A7AA4" w14:textId="231F36F0" w:rsidR="005B5EAD" w:rsidRPr="00785C54" w:rsidRDefault="005B5EAD" w:rsidP="00785C54">
            <w:pPr>
              <w:pStyle w:val="Tablebody"/>
              <w:autoSpaceDE w:val="0"/>
              <w:autoSpaceDN w:val="0"/>
              <w:adjustRightInd w:val="0"/>
              <w:jc w:val="both"/>
              <w:rPr>
                <w:szCs w:val="20"/>
              </w:rPr>
            </w:pPr>
            <w:r w:rsidRPr="00785C54">
              <w:rPr>
                <w:szCs w:val="24"/>
              </w:rPr>
              <w:t>/rec/</w:t>
            </w:r>
            <w:proofErr w:type="spellStart"/>
            <w:r w:rsidRPr="00785C54">
              <w:rPr>
                <w:szCs w:val="24"/>
              </w:rPr>
              <w:t>obs-cpt</w:t>
            </w:r>
            <w:proofErr w:type="spellEnd"/>
            <w:r w:rsidRPr="00785C54">
              <w:rPr>
                <w:szCs w:val="24"/>
              </w:rPr>
              <w:t>/Observation/</w:t>
            </w:r>
            <w:proofErr w:type="spellStart"/>
            <w:r w:rsidRPr="00785C54">
              <w:rPr>
                <w:szCs w:val="24"/>
              </w:rPr>
              <w:t>observedProperty</w:t>
            </w:r>
            <w:proofErr w:type="spellEnd"/>
            <w:r w:rsidRPr="00785C54">
              <w:rPr>
                <w:szCs w:val="24"/>
              </w:rPr>
              <w:t>-con</w:t>
            </w:r>
          </w:p>
        </w:tc>
      </w:tr>
      <w:tr w:rsidR="005B5EAD" w:rsidRPr="00785C54" w14:paraId="126986F6"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E2543C0" w14:textId="4EFC326C"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6A4FC22" w14:textId="0106D094" w:rsidR="005B5EAD" w:rsidRPr="00785C54" w:rsidRDefault="005B5EAD" w:rsidP="00785C54">
            <w:pPr>
              <w:pStyle w:val="Tablebody"/>
              <w:autoSpaceDE w:val="0"/>
              <w:autoSpaceDN w:val="0"/>
              <w:adjustRightInd w:val="0"/>
              <w:jc w:val="both"/>
              <w:rPr>
                <w:szCs w:val="20"/>
              </w:rPr>
            </w:pPr>
            <w:r w:rsidRPr="00785C54">
              <w:rPr>
                <w:szCs w:val="24"/>
              </w:rPr>
              <w:t>/rec/</w:t>
            </w:r>
            <w:proofErr w:type="spellStart"/>
            <w:r w:rsidRPr="00785C54">
              <w:rPr>
                <w:szCs w:val="24"/>
              </w:rPr>
              <w:t>obs-cpt</w:t>
            </w:r>
            <w:proofErr w:type="spellEnd"/>
            <w:r w:rsidRPr="00785C54">
              <w:rPr>
                <w:szCs w:val="24"/>
              </w:rPr>
              <w:t>/Observation/</w:t>
            </w:r>
            <w:proofErr w:type="spellStart"/>
            <w:r w:rsidRPr="00785C54">
              <w:rPr>
                <w:szCs w:val="24"/>
              </w:rPr>
              <w:t>observerhost</w:t>
            </w:r>
            <w:proofErr w:type="spellEnd"/>
            <w:r w:rsidRPr="00785C54">
              <w:rPr>
                <w:szCs w:val="24"/>
              </w:rPr>
              <w:t>-con</w:t>
            </w:r>
          </w:p>
        </w:tc>
      </w:tr>
      <w:tr w:rsidR="005B5EAD" w:rsidRPr="00785C54" w14:paraId="6D16A26E"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56B4057" w14:textId="471585D2"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E90338E" w14:textId="3FD58E16" w:rsidR="005B5EAD" w:rsidRPr="00785C54" w:rsidRDefault="005B5EAD" w:rsidP="00785C54">
            <w:pPr>
              <w:pStyle w:val="Tablebody"/>
              <w:autoSpaceDE w:val="0"/>
              <w:autoSpaceDN w:val="0"/>
              <w:adjustRightInd w:val="0"/>
              <w:jc w:val="both"/>
              <w:rPr>
                <w:szCs w:val="20"/>
              </w:rPr>
            </w:pPr>
            <w:r w:rsidRPr="00785C54">
              <w:rPr>
                <w:szCs w:val="24"/>
              </w:rPr>
              <w:t>/rec/</w:t>
            </w:r>
            <w:proofErr w:type="spellStart"/>
            <w:r w:rsidRPr="00785C54">
              <w:rPr>
                <w:szCs w:val="24"/>
              </w:rPr>
              <w:t>obs-cpt</w:t>
            </w:r>
            <w:proofErr w:type="spellEnd"/>
            <w:r w:rsidRPr="00785C54">
              <w:rPr>
                <w:szCs w:val="24"/>
              </w:rPr>
              <w:t>/Observation/</w:t>
            </w:r>
            <w:proofErr w:type="spellStart"/>
            <w:r w:rsidRPr="00785C54">
              <w:rPr>
                <w:szCs w:val="24"/>
              </w:rPr>
              <w:t>observingProcedure</w:t>
            </w:r>
            <w:proofErr w:type="spellEnd"/>
            <w:r w:rsidRPr="00785C54">
              <w:rPr>
                <w:szCs w:val="24"/>
              </w:rPr>
              <w:t>-con</w:t>
            </w:r>
          </w:p>
        </w:tc>
      </w:tr>
      <w:tr w:rsidR="005B5EAD" w:rsidRPr="00785C54" w14:paraId="11375D41"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862399E" w14:textId="732E0F88"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B492C5B" w14:textId="0F66B49D" w:rsidR="005B5EAD" w:rsidRPr="00785C54" w:rsidRDefault="005B5EAD" w:rsidP="00785C54">
            <w:pPr>
              <w:pStyle w:val="Tablebody"/>
              <w:autoSpaceDE w:val="0"/>
              <w:autoSpaceDN w:val="0"/>
              <w:adjustRightInd w:val="0"/>
              <w:jc w:val="both"/>
              <w:rPr>
                <w:szCs w:val="20"/>
              </w:rPr>
            </w:pPr>
            <w:r w:rsidRPr="00785C54">
              <w:rPr>
                <w:szCs w:val="24"/>
              </w:rPr>
              <w:t>/rec/</w:t>
            </w:r>
            <w:proofErr w:type="spellStart"/>
            <w:r w:rsidRPr="00785C54">
              <w:rPr>
                <w:szCs w:val="24"/>
              </w:rPr>
              <w:t>obs-cpt</w:t>
            </w:r>
            <w:proofErr w:type="spellEnd"/>
            <w:r w:rsidRPr="00785C54">
              <w:rPr>
                <w:szCs w:val="24"/>
              </w:rPr>
              <w:t>/Observation/result-con</w:t>
            </w:r>
          </w:p>
        </w:tc>
      </w:tr>
      <w:tr w:rsidR="005B5EAD" w:rsidRPr="00785C54" w14:paraId="2F48AD46"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140130F3" w14:textId="1398DD61"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0CBFA5CF" w14:textId="05ABF235" w:rsidR="005B5EAD" w:rsidRPr="00785C54" w:rsidRDefault="005B5EAD" w:rsidP="00785C54">
            <w:pPr>
              <w:pStyle w:val="Tablebody"/>
              <w:autoSpaceDE w:val="0"/>
              <w:autoSpaceDN w:val="0"/>
              <w:adjustRightInd w:val="0"/>
              <w:jc w:val="both"/>
              <w:rPr>
                <w:szCs w:val="20"/>
              </w:rPr>
            </w:pPr>
            <w:r w:rsidRPr="00785C54">
              <w:rPr>
                <w:szCs w:val="24"/>
              </w:rPr>
              <w:t>/rec/</w:t>
            </w:r>
            <w:proofErr w:type="spellStart"/>
            <w:r w:rsidRPr="00785C54">
              <w:rPr>
                <w:szCs w:val="24"/>
              </w:rPr>
              <w:t>obs-cpt</w:t>
            </w:r>
            <w:proofErr w:type="spellEnd"/>
            <w:r w:rsidRPr="00785C54">
              <w:rPr>
                <w:szCs w:val="24"/>
              </w:rPr>
              <w:t>/Observation/</w:t>
            </w:r>
            <w:proofErr w:type="spellStart"/>
            <w:r w:rsidRPr="00785C54">
              <w:rPr>
                <w:szCs w:val="24"/>
              </w:rPr>
              <w:t>phenomenonTimeResult</w:t>
            </w:r>
            <w:proofErr w:type="spellEnd"/>
            <w:r w:rsidRPr="00785C54">
              <w:rPr>
                <w:szCs w:val="24"/>
              </w:rPr>
              <w:t>-con</w:t>
            </w:r>
          </w:p>
        </w:tc>
      </w:tr>
    </w:tbl>
    <w:p w14:paraId="5BB6E070" w14:textId="39E1512A"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33" w:name="_Toc117602429"/>
      <w:r w:rsidRPr="00785C54">
        <w:rPr>
          <w:rFonts w:eastAsia="Times New Roman"/>
          <w:szCs w:val="24"/>
        </w:rPr>
        <w:t xml:space="preserve">Constraint </w:t>
      </w:r>
      <w:proofErr w:type="spellStart"/>
      <w:r w:rsidRPr="00785C54">
        <w:rPr>
          <w:rFonts w:eastAsia="Times New Roman"/>
          <w:szCs w:val="24"/>
        </w:rPr>
        <w:t>observationType</w:t>
      </w:r>
      <w:bookmarkEnd w:id="233"/>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538A8929" w14:textId="77777777" w:rsidTr="00EC5BE0">
        <w:trPr>
          <w:jc w:val="center"/>
        </w:trPr>
        <w:tc>
          <w:tcPr>
            <w:tcW w:w="4278" w:type="dxa"/>
            <w:tcMar>
              <w:top w:w="100" w:type="dxa"/>
              <w:left w:w="100" w:type="dxa"/>
              <w:bottom w:w="100" w:type="dxa"/>
              <w:right w:w="100" w:type="dxa"/>
            </w:tcMar>
          </w:tcPr>
          <w:p w14:paraId="01654107" w14:textId="36A05FB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w:t>
            </w:r>
            <w:proofErr w:type="spellEnd"/>
            <w:r w:rsidRPr="00785C54">
              <w:rPr>
                <w:szCs w:val="24"/>
              </w:rPr>
              <w:t>/</w:t>
            </w:r>
            <w:proofErr w:type="spellStart"/>
            <w:r w:rsidRPr="00785C54">
              <w:rPr>
                <w:szCs w:val="24"/>
              </w:rPr>
              <w:t>observationType-sem</w:t>
            </w:r>
            <w:proofErr w:type="spellEnd"/>
          </w:p>
        </w:tc>
        <w:tc>
          <w:tcPr>
            <w:tcW w:w="5474" w:type="dxa"/>
            <w:tcMar>
              <w:top w:w="100" w:type="dxa"/>
              <w:left w:w="100" w:type="dxa"/>
              <w:bottom w:w="100" w:type="dxa"/>
              <w:right w:w="100" w:type="dxa"/>
            </w:tcMar>
          </w:tcPr>
          <w:p w14:paraId="247C6710" w14:textId="668EF2A4" w:rsidR="005B5EAD" w:rsidRPr="00785C54" w:rsidRDefault="005B5EAD" w:rsidP="00785C54">
            <w:pPr>
              <w:pStyle w:val="Tablebody"/>
              <w:autoSpaceDE w:val="0"/>
              <w:autoSpaceDN w:val="0"/>
              <w:adjustRightInd w:val="0"/>
              <w:jc w:val="both"/>
              <w:rPr>
                <w:szCs w:val="20"/>
              </w:rPr>
            </w:pPr>
            <w:commentRangeStart w:id="234"/>
            <w:r w:rsidRPr="00785C54">
              <w:rPr>
                <w:szCs w:val="24"/>
              </w:rPr>
              <w:t>If information on the type of</w:t>
            </w:r>
            <w:r w:rsidRPr="00083060">
              <w:rPr>
                <w:b/>
                <w:bCs/>
                <w:szCs w:val="24"/>
              </w:rPr>
              <w:t xml:space="preserve"> Observation</w:t>
            </w:r>
            <w:r w:rsidRPr="00785C54">
              <w:rPr>
                <w:szCs w:val="24"/>
              </w:rPr>
              <w:t xml:space="preserve"> is provided, the constraints defined in the referenced </w:t>
            </w:r>
            <w:proofErr w:type="spellStart"/>
            <w:r w:rsidRPr="00785C54">
              <w:rPr>
                <w:szCs w:val="24"/>
              </w:rPr>
              <w:t>codelist</w:t>
            </w:r>
            <w:proofErr w:type="spellEnd"/>
            <w:r w:rsidRPr="00785C54">
              <w:rPr>
                <w:szCs w:val="24"/>
              </w:rPr>
              <w:t xml:space="preserve"> </w:t>
            </w:r>
            <w:r w:rsidR="002F2035">
              <w:rPr>
                <w:szCs w:val="24"/>
              </w:rPr>
              <w:t>shall</w:t>
            </w:r>
            <w:r w:rsidRPr="00785C54">
              <w:rPr>
                <w:szCs w:val="24"/>
              </w:rPr>
              <w:t xml:space="preserve"> be used.</w:t>
            </w:r>
            <w:commentRangeEnd w:id="234"/>
            <w:r w:rsidR="008058B6">
              <w:rPr>
                <w:rStyle w:val="CommentReference"/>
                <w:rFonts w:eastAsia="MS Mincho"/>
                <w:lang w:eastAsia="ja-JP"/>
              </w:rPr>
              <w:commentReference w:id="234"/>
            </w:r>
          </w:p>
        </w:tc>
      </w:tr>
    </w:tbl>
    <w:p w14:paraId="4E20102B" w14:textId="56BC614A"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35" w:name="_Toc117602430"/>
      <w:r w:rsidRPr="00785C54">
        <w:rPr>
          <w:rFonts w:eastAsia="Times New Roman"/>
          <w:szCs w:val="24"/>
        </w:rPr>
        <w:t xml:space="preserve">Constraint </w:t>
      </w:r>
      <w:proofErr w:type="spellStart"/>
      <w:r w:rsidRPr="00785C54">
        <w:rPr>
          <w:rFonts w:eastAsia="Times New Roman"/>
          <w:szCs w:val="24"/>
        </w:rPr>
        <w:t>resultTime</w:t>
      </w:r>
      <w:proofErr w:type="spellEnd"/>
      <w:r w:rsidRPr="00785C54">
        <w:rPr>
          <w:rFonts w:eastAsia="Times New Roman"/>
          <w:szCs w:val="24"/>
        </w:rPr>
        <w:t xml:space="preserve"> instant</w:t>
      </w:r>
      <w:bookmarkEnd w:id="235"/>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7A874F98" w14:textId="77777777" w:rsidTr="00EC5BE0">
        <w:trPr>
          <w:jc w:val="center"/>
        </w:trPr>
        <w:tc>
          <w:tcPr>
            <w:tcW w:w="4278" w:type="dxa"/>
            <w:tcMar>
              <w:top w:w="100" w:type="dxa"/>
              <w:left w:w="100" w:type="dxa"/>
              <w:bottom w:w="100" w:type="dxa"/>
              <w:right w:w="100" w:type="dxa"/>
            </w:tcMar>
          </w:tcPr>
          <w:p w14:paraId="3F2E6756" w14:textId="49778AB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w:t>
            </w:r>
            <w:proofErr w:type="spellEnd"/>
            <w:r w:rsidRPr="00785C54">
              <w:rPr>
                <w:szCs w:val="24"/>
              </w:rPr>
              <w:t>/</w:t>
            </w:r>
            <w:proofErr w:type="spellStart"/>
            <w:r w:rsidRPr="00785C54">
              <w:rPr>
                <w:szCs w:val="24"/>
              </w:rPr>
              <w:t>resultTime</w:t>
            </w:r>
            <w:proofErr w:type="spellEnd"/>
            <w:r w:rsidRPr="00785C54">
              <w:rPr>
                <w:szCs w:val="24"/>
              </w:rPr>
              <w:t>-type</w:t>
            </w:r>
          </w:p>
        </w:tc>
        <w:tc>
          <w:tcPr>
            <w:tcW w:w="5474" w:type="dxa"/>
            <w:tcMar>
              <w:top w:w="100" w:type="dxa"/>
              <w:left w:w="100" w:type="dxa"/>
              <w:bottom w:w="100" w:type="dxa"/>
              <w:right w:w="100" w:type="dxa"/>
            </w:tcMar>
          </w:tcPr>
          <w:p w14:paraId="723F1EA3" w14:textId="14FF68BB" w:rsidR="005B5EAD" w:rsidRPr="00785C54" w:rsidRDefault="005B5EAD" w:rsidP="00785C54">
            <w:pPr>
              <w:pStyle w:val="Tablebody"/>
              <w:autoSpaceDE w:val="0"/>
              <w:autoSpaceDN w:val="0"/>
              <w:adjustRightInd w:val="0"/>
              <w:jc w:val="both"/>
              <w:rPr>
                <w:szCs w:val="20"/>
              </w:rPr>
            </w:pPr>
            <w:r w:rsidRPr="00785C54">
              <w:rPr>
                <w:szCs w:val="24"/>
              </w:rPr>
              <w:t xml:space="preserve">If the result time of the </w:t>
            </w:r>
            <w:r w:rsidRPr="00785C54">
              <w:rPr>
                <w:b/>
                <w:szCs w:val="24"/>
              </w:rPr>
              <w:t>Observation</w:t>
            </w:r>
            <w:r w:rsidRPr="00785C54">
              <w:rPr>
                <w:szCs w:val="24"/>
              </w:rPr>
              <w:t xml:space="preserve"> is provided, the </w:t>
            </w:r>
            <w:proofErr w:type="spellStart"/>
            <w:r w:rsidRPr="00785C54">
              <w:rPr>
                <w:b/>
                <w:szCs w:val="24"/>
              </w:rPr>
              <w:t>resultTime</w:t>
            </w:r>
            <w:proofErr w:type="spellEnd"/>
            <w:r w:rsidRPr="00785C54">
              <w:rPr>
                <w:szCs w:val="24"/>
              </w:rPr>
              <w:t xml:space="preserve"> attribute </w:t>
            </w:r>
            <w:r w:rsidR="002F2035">
              <w:rPr>
                <w:szCs w:val="24"/>
              </w:rPr>
              <w:t>shall</w:t>
            </w:r>
            <w:r w:rsidRPr="00785C54">
              <w:rPr>
                <w:szCs w:val="24"/>
              </w:rPr>
              <w:t xml:space="preserve"> be of type </w:t>
            </w:r>
            <w:proofErr w:type="spellStart"/>
            <w:r w:rsidRPr="00785C54">
              <w:rPr>
                <w:b/>
                <w:szCs w:val="24"/>
              </w:rPr>
              <w:t>TM_Instant</w:t>
            </w:r>
            <w:proofErr w:type="spellEnd"/>
            <w:r w:rsidRPr="00785C54">
              <w:rPr>
                <w:szCs w:val="24"/>
              </w:rPr>
              <w:t>.</w:t>
            </w:r>
          </w:p>
        </w:tc>
      </w:tr>
    </w:tbl>
    <w:p w14:paraId="627AF820" w14:textId="11C7A71F"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36" w:name="_Toc117602431"/>
      <w:r w:rsidRPr="00785C54">
        <w:rPr>
          <w:rFonts w:eastAsia="Times New Roman"/>
          <w:szCs w:val="24"/>
        </w:rPr>
        <w:lastRenderedPageBreak/>
        <w:t>Constraint parameter unique name</w:t>
      </w:r>
      <w:bookmarkEnd w:id="236"/>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1"/>
        <w:gridCol w:w="5481"/>
      </w:tblGrid>
      <w:tr w:rsidR="005B5EAD" w:rsidRPr="00785C54" w14:paraId="414E7B2F" w14:textId="77777777" w:rsidTr="00EC5BE0">
        <w:trPr>
          <w:jc w:val="center"/>
        </w:trPr>
        <w:tc>
          <w:tcPr>
            <w:tcW w:w="4271" w:type="dxa"/>
            <w:tcMar>
              <w:top w:w="100" w:type="dxa"/>
              <w:left w:w="100" w:type="dxa"/>
              <w:bottom w:w="100" w:type="dxa"/>
              <w:right w:w="100" w:type="dxa"/>
            </w:tcMar>
          </w:tcPr>
          <w:p w14:paraId="32E6AD30" w14:textId="4BD0805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w:t>
            </w:r>
            <w:proofErr w:type="spellEnd"/>
            <w:r w:rsidRPr="00785C54">
              <w:rPr>
                <w:szCs w:val="24"/>
              </w:rPr>
              <w:t>/</w:t>
            </w:r>
            <w:proofErr w:type="spellStart"/>
            <w:r w:rsidRPr="00785C54">
              <w:rPr>
                <w:szCs w:val="24"/>
              </w:rPr>
              <w:t>parameterName</w:t>
            </w:r>
            <w:proofErr w:type="spellEnd"/>
            <w:r w:rsidRPr="00785C54">
              <w:rPr>
                <w:szCs w:val="24"/>
              </w:rPr>
              <w:t>-card</w:t>
            </w:r>
          </w:p>
        </w:tc>
        <w:tc>
          <w:tcPr>
            <w:tcW w:w="5481" w:type="dxa"/>
            <w:tcMar>
              <w:top w:w="100" w:type="dxa"/>
              <w:left w:w="100" w:type="dxa"/>
              <w:bottom w:w="100" w:type="dxa"/>
              <w:right w:w="100" w:type="dxa"/>
            </w:tcMar>
          </w:tcPr>
          <w:p w14:paraId="568EDA03" w14:textId="256177AC" w:rsidR="005B5EAD" w:rsidRPr="00785C54" w:rsidRDefault="005B5EAD" w:rsidP="00785C54">
            <w:pPr>
              <w:pStyle w:val="Tablebody"/>
              <w:autoSpaceDE w:val="0"/>
              <w:autoSpaceDN w:val="0"/>
              <w:adjustRightInd w:val="0"/>
              <w:jc w:val="both"/>
              <w:rPr>
                <w:szCs w:val="20"/>
              </w:rPr>
            </w:pPr>
            <w:r w:rsidRPr="00785C54">
              <w:rPr>
                <w:szCs w:val="24"/>
              </w:rPr>
              <w:t xml:space="preserve">The </w:t>
            </w:r>
            <w:r w:rsidRPr="00785C54">
              <w:rPr>
                <w:b/>
                <w:szCs w:val="24"/>
              </w:rPr>
              <w:t>name</w:t>
            </w:r>
            <w:r w:rsidRPr="00785C54">
              <w:rPr>
                <w:szCs w:val="24"/>
              </w:rPr>
              <w:t xml:space="preserve"> attribute of a </w:t>
            </w:r>
            <w:r w:rsidRPr="00785C54">
              <w:rPr>
                <w:b/>
                <w:szCs w:val="24"/>
              </w:rPr>
              <w:t xml:space="preserve">parameter </w:t>
            </w:r>
            <w:proofErr w:type="spellStart"/>
            <w:r w:rsidRPr="00785C54">
              <w:rPr>
                <w:b/>
                <w:szCs w:val="24"/>
              </w:rPr>
              <w:t>NamedValue</w:t>
            </w:r>
            <w:proofErr w:type="spellEnd"/>
            <w:r w:rsidRPr="00785C54">
              <w:rPr>
                <w:szCs w:val="24"/>
              </w:rPr>
              <w:t xml:space="preserve"> </w:t>
            </w:r>
            <w:r w:rsidR="002F2035">
              <w:rPr>
                <w:szCs w:val="24"/>
              </w:rPr>
              <w:t>shall</w:t>
            </w:r>
            <w:r w:rsidRPr="00785C54">
              <w:rPr>
                <w:szCs w:val="24"/>
              </w:rPr>
              <w:t xml:space="preserve"> be unique within an </w:t>
            </w:r>
            <w:r w:rsidRPr="00785C54">
              <w:rPr>
                <w:b/>
                <w:szCs w:val="24"/>
              </w:rPr>
              <w:t>Observation</w:t>
            </w:r>
            <w:r w:rsidRPr="00785C54">
              <w:rPr>
                <w:szCs w:val="24"/>
              </w:rPr>
              <w:t>.</w:t>
            </w:r>
          </w:p>
        </w:tc>
      </w:tr>
    </w:tbl>
    <w:p w14:paraId="5FD4806C" w14:textId="57274321"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37" w:name="_Toc117602432"/>
      <w:r w:rsidRPr="00785C54">
        <w:rPr>
          <w:rFonts w:eastAsia="Times New Roman"/>
          <w:szCs w:val="24"/>
        </w:rPr>
        <w:t xml:space="preserve">Constraint proximate or ultimate </w:t>
      </w:r>
      <w:proofErr w:type="spellStart"/>
      <w:r w:rsidRPr="00785C54">
        <w:rPr>
          <w:rFonts w:eastAsia="Times New Roman"/>
          <w:szCs w:val="24"/>
        </w:rPr>
        <w:t>featureOfInterest</w:t>
      </w:r>
      <w:bookmarkEnd w:id="237"/>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480C91F" w14:textId="77777777" w:rsidTr="00EC5BE0">
        <w:trPr>
          <w:jc w:val="center"/>
        </w:trPr>
        <w:tc>
          <w:tcPr>
            <w:tcW w:w="4526" w:type="dxa"/>
            <w:tcMar>
              <w:top w:w="100" w:type="dxa"/>
              <w:left w:w="100" w:type="dxa"/>
              <w:bottom w:w="100" w:type="dxa"/>
              <w:right w:w="100" w:type="dxa"/>
            </w:tcMar>
          </w:tcPr>
          <w:p w14:paraId="668395F7" w14:textId="52BF39D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w:t>
            </w:r>
            <w:proofErr w:type="spellEnd"/>
            <w:r w:rsidRPr="00785C54">
              <w:rPr>
                <w:szCs w:val="24"/>
              </w:rPr>
              <w:t>/</w:t>
            </w:r>
            <w:proofErr w:type="spellStart"/>
            <w:r w:rsidRPr="00785C54">
              <w:rPr>
                <w:szCs w:val="24"/>
              </w:rPr>
              <w:t>featureOfInterest</w:t>
            </w:r>
            <w:proofErr w:type="spellEnd"/>
            <w:r w:rsidRPr="00785C54">
              <w:rPr>
                <w:szCs w:val="24"/>
              </w:rPr>
              <w:t>-con</w:t>
            </w:r>
          </w:p>
        </w:tc>
        <w:tc>
          <w:tcPr>
            <w:tcW w:w="5245" w:type="dxa"/>
            <w:tcMar>
              <w:top w:w="100" w:type="dxa"/>
              <w:left w:w="100" w:type="dxa"/>
              <w:bottom w:w="100" w:type="dxa"/>
              <w:right w:w="100" w:type="dxa"/>
            </w:tcMar>
          </w:tcPr>
          <w:p w14:paraId="611D1A24" w14:textId="4682E787" w:rsidR="005B5EAD" w:rsidRPr="00785C54" w:rsidRDefault="008058B6" w:rsidP="00785C54">
            <w:pPr>
              <w:pStyle w:val="Tablebody"/>
              <w:autoSpaceDE w:val="0"/>
              <w:autoSpaceDN w:val="0"/>
              <w:adjustRightInd w:val="0"/>
              <w:jc w:val="both"/>
              <w:rPr>
                <w:szCs w:val="20"/>
              </w:rPr>
            </w:pPr>
            <w:r>
              <w:rPr>
                <w:szCs w:val="24"/>
              </w:rPr>
              <w:t>A</w:t>
            </w:r>
            <w:r w:rsidR="005B5EAD" w:rsidRPr="00785C54">
              <w:rPr>
                <w:szCs w:val="24"/>
              </w:rPr>
              <w:t xml:space="preserve">t least one </w:t>
            </w:r>
            <w:proofErr w:type="spellStart"/>
            <w:r w:rsidR="005B5EAD" w:rsidRPr="00785C54">
              <w:rPr>
                <w:b/>
                <w:szCs w:val="24"/>
              </w:rPr>
              <w:t>proximateFeatureOfInterest</w:t>
            </w:r>
            <w:proofErr w:type="spellEnd"/>
            <w:r w:rsidR="005B5EAD" w:rsidRPr="00785C54">
              <w:rPr>
                <w:szCs w:val="24"/>
              </w:rPr>
              <w:t xml:space="preserve"> or </w:t>
            </w:r>
            <w:proofErr w:type="spellStart"/>
            <w:r w:rsidR="005B5EAD" w:rsidRPr="00785C54">
              <w:rPr>
                <w:b/>
                <w:szCs w:val="24"/>
              </w:rPr>
              <w:t>ultimateFeatureOfInterest</w:t>
            </w:r>
            <w:proofErr w:type="spellEnd"/>
            <w:r w:rsidR="005B5EAD" w:rsidRPr="00785C54">
              <w:rPr>
                <w:szCs w:val="24"/>
              </w:rPr>
              <w:t xml:space="preserve"> </w:t>
            </w:r>
            <w:r w:rsidR="002F2035">
              <w:rPr>
                <w:szCs w:val="24"/>
              </w:rPr>
              <w:t>shall</w:t>
            </w:r>
            <w:r w:rsidR="005B5EAD" w:rsidRPr="00785C54">
              <w:rPr>
                <w:szCs w:val="24"/>
              </w:rPr>
              <w:t xml:space="preserve"> be given.</w:t>
            </w:r>
          </w:p>
        </w:tc>
      </w:tr>
    </w:tbl>
    <w:p w14:paraId="3C6307BD" w14:textId="2EF55E03"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38" w:name="_Toc117602433"/>
      <w:r w:rsidRPr="00785C54">
        <w:rPr>
          <w:rFonts w:eastAsia="Times New Roman"/>
          <w:szCs w:val="24"/>
        </w:rPr>
        <w:t>Constraint Observer or Host</w:t>
      </w:r>
      <w:bookmarkEnd w:id="23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3C2940EB" w14:textId="77777777" w:rsidTr="00EC5BE0">
        <w:trPr>
          <w:jc w:val="center"/>
        </w:trPr>
        <w:tc>
          <w:tcPr>
            <w:tcW w:w="4668" w:type="dxa"/>
            <w:tcMar>
              <w:top w:w="100" w:type="dxa"/>
              <w:left w:w="100" w:type="dxa"/>
              <w:bottom w:w="100" w:type="dxa"/>
              <w:right w:w="100" w:type="dxa"/>
            </w:tcMar>
          </w:tcPr>
          <w:p w14:paraId="5568B115" w14:textId="189FA81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-core/Observation/</w:t>
            </w:r>
            <w:proofErr w:type="spellStart"/>
            <w:r w:rsidRPr="00785C54">
              <w:rPr>
                <w:szCs w:val="24"/>
              </w:rPr>
              <w:t>observerhost</w:t>
            </w:r>
            <w:proofErr w:type="spellEnd"/>
            <w:r w:rsidRPr="00785C54">
              <w:rPr>
                <w:szCs w:val="24"/>
              </w:rPr>
              <w:t>-con</w:t>
            </w:r>
          </w:p>
        </w:tc>
        <w:tc>
          <w:tcPr>
            <w:tcW w:w="5103" w:type="dxa"/>
            <w:tcMar>
              <w:top w:w="100" w:type="dxa"/>
              <w:left w:w="100" w:type="dxa"/>
              <w:bottom w:w="100" w:type="dxa"/>
              <w:right w:w="100" w:type="dxa"/>
            </w:tcMar>
          </w:tcPr>
          <w:p w14:paraId="2C5E63D9" w14:textId="26F9104B" w:rsidR="005B5EAD" w:rsidRPr="00785C54" w:rsidRDefault="005B5EAD" w:rsidP="00785C54">
            <w:pPr>
              <w:pStyle w:val="Tablebody"/>
              <w:autoSpaceDE w:val="0"/>
              <w:autoSpaceDN w:val="0"/>
              <w:adjustRightInd w:val="0"/>
              <w:jc w:val="both"/>
              <w:rPr>
                <w:szCs w:val="20"/>
              </w:rPr>
            </w:pPr>
            <w:r w:rsidRPr="00785C54">
              <w:rPr>
                <w:szCs w:val="24"/>
              </w:rPr>
              <w:t xml:space="preserve">At least one </w:t>
            </w:r>
            <w:r w:rsidRPr="00785C54">
              <w:rPr>
                <w:b/>
                <w:szCs w:val="24"/>
              </w:rPr>
              <w:t>Observer</w:t>
            </w:r>
            <w:r w:rsidRPr="00785C54">
              <w:rPr>
                <w:szCs w:val="24"/>
              </w:rPr>
              <w:t xml:space="preserve"> or </w:t>
            </w:r>
            <w:r w:rsidRPr="00785C54">
              <w:rPr>
                <w:b/>
                <w:szCs w:val="24"/>
              </w:rPr>
              <w:t>Host</w:t>
            </w:r>
            <w:r w:rsidRPr="00785C54">
              <w:rPr>
                <w:szCs w:val="24"/>
              </w:rPr>
              <w:t xml:space="preserve"> </w:t>
            </w:r>
            <w:r w:rsidR="002F2035">
              <w:rPr>
                <w:szCs w:val="24"/>
              </w:rPr>
              <w:t>shall</w:t>
            </w:r>
            <w:r w:rsidRPr="00785C54">
              <w:rPr>
                <w:szCs w:val="24"/>
              </w:rPr>
              <w:t xml:space="preserve"> be provided</w:t>
            </w:r>
          </w:p>
        </w:tc>
      </w:tr>
    </w:tbl>
    <w:p w14:paraId="5F026AE8" w14:textId="347342DD"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39" w:name="_Toc117602434"/>
      <w:r w:rsidRPr="00785C54">
        <w:rPr>
          <w:rFonts w:eastAsia="Times New Roman"/>
          <w:szCs w:val="24"/>
        </w:rPr>
        <w:t xml:space="preserve">Constraint </w:t>
      </w:r>
      <w:proofErr w:type="spellStart"/>
      <w:r w:rsidRPr="00785C54">
        <w:rPr>
          <w:rFonts w:eastAsia="Times New Roman"/>
          <w:szCs w:val="24"/>
        </w:rPr>
        <w:t>ObservableProperty</w:t>
      </w:r>
      <w:proofErr w:type="spellEnd"/>
      <w:r w:rsidRPr="00785C54">
        <w:rPr>
          <w:rFonts w:eastAsia="Times New Roman"/>
          <w:szCs w:val="24"/>
        </w:rPr>
        <w:t xml:space="preserve"> characteristic associated with </w:t>
      </w:r>
      <w:proofErr w:type="spellStart"/>
      <w:r w:rsidRPr="00785C54">
        <w:rPr>
          <w:rFonts w:eastAsia="Times New Roman"/>
          <w:szCs w:val="24"/>
        </w:rPr>
        <w:t>featureOfInterest</w:t>
      </w:r>
      <w:bookmarkEnd w:id="239"/>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649A1F99" w14:textId="77777777" w:rsidTr="00EC5BE0">
        <w:trPr>
          <w:jc w:val="center"/>
        </w:trPr>
        <w:tc>
          <w:tcPr>
            <w:tcW w:w="4668" w:type="dxa"/>
            <w:tcMar>
              <w:top w:w="100" w:type="dxa"/>
              <w:left w:w="100" w:type="dxa"/>
              <w:bottom w:w="100" w:type="dxa"/>
              <w:right w:w="100" w:type="dxa"/>
            </w:tcMar>
          </w:tcPr>
          <w:p w14:paraId="06603B43" w14:textId="4D427FE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-core/Observation/</w:t>
            </w:r>
            <w:proofErr w:type="spellStart"/>
            <w:r w:rsidRPr="00785C54">
              <w:rPr>
                <w:szCs w:val="24"/>
              </w:rPr>
              <w:t>observedProperty</w:t>
            </w:r>
            <w:proofErr w:type="spellEnd"/>
            <w:r w:rsidRPr="00785C54">
              <w:rPr>
                <w:szCs w:val="24"/>
              </w:rPr>
              <w:t>-con</w:t>
            </w:r>
          </w:p>
        </w:tc>
        <w:tc>
          <w:tcPr>
            <w:tcW w:w="5103" w:type="dxa"/>
            <w:tcMar>
              <w:top w:w="100" w:type="dxa"/>
              <w:left w:w="100" w:type="dxa"/>
              <w:bottom w:w="100" w:type="dxa"/>
              <w:right w:w="100" w:type="dxa"/>
            </w:tcMar>
          </w:tcPr>
          <w:p w14:paraId="34CE2CD1" w14:textId="3BF2D674" w:rsidR="005B5EAD" w:rsidRPr="00785C54" w:rsidRDefault="005B5EAD" w:rsidP="00785C54">
            <w:pPr>
              <w:pStyle w:val="Tablebody"/>
              <w:autoSpaceDE w:val="0"/>
              <w:autoSpaceDN w:val="0"/>
              <w:adjustRightInd w:val="0"/>
              <w:jc w:val="both"/>
              <w:rPr>
                <w:b/>
                <w:szCs w:val="20"/>
              </w:rPr>
            </w:pPr>
            <w:r w:rsidRPr="00785C54">
              <w:rPr>
                <w:szCs w:val="24"/>
              </w:rPr>
              <w:t xml:space="preserve">The </w:t>
            </w:r>
            <w:proofErr w:type="spellStart"/>
            <w:r w:rsidRPr="00785C54">
              <w:rPr>
                <w:b/>
                <w:szCs w:val="24"/>
              </w:rPr>
              <w:t>ObservableProperty</w:t>
            </w:r>
            <w:proofErr w:type="spellEnd"/>
            <w:r w:rsidRPr="00785C54">
              <w:rPr>
                <w:szCs w:val="24"/>
              </w:rPr>
              <w:t xml:space="preserve"> referenced by </w:t>
            </w:r>
            <w:proofErr w:type="spellStart"/>
            <w:r w:rsidRPr="00785C54">
              <w:rPr>
                <w:b/>
                <w:szCs w:val="24"/>
              </w:rPr>
              <w:t>observedProperty</w:t>
            </w:r>
            <w:proofErr w:type="spellEnd"/>
            <w:r w:rsidRPr="00785C54">
              <w:rPr>
                <w:szCs w:val="24"/>
              </w:rPr>
              <w:t xml:space="preserve"> </w:t>
            </w:r>
            <w:r w:rsidR="002F2035">
              <w:rPr>
                <w:szCs w:val="24"/>
              </w:rPr>
              <w:t>shall</w:t>
            </w:r>
            <w:r w:rsidRPr="00785C54">
              <w:rPr>
                <w:szCs w:val="24"/>
              </w:rPr>
              <w:t xml:space="preserve"> correspond to a characteristic associated with the </w:t>
            </w:r>
            <w:proofErr w:type="spellStart"/>
            <w:r w:rsidRPr="00785C54">
              <w:rPr>
                <w:b/>
                <w:szCs w:val="24"/>
              </w:rPr>
              <w:t>featureOfInterest</w:t>
            </w:r>
            <w:proofErr w:type="spellEnd"/>
          </w:p>
        </w:tc>
      </w:tr>
    </w:tbl>
    <w:p w14:paraId="3032EE7F" w14:textId="268CBEBE"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40" w:name="_Toc117602435"/>
      <w:r w:rsidRPr="00785C54">
        <w:rPr>
          <w:rFonts w:eastAsia="Times New Roman"/>
          <w:szCs w:val="24"/>
        </w:rPr>
        <w:t xml:space="preserve">Constraint suitable </w:t>
      </w:r>
      <w:proofErr w:type="spellStart"/>
      <w:r w:rsidRPr="00785C54">
        <w:rPr>
          <w:rFonts w:eastAsia="Times New Roman"/>
          <w:szCs w:val="24"/>
        </w:rPr>
        <w:t>ObservableProperty</w:t>
      </w:r>
      <w:bookmarkEnd w:id="240"/>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4214EB9" w14:textId="77777777" w:rsidTr="00EC5BE0">
        <w:trPr>
          <w:jc w:val="center"/>
        </w:trPr>
        <w:tc>
          <w:tcPr>
            <w:tcW w:w="4668" w:type="dxa"/>
            <w:tcMar>
              <w:top w:w="100" w:type="dxa"/>
              <w:left w:w="100" w:type="dxa"/>
              <w:bottom w:w="100" w:type="dxa"/>
              <w:right w:w="100" w:type="dxa"/>
            </w:tcMar>
          </w:tcPr>
          <w:p w14:paraId="302E598D" w14:textId="21760D55"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-core/Observation/</w:t>
            </w:r>
            <w:proofErr w:type="spellStart"/>
            <w:r w:rsidRPr="00785C54">
              <w:rPr>
                <w:szCs w:val="24"/>
              </w:rPr>
              <w:t>observingProcedure</w:t>
            </w:r>
            <w:proofErr w:type="spellEnd"/>
            <w:r w:rsidRPr="00785C54">
              <w:rPr>
                <w:szCs w:val="24"/>
              </w:rPr>
              <w:t>-con</w:t>
            </w:r>
          </w:p>
        </w:tc>
        <w:tc>
          <w:tcPr>
            <w:tcW w:w="5103" w:type="dxa"/>
            <w:tcMar>
              <w:top w:w="100" w:type="dxa"/>
              <w:left w:w="100" w:type="dxa"/>
              <w:bottom w:w="100" w:type="dxa"/>
              <w:right w:w="100" w:type="dxa"/>
            </w:tcMar>
          </w:tcPr>
          <w:p w14:paraId="7D2E4BDD" w14:textId="6E19E55F" w:rsidR="005B5EAD" w:rsidRPr="00785C54" w:rsidRDefault="005B5EAD" w:rsidP="00785C54">
            <w:pPr>
              <w:pStyle w:val="Tablebody"/>
              <w:autoSpaceDE w:val="0"/>
              <w:autoSpaceDN w:val="0"/>
              <w:adjustRightInd w:val="0"/>
              <w:jc w:val="both"/>
              <w:rPr>
                <w:szCs w:val="20"/>
              </w:rPr>
            </w:pPr>
            <w:r w:rsidRPr="00785C54">
              <w:rPr>
                <w:szCs w:val="24"/>
              </w:rPr>
              <w:t xml:space="preserve">The </w:t>
            </w:r>
            <w:proofErr w:type="spellStart"/>
            <w:r w:rsidRPr="00785C54">
              <w:rPr>
                <w:b/>
                <w:szCs w:val="24"/>
              </w:rPr>
              <w:t>ObservingProcedure</w:t>
            </w:r>
            <w:proofErr w:type="spellEnd"/>
            <w:r w:rsidRPr="00785C54">
              <w:rPr>
                <w:szCs w:val="24"/>
              </w:rPr>
              <w:t xml:space="preserve"> referenced by </w:t>
            </w:r>
            <w:r w:rsidRPr="00785C54">
              <w:rPr>
                <w:b/>
                <w:szCs w:val="24"/>
              </w:rPr>
              <w:t>procedure</w:t>
            </w:r>
            <w:r w:rsidRPr="00785C54">
              <w:rPr>
                <w:szCs w:val="24"/>
              </w:rPr>
              <w:t xml:space="preserve"> </w:t>
            </w:r>
            <w:r w:rsidR="002F2035">
              <w:rPr>
                <w:szCs w:val="24"/>
              </w:rPr>
              <w:t>shall</w:t>
            </w:r>
            <w:r w:rsidRPr="00785C54">
              <w:rPr>
                <w:szCs w:val="24"/>
              </w:rPr>
              <w:t xml:space="preserve"> be suitable for the associated </w:t>
            </w:r>
            <w:proofErr w:type="spellStart"/>
            <w:r w:rsidRPr="00785C54">
              <w:rPr>
                <w:b/>
                <w:szCs w:val="24"/>
              </w:rPr>
              <w:t>ObservableProperty</w:t>
            </w:r>
            <w:proofErr w:type="spellEnd"/>
          </w:p>
        </w:tc>
      </w:tr>
    </w:tbl>
    <w:p w14:paraId="5D683B80" w14:textId="48735869"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41" w:name="_Toc117602436"/>
      <w:r w:rsidRPr="00785C54">
        <w:rPr>
          <w:rFonts w:eastAsia="Times New Roman"/>
          <w:szCs w:val="24"/>
        </w:rPr>
        <w:t>Constraint suitable result type</w:t>
      </w:r>
      <w:bookmarkEnd w:id="24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2056119A" w14:textId="77777777" w:rsidTr="00EC5BE0">
        <w:trPr>
          <w:jc w:val="center"/>
        </w:trPr>
        <w:tc>
          <w:tcPr>
            <w:tcW w:w="4668" w:type="dxa"/>
            <w:tcMar>
              <w:top w:w="100" w:type="dxa"/>
              <w:left w:w="100" w:type="dxa"/>
              <w:bottom w:w="100" w:type="dxa"/>
              <w:right w:w="100" w:type="dxa"/>
            </w:tcMar>
          </w:tcPr>
          <w:p w14:paraId="09FE0BFE" w14:textId="3BEB7207"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-core/Observation/result-con</w:t>
            </w:r>
          </w:p>
        </w:tc>
        <w:tc>
          <w:tcPr>
            <w:tcW w:w="5103" w:type="dxa"/>
            <w:tcMar>
              <w:top w:w="100" w:type="dxa"/>
              <w:left w:w="100" w:type="dxa"/>
              <w:bottom w:w="100" w:type="dxa"/>
              <w:right w:w="100" w:type="dxa"/>
            </w:tcMar>
          </w:tcPr>
          <w:p w14:paraId="721EBD6E" w14:textId="7281676B" w:rsidR="005B5EAD" w:rsidRPr="00785C54" w:rsidRDefault="005B5EAD" w:rsidP="00785C54">
            <w:pPr>
              <w:pStyle w:val="Tablebody"/>
              <w:autoSpaceDE w:val="0"/>
              <w:autoSpaceDN w:val="0"/>
              <w:adjustRightInd w:val="0"/>
              <w:jc w:val="both"/>
              <w:rPr>
                <w:szCs w:val="20"/>
              </w:rPr>
            </w:pPr>
            <w:r w:rsidRPr="00785C54">
              <w:rPr>
                <w:szCs w:val="24"/>
              </w:rPr>
              <w:t xml:space="preserve">The type of the result provided by the </w:t>
            </w:r>
            <w:r w:rsidRPr="00785C54">
              <w:rPr>
                <w:b/>
                <w:szCs w:val="24"/>
              </w:rPr>
              <w:t>result</w:t>
            </w:r>
            <w:r w:rsidRPr="00785C54">
              <w:rPr>
                <w:szCs w:val="24"/>
              </w:rPr>
              <w:t xml:space="preserve"> association </w:t>
            </w:r>
            <w:r w:rsidR="002F2035">
              <w:rPr>
                <w:szCs w:val="24"/>
              </w:rPr>
              <w:t>shall</w:t>
            </w:r>
            <w:r w:rsidRPr="00785C54">
              <w:rPr>
                <w:szCs w:val="24"/>
              </w:rPr>
              <w:t xml:space="preserve"> be suitable for the associated </w:t>
            </w:r>
            <w:proofErr w:type="spellStart"/>
            <w:r w:rsidRPr="00785C54">
              <w:rPr>
                <w:b/>
                <w:szCs w:val="24"/>
              </w:rPr>
              <w:t>ObservableProperty</w:t>
            </w:r>
            <w:proofErr w:type="spellEnd"/>
          </w:p>
        </w:tc>
      </w:tr>
    </w:tbl>
    <w:p w14:paraId="4C68E016" w14:textId="321753BA" w:rsidR="005B5EAD" w:rsidRPr="00785C54" w:rsidRDefault="005B5EAD" w:rsidP="00785C54">
      <w:pPr>
        <w:pStyle w:val="Heading2"/>
        <w:tabs>
          <w:tab w:val="left" w:pos="400"/>
        </w:tabs>
        <w:autoSpaceDE w:val="0"/>
        <w:autoSpaceDN w:val="0"/>
        <w:adjustRightInd w:val="0"/>
        <w:rPr>
          <w:rFonts w:eastAsia="Times New Roman"/>
          <w:szCs w:val="24"/>
        </w:rPr>
      </w:pPr>
      <w:bookmarkStart w:id="242" w:name="_Toc117602437"/>
      <w:proofErr w:type="spellStart"/>
      <w:r w:rsidRPr="00785C54">
        <w:rPr>
          <w:rFonts w:eastAsia="Times New Roman"/>
          <w:szCs w:val="24"/>
        </w:rPr>
        <w:t>AbstractObservableProperty</w:t>
      </w:r>
      <w:bookmarkEnd w:id="242"/>
      <w:proofErr w:type="spellEnd"/>
    </w:p>
    <w:p w14:paraId="6E6993EA"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43" w:name="_Toc117602438"/>
      <w:proofErr w:type="spellStart"/>
      <w:r w:rsidRPr="00785C54">
        <w:rPr>
          <w:rFonts w:eastAsia="Times New Roman"/>
          <w:szCs w:val="24"/>
        </w:rPr>
        <w:t>AbstractObservableProperty</w:t>
      </w:r>
      <w:proofErr w:type="spellEnd"/>
      <w:r w:rsidRPr="00785C54">
        <w:rPr>
          <w:rFonts w:eastAsia="Times New Roman"/>
          <w:szCs w:val="24"/>
        </w:rPr>
        <w:t xml:space="preserve"> Requirements Class</w:t>
      </w:r>
      <w:bookmarkEnd w:id="24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11E41E6" w14:textId="77777777" w:rsidTr="00935FAF">
        <w:trPr>
          <w:jc w:val="center"/>
        </w:trPr>
        <w:tc>
          <w:tcPr>
            <w:tcW w:w="4526" w:type="dxa"/>
            <w:tcBorders>
              <w:top w:val="single" w:sz="12" w:space="0" w:color="auto"/>
              <w:bottom w:val="single" w:sz="12" w:space="0" w:color="auto"/>
              <w:right w:val="single" w:sz="4" w:space="0" w:color="auto"/>
            </w:tcBorders>
            <w:tcMar>
              <w:top w:w="100" w:type="dxa"/>
              <w:left w:w="100" w:type="dxa"/>
              <w:bottom w:w="100" w:type="dxa"/>
              <w:right w:w="100" w:type="dxa"/>
            </w:tcMar>
          </w:tcPr>
          <w:p w14:paraId="6D1DA5B4" w14:textId="0B59E93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5245" w:type="dxa"/>
            <w:tcBorders>
              <w:top w:val="single" w:sz="12" w:space="0" w:color="auto"/>
              <w:left w:val="single" w:sz="4" w:space="0" w:color="auto"/>
              <w:bottom w:val="single" w:sz="12" w:space="0" w:color="auto"/>
            </w:tcBorders>
            <w:tcMar>
              <w:top w:w="100" w:type="dxa"/>
              <w:left w:w="100" w:type="dxa"/>
              <w:bottom w:w="100" w:type="dxa"/>
              <w:right w:w="100" w:type="dxa"/>
            </w:tcMar>
          </w:tcPr>
          <w:p w14:paraId="256AE6A0" w14:textId="37B6CDC0"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AbstractObservableProperty</w:t>
            </w:r>
            <w:proofErr w:type="spellEnd"/>
          </w:p>
        </w:tc>
      </w:tr>
      <w:tr w:rsidR="005B5EAD" w:rsidRPr="00785C54" w14:paraId="374D06A4" w14:textId="77777777" w:rsidTr="00935FAF">
        <w:trPr>
          <w:jc w:val="center"/>
        </w:trPr>
        <w:tc>
          <w:tcPr>
            <w:tcW w:w="4526" w:type="dxa"/>
            <w:tcBorders>
              <w:top w:val="single" w:sz="12" w:space="0" w:color="auto"/>
              <w:bottom w:val="single" w:sz="4" w:space="0" w:color="auto"/>
              <w:right w:val="single" w:sz="4" w:space="0" w:color="auto"/>
            </w:tcBorders>
            <w:tcMar>
              <w:top w:w="100" w:type="dxa"/>
              <w:left w:w="100" w:type="dxa"/>
              <w:bottom w:w="100" w:type="dxa"/>
              <w:right w:w="100" w:type="dxa"/>
            </w:tcMar>
          </w:tcPr>
          <w:p w14:paraId="50D2C9C1" w14:textId="3AC4C7EA"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5245" w:type="dxa"/>
            <w:tcBorders>
              <w:top w:val="single" w:sz="12" w:space="0" w:color="auto"/>
              <w:left w:val="single" w:sz="4" w:space="0" w:color="auto"/>
              <w:bottom w:val="single" w:sz="4" w:space="0" w:color="auto"/>
            </w:tcBorders>
            <w:tcMar>
              <w:top w:w="100" w:type="dxa"/>
              <w:left w:w="100" w:type="dxa"/>
              <w:bottom w:w="100" w:type="dxa"/>
              <w:right w:w="100" w:type="dxa"/>
            </w:tcMar>
          </w:tcPr>
          <w:p w14:paraId="4192C99B" w14:textId="363BB3B7"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7A050741" w14:textId="77777777" w:rsidTr="00935FAF">
        <w:trPr>
          <w:jc w:val="center"/>
        </w:trPr>
        <w:tc>
          <w:tcPr>
            <w:tcW w:w="4526" w:type="dxa"/>
            <w:tcBorders>
              <w:top w:val="single" w:sz="4" w:space="0" w:color="auto"/>
              <w:bottom w:val="single" w:sz="4" w:space="0" w:color="auto"/>
              <w:right w:val="single" w:sz="4" w:space="0" w:color="auto"/>
            </w:tcBorders>
            <w:tcMar>
              <w:top w:w="100" w:type="dxa"/>
              <w:left w:w="100" w:type="dxa"/>
              <w:bottom w:w="100" w:type="dxa"/>
              <w:right w:w="100" w:type="dxa"/>
            </w:tcMar>
          </w:tcPr>
          <w:p w14:paraId="2104986C" w14:textId="065021A7" w:rsidR="005B5EAD" w:rsidRPr="00785C54" w:rsidRDefault="005B5EAD" w:rsidP="00785C54">
            <w:pPr>
              <w:pStyle w:val="Tablebody"/>
              <w:autoSpaceDE w:val="0"/>
              <w:autoSpaceDN w:val="0"/>
              <w:adjustRightInd w:val="0"/>
              <w:jc w:val="both"/>
              <w:rPr>
                <w:szCs w:val="20"/>
              </w:rPr>
            </w:pPr>
            <w:r w:rsidRPr="00785C54">
              <w:rPr>
                <w:szCs w:val="24"/>
              </w:rPr>
              <w:t>Name</w:t>
            </w:r>
          </w:p>
        </w:tc>
        <w:tc>
          <w:tcPr>
            <w:tcW w:w="5245" w:type="dxa"/>
            <w:tcBorders>
              <w:top w:val="single" w:sz="4" w:space="0" w:color="auto"/>
              <w:left w:val="single" w:sz="4" w:space="0" w:color="auto"/>
              <w:bottom w:val="single" w:sz="4" w:space="0" w:color="auto"/>
            </w:tcBorders>
            <w:tcMar>
              <w:top w:w="100" w:type="dxa"/>
              <w:left w:w="100" w:type="dxa"/>
              <w:bottom w:w="100" w:type="dxa"/>
              <w:right w:w="100" w:type="dxa"/>
            </w:tcMar>
          </w:tcPr>
          <w:p w14:paraId="48582EB7" w14:textId="18BF6638"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del w:id="244" w:author="Katharina Schleidt" w:date="2022-10-25T18:11:00Z">
              <w:r w:rsidRPr="00785C54" w:rsidDel="008620B7">
                <w:rPr>
                  <w:szCs w:val="24"/>
                </w:rPr>
                <w:delText>-</w:delText>
              </w:r>
            </w:del>
            <w:ins w:id="245" w:author="Katharina Schleidt" w:date="2022-10-25T18:11:00Z">
              <w:r w:rsidR="008620B7">
                <w:rPr>
                  <w:szCs w:val="24"/>
                </w:rPr>
                <w:t>–</w:t>
              </w:r>
            </w:ins>
            <w:r w:rsidRPr="00785C54">
              <w:rPr>
                <w:szCs w:val="24"/>
              </w:rPr>
              <w:t xml:space="preserve"> </w:t>
            </w:r>
            <w:proofErr w:type="spellStart"/>
            <w:r w:rsidRPr="00785C54">
              <w:rPr>
                <w:szCs w:val="24"/>
              </w:rPr>
              <w:t>AbstractObservableProperty</w:t>
            </w:r>
            <w:proofErr w:type="spellEnd"/>
          </w:p>
        </w:tc>
      </w:tr>
      <w:tr w:rsidR="005B5EAD" w:rsidRPr="00785C54" w14:paraId="4E81F6CE" w14:textId="77777777" w:rsidTr="00935FAF">
        <w:trPr>
          <w:jc w:val="center"/>
        </w:trPr>
        <w:tc>
          <w:tcPr>
            <w:tcW w:w="4526" w:type="dxa"/>
            <w:tcBorders>
              <w:top w:val="single" w:sz="4" w:space="0" w:color="auto"/>
              <w:bottom w:val="single" w:sz="4" w:space="0" w:color="auto"/>
              <w:right w:val="single" w:sz="4" w:space="0" w:color="auto"/>
            </w:tcBorders>
            <w:tcMar>
              <w:top w:w="100" w:type="dxa"/>
              <w:left w:w="100" w:type="dxa"/>
              <w:bottom w:w="100" w:type="dxa"/>
              <w:right w:w="100" w:type="dxa"/>
            </w:tcMar>
          </w:tcPr>
          <w:p w14:paraId="2DF45495" w14:textId="100D56B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5245" w:type="dxa"/>
            <w:tcBorders>
              <w:top w:val="single" w:sz="4" w:space="0" w:color="auto"/>
              <w:left w:val="single" w:sz="4" w:space="0" w:color="auto"/>
              <w:bottom w:val="single" w:sz="4" w:space="0" w:color="auto"/>
            </w:tcBorders>
            <w:tcMar>
              <w:top w:w="100" w:type="dxa"/>
              <w:left w:w="100" w:type="dxa"/>
              <w:bottom w:w="100" w:type="dxa"/>
              <w:right w:w="100" w:type="dxa"/>
            </w:tcMar>
          </w:tcPr>
          <w:p w14:paraId="115D974C" w14:textId="1B42288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43C1E2CE" w14:textId="77777777" w:rsidTr="00935FAF">
        <w:trPr>
          <w:jc w:val="center"/>
        </w:trPr>
        <w:tc>
          <w:tcPr>
            <w:tcW w:w="4526" w:type="dxa"/>
            <w:tcBorders>
              <w:top w:val="single" w:sz="4" w:space="0" w:color="auto"/>
              <w:bottom w:val="single" w:sz="4" w:space="0" w:color="auto"/>
              <w:right w:val="single" w:sz="4" w:space="0" w:color="auto"/>
            </w:tcBorders>
            <w:tcMar>
              <w:top w:w="100" w:type="dxa"/>
              <w:left w:w="100" w:type="dxa"/>
              <w:bottom w:w="100" w:type="dxa"/>
              <w:right w:w="100" w:type="dxa"/>
            </w:tcMar>
          </w:tcPr>
          <w:p w14:paraId="6AE61F84" w14:textId="5E8FAD6D"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5245" w:type="dxa"/>
            <w:tcBorders>
              <w:top w:val="single" w:sz="4" w:space="0" w:color="auto"/>
              <w:left w:val="single" w:sz="4" w:space="0" w:color="auto"/>
              <w:bottom w:val="single" w:sz="4" w:space="0" w:color="auto"/>
            </w:tcBorders>
            <w:tcMar>
              <w:top w:w="100" w:type="dxa"/>
              <w:left w:w="100" w:type="dxa"/>
              <w:bottom w:w="100" w:type="dxa"/>
              <w:right w:w="100" w:type="dxa"/>
            </w:tcMar>
          </w:tcPr>
          <w:p w14:paraId="1953ED43" w14:textId="141CAC4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w:t>
            </w:r>
            <w:proofErr w:type="spellStart"/>
            <w:r w:rsidRPr="00785C54">
              <w:rPr>
                <w:szCs w:val="24"/>
              </w:rPr>
              <w:t>ObservableProperty</w:t>
            </w:r>
            <w:proofErr w:type="spellEnd"/>
          </w:p>
        </w:tc>
      </w:tr>
      <w:tr w:rsidR="005B5EAD" w:rsidRPr="00164FE6" w14:paraId="02BED621" w14:textId="77777777" w:rsidTr="00935FAF">
        <w:trPr>
          <w:jc w:val="center"/>
        </w:trPr>
        <w:tc>
          <w:tcPr>
            <w:tcW w:w="4526" w:type="dxa"/>
            <w:tcBorders>
              <w:top w:val="single" w:sz="4" w:space="0" w:color="auto"/>
              <w:bottom w:val="single" w:sz="12" w:space="0" w:color="auto"/>
              <w:right w:val="single" w:sz="4" w:space="0" w:color="auto"/>
            </w:tcBorders>
            <w:tcMar>
              <w:top w:w="100" w:type="dxa"/>
              <w:left w:w="100" w:type="dxa"/>
              <w:bottom w:w="100" w:type="dxa"/>
              <w:right w:w="100" w:type="dxa"/>
            </w:tcMar>
          </w:tcPr>
          <w:p w14:paraId="0026CCE9" w14:textId="2018690F"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5245" w:type="dxa"/>
            <w:tcBorders>
              <w:top w:val="single" w:sz="4" w:space="0" w:color="auto"/>
              <w:left w:val="single" w:sz="4" w:space="0" w:color="auto"/>
              <w:bottom w:val="single" w:sz="12" w:space="0" w:color="auto"/>
            </w:tcBorders>
            <w:tcMar>
              <w:top w:w="100" w:type="dxa"/>
              <w:left w:w="100" w:type="dxa"/>
              <w:bottom w:w="100" w:type="dxa"/>
              <w:right w:w="100" w:type="dxa"/>
            </w:tcMar>
          </w:tcPr>
          <w:p w14:paraId="6B8FB27A" w14:textId="45185DC1"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7F34DF06" w14:textId="7B0569B8" w:rsidR="00935FAF" w:rsidRPr="00785C54" w:rsidRDefault="00622A2E" w:rsidP="00785C54">
      <w:pPr>
        <w:pStyle w:val="BodyText"/>
      </w:pPr>
      <w:proofErr w:type="spellStart"/>
      <w:r w:rsidRPr="00785C54">
        <w:rPr>
          <w:szCs w:val="24"/>
        </w:rPr>
        <w:t>AbstractObservableProperty</w:t>
      </w:r>
      <w:proofErr w:type="spellEnd"/>
      <w:r w:rsidRPr="00622A2E">
        <w:t xml:space="preserve"> from the Abstract Observation Core </w:t>
      </w:r>
      <w:r>
        <w:t>is</w:t>
      </w:r>
      <w:r w:rsidRPr="00622A2E">
        <w:t xml:space="preserve"> described as a class diagram in Figure 1</w:t>
      </w:r>
      <w:r>
        <w:t>1</w:t>
      </w:r>
      <w:r w:rsidRPr="00622A2E">
        <w:t>. The schema is fully described in 9.</w:t>
      </w:r>
      <w:r>
        <w:t>4</w:t>
      </w:r>
      <w:r w:rsidRPr="00622A2E">
        <w:t>.</w:t>
      </w:r>
      <w:r w:rsidR="00935FAF" w:rsidRPr="00785C54">
        <w:t> </w:t>
      </w:r>
    </w:p>
    <w:p w14:paraId="5B020946" w14:textId="0AE4EDB1" w:rsidR="005B5EAD" w:rsidRPr="00785C54" w:rsidRDefault="008050F1"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0B823BF7" wp14:editId="46E7EB70">
            <wp:extent cx="5023990" cy="5734454"/>
            <wp:effectExtent l="0" t="0" r="571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52">
                      <a:extLst>
                        <a:ext uri="{28A0092B-C50C-407E-A947-70E740481C1C}">
                          <a14:useLocalDpi xmlns:a14="http://schemas.microsoft.com/office/drawing/2010/main" val="0"/>
                        </a:ext>
                      </a:extLst>
                    </a:blip>
                    <a:stretch>
                      <a:fillRect/>
                    </a:stretch>
                  </pic:blipFill>
                  <pic:spPr>
                    <a:xfrm>
                      <a:off x="0" y="0"/>
                      <a:ext cx="5101612" cy="5823053"/>
                    </a:xfrm>
                    <a:prstGeom prst="rect">
                      <a:avLst/>
                    </a:prstGeom>
                  </pic:spPr>
                </pic:pic>
              </a:graphicData>
            </a:graphic>
          </wp:inline>
        </w:drawing>
      </w:r>
    </w:p>
    <w:p w14:paraId="782AA9C1" w14:textId="3BAF12E0" w:rsidR="005B5EAD" w:rsidRPr="00785C54" w:rsidRDefault="005B5EAD" w:rsidP="00785C54">
      <w:pPr>
        <w:pStyle w:val="Figuretitle"/>
        <w:autoSpaceDE w:val="0"/>
        <w:autoSpaceDN w:val="0"/>
        <w:adjustRightInd w:val="0"/>
        <w:outlineLvl w:val="0"/>
        <w:rPr>
          <w:szCs w:val="24"/>
        </w:rPr>
      </w:pPr>
      <w:commentRangeStart w:id="246"/>
      <w:r w:rsidRPr="00785C54">
        <w:rPr>
          <w:szCs w:val="24"/>
        </w:rPr>
        <w:t>Figure 11</w:t>
      </w:r>
      <w:commentRangeEnd w:id="246"/>
      <w:r w:rsidR="008058B6">
        <w:rPr>
          <w:rStyle w:val="CommentReference"/>
          <w:rFonts w:eastAsia="MS Mincho"/>
          <w:b w:val="0"/>
          <w:lang w:eastAsia="ja-JP"/>
        </w:rPr>
        <w:commentReference w:id="246"/>
      </w:r>
      <w:r w:rsidRPr="00785C54">
        <w:rPr>
          <w:szCs w:val="24"/>
        </w:rPr>
        <w:t xml:space="preserve"> — Context diagram for Abstract Observation </w:t>
      </w:r>
      <w:r w:rsidR="00022C0A">
        <w:rPr>
          <w:szCs w:val="24"/>
        </w:rPr>
        <w:t>C</w:t>
      </w:r>
      <w:r w:rsidR="00022C0A" w:rsidRPr="00785C54">
        <w:rPr>
          <w:szCs w:val="24"/>
        </w:rPr>
        <w:t xml:space="preserve">ore </w:t>
      </w:r>
      <w:r w:rsidRPr="00785C54">
        <w:rPr>
          <w:szCs w:val="24"/>
        </w:rPr>
        <w:t xml:space="preserve">— </w:t>
      </w:r>
      <w:proofErr w:type="spellStart"/>
      <w:r w:rsidRPr="00785C54">
        <w:rPr>
          <w:szCs w:val="24"/>
        </w:rPr>
        <w:t>AbstractObservableProperty</w:t>
      </w:r>
      <w:proofErr w:type="spellEnd"/>
    </w:p>
    <w:p w14:paraId="17BF3D76"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47" w:name="_Toc117602439"/>
      <w:proofErr w:type="spellStart"/>
      <w:r w:rsidRPr="00785C54">
        <w:rPr>
          <w:rFonts w:eastAsia="Times New Roman"/>
          <w:szCs w:val="24"/>
        </w:rPr>
        <w:t>AbstractObservingProcedure</w:t>
      </w:r>
      <w:bookmarkEnd w:id="247"/>
      <w:proofErr w:type="spellEnd"/>
    </w:p>
    <w:p w14:paraId="1EA5A48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48" w:name="_Toc117602440"/>
      <w:proofErr w:type="spellStart"/>
      <w:r w:rsidRPr="00785C54">
        <w:rPr>
          <w:rFonts w:eastAsia="Times New Roman"/>
          <w:szCs w:val="24"/>
        </w:rPr>
        <w:t>AbstractObservingProcedure</w:t>
      </w:r>
      <w:proofErr w:type="spellEnd"/>
      <w:r w:rsidRPr="00785C54">
        <w:rPr>
          <w:rFonts w:eastAsia="Times New Roman"/>
          <w:szCs w:val="24"/>
        </w:rPr>
        <w:t xml:space="preserve"> Requirements Class</w:t>
      </w:r>
      <w:bookmarkEnd w:id="24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4AA62586"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08C1E83C" w14:textId="397F328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11F6F874" w14:textId="1FC117BC"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AbstractObservingProcedure</w:t>
            </w:r>
            <w:proofErr w:type="spellEnd"/>
          </w:p>
        </w:tc>
      </w:tr>
      <w:tr w:rsidR="005B5EAD" w:rsidRPr="00785C54" w14:paraId="3C17B9CA"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62FA6609" w14:textId="76673FB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3B2957BD" w14:textId="0D8C2CB2"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2972CC2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53F42D6" w14:textId="41BCAB96" w:rsidR="005B5EAD" w:rsidRPr="00785C54" w:rsidRDefault="005B5EAD" w:rsidP="00785C54">
            <w:pPr>
              <w:pStyle w:val="Tablebody"/>
              <w:autoSpaceDE w:val="0"/>
              <w:autoSpaceDN w:val="0"/>
              <w:adjustRightInd w:val="0"/>
              <w:jc w:val="both"/>
              <w:rPr>
                <w:szCs w:val="20"/>
              </w:rPr>
            </w:pPr>
            <w:r w:rsidRPr="00785C54">
              <w:rPr>
                <w:szCs w:val="24"/>
              </w:rPr>
              <w:lastRenderedPageBreak/>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6F3FE63" w14:textId="003B4837"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w:t>
            </w:r>
            <w:proofErr w:type="spellStart"/>
            <w:r w:rsidRPr="00785C54">
              <w:rPr>
                <w:szCs w:val="24"/>
              </w:rPr>
              <w:t>AbstractObservingProcedure</w:t>
            </w:r>
            <w:proofErr w:type="spellEnd"/>
          </w:p>
        </w:tc>
      </w:tr>
      <w:tr w:rsidR="005B5EAD" w:rsidRPr="00785C54" w14:paraId="0C80C7E4"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40E796A" w14:textId="3F3CF62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A54A669" w14:textId="6CB1125A"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2AB9137C"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3811CB7" w14:textId="1DBDC923"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B377CBC" w14:textId="328BB17E"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w:t>
            </w:r>
            <w:proofErr w:type="spellStart"/>
            <w:r w:rsidRPr="00785C54">
              <w:rPr>
                <w:szCs w:val="24"/>
              </w:rPr>
              <w:t>ObservingProcedure</w:t>
            </w:r>
            <w:proofErr w:type="spellEnd"/>
          </w:p>
        </w:tc>
      </w:tr>
      <w:tr w:rsidR="005B5EAD" w:rsidRPr="00164FE6" w14:paraId="142C91F0"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192D5810" w14:textId="2299ACA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7B981362" w14:textId="3D5ED0DA"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4604A85B" w14:textId="201F4B5F" w:rsidR="00935FAF" w:rsidRPr="00785C54" w:rsidRDefault="00622A2E" w:rsidP="008050F1">
      <w:pPr>
        <w:pStyle w:val="BodyText"/>
      </w:pPr>
      <w:proofErr w:type="spellStart"/>
      <w:r w:rsidRPr="00785C54">
        <w:rPr>
          <w:szCs w:val="24"/>
        </w:rPr>
        <w:t>AbstractObservingProcedure</w:t>
      </w:r>
      <w:proofErr w:type="spellEnd"/>
      <w:r w:rsidRPr="00622A2E">
        <w:t xml:space="preserve"> from the Abstract Observation Core </w:t>
      </w:r>
      <w:r>
        <w:t>is</w:t>
      </w:r>
      <w:r w:rsidRPr="00622A2E">
        <w:t xml:space="preserve"> described as a class diagram in Figure 1</w:t>
      </w:r>
      <w:r>
        <w:t>2</w:t>
      </w:r>
      <w:r w:rsidRPr="00622A2E">
        <w:t>. The schema is fully described in 9.</w:t>
      </w:r>
      <w:r>
        <w:t>5</w:t>
      </w:r>
      <w:r w:rsidRPr="00622A2E">
        <w:t>.</w:t>
      </w:r>
      <w:r w:rsidRPr="00785C54">
        <w:t> </w:t>
      </w:r>
    </w:p>
    <w:p w14:paraId="243CED01" w14:textId="6B9B3EDF" w:rsidR="005B5EAD" w:rsidRPr="00785C54" w:rsidRDefault="008050F1"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2B965EF5" wp14:editId="15FB6E24">
            <wp:extent cx="5327532" cy="6242361"/>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53">
                      <a:extLst>
                        <a:ext uri="{28A0092B-C50C-407E-A947-70E740481C1C}">
                          <a14:useLocalDpi xmlns:a14="http://schemas.microsoft.com/office/drawing/2010/main" val="0"/>
                        </a:ext>
                      </a:extLst>
                    </a:blip>
                    <a:stretch>
                      <a:fillRect/>
                    </a:stretch>
                  </pic:blipFill>
                  <pic:spPr>
                    <a:xfrm>
                      <a:off x="0" y="0"/>
                      <a:ext cx="5377136" cy="6300483"/>
                    </a:xfrm>
                    <a:prstGeom prst="rect">
                      <a:avLst/>
                    </a:prstGeom>
                  </pic:spPr>
                </pic:pic>
              </a:graphicData>
            </a:graphic>
          </wp:inline>
        </w:drawing>
      </w:r>
    </w:p>
    <w:p w14:paraId="505D11A2" w14:textId="00873639" w:rsidR="005B5EAD" w:rsidRPr="00785C54" w:rsidRDefault="005B5EAD" w:rsidP="00785C54">
      <w:pPr>
        <w:pStyle w:val="Figuretitle"/>
        <w:autoSpaceDE w:val="0"/>
        <w:autoSpaceDN w:val="0"/>
        <w:adjustRightInd w:val="0"/>
        <w:outlineLvl w:val="0"/>
        <w:rPr>
          <w:szCs w:val="24"/>
        </w:rPr>
      </w:pPr>
      <w:commentRangeStart w:id="249"/>
      <w:r w:rsidRPr="00785C54">
        <w:rPr>
          <w:szCs w:val="24"/>
        </w:rPr>
        <w:t>Figure 12</w:t>
      </w:r>
      <w:commentRangeEnd w:id="249"/>
      <w:r w:rsidR="008058B6">
        <w:rPr>
          <w:rStyle w:val="CommentReference"/>
          <w:rFonts w:eastAsia="MS Mincho"/>
          <w:b w:val="0"/>
          <w:lang w:eastAsia="ja-JP"/>
        </w:rPr>
        <w:commentReference w:id="249"/>
      </w:r>
      <w:r w:rsidRPr="00785C54">
        <w:rPr>
          <w:szCs w:val="24"/>
        </w:rPr>
        <w:t xml:space="preserve"> — Context diagram for Abstract Observation </w:t>
      </w:r>
      <w:r w:rsidR="00022C0A">
        <w:rPr>
          <w:szCs w:val="24"/>
        </w:rPr>
        <w:t>C</w:t>
      </w:r>
      <w:r w:rsidR="00022C0A" w:rsidRPr="00785C54">
        <w:rPr>
          <w:szCs w:val="24"/>
        </w:rPr>
        <w:t xml:space="preserve">ore </w:t>
      </w:r>
      <w:r w:rsidRPr="00785C54">
        <w:rPr>
          <w:szCs w:val="24"/>
        </w:rPr>
        <w:t xml:space="preserve">— </w:t>
      </w:r>
      <w:proofErr w:type="spellStart"/>
      <w:r w:rsidRPr="00785C54">
        <w:rPr>
          <w:szCs w:val="24"/>
        </w:rPr>
        <w:t>AbstractObservingProcedure</w:t>
      </w:r>
      <w:proofErr w:type="spellEnd"/>
    </w:p>
    <w:p w14:paraId="1D7A5EA0"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50" w:name="_Toc117602441"/>
      <w:proofErr w:type="spellStart"/>
      <w:r w:rsidRPr="00785C54">
        <w:rPr>
          <w:rFonts w:eastAsia="Times New Roman"/>
          <w:szCs w:val="24"/>
        </w:rPr>
        <w:lastRenderedPageBreak/>
        <w:t>AbstractObserver</w:t>
      </w:r>
      <w:bookmarkEnd w:id="250"/>
      <w:proofErr w:type="spellEnd"/>
    </w:p>
    <w:p w14:paraId="7A8CF3BE"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51" w:name="_Toc117602442"/>
      <w:proofErr w:type="spellStart"/>
      <w:r w:rsidRPr="00785C54">
        <w:rPr>
          <w:rFonts w:eastAsia="Times New Roman"/>
          <w:szCs w:val="24"/>
        </w:rPr>
        <w:t>AbstractObserver</w:t>
      </w:r>
      <w:proofErr w:type="spellEnd"/>
      <w:r w:rsidRPr="00785C54">
        <w:rPr>
          <w:rFonts w:eastAsia="Times New Roman"/>
          <w:szCs w:val="24"/>
        </w:rPr>
        <w:t xml:space="preserve"> Requirements Class</w:t>
      </w:r>
      <w:bookmarkEnd w:id="25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107F589E"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3484D5F5" w14:textId="533756D7"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6710F477" w14:textId="0011009A"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AbstractObserver</w:t>
            </w:r>
            <w:proofErr w:type="spellEnd"/>
          </w:p>
        </w:tc>
      </w:tr>
      <w:tr w:rsidR="005B5EAD" w:rsidRPr="00785C54" w14:paraId="657519F5"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007761A5" w14:textId="603A5C7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7EE9ABEA" w14:textId="2606F4FB"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26760399"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871AB3D" w14:textId="236BB51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BC317D5" w14:textId="6DD4C1C8"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w:t>
            </w:r>
            <w:proofErr w:type="spellStart"/>
            <w:r w:rsidRPr="00785C54">
              <w:rPr>
                <w:szCs w:val="24"/>
              </w:rPr>
              <w:t>AbstractObserver</w:t>
            </w:r>
            <w:proofErr w:type="spellEnd"/>
          </w:p>
        </w:tc>
      </w:tr>
      <w:tr w:rsidR="005B5EAD" w:rsidRPr="00785C54" w14:paraId="21EFEF3D"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874C76C" w14:textId="18A68F33"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3132E9C" w14:textId="418868E3"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BAAF2B7"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CB9C577" w14:textId="5095C37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DD91296" w14:textId="03679FB5"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/Observer</w:t>
            </w:r>
          </w:p>
        </w:tc>
      </w:tr>
      <w:tr w:rsidR="005B5EAD" w:rsidRPr="00164FE6" w14:paraId="1B5A326A"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082E1161" w14:textId="2A6969A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6A5D60DF" w14:textId="13F8667C"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5657415F" w14:textId="22D608A1" w:rsidR="00935FAF" w:rsidRPr="00785C54" w:rsidRDefault="00622A2E" w:rsidP="00785C54">
      <w:pPr>
        <w:pStyle w:val="BodyText"/>
      </w:pPr>
      <w:proofErr w:type="spellStart"/>
      <w:r w:rsidRPr="00785C54">
        <w:rPr>
          <w:szCs w:val="24"/>
        </w:rPr>
        <w:t>AbstractObserver</w:t>
      </w:r>
      <w:proofErr w:type="spellEnd"/>
      <w:r w:rsidR="00AF6AF7">
        <w:rPr>
          <w:szCs w:val="24"/>
        </w:rPr>
        <w:t xml:space="preserve"> </w:t>
      </w:r>
      <w:r w:rsidRPr="00622A2E">
        <w:t xml:space="preserve">from the Abstract Observation Core </w:t>
      </w:r>
      <w:r>
        <w:t>are</w:t>
      </w:r>
      <w:r w:rsidRPr="00622A2E">
        <w:t xml:space="preserve"> described as a class diagram in Figure 1</w:t>
      </w:r>
      <w:r>
        <w:t>3</w:t>
      </w:r>
      <w:r w:rsidRPr="00622A2E">
        <w:t>. The schema is fully described in 9.</w:t>
      </w:r>
      <w:r>
        <w:t>6</w:t>
      </w:r>
      <w:r w:rsidRPr="00622A2E">
        <w:t>.</w:t>
      </w:r>
    </w:p>
    <w:p w14:paraId="4FBD5688" w14:textId="0815BDC4" w:rsidR="005B5EAD" w:rsidRPr="00785C54" w:rsidRDefault="00936C2C"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6CA2D252" wp14:editId="6AAAE0F8">
            <wp:extent cx="5861815" cy="6041784"/>
            <wp:effectExtent l="0" t="0" r="5715" b="381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54">
                      <a:extLst>
                        <a:ext uri="{28A0092B-C50C-407E-A947-70E740481C1C}">
                          <a14:useLocalDpi xmlns:a14="http://schemas.microsoft.com/office/drawing/2010/main" val="0"/>
                        </a:ext>
                      </a:extLst>
                    </a:blip>
                    <a:stretch>
                      <a:fillRect/>
                    </a:stretch>
                  </pic:blipFill>
                  <pic:spPr>
                    <a:xfrm>
                      <a:off x="0" y="0"/>
                      <a:ext cx="5934495" cy="6116696"/>
                    </a:xfrm>
                    <a:prstGeom prst="rect">
                      <a:avLst/>
                    </a:prstGeom>
                  </pic:spPr>
                </pic:pic>
              </a:graphicData>
            </a:graphic>
          </wp:inline>
        </w:drawing>
      </w:r>
    </w:p>
    <w:p w14:paraId="2DAD841C" w14:textId="30A1A642" w:rsidR="005B5EAD" w:rsidRPr="00785C54" w:rsidRDefault="005B5EAD" w:rsidP="00785C54">
      <w:pPr>
        <w:pStyle w:val="Figuretitle"/>
        <w:autoSpaceDE w:val="0"/>
        <w:autoSpaceDN w:val="0"/>
        <w:adjustRightInd w:val="0"/>
        <w:outlineLvl w:val="0"/>
        <w:rPr>
          <w:szCs w:val="24"/>
        </w:rPr>
      </w:pPr>
      <w:commentRangeStart w:id="252"/>
      <w:r w:rsidRPr="00785C54">
        <w:rPr>
          <w:szCs w:val="24"/>
        </w:rPr>
        <w:t>Figure 13</w:t>
      </w:r>
      <w:commentRangeEnd w:id="252"/>
      <w:r w:rsidR="008058B6">
        <w:rPr>
          <w:rStyle w:val="CommentReference"/>
          <w:rFonts w:eastAsia="MS Mincho"/>
          <w:b w:val="0"/>
          <w:lang w:eastAsia="ja-JP"/>
        </w:rPr>
        <w:commentReference w:id="252"/>
      </w:r>
      <w:r w:rsidRPr="00785C54">
        <w:rPr>
          <w:szCs w:val="24"/>
        </w:rPr>
        <w:t xml:space="preserve"> — Context diagram for Abstract Observation </w:t>
      </w:r>
      <w:r w:rsidR="00022C0A">
        <w:rPr>
          <w:szCs w:val="24"/>
        </w:rPr>
        <w:t>C</w:t>
      </w:r>
      <w:r w:rsidR="00022C0A" w:rsidRPr="00785C54">
        <w:rPr>
          <w:szCs w:val="24"/>
        </w:rPr>
        <w:t xml:space="preserve">ore </w:t>
      </w:r>
      <w:r w:rsidRPr="00785C54">
        <w:rPr>
          <w:szCs w:val="24"/>
        </w:rPr>
        <w:t xml:space="preserve">— </w:t>
      </w:r>
      <w:proofErr w:type="spellStart"/>
      <w:r w:rsidRPr="00785C54">
        <w:rPr>
          <w:szCs w:val="24"/>
        </w:rPr>
        <w:t>AbstractObserver</w:t>
      </w:r>
      <w:proofErr w:type="spellEnd"/>
    </w:p>
    <w:p w14:paraId="74B204CE"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53" w:name="_Toc117602443"/>
      <w:proofErr w:type="spellStart"/>
      <w:r w:rsidRPr="00785C54">
        <w:rPr>
          <w:rFonts w:eastAsia="Times New Roman"/>
          <w:szCs w:val="24"/>
        </w:rPr>
        <w:t>AbstractHost</w:t>
      </w:r>
      <w:bookmarkEnd w:id="253"/>
      <w:proofErr w:type="spellEnd"/>
    </w:p>
    <w:p w14:paraId="6C6F3C7C" w14:textId="7EF4220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54" w:name="_Toc117602444"/>
      <w:proofErr w:type="spellStart"/>
      <w:r w:rsidRPr="00785C54">
        <w:rPr>
          <w:rFonts w:eastAsia="Times New Roman"/>
          <w:szCs w:val="24"/>
        </w:rPr>
        <w:t>AbstractHost</w:t>
      </w:r>
      <w:proofErr w:type="spellEnd"/>
      <w:r w:rsidRPr="00785C54">
        <w:rPr>
          <w:rFonts w:eastAsia="Times New Roman"/>
          <w:szCs w:val="24"/>
        </w:rPr>
        <w:t xml:space="preserve"> Requirements Class</w:t>
      </w:r>
      <w:bookmarkEnd w:id="25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71A20717"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273C6074" w14:textId="3B7B4613"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524D116B" w14:textId="183CAB34"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AbstractHost</w:t>
            </w:r>
            <w:proofErr w:type="spellEnd"/>
          </w:p>
        </w:tc>
      </w:tr>
      <w:tr w:rsidR="005B5EAD" w:rsidRPr="00785C54" w14:paraId="2A5A92C9"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6FF6F9A9" w14:textId="1F2A585B"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70D4AF6B" w14:textId="3836D46D"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50D9B0DE"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FBDE6AF" w14:textId="634EA46B"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347B438" w14:textId="7E1FD0A4"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w:t>
            </w:r>
            <w:proofErr w:type="spellStart"/>
            <w:r w:rsidRPr="00785C54">
              <w:rPr>
                <w:szCs w:val="24"/>
              </w:rPr>
              <w:t>AbstractHost</w:t>
            </w:r>
            <w:proofErr w:type="spellEnd"/>
          </w:p>
        </w:tc>
      </w:tr>
      <w:tr w:rsidR="005B5EAD" w:rsidRPr="00785C54" w14:paraId="584C8642"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A631D66" w14:textId="2FE0C457" w:rsidR="005B5EAD" w:rsidRPr="00785C54" w:rsidRDefault="005B5EAD" w:rsidP="00785C54">
            <w:pPr>
              <w:pStyle w:val="Tablebody"/>
              <w:autoSpaceDE w:val="0"/>
              <w:autoSpaceDN w:val="0"/>
              <w:adjustRightInd w:val="0"/>
              <w:jc w:val="both"/>
              <w:rPr>
                <w:szCs w:val="20"/>
              </w:rPr>
            </w:pPr>
            <w:r w:rsidRPr="00785C54">
              <w:rPr>
                <w:szCs w:val="24"/>
              </w:rPr>
              <w:lastRenderedPageBreak/>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76BA958" w14:textId="14DC646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7282D1C"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AC78465" w14:textId="10BBFCAD"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32ED82E" w14:textId="157A6449"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/Host</w:t>
            </w:r>
          </w:p>
        </w:tc>
      </w:tr>
      <w:tr w:rsidR="005B5EAD" w:rsidRPr="00164FE6" w14:paraId="673BFACE"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3B576131" w14:textId="42AFEBF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22385C5C" w14:textId="5574902B"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541033FF" w14:textId="102BDEAC" w:rsidR="00936C2C" w:rsidRPr="00785C54" w:rsidRDefault="00622A2E" w:rsidP="00083060">
      <w:pPr>
        <w:pStyle w:val="BodyText"/>
        <w:jc w:val="left"/>
      </w:pPr>
      <w:proofErr w:type="spellStart"/>
      <w:r w:rsidRPr="00785C54">
        <w:rPr>
          <w:szCs w:val="24"/>
        </w:rPr>
        <w:t>AbstractHost</w:t>
      </w:r>
      <w:proofErr w:type="spellEnd"/>
      <w:r w:rsidRPr="00622A2E">
        <w:t xml:space="preserve"> from the Abstract Observation Core is described as a class diagram in Figure 1</w:t>
      </w:r>
      <w:r>
        <w:t>4</w:t>
      </w:r>
      <w:r w:rsidRPr="00622A2E">
        <w:t>. The schema is fully described in 9.</w:t>
      </w:r>
      <w:r>
        <w:t>7</w:t>
      </w:r>
      <w:r w:rsidRPr="00622A2E">
        <w:t xml:space="preserve">. </w:t>
      </w:r>
    </w:p>
    <w:p w14:paraId="77EDFA75" w14:textId="201552E8" w:rsidR="005B5EAD" w:rsidRPr="00785C54" w:rsidRDefault="00936C2C" w:rsidP="00936C2C">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34AD48B9" wp14:editId="4C1D4F13">
            <wp:extent cx="5547827" cy="5961844"/>
            <wp:effectExtent l="0" t="0" r="254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55">
                      <a:extLst>
                        <a:ext uri="{28A0092B-C50C-407E-A947-70E740481C1C}">
                          <a14:useLocalDpi xmlns:a14="http://schemas.microsoft.com/office/drawing/2010/main" val="0"/>
                        </a:ext>
                      </a:extLst>
                    </a:blip>
                    <a:stretch>
                      <a:fillRect/>
                    </a:stretch>
                  </pic:blipFill>
                  <pic:spPr>
                    <a:xfrm>
                      <a:off x="0" y="0"/>
                      <a:ext cx="5604076" cy="6022290"/>
                    </a:xfrm>
                    <a:prstGeom prst="rect">
                      <a:avLst/>
                    </a:prstGeom>
                  </pic:spPr>
                </pic:pic>
              </a:graphicData>
            </a:graphic>
          </wp:inline>
        </w:drawing>
      </w:r>
    </w:p>
    <w:p w14:paraId="7FAE4858" w14:textId="18D13A7C" w:rsidR="005B5EAD" w:rsidRPr="00785C54" w:rsidRDefault="005B5EAD" w:rsidP="00785C54">
      <w:pPr>
        <w:pStyle w:val="Figuretitle"/>
        <w:autoSpaceDE w:val="0"/>
        <w:autoSpaceDN w:val="0"/>
        <w:adjustRightInd w:val="0"/>
        <w:outlineLvl w:val="0"/>
        <w:rPr>
          <w:szCs w:val="24"/>
        </w:rPr>
      </w:pPr>
      <w:commentRangeStart w:id="255"/>
      <w:r w:rsidRPr="00785C54">
        <w:rPr>
          <w:szCs w:val="24"/>
        </w:rPr>
        <w:t>Figure 14</w:t>
      </w:r>
      <w:commentRangeEnd w:id="255"/>
      <w:r w:rsidR="008058B6">
        <w:rPr>
          <w:rStyle w:val="CommentReference"/>
          <w:rFonts w:eastAsia="MS Mincho"/>
          <w:b w:val="0"/>
          <w:lang w:eastAsia="ja-JP"/>
        </w:rPr>
        <w:commentReference w:id="255"/>
      </w:r>
      <w:r w:rsidRPr="00785C54">
        <w:rPr>
          <w:szCs w:val="24"/>
        </w:rPr>
        <w:t xml:space="preserve"> — Context diagram for Abstract Observation </w:t>
      </w:r>
      <w:r w:rsidR="00022C0A">
        <w:rPr>
          <w:szCs w:val="24"/>
        </w:rPr>
        <w:t>C</w:t>
      </w:r>
      <w:r w:rsidR="00022C0A" w:rsidRPr="00785C54">
        <w:rPr>
          <w:szCs w:val="24"/>
        </w:rPr>
        <w:t xml:space="preserve">ore </w:t>
      </w:r>
      <w:r w:rsidRPr="00785C54">
        <w:rPr>
          <w:szCs w:val="24"/>
        </w:rPr>
        <w:t xml:space="preserve">— </w:t>
      </w:r>
      <w:proofErr w:type="spellStart"/>
      <w:r w:rsidRPr="00785C54">
        <w:rPr>
          <w:szCs w:val="24"/>
        </w:rPr>
        <w:t>AbstractHost</w:t>
      </w:r>
      <w:proofErr w:type="spellEnd"/>
    </w:p>
    <w:p w14:paraId="5C1A6342"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56" w:name="_Toc117602445"/>
      <w:proofErr w:type="spellStart"/>
      <w:r w:rsidRPr="00785C54">
        <w:rPr>
          <w:rFonts w:eastAsia="Times New Roman"/>
          <w:szCs w:val="24"/>
        </w:rPr>
        <w:lastRenderedPageBreak/>
        <w:t>AbstractDeployment</w:t>
      </w:r>
      <w:bookmarkEnd w:id="256"/>
      <w:proofErr w:type="spellEnd"/>
    </w:p>
    <w:p w14:paraId="7B5ECE96" w14:textId="3002BD62"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57" w:name="_Toc117602446"/>
      <w:proofErr w:type="spellStart"/>
      <w:r w:rsidRPr="00785C54">
        <w:rPr>
          <w:rFonts w:eastAsia="Times New Roman"/>
          <w:szCs w:val="24"/>
        </w:rPr>
        <w:t>AbstractDeployment</w:t>
      </w:r>
      <w:proofErr w:type="spellEnd"/>
      <w:r w:rsidRPr="00785C54">
        <w:rPr>
          <w:rFonts w:eastAsia="Times New Roman"/>
          <w:szCs w:val="24"/>
        </w:rPr>
        <w:t xml:space="preserve"> Requirements Class</w:t>
      </w:r>
      <w:bookmarkEnd w:id="25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52B71EEA"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4A3C1C82" w14:textId="48C72AF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7F1E913F" w14:textId="72083BC4"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AbstractDeployment</w:t>
            </w:r>
            <w:proofErr w:type="spellEnd"/>
          </w:p>
        </w:tc>
      </w:tr>
      <w:tr w:rsidR="005B5EAD" w:rsidRPr="00785C54" w14:paraId="650C100F"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5629C8C1" w14:textId="28B8D14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1C077479" w14:textId="373FCA6F"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58CB7001"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AD101F1" w14:textId="03BC20EC"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F444301" w14:textId="53FF561F"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w:t>
            </w:r>
            <w:proofErr w:type="spellStart"/>
            <w:r w:rsidRPr="00785C54">
              <w:rPr>
                <w:szCs w:val="24"/>
              </w:rPr>
              <w:t>AbstractDeployment</w:t>
            </w:r>
            <w:proofErr w:type="spellEnd"/>
          </w:p>
        </w:tc>
      </w:tr>
      <w:tr w:rsidR="005B5EAD" w:rsidRPr="00785C54" w14:paraId="01CE42BC"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F94ACC2" w14:textId="643D7BFC"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5B45283" w14:textId="2CC2BFC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0615673"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0E2E349" w14:textId="2E2E2728"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B36622D" w14:textId="59AC02C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CoreTypes</w:t>
            </w:r>
            <w:proofErr w:type="spellEnd"/>
            <w:r w:rsidRPr="00785C54">
              <w:rPr>
                <w:szCs w:val="24"/>
              </w:rPr>
              <w:t xml:space="preserve"> conformance class</w:t>
            </w:r>
          </w:p>
        </w:tc>
      </w:tr>
      <w:tr w:rsidR="005B5EAD" w:rsidRPr="00785C54" w14:paraId="3F69A270"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13E6E97" w14:textId="54D8EA1D"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3257797" w14:textId="2A6C824A"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Geographic information – Temporal schema, Application schemas for data transfer conformance class</w:t>
            </w:r>
          </w:p>
        </w:tc>
      </w:tr>
      <w:tr w:rsidR="005B5EAD" w:rsidRPr="00785C54" w14:paraId="734A53F7"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2898092" w14:textId="58FECCF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01651BC" w14:textId="2297CA7F"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/Deployment</w:t>
            </w:r>
          </w:p>
        </w:tc>
      </w:tr>
      <w:tr w:rsidR="005B5EAD" w:rsidRPr="00785C54" w14:paraId="707C6722"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5840D31" w14:textId="0B20BBC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5FAC5A0" w14:textId="64691B73"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AbstractDeployment</w:t>
            </w:r>
            <w:proofErr w:type="spellEnd"/>
            <w:r w:rsidRPr="00785C54">
              <w:rPr>
                <w:szCs w:val="24"/>
              </w:rPr>
              <w:t>/</w:t>
            </w:r>
            <w:proofErr w:type="spellStart"/>
            <w:r w:rsidRPr="00785C54">
              <w:rPr>
                <w:szCs w:val="24"/>
              </w:rPr>
              <w:t>deploymentReason-sem</w:t>
            </w:r>
            <w:proofErr w:type="spellEnd"/>
          </w:p>
        </w:tc>
      </w:tr>
      <w:tr w:rsidR="005B5EAD" w:rsidRPr="00785C54" w14:paraId="62B92240"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F8D85A6" w14:textId="47F2F2E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34D2CB7" w14:textId="44364564"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AbstractDeployment</w:t>
            </w:r>
            <w:proofErr w:type="spellEnd"/>
            <w:r w:rsidRPr="00785C54">
              <w:rPr>
                <w:szCs w:val="24"/>
              </w:rPr>
              <w:t>/</w:t>
            </w:r>
            <w:proofErr w:type="spellStart"/>
            <w:r w:rsidRPr="00785C54">
              <w:rPr>
                <w:szCs w:val="24"/>
              </w:rPr>
              <w:t>deploymentTime-sem</w:t>
            </w:r>
            <w:proofErr w:type="spellEnd"/>
          </w:p>
        </w:tc>
      </w:tr>
      <w:tr w:rsidR="005B5EAD" w:rsidRPr="00164FE6" w14:paraId="7D9B807D" w14:textId="77777777" w:rsidTr="00083060">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363CCCF" w14:textId="5DD5590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6B5200D" w14:textId="54FA1677"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0B1E350F" w14:textId="64609268" w:rsidR="00AF6AF7" w:rsidRPr="00083060" w:rsidRDefault="00AF6AF7" w:rsidP="00EF5A5B">
      <w:pPr>
        <w:jc w:val="center"/>
        <w:rPr>
          <w:lang w:val="pt-BR"/>
        </w:rPr>
      </w:pPr>
    </w:p>
    <w:p w14:paraId="20E63FB1" w14:textId="1652AC86" w:rsidR="00AF6AF7" w:rsidRPr="00785C54" w:rsidRDefault="00AF6AF7" w:rsidP="00AF6AF7">
      <w:pPr>
        <w:pStyle w:val="BodyText"/>
      </w:pPr>
      <w:proofErr w:type="spellStart"/>
      <w:r w:rsidRPr="00785C54">
        <w:rPr>
          <w:szCs w:val="24"/>
        </w:rPr>
        <w:t>Abstract</w:t>
      </w:r>
      <w:r>
        <w:rPr>
          <w:szCs w:val="24"/>
        </w:rPr>
        <w:t>Deployment</w:t>
      </w:r>
      <w:proofErr w:type="spellEnd"/>
      <w:r>
        <w:rPr>
          <w:szCs w:val="24"/>
        </w:rPr>
        <w:t xml:space="preserve"> </w:t>
      </w:r>
      <w:r w:rsidRPr="00622A2E">
        <w:t xml:space="preserve">from the Abstract Observation Core </w:t>
      </w:r>
      <w:r>
        <w:t>are</w:t>
      </w:r>
      <w:r w:rsidRPr="00622A2E">
        <w:t xml:space="preserve"> described as a class diagram in Figure 1</w:t>
      </w:r>
      <w:r>
        <w:t>5</w:t>
      </w:r>
      <w:r w:rsidRPr="00622A2E">
        <w:t>. The schema is fully described in 9.</w:t>
      </w:r>
      <w:r>
        <w:t>8</w:t>
      </w:r>
      <w:r w:rsidRPr="00622A2E">
        <w:t>.</w:t>
      </w:r>
    </w:p>
    <w:p w14:paraId="21504130" w14:textId="06E6ECEB" w:rsidR="00EF5A5B" w:rsidRDefault="008A44A1" w:rsidP="00EF5A5B">
      <w:pPr>
        <w:jc w:val="center"/>
      </w:pPr>
      <w:r>
        <w:rPr>
          <w:noProof/>
        </w:rPr>
        <w:lastRenderedPageBreak/>
        <w:drawing>
          <wp:inline distT="0" distB="0" distL="0" distR="0" wp14:anchorId="641BBAB3" wp14:editId="5EC85539">
            <wp:extent cx="5752582" cy="5417230"/>
            <wp:effectExtent l="0" t="0" r="635" b="571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56">
                      <a:extLst>
                        <a:ext uri="{28A0092B-C50C-407E-A947-70E740481C1C}">
                          <a14:useLocalDpi xmlns:a14="http://schemas.microsoft.com/office/drawing/2010/main" val="0"/>
                        </a:ext>
                      </a:extLst>
                    </a:blip>
                    <a:stretch>
                      <a:fillRect/>
                    </a:stretch>
                  </pic:blipFill>
                  <pic:spPr>
                    <a:xfrm>
                      <a:off x="0" y="0"/>
                      <a:ext cx="5798279" cy="5460263"/>
                    </a:xfrm>
                    <a:prstGeom prst="rect">
                      <a:avLst/>
                    </a:prstGeom>
                  </pic:spPr>
                </pic:pic>
              </a:graphicData>
            </a:graphic>
          </wp:inline>
        </w:drawing>
      </w:r>
    </w:p>
    <w:p w14:paraId="7890980B" w14:textId="479F3520" w:rsidR="00EF5A5B" w:rsidRPr="00894CA8" w:rsidRDefault="00EF5A5B" w:rsidP="00083060">
      <w:pPr>
        <w:pStyle w:val="Figuretitle"/>
        <w:autoSpaceDE w:val="0"/>
        <w:autoSpaceDN w:val="0"/>
        <w:adjustRightInd w:val="0"/>
        <w:outlineLvl w:val="0"/>
        <w:rPr>
          <w:szCs w:val="24"/>
        </w:rPr>
      </w:pPr>
      <w:r w:rsidRPr="00785C54">
        <w:rPr>
          <w:szCs w:val="24"/>
        </w:rPr>
        <w:t>Figure 1</w:t>
      </w:r>
      <w:r>
        <w:rPr>
          <w:szCs w:val="24"/>
        </w:rPr>
        <w:t>5</w:t>
      </w:r>
      <w:r w:rsidRPr="00785C54">
        <w:rPr>
          <w:szCs w:val="24"/>
        </w:rPr>
        <w:t xml:space="preserve">— Context diagram for Abstract Observation </w:t>
      </w:r>
      <w:r>
        <w:rPr>
          <w:szCs w:val="24"/>
        </w:rPr>
        <w:t>C</w:t>
      </w:r>
      <w:r w:rsidRPr="00785C54">
        <w:rPr>
          <w:szCs w:val="24"/>
        </w:rPr>
        <w:t xml:space="preserve">ore — </w:t>
      </w:r>
      <w:proofErr w:type="spellStart"/>
      <w:r w:rsidRPr="00785C54">
        <w:rPr>
          <w:szCs w:val="24"/>
        </w:rPr>
        <w:t>Abstract</w:t>
      </w:r>
      <w:r>
        <w:rPr>
          <w:szCs w:val="24"/>
        </w:rPr>
        <w:t>Deployment</w:t>
      </w:r>
      <w:proofErr w:type="spellEnd"/>
    </w:p>
    <w:p w14:paraId="5ACDF01D" w14:textId="5940AD96"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58" w:name="_Toc117602447"/>
      <w:r w:rsidRPr="00785C54">
        <w:rPr>
          <w:rFonts w:eastAsia="Times New Roman"/>
          <w:szCs w:val="24"/>
        </w:rPr>
        <w:t xml:space="preserve">Attribute </w:t>
      </w:r>
      <w:proofErr w:type="spellStart"/>
      <w:r w:rsidRPr="00785C54">
        <w:rPr>
          <w:rFonts w:eastAsia="Times New Roman"/>
          <w:szCs w:val="24"/>
        </w:rPr>
        <w:t>deploymentReason</w:t>
      </w:r>
      <w:bookmarkEnd w:id="258"/>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DA49C48" w14:textId="77777777" w:rsidTr="00EC5BE0">
        <w:trPr>
          <w:jc w:val="center"/>
        </w:trPr>
        <w:tc>
          <w:tcPr>
            <w:tcW w:w="4526" w:type="dxa"/>
            <w:tcMar>
              <w:top w:w="100" w:type="dxa"/>
              <w:left w:w="100" w:type="dxa"/>
              <w:bottom w:w="100" w:type="dxa"/>
              <w:right w:w="100" w:type="dxa"/>
            </w:tcMar>
          </w:tcPr>
          <w:p w14:paraId="637CB07C" w14:textId="7DB497F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AbstractDeployment</w:t>
            </w:r>
            <w:proofErr w:type="spellEnd"/>
            <w:r w:rsidRPr="00785C54">
              <w:rPr>
                <w:szCs w:val="24"/>
              </w:rPr>
              <w:t>/</w:t>
            </w:r>
            <w:proofErr w:type="spellStart"/>
            <w:r w:rsidRPr="00785C54">
              <w:rPr>
                <w:szCs w:val="24"/>
              </w:rPr>
              <w:t>deploymentReason-sem</w:t>
            </w:r>
            <w:proofErr w:type="spellEnd"/>
          </w:p>
        </w:tc>
        <w:tc>
          <w:tcPr>
            <w:tcW w:w="5245" w:type="dxa"/>
            <w:tcMar>
              <w:top w:w="100" w:type="dxa"/>
              <w:left w:w="100" w:type="dxa"/>
              <w:bottom w:w="100" w:type="dxa"/>
              <w:right w:w="100" w:type="dxa"/>
            </w:tcMar>
          </w:tcPr>
          <w:p w14:paraId="120D3E26"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human readable description of the reason for the </w:t>
            </w:r>
            <w:r w:rsidRPr="00785C54">
              <w:rPr>
                <w:b/>
                <w:szCs w:val="24"/>
              </w:rPr>
              <w:t>Deployment</w:t>
            </w:r>
            <w:r w:rsidRPr="00785C54">
              <w:rPr>
                <w:szCs w:val="24"/>
              </w:rPr>
              <w:t>.</w:t>
            </w:r>
          </w:p>
          <w:p w14:paraId="2A1DA08A" w14:textId="601A5046" w:rsidR="005B5EAD" w:rsidRPr="00785C54" w:rsidRDefault="005B5EAD" w:rsidP="00785C54">
            <w:pPr>
              <w:pStyle w:val="Tablebody"/>
              <w:autoSpaceDE w:val="0"/>
              <w:autoSpaceDN w:val="0"/>
              <w:adjustRightInd w:val="0"/>
              <w:jc w:val="both"/>
              <w:rPr>
                <w:szCs w:val="20"/>
              </w:rPr>
            </w:pPr>
            <w:commentRangeStart w:id="259"/>
            <w:r w:rsidRPr="00785C54">
              <w:rPr>
                <w:szCs w:val="24"/>
              </w:rPr>
              <w:t xml:space="preserve">If the reason for the </w:t>
            </w:r>
            <w:r w:rsidRPr="00785C54">
              <w:rPr>
                <w:b/>
                <w:szCs w:val="24"/>
              </w:rPr>
              <w:t>Deployment</w:t>
            </w:r>
            <w:r w:rsidRPr="00785C54">
              <w:rPr>
                <w:szCs w:val="24"/>
              </w:rPr>
              <w:t xml:space="preserve"> is provided, the property </w:t>
            </w:r>
            <w:proofErr w:type="spellStart"/>
            <w:proofErr w:type="gramStart"/>
            <w:r w:rsidRPr="00083060">
              <w:rPr>
                <w:b/>
                <w:iCs/>
                <w:szCs w:val="24"/>
              </w:rPr>
              <w:t>deploymentReason:CharacterString</w:t>
            </w:r>
            <w:proofErr w:type="spellEnd"/>
            <w:proofErr w:type="gramEnd"/>
            <w:r w:rsidRPr="00785C54">
              <w:rPr>
                <w:szCs w:val="24"/>
              </w:rPr>
              <w:t xml:space="preserve"> </w:t>
            </w:r>
            <w:r w:rsidR="002F2035">
              <w:rPr>
                <w:szCs w:val="24"/>
              </w:rPr>
              <w:t>shall</w:t>
            </w:r>
            <w:r w:rsidRPr="00785C54">
              <w:rPr>
                <w:szCs w:val="24"/>
              </w:rPr>
              <w:t xml:space="preserve"> be used.</w:t>
            </w:r>
            <w:commentRangeEnd w:id="259"/>
            <w:r w:rsidR="008058B6">
              <w:rPr>
                <w:rStyle w:val="CommentReference"/>
                <w:rFonts w:eastAsia="MS Mincho"/>
                <w:lang w:eastAsia="ja-JP"/>
              </w:rPr>
              <w:commentReference w:id="259"/>
            </w:r>
          </w:p>
        </w:tc>
      </w:tr>
    </w:tbl>
    <w:p w14:paraId="283A6BE7" w14:textId="05F6D3E0" w:rsidR="005B5EAD" w:rsidRPr="00785C54" w:rsidRDefault="005B5EAD" w:rsidP="00083060">
      <w:pPr>
        <w:pStyle w:val="Example"/>
      </w:pPr>
      <w:r w:rsidRPr="00785C54">
        <w:t>EXAMPLE</w:t>
      </w:r>
      <w:r w:rsidR="008058B6">
        <w:t xml:space="preserve"> 1</w:t>
      </w:r>
      <w:r w:rsidRPr="00785C54">
        <w:tab/>
        <w:t xml:space="preserve">A researcher involved in a biodiversity survey campaign assessing the distribution of selected alien species. The </w:t>
      </w:r>
      <w:proofErr w:type="spellStart"/>
      <w:r w:rsidRPr="00785C54">
        <w:t>deploymentReason</w:t>
      </w:r>
      <w:proofErr w:type="spellEnd"/>
      <w:r w:rsidRPr="00785C54">
        <w:t xml:space="preserve"> describes the fact that this individual was involved in this campaign for the reason of identifying alien species</w:t>
      </w:r>
      <w:r w:rsidR="008058B6">
        <w:t>.</w:t>
      </w:r>
    </w:p>
    <w:p w14:paraId="644A576E" w14:textId="2C7EF4B3" w:rsidR="005B5EAD" w:rsidRPr="00785C54" w:rsidRDefault="008058B6" w:rsidP="00083060">
      <w:pPr>
        <w:pStyle w:val="Example"/>
      </w:pPr>
      <w:r>
        <w:t>EXAMPLE 2</w:t>
      </w:r>
      <w:r>
        <w:tab/>
      </w:r>
      <w:r w:rsidR="005B5EAD" w:rsidRPr="00785C54">
        <w:t>A sensor is mounted on a building to monitor seismic activities</w:t>
      </w:r>
      <w:r>
        <w:t>.</w:t>
      </w:r>
    </w:p>
    <w:p w14:paraId="130900FD" w14:textId="0FB7FFEE" w:rsidR="005B5EAD" w:rsidRPr="00785C54" w:rsidRDefault="008058B6" w:rsidP="00083060">
      <w:pPr>
        <w:pStyle w:val="Example"/>
      </w:pPr>
      <w:r>
        <w:t xml:space="preserve">EXAMPLE 3 </w:t>
      </w:r>
      <w:r>
        <w:tab/>
      </w:r>
      <w:r w:rsidR="005B5EAD" w:rsidRPr="00785C54">
        <w:t>A new sensor type is rolled out within a regional or thematic network due to new legal reporting requirements.</w:t>
      </w:r>
    </w:p>
    <w:p w14:paraId="5B779E3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60" w:name="_Toc117602448"/>
      <w:r w:rsidRPr="00785C54">
        <w:rPr>
          <w:rFonts w:eastAsia="Times New Roman"/>
          <w:szCs w:val="24"/>
        </w:rPr>
        <w:lastRenderedPageBreak/>
        <w:t xml:space="preserve">Attribute </w:t>
      </w:r>
      <w:proofErr w:type="spellStart"/>
      <w:r w:rsidRPr="00785C54">
        <w:rPr>
          <w:rFonts w:eastAsia="Times New Roman"/>
          <w:szCs w:val="24"/>
        </w:rPr>
        <w:t>deploymentTime</w:t>
      </w:r>
      <w:bookmarkEnd w:id="260"/>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CB5189D" w14:textId="77777777" w:rsidTr="00EC5BE0">
        <w:trPr>
          <w:jc w:val="center"/>
        </w:trPr>
        <w:tc>
          <w:tcPr>
            <w:tcW w:w="4526" w:type="dxa"/>
            <w:tcMar>
              <w:top w:w="100" w:type="dxa"/>
              <w:left w:w="100" w:type="dxa"/>
              <w:bottom w:w="100" w:type="dxa"/>
              <w:right w:w="100" w:type="dxa"/>
            </w:tcMar>
          </w:tcPr>
          <w:p w14:paraId="0ED4C368" w14:textId="64A6C9E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AbstractDeployment</w:t>
            </w:r>
            <w:proofErr w:type="spellEnd"/>
            <w:r w:rsidRPr="00785C54">
              <w:rPr>
                <w:szCs w:val="24"/>
              </w:rPr>
              <w:t>/</w:t>
            </w:r>
            <w:proofErr w:type="spellStart"/>
            <w:r w:rsidRPr="00785C54">
              <w:rPr>
                <w:szCs w:val="24"/>
              </w:rPr>
              <w:t>deploymentTime-sem</w:t>
            </w:r>
            <w:proofErr w:type="spellEnd"/>
          </w:p>
        </w:tc>
        <w:tc>
          <w:tcPr>
            <w:tcW w:w="5245" w:type="dxa"/>
            <w:tcMar>
              <w:top w:w="100" w:type="dxa"/>
              <w:left w:w="100" w:type="dxa"/>
              <w:bottom w:w="100" w:type="dxa"/>
              <w:right w:w="100" w:type="dxa"/>
            </w:tcMar>
          </w:tcPr>
          <w:p w14:paraId="40F91FC1"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time that the </w:t>
            </w:r>
            <w:r w:rsidRPr="00785C54">
              <w:rPr>
                <w:b/>
                <w:szCs w:val="24"/>
              </w:rPr>
              <w:t>Deployment</w:t>
            </w:r>
            <w:r w:rsidRPr="00785C54">
              <w:rPr>
                <w:szCs w:val="24"/>
              </w:rPr>
              <w:t xml:space="preserve"> pertains to.</w:t>
            </w:r>
          </w:p>
          <w:p w14:paraId="1B5C3DA1" w14:textId="66D97AF1" w:rsidR="005B5EAD" w:rsidRPr="00785C54" w:rsidRDefault="005B5EAD" w:rsidP="00785C54">
            <w:pPr>
              <w:pStyle w:val="Tablebody"/>
              <w:autoSpaceDE w:val="0"/>
              <w:autoSpaceDN w:val="0"/>
              <w:adjustRightInd w:val="0"/>
              <w:jc w:val="both"/>
              <w:rPr>
                <w:szCs w:val="20"/>
              </w:rPr>
            </w:pPr>
            <w:commentRangeStart w:id="261"/>
            <w:r w:rsidRPr="00785C54">
              <w:rPr>
                <w:szCs w:val="24"/>
              </w:rPr>
              <w:t xml:space="preserve">If the time of the </w:t>
            </w:r>
            <w:r w:rsidRPr="00785C54">
              <w:rPr>
                <w:b/>
                <w:szCs w:val="24"/>
              </w:rPr>
              <w:t>Deployment</w:t>
            </w:r>
            <w:r w:rsidRPr="00785C54">
              <w:rPr>
                <w:szCs w:val="24"/>
              </w:rPr>
              <w:t xml:space="preserve"> is provided, property </w:t>
            </w:r>
            <w:proofErr w:type="spellStart"/>
            <w:r w:rsidRPr="00083060">
              <w:rPr>
                <w:b/>
                <w:iCs/>
                <w:szCs w:val="24"/>
              </w:rPr>
              <w:t>deploymentTime:TM_Period</w:t>
            </w:r>
            <w:proofErr w:type="spellEnd"/>
            <w:r w:rsidRPr="00785C54">
              <w:rPr>
                <w:szCs w:val="24"/>
              </w:rPr>
              <w:t xml:space="preserve"> </w:t>
            </w:r>
            <w:r w:rsidR="002F2035">
              <w:rPr>
                <w:szCs w:val="24"/>
              </w:rPr>
              <w:t>shall</w:t>
            </w:r>
            <w:r w:rsidRPr="00785C54">
              <w:rPr>
                <w:szCs w:val="24"/>
              </w:rPr>
              <w:t xml:space="preserve"> be used.</w:t>
            </w:r>
            <w:commentRangeEnd w:id="261"/>
            <w:r w:rsidR="008058B6">
              <w:rPr>
                <w:rStyle w:val="CommentReference"/>
                <w:rFonts w:eastAsia="MS Mincho"/>
                <w:lang w:eastAsia="ja-JP"/>
              </w:rPr>
              <w:commentReference w:id="261"/>
            </w:r>
          </w:p>
        </w:tc>
      </w:tr>
    </w:tbl>
    <w:p w14:paraId="6AF16771" w14:textId="2671149E" w:rsidR="005B5EAD" w:rsidRDefault="005B5EAD" w:rsidP="008058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008058B6">
        <w:rPr>
          <w:szCs w:val="24"/>
        </w:rPr>
        <w:t xml:space="preserve"> 1 </w:t>
      </w:r>
      <w:r w:rsidR="008058B6">
        <w:rPr>
          <w:szCs w:val="24"/>
        </w:rPr>
        <w:tab/>
      </w:r>
      <w:r w:rsidRPr="00785C54">
        <w:rPr>
          <w:szCs w:val="24"/>
        </w:rPr>
        <w:t xml:space="preserve">A researcher involved in a biodiversity survey campaign assessing the distribution of selected alien species. The </w:t>
      </w:r>
      <w:proofErr w:type="spellStart"/>
      <w:r w:rsidRPr="00785C54">
        <w:rPr>
          <w:szCs w:val="24"/>
        </w:rPr>
        <w:t>deploymentTime</w:t>
      </w:r>
      <w:proofErr w:type="spellEnd"/>
      <w:r w:rsidRPr="00785C54">
        <w:rPr>
          <w:szCs w:val="24"/>
        </w:rPr>
        <w:t xml:space="preserve"> provides the time period(s) during which this person carried out this activity in the framework of the campaign</w:t>
      </w:r>
      <w:r w:rsidR="008058B6">
        <w:rPr>
          <w:szCs w:val="24"/>
        </w:rPr>
        <w:t>.</w:t>
      </w:r>
    </w:p>
    <w:p w14:paraId="4A1A3EE7" w14:textId="74969284" w:rsidR="005B5EAD" w:rsidRDefault="008058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EXAMPLE 2 </w:t>
      </w:r>
      <w:r>
        <w:rPr>
          <w:szCs w:val="24"/>
        </w:rPr>
        <w:tab/>
        <w:t>A</w:t>
      </w:r>
      <w:r w:rsidR="005B5EAD" w:rsidRPr="00785C54">
        <w:rPr>
          <w:szCs w:val="24"/>
        </w:rPr>
        <w:t xml:space="preserve"> sensor is mounted on a building to monitor seismic activities. The </w:t>
      </w:r>
      <w:proofErr w:type="spellStart"/>
      <w:r w:rsidR="005B5EAD" w:rsidRPr="00785C54">
        <w:rPr>
          <w:szCs w:val="24"/>
        </w:rPr>
        <w:t>deploymentTime</w:t>
      </w:r>
      <w:proofErr w:type="spellEnd"/>
      <w:r w:rsidR="005B5EAD" w:rsidRPr="00785C54">
        <w:rPr>
          <w:szCs w:val="24"/>
        </w:rPr>
        <w:t xml:space="preserve"> provides the time period(s) during which this sensor is mounted or active.</w:t>
      </w:r>
    </w:p>
    <w:p w14:paraId="380983A1" w14:textId="07E3B03B" w:rsidR="003F0344" w:rsidRPr="00785C54" w:rsidRDefault="003F0344" w:rsidP="003F0344">
      <w:pPr>
        <w:pStyle w:val="Heading2"/>
        <w:tabs>
          <w:tab w:val="left" w:pos="400"/>
        </w:tabs>
        <w:autoSpaceDE w:val="0"/>
        <w:autoSpaceDN w:val="0"/>
        <w:adjustRightInd w:val="0"/>
        <w:rPr>
          <w:rFonts w:eastAsia="Times New Roman"/>
          <w:szCs w:val="24"/>
        </w:rPr>
      </w:pPr>
      <w:bookmarkStart w:id="262" w:name="_Toc117602449"/>
      <w:proofErr w:type="spellStart"/>
      <w:r>
        <w:rPr>
          <w:rFonts w:eastAsia="Times New Roman"/>
          <w:szCs w:val="24"/>
        </w:rPr>
        <w:t>Abstract</w:t>
      </w:r>
      <w:r w:rsidRPr="00785C54">
        <w:rPr>
          <w:rFonts w:eastAsia="Times New Roman"/>
          <w:szCs w:val="24"/>
        </w:rPr>
        <w:t>ObservationCollection</w:t>
      </w:r>
      <w:bookmarkEnd w:id="262"/>
      <w:proofErr w:type="spellEnd"/>
    </w:p>
    <w:p w14:paraId="600B9539" w14:textId="7C7670D4"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bookmarkStart w:id="263" w:name="_Toc117602450"/>
      <w:proofErr w:type="spellStart"/>
      <w:r w:rsidRPr="003F0344">
        <w:rPr>
          <w:rFonts w:eastAsia="Times New Roman"/>
          <w:szCs w:val="24"/>
        </w:rPr>
        <w:t>Abstract</w:t>
      </w:r>
      <w:r w:rsidRPr="00785C54">
        <w:rPr>
          <w:rFonts w:eastAsia="Times New Roman"/>
          <w:szCs w:val="24"/>
        </w:rPr>
        <w:t>ObservationCollection</w:t>
      </w:r>
      <w:proofErr w:type="spellEnd"/>
      <w:r w:rsidRPr="00785C54">
        <w:rPr>
          <w:rFonts w:eastAsia="Times New Roman"/>
          <w:szCs w:val="24"/>
        </w:rPr>
        <w:t xml:space="preserve"> Requirements Class</w:t>
      </w:r>
      <w:bookmarkEnd w:id="263"/>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128"/>
        <w:gridCol w:w="7624"/>
      </w:tblGrid>
      <w:tr w:rsidR="003F0344" w:rsidRPr="00785C54" w14:paraId="23ACFCC9" w14:textId="77777777" w:rsidTr="007A0127">
        <w:trPr>
          <w:jc w:val="center"/>
        </w:trPr>
        <w:tc>
          <w:tcPr>
            <w:tcW w:w="2128" w:type="dxa"/>
            <w:tcBorders>
              <w:top w:val="single" w:sz="12" w:space="0" w:color="auto"/>
              <w:bottom w:val="single" w:sz="12" w:space="0" w:color="auto"/>
              <w:right w:val="single" w:sz="4" w:space="0" w:color="auto"/>
            </w:tcBorders>
            <w:tcMar>
              <w:top w:w="100" w:type="dxa"/>
              <w:left w:w="100" w:type="dxa"/>
              <w:bottom w:w="100" w:type="dxa"/>
              <w:right w:w="100" w:type="dxa"/>
            </w:tcMar>
          </w:tcPr>
          <w:p w14:paraId="37688E77" w14:textId="77777777" w:rsidR="003F0344" w:rsidRPr="00785C54" w:rsidRDefault="003F0344" w:rsidP="007A0127">
            <w:pPr>
              <w:pStyle w:val="Tableheader"/>
              <w:autoSpaceDE w:val="0"/>
              <w:autoSpaceDN w:val="0"/>
              <w:adjustRightInd w:val="0"/>
              <w:jc w:val="both"/>
              <w:rPr>
                <w:b/>
                <w:szCs w:val="20"/>
              </w:rPr>
            </w:pPr>
            <w:r w:rsidRPr="00785C54">
              <w:rPr>
                <w:b/>
                <w:szCs w:val="24"/>
              </w:rPr>
              <w:t>Requirements Class</w:t>
            </w:r>
          </w:p>
        </w:tc>
        <w:tc>
          <w:tcPr>
            <w:tcW w:w="7624" w:type="dxa"/>
            <w:tcBorders>
              <w:top w:val="single" w:sz="12" w:space="0" w:color="auto"/>
              <w:left w:val="single" w:sz="4" w:space="0" w:color="auto"/>
              <w:bottom w:val="single" w:sz="12" w:space="0" w:color="auto"/>
            </w:tcBorders>
            <w:tcMar>
              <w:top w:w="100" w:type="dxa"/>
              <w:left w:w="100" w:type="dxa"/>
              <w:bottom w:w="100" w:type="dxa"/>
              <w:right w:w="100" w:type="dxa"/>
            </w:tcMar>
          </w:tcPr>
          <w:p w14:paraId="412E2E24" w14:textId="1E3AB812" w:rsidR="003F0344" w:rsidRPr="00785C54" w:rsidRDefault="003F0344" w:rsidP="007A0127">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w:t>
            </w:r>
            <w:r>
              <w:rPr>
                <w:szCs w:val="24"/>
              </w:rPr>
              <w:t>core</w:t>
            </w:r>
            <w:r w:rsidRPr="00785C54">
              <w:rPr>
                <w:szCs w:val="24"/>
              </w:rPr>
              <w:t>/</w:t>
            </w:r>
            <w:proofErr w:type="spellStart"/>
            <w:r w:rsidRPr="003F0344">
              <w:rPr>
                <w:szCs w:val="24"/>
              </w:rPr>
              <w:t>Abstract</w:t>
            </w:r>
            <w:r w:rsidRPr="00785C54">
              <w:rPr>
                <w:szCs w:val="24"/>
              </w:rPr>
              <w:t>ObservationCollection</w:t>
            </w:r>
            <w:proofErr w:type="spellEnd"/>
          </w:p>
        </w:tc>
      </w:tr>
      <w:tr w:rsidR="003F0344" w:rsidRPr="00785C54" w14:paraId="63E3817B" w14:textId="77777777" w:rsidTr="007A0127">
        <w:trPr>
          <w:jc w:val="center"/>
        </w:trPr>
        <w:tc>
          <w:tcPr>
            <w:tcW w:w="2128" w:type="dxa"/>
            <w:tcBorders>
              <w:top w:val="single" w:sz="12" w:space="0" w:color="auto"/>
              <w:bottom w:val="single" w:sz="4" w:space="0" w:color="auto"/>
              <w:right w:val="single" w:sz="4" w:space="0" w:color="auto"/>
            </w:tcBorders>
            <w:tcMar>
              <w:top w:w="100" w:type="dxa"/>
              <w:left w:w="100" w:type="dxa"/>
              <w:bottom w:w="100" w:type="dxa"/>
              <w:right w:w="100" w:type="dxa"/>
            </w:tcMar>
          </w:tcPr>
          <w:p w14:paraId="3E6A7F77" w14:textId="77777777" w:rsidR="003F0344" w:rsidRPr="00785C54" w:rsidRDefault="003F0344" w:rsidP="007A0127">
            <w:pPr>
              <w:pStyle w:val="Tablebody"/>
              <w:autoSpaceDE w:val="0"/>
              <w:autoSpaceDN w:val="0"/>
              <w:adjustRightInd w:val="0"/>
              <w:jc w:val="both"/>
              <w:rPr>
                <w:szCs w:val="20"/>
              </w:rPr>
            </w:pPr>
            <w:r w:rsidRPr="00785C54">
              <w:rPr>
                <w:szCs w:val="24"/>
              </w:rPr>
              <w:t>Target type</w:t>
            </w:r>
          </w:p>
        </w:tc>
        <w:tc>
          <w:tcPr>
            <w:tcW w:w="7624" w:type="dxa"/>
            <w:tcBorders>
              <w:top w:val="single" w:sz="12" w:space="0" w:color="auto"/>
              <w:left w:val="single" w:sz="4" w:space="0" w:color="auto"/>
              <w:bottom w:val="single" w:sz="4" w:space="0" w:color="auto"/>
            </w:tcBorders>
            <w:tcMar>
              <w:top w:w="100" w:type="dxa"/>
              <w:left w:w="100" w:type="dxa"/>
              <w:bottom w:w="100" w:type="dxa"/>
              <w:right w:w="100" w:type="dxa"/>
            </w:tcMar>
          </w:tcPr>
          <w:p w14:paraId="16A8C6E8" w14:textId="77777777" w:rsidR="003F0344" w:rsidRPr="00785C54" w:rsidRDefault="003F0344" w:rsidP="007A0127">
            <w:pPr>
              <w:pStyle w:val="Tablebody"/>
              <w:autoSpaceDE w:val="0"/>
              <w:autoSpaceDN w:val="0"/>
              <w:adjustRightInd w:val="0"/>
              <w:jc w:val="both"/>
              <w:rPr>
                <w:szCs w:val="20"/>
              </w:rPr>
            </w:pPr>
            <w:r w:rsidRPr="00785C54">
              <w:rPr>
                <w:szCs w:val="24"/>
              </w:rPr>
              <w:t>Logical model</w:t>
            </w:r>
          </w:p>
        </w:tc>
      </w:tr>
      <w:tr w:rsidR="003F0344" w:rsidRPr="00785C54" w14:paraId="2C4FB36A"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29EB254D" w14:textId="77777777" w:rsidR="003F0344" w:rsidRPr="00785C54" w:rsidRDefault="003F0344" w:rsidP="007A0127">
            <w:pPr>
              <w:pStyle w:val="Tablebody"/>
              <w:autoSpaceDE w:val="0"/>
              <w:autoSpaceDN w:val="0"/>
              <w:adjustRightInd w:val="0"/>
              <w:jc w:val="both"/>
              <w:rPr>
                <w:szCs w:val="20"/>
              </w:rPr>
            </w:pPr>
            <w:r w:rsidRPr="00785C54">
              <w:rPr>
                <w:szCs w:val="24"/>
              </w:rPr>
              <w:t>Name</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3D02B7BD" w14:textId="784E2237" w:rsidR="003F0344" w:rsidRPr="00785C54" w:rsidRDefault="003F0344" w:rsidP="007A0127">
            <w:pPr>
              <w:pStyle w:val="Tablebody"/>
              <w:autoSpaceDE w:val="0"/>
              <w:autoSpaceDN w:val="0"/>
              <w:adjustRightInd w:val="0"/>
              <w:jc w:val="both"/>
              <w:rPr>
                <w:szCs w:val="20"/>
              </w:rPr>
            </w:pPr>
            <w:r>
              <w:rPr>
                <w:szCs w:val="24"/>
              </w:rPr>
              <w:t>Abstract</w:t>
            </w:r>
            <w:r w:rsidRPr="00785C54">
              <w:rPr>
                <w:szCs w:val="24"/>
              </w:rPr>
              <w:t xml:space="preserve"> Observations </w:t>
            </w:r>
            <w:r w:rsidR="008620B7">
              <w:rPr>
                <w:szCs w:val="24"/>
              </w:rPr>
              <w:t>–</w:t>
            </w:r>
            <w:r w:rsidRPr="00785C54">
              <w:rPr>
                <w:szCs w:val="24"/>
              </w:rPr>
              <w:t xml:space="preserve"> </w:t>
            </w:r>
            <w:proofErr w:type="spellStart"/>
            <w:r w:rsidRPr="003F0344">
              <w:rPr>
                <w:szCs w:val="24"/>
              </w:rPr>
              <w:t>Abstract</w:t>
            </w:r>
            <w:r w:rsidRPr="00785C54">
              <w:rPr>
                <w:szCs w:val="24"/>
              </w:rPr>
              <w:t>ObservationCollection</w:t>
            </w:r>
            <w:proofErr w:type="spellEnd"/>
          </w:p>
        </w:tc>
      </w:tr>
      <w:tr w:rsidR="003F0344" w:rsidRPr="00785C54" w14:paraId="097D5158"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08A2B69D" w14:textId="77777777" w:rsidR="003F0344" w:rsidRPr="00785C54" w:rsidRDefault="003F0344" w:rsidP="007A0127">
            <w:pPr>
              <w:pStyle w:val="Tablebody"/>
              <w:autoSpaceDE w:val="0"/>
              <w:autoSpaceDN w:val="0"/>
              <w:adjustRightInd w:val="0"/>
              <w:jc w:val="both"/>
              <w:rPr>
                <w:szCs w:val="20"/>
              </w:rPr>
            </w:pPr>
            <w:r w:rsidRPr="00785C54">
              <w:rPr>
                <w:szCs w:val="24"/>
              </w:rPr>
              <w:t>Dependency</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654454FD" w14:textId="77777777" w:rsidR="003F0344" w:rsidRPr="00785C54" w:rsidRDefault="003F0344" w:rsidP="007A0127">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3F0344" w:rsidRPr="00785C54" w14:paraId="2F15BC4E"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27A651DF"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329F94A1" w14:textId="06A7B62C" w:rsidR="003F0344" w:rsidRPr="00785C54" w:rsidRDefault="00DD51A3" w:rsidP="007A0127">
            <w:pPr>
              <w:pStyle w:val="Tablebody"/>
              <w:autoSpaceDE w:val="0"/>
              <w:autoSpaceDN w:val="0"/>
              <w:adjustRightInd w:val="0"/>
              <w:jc w:val="both"/>
              <w:rPr>
                <w:szCs w:val="20"/>
              </w:rPr>
            </w:pPr>
            <w:ins w:id="264" w:author="Katharina Schleidt" w:date="2022-10-25T20:26:00Z">
              <w:r>
                <w:rPr>
                  <w:szCs w:val="24"/>
                </w:rPr>
                <w:t>/</w:t>
              </w:r>
            </w:ins>
            <w:ins w:id="265" w:author="Katharina Schleidt" w:date="2022-10-25T20:25:00Z">
              <w:r w:rsidRPr="00DD51A3">
                <w:rPr>
                  <w:szCs w:val="24"/>
                </w:rPr>
                <w:t>req/obs-core/AbstractObservationCollection/AbstractObservationCollection-sem</w:t>
              </w:r>
            </w:ins>
            <w:del w:id="266" w:author="Katharina Schleidt" w:date="2022-10-25T20:25:00Z">
              <w:r w:rsidR="003F0344" w:rsidRPr="00785C54" w:rsidDel="00DD51A3">
                <w:rPr>
                  <w:szCs w:val="24"/>
                </w:rPr>
                <w:delText>/req/obs-</w:delText>
              </w:r>
              <w:r w:rsidR="003F0344" w:rsidDel="00DD51A3">
                <w:rPr>
                  <w:szCs w:val="24"/>
                </w:rPr>
                <w:delText>core</w:delText>
              </w:r>
              <w:r w:rsidR="003F0344" w:rsidRPr="00785C54" w:rsidDel="00DD51A3">
                <w:rPr>
                  <w:szCs w:val="24"/>
                </w:rPr>
                <w:delText>/</w:delText>
              </w:r>
              <w:r w:rsidR="003F0344" w:rsidRPr="003F0344" w:rsidDel="00DD51A3">
                <w:rPr>
                  <w:szCs w:val="24"/>
                </w:rPr>
                <w:delText>Abstract</w:delText>
              </w:r>
              <w:r w:rsidR="003F0344" w:rsidRPr="00785C54" w:rsidDel="00DD51A3">
                <w:rPr>
                  <w:szCs w:val="24"/>
                </w:rPr>
                <w:delText>ObservationCollection/ObservationCollection-sem</w:delText>
              </w:r>
            </w:del>
          </w:p>
        </w:tc>
      </w:tr>
      <w:tr w:rsidR="003F0344" w:rsidRPr="00785C54" w14:paraId="347B1DEB"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6FE5D1AD"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5EA9D5C7" w14:textId="05433C2B" w:rsidR="003F0344" w:rsidRPr="00785C54" w:rsidRDefault="003F0344" w:rsidP="007A0127">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w:t>
            </w:r>
            <w:r>
              <w:rPr>
                <w:szCs w:val="24"/>
              </w:rPr>
              <w:t>core</w:t>
            </w:r>
            <w:r w:rsidRPr="00785C54">
              <w:rPr>
                <w:szCs w:val="24"/>
              </w:rPr>
              <w:t>/</w:t>
            </w:r>
            <w:proofErr w:type="spellStart"/>
            <w:r>
              <w:rPr>
                <w:szCs w:val="24"/>
              </w:rPr>
              <w:t>AbstractObservationCollection</w:t>
            </w:r>
            <w:proofErr w:type="spellEnd"/>
            <w:r w:rsidRPr="00785C54">
              <w:rPr>
                <w:szCs w:val="24"/>
              </w:rPr>
              <w:t>/</w:t>
            </w:r>
            <w:proofErr w:type="spellStart"/>
            <w:r w:rsidRPr="00785C54">
              <w:rPr>
                <w:szCs w:val="24"/>
              </w:rPr>
              <w:t>collectionType-sem</w:t>
            </w:r>
            <w:proofErr w:type="spellEnd"/>
          </w:p>
        </w:tc>
      </w:tr>
      <w:tr w:rsidR="003F0344" w:rsidRPr="00785C54" w14:paraId="4CA33AC2"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7237860D"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571E9E14" w14:textId="2CC2B992" w:rsidR="003F0344" w:rsidRPr="00785C54" w:rsidRDefault="003F0344" w:rsidP="007A0127">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w:t>
            </w:r>
            <w:r>
              <w:rPr>
                <w:szCs w:val="24"/>
              </w:rPr>
              <w:t>core</w:t>
            </w:r>
            <w:r w:rsidRPr="00785C54">
              <w:rPr>
                <w:szCs w:val="24"/>
              </w:rPr>
              <w:t>/</w:t>
            </w:r>
            <w:proofErr w:type="spellStart"/>
            <w:r>
              <w:rPr>
                <w:szCs w:val="24"/>
              </w:rPr>
              <w:t>AbstractObservationCollection</w:t>
            </w:r>
            <w:proofErr w:type="spellEnd"/>
            <w:r w:rsidRPr="00785C54">
              <w:rPr>
                <w:szCs w:val="24"/>
              </w:rPr>
              <w:t>/</w:t>
            </w:r>
            <w:proofErr w:type="spellStart"/>
            <w:r w:rsidRPr="00785C54">
              <w:rPr>
                <w:szCs w:val="24"/>
              </w:rPr>
              <w:t>collectionType</w:t>
            </w:r>
            <w:proofErr w:type="spellEnd"/>
            <w:r w:rsidRPr="00785C54">
              <w:rPr>
                <w:szCs w:val="24"/>
              </w:rPr>
              <w:t>-con</w:t>
            </w:r>
          </w:p>
        </w:tc>
      </w:tr>
      <w:tr w:rsidR="003F0344" w:rsidRPr="00785C54" w14:paraId="66A1635D"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2D1207FC"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27C90A6B" w14:textId="5AA2FFB3" w:rsidR="003F0344" w:rsidRPr="00785C54" w:rsidRDefault="003F0344" w:rsidP="007A0127">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w:t>
            </w:r>
            <w:r>
              <w:rPr>
                <w:szCs w:val="24"/>
              </w:rPr>
              <w:t>core</w:t>
            </w:r>
            <w:r w:rsidRPr="00785C54">
              <w:rPr>
                <w:szCs w:val="24"/>
              </w:rPr>
              <w:t>/</w:t>
            </w:r>
            <w:proofErr w:type="spellStart"/>
            <w:r>
              <w:rPr>
                <w:szCs w:val="24"/>
              </w:rPr>
              <w:t>AbstractObservationCollection</w:t>
            </w:r>
            <w:proofErr w:type="spellEnd"/>
            <w:r w:rsidRPr="00785C54">
              <w:rPr>
                <w:szCs w:val="24"/>
              </w:rPr>
              <w:t>/member-</w:t>
            </w:r>
            <w:proofErr w:type="spellStart"/>
            <w:r w:rsidRPr="00785C54">
              <w:rPr>
                <w:szCs w:val="24"/>
              </w:rPr>
              <w:t>sem</w:t>
            </w:r>
            <w:proofErr w:type="spellEnd"/>
          </w:p>
        </w:tc>
      </w:tr>
      <w:tr w:rsidR="003F0344" w:rsidRPr="00785C54" w14:paraId="355D98ED"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586DE556"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0B040C6E" w14:textId="0066AE7F" w:rsidR="003F0344" w:rsidRPr="00785C54" w:rsidRDefault="003F0344" w:rsidP="007A0127">
            <w:pPr>
              <w:pStyle w:val="Tablebody"/>
              <w:autoSpaceDE w:val="0"/>
              <w:autoSpaceDN w:val="0"/>
              <w:adjustRightInd w:val="0"/>
              <w:jc w:val="both"/>
              <w:rPr>
                <w:szCs w:val="20"/>
              </w:rPr>
            </w:pPr>
            <w:r w:rsidRPr="00785C54">
              <w:rPr>
                <w:szCs w:val="24"/>
              </w:rPr>
              <w:t>/req/obs-</w:t>
            </w:r>
            <w:r>
              <w:rPr>
                <w:szCs w:val="24"/>
              </w:rPr>
              <w:t>core</w:t>
            </w:r>
            <w:r w:rsidRPr="00785C54">
              <w:rPr>
                <w:szCs w:val="24"/>
              </w:rPr>
              <w:t>/</w:t>
            </w:r>
            <w:r>
              <w:rPr>
                <w:szCs w:val="24"/>
              </w:rPr>
              <w:t>AbstractObservationCollection</w:t>
            </w:r>
            <w:r w:rsidRPr="00785C54">
              <w:rPr>
                <w:szCs w:val="24"/>
              </w:rPr>
              <w:t>/memberCharacteristics-sem</w:t>
            </w:r>
          </w:p>
        </w:tc>
      </w:tr>
      <w:tr w:rsidR="003F0344" w:rsidRPr="00785C54" w14:paraId="74E8D948"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62C08214"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0E4B2C22" w14:textId="65CC2566" w:rsidR="003F0344" w:rsidRPr="00785C54" w:rsidRDefault="003F0344" w:rsidP="007A0127">
            <w:pPr>
              <w:pStyle w:val="Tablebody"/>
              <w:autoSpaceDE w:val="0"/>
              <w:autoSpaceDN w:val="0"/>
              <w:adjustRightInd w:val="0"/>
              <w:jc w:val="both"/>
              <w:rPr>
                <w:szCs w:val="20"/>
              </w:rPr>
            </w:pPr>
            <w:r w:rsidRPr="00785C54">
              <w:rPr>
                <w:szCs w:val="24"/>
              </w:rPr>
              <w:t>/req/obs-</w:t>
            </w:r>
            <w:r>
              <w:rPr>
                <w:szCs w:val="24"/>
              </w:rPr>
              <w:t>core</w:t>
            </w:r>
            <w:r w:rsidRPr="00785C54">
              <w:rPr>
                <w:szCs w:val="24"/>
              </w:rPr>
              <w:t>/</w:t>
            </w:r>
            <w:r>
              <w:rPr>
                <w:szCs w:val="24"/>
              </w:rPr>
              <w:t>AbstractObservationCollection</w:t>
            </w:r>
            <w:r w:rsidRPr="00785C54">
              <w:rPr>
                <w:szCs w:val="24"/>
              </w:rPr>
              <w:t>/relatedCollection-sem</w:t>
            </w:r>
          </w:p>
        </w:tc>
      </w:tr>
      <w:tr w:rsidR="003F0344" w:rsidRPr="00785C54" w14:paraId="1F0AA1DC"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23E4A38E"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156356EE" w14:textId="77777777" w:rsidR="003F0344" w:rsidRPr="00785C54" w:rsidRDefault="003F0344" w:rsidP="007A0127">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/gen/</w:t>
            </w:r>
            <w:proofErr w:type="spellStart"/>
            <w:r w:rsidRPr="00785C54">
              <w:rPr>
                <w:szCs w:val="24"/>
              </w:rPr>
              <w:t>relatedObservation-sem</w:t>
            </w:r>
            <w:proofErr w:type="spellEnd"/>
          </w:p>
        </w:tc>
      </w:tr>
      <w:tr w:rsidR="003F0344" w:rsidRPr="00785C54" w14:paraId="0692874F" w14:textId="77777777" w:rsidTr="007A0127">
        <w:trPr>
          <w:jc w:val="center"/>
        </w:trPr>
        <w:tc>
          <w:tcPr>
            <w:tcW w:w="2128" w:type="dxa"/>
            <w:tcBorders>
              <w:top w:val="single" w:sz="4" w:space="0" w:color="auto"/>
              <w:bottom w:val="single" w:sz="12" w:space="0" w:color="auto"/>
              <w:right w:val="single" w:sz="4" w:space="0" w:color="auto"/>
            </w:tcBorders>
            <w:tcMar>
              <w:top w:w="100" w:type="dxa"/>
              <w:left w:w="100" w:type="dxa"/>
              <w:bottom w:w="100" w:type="dxa"/>
              <w:right w:w="100" w:type="dxa"/>
            </w:tcMar>
          </w:tcPr>
          <w:p w14:paraId="75F02DA4"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12" w:space="0" w:color="auto"/>
            </w:tcBorders>
            <w:tcMar>
              <w:top w:w="100" w:type="dxa"/>
              <w:left w:w="100" w:type="dxa"/>
              <w:bottom w:w="100" w:type="dxa"/>
              <w:right w:w="100" w:type="dxa"/>
            </w:tcMar>
          </w:tcPr>
          <w:p w14:paraId="1A13D9AD" w14:textId="294D56CA" w:rsidR="003F0344" w:rsidRPr="00785C54" w:rsidRDefault="003F0344" w:rsidP="007A0127">
            <w:pPr>
              <w:pStyle w:val="Tablebody"/>
              <w:autoSpaceDE w:val="0"/>
              <w:autoSpaceDN w:val="0"/>
              <w:adjustRightInd w:val="0"/>
              <w:jc w:val="both"/>
              <w:rPr>
                <w:szCs w:val="20"/>
              </w:rPr>
            </w:pPr>
            <w:r w:rsidRPr="00785C54">
              <w:rPr>
                <w:szCs w:val="24"/>
              </w:rPr>
              <w:t>/req/obs-</w:t>
            </w:r>
            <w:r>
              <w:rPr>
                <w:szCs w:val="24"/>
              </w:rPr>
              <w:t>core</w:t>
            </w:r>
            <w:r w:rsidRPr="00785C54">
              <w:rPr>
                <w:szCs w:val="24"/>
              </w:rPr>
              <w:t>/AbstractObservationCollectionType/AbstractObservationCollectionType-sem</w:t>
            </w:r>
          </w:p>
        </w:tc>
      </w:tr>
    </w:tbl>
    <w:p w14:paraId="243DF4C6" w14:textId="31B3EC53" w:rsidR="00A46EB6" w:rsidRDefault="00A46EB6">
      <w:proofErr w:type="spellStart"/>
      <w:r w:rsidRPr="00A46EB6">
        <w:t>AbstractObservationCollection</w:t>
      </w:r>
      <w:proofErr w:type="spellEnd"/>
      <w:r w:rsidRPr="00A46EB6">
        <w:t xml:space="preserve"> from the Abstract Observation Core </w:t>
      </w:r>
      <w:r>
        <w:t>is</w:t>
      </w:r>
      <w:r w:rsidRPr="00A46EB6">
        <w:t xml:space="preserve"> described as a class diagram in Figure 1</w:t>
      </w:r>
      <w:r>
        <w:t>6</w:t>
      </w:r>
      <w:r w:rsidRPr="00A46EB6">
        <w:t>. The schema is fully described in 9.</w:t>
      </w:r>
      <w:r>
        <w:t>9</w:t>
      </w:r>
      <w:r w:rsidRPr="00A46EB6">
        <w:t>.</w:t>
      </w:r>
    </w:p>
    <w:p w14:paraId="5E7DF0DC" w14:textId="26C4B35E" w:rsidR="00E25963" w:rsidRDefault="00E25963" w:rsidP="00E25963">
      <w:pPr>
        <w:jc w:val="center"/>
      </w:pPr>
      <w:r>
        <w:rPr>
          <w:noProof/>
        </w:rPr>
        <w:lastRenderedPageBreak/>
        <w:drawing>
          <wp:inline distT="0" distB="0" distL="0" distR="0" wp14:anchorId="5888EA5A" wp14:editId="72CE4754">
            <wp:extent cx="6399504" cy="4297822"/>
            <wp:effectExtent l="0" t="0" r="190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57">
                      <a:extLst>
                        <a:ext uri="{28A0092B-C50C-407E-A947-70E740481C1C}">
                          <a14:useLocalDpi xmlns:a14="http://schemas.microsoft.com/office/drawing/2010/main" val="0"/>
                        </a:ext>
                      </a:extLst>
                    </a:blip>
                    <a:stretch>
                      <a:fillRect/>
                    </a:stretch>
                  </pic:blipFill>
                  <pic:spPr>
                    <a:xfrm>
                      <a:off x="0" y="0"/>
                      <a:ext cx="6455630" cy="4335516"/>
                    </a:xfrm>
                    <a:prstGeom prst="rect">
                      <a:avLst/>
                    </a:prstGeom>
                  </pic:spPr>
                </pic:pic>
              </a:graphicData>
            </a:graphic>
          </wp:inline>
        </w:drawing>
      </w:r>
    </w:p>
    <w:p w14:paraId="6321E1DB" w14:textId="40D1B394" w:rsidR="00E25963" w:rsidRPr="00894CA8" w:rsidRDefault="00E25963" w:rsidP="00083060">
      <w:pPr>
        <w:pStyle w:val="Figuretitle"/>
        <w:autoSpaceDE w:val="0"/>
        <w:autoSpaceDN w:val="0"/>
        <w:adjustRightInd w:val="0"/>
        <w:outlineLvl w:val="0"/>
        <w:rPr>
          <w:szCs w:val="24"/>
        </w:rPr>
      </w:pPr>
      <w:r w:rsidRPr="00894CA8">
        <w:rPr>
          <w:szCs w:val="24"/>
        </w:rPr>
        <w:t xml:space="preserve">Figure 16— Context diagram for Abstract Observation Core — </w:t>
      </w:r>
      <w:proofErr w:type="spellStart"/>
      <w:r w:rsidRPr="00894CA8">
        <w:rPr>
          <w:szCs w:val="24"/>
        </w:rPr>
        <w:t>AbstractObservationCollection</w:t>
      </w:r>
      <w:proofErr w:type="spellEnd"/>
    </w:p>
    <w:p w14:paraId="3E5DA3C9" w14:textId="5F17845E"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bookmarkStart w:id="267" w:name="_Toc117602451"/>
      <w:r w:rsidRPr="00785C54">
        <w:rPr>
          <w:rFonts w:eastAsia="Times New Roman"/>
          <w:szCs w:val="24"/>
        </w:rPr>
        <w:t xml:space="preserve">Feature type </w:t>
      </w:r>
      <w:proofErr w:type="spellStart"/>
      <w:r>
        <w:rPr>
          <w:rFonts w:eastAsia="Times New Roman"/>
          <w:szCs w:val="24"/>
        </w:rPr>
        <w:t>AbstractObservationCollection</w:t>
      </w:r>
      <w:bookmarkEnd w:id="267"/>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3F0344" w:rsidRPr="00785C54" w14:paraId="3DC46505" w14:textId="77777777" w:rsidTr="007A0127">
        <w:trPr>
          <w:jc w:val="center"/>
        </w:trPr>
        <w:tc>
          <w:tcPr>
            <w:tcW w:w="4526" w:type="dxa"/>
            <w:tcMar>
              <w:top w:w="100" w:type="dxa"/>
              <w:left w:w="100" w:type="dxa"/>
              <w:bottom w:w="100" w:type="dxa"/>
              <w:right w:w="100" w:type="dxa"/>
            </w:tcMar>
          </w:tcPr>
          <w:p w14:paraId="296137CD" w14:textId="437C446E"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/req/obs-</w:t>
            </w:r>
            <w:r>
              <w:rPr>
                <w:szCs w:val="24"/>
              </w:rPr>
              <w:t>core</w:t>
            </w:r>
            <w:r w:rsidRPr="00785C54">
              <w:rPr>
                <w:szCs w:val="24"/>
              </w:rPr>
              <w:t>/</w:t>
            </w:r>
            <w:r>
              <w:rPr>
                <w:szCs w:val="24"/>
              </w:rPr>
              <w:t>AbstractObservationCollection</w:t>
            </w:r>
            <w:r w:rsidRPr="00785C54">
              <w:rPr>
                <w:szCs w:val="24"/>
              </w:rPr>
              <w:t>/</w:t>
            </w:r>
            <w:r>
              <w:rPr>
                <w:szCs w:val="24"/>
              </w:rPr>
              <w:t>AbstractObservationCollection</w:t>
            </w:r>
            <w:r w:rsidRPr="00785C54">
              <w:rPr>
                <w:szCs w:val="24"/>
              </w:rPr>
              <w:t>-sem</w:t>
            </w:r>
          </w:p>
        </w:tc>
        <w:tc>
          <w:tcPr>
            <w:tcW w:w="5245" w:type="dxa"/>
            <w:tcMar>
              <w:top w:w="100" w:type="dxa"/>
              <w:left w:w="100" w:type="dxa"/>
              <w:bottom w:w="100" w:type="dxa"/>
              <w:right w:w="100" w:type="dxa"/>
            </w:tcMar>
          </w:tcPr>
          <w:p w14:paraId="11A68EE3" w14:textId="0E109BBB" w:rsidR="003F0344" w:rsidRPr="00785C54" w:rsidRDefault="003F0344" w:rsidP="007A0127">
            <w:pPr>
              <w:pStyle w:val="Tablebody"/>
              <w:autoSpaceDE w:val="0"/>
              <w:autoSpaceDN w:val="0"/>
              <w:adjustRightInd w:val="0"/>
              <w:jc w:val="both"/>
              <w:rPr>
                <w:szCs w:val="20"/>
              </w:rPr>
            </w:pPr>
            <w:r w:rsidRPr="00B36FFD">
              <w:rPr>
                <w:szCs w:val="24"/>
              </w:rPr>
              <w:t xml:space="preserve">An </w:t>
            </w:r>
            <w:proofErr w:type="spellStart"/>
            <w:r>
              <w:rPr>
                <w:b/>
                <w:bCs/>
                <w:szCs w:val="24"/>
              </w:rPr>
              <w:t>AbstractObservationCollection</w:t>
            </w:r>
            <w:proofErr w:type="spellEnd"/>
            <w:r w:rsidRPr="00B36FFD">
              <w:rPr>
                <w:szCs w:val="24"/>
              </w:rPr>
              <w:t xml:space="preserve"> shall be defined as </w:t>
            </w:r>
            <w:r>
              <w:rPr>
                <w:szCs w:val="24"/>
              </w:rPr>
              <w:t>a</w:t>
            </w:r>
            <w:r w:rsidRPr="00785C54">
              <w:rPr>
                <w:szCs w:val="24"/>
              </w:rPr>
              <w:t xml:space="preserve"> collection of similar </w:t>
            </w:r>
            <w:r w:rsidRPr="00785C54">
              <w:rPr>
                <w:b/>
                <w:szCs w:val="24"/>
              </w:rPr>
              <w:t>Observation</w:t>
            </w:r>
            <w:r w:rsidRPr="003F1926">
              <w:rPr>
                <w:b/>
                <w:szCs w:val="24"/>
              </w:rPr>
              <w:t>s</w:t>
            </w:r>
            <w:r>
              <w:rPr>
                <w:b/>
                <w:szCs w:val="24"/>
              </w:rPr>
              <w:t>.</w:t>
            </w:r>
          </w:p>
        </w:tc>
      </w:tr>
    </w:tbl>
    <w:p w14:paraId="32644064" w14:textId="77777777"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bookmarkStart w:id="268" w:name="_Toc117602452"/>
      <w:r w:rsidRPr="00785C54">
        <w:rPr>
          <w:rFonts w:eastAsia="Times New Roman"/>
          <w:szCs w:val="24"/>
        </w:rPr>
        <w:t xml:space="preserve">Attribute </w:t>
      </w:r>
      <w:proofErr w:type="spellStart"/>
      <w:r w:rsidRPr="00785C54">
        <w:rPr>
          <w:rFonts w:eastAsia="Times New Roman"/>
          <w:szCs w:val="24"/>
        </w:rPr>
        <w:t>collectionType</w:t>
      </w:r>
      <w:bookmarkEnd w:id="268"/>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058"/>
        <w:gridCol w:w="5713"/>
      </w:tblGrid>
      <w:tr w:rsidR="003F0344" w:rsidRPr="00785C54" w14:paraId="7B2B984C" w14:textId="77777777" w:rsidTr="007A0127">
        <w:trPr>
          <w:jc w:val="center"/>
        </w:trPr>
        <w:tc>
          <w:tcPr>
            <w:tcW w:w="4058" w:type="dxa"/>
            <w:tcMar>
              <w:top w:w="100" w:type="dxa"/>
              <w:left w:w="100" w:type="dxa"/>
              <w:bottom w:w="100" w:type="dxa"/>
              <w:right w:w="100" w:type="dxa"/>
            </w:tcMar>
          </w:tcPr>
          <w:p w14:paraId="4B07126C" w14:textId="005CD8A3"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w:t>
            </w:r>
            <w:r>
              <w:rPr>
                <w:szCs w:val="24"/>
              </w:rPr>
              <w:t>core</w:t>
            </w:r>
            <w:r w:rsidRPr="00785C54">
              <w:rPr>
                <w:szCs w:val="24"/>
              </w:rPr>
              <w:t>/</w:t>
            </w:r>
            <w:proofErr w:type="spellStart"/>
            <w:r>
              <w:rPr>
                <w:szCs w:val="24"/>
              </w:rPr>
              <w:t>AbstractObservationCollection</w:t>
            </w:r>
            <w:proofErr w:type="spellEnd"/>
            <w:r w:rsidRPr="00785C54">
              <w:rPr>
                <w:szCs w:val="24"/>
              </w:rPr>
              <w:t>/</w:t>
            </w:r>
            <w:proofErr w:type="spellStart"/>
            <w:r w:rsidRPr="00785C54">
              <w:rPr>
                <w:szCs w:val="24"/>
              </w:rPr>
              <w:t>collectionType-sem</w:t>
            </w:r>
            <w:proofErr w:type="spellEnd"/>
          </w:p>
        </w:tc>
        <w:tc>
          <w:tcPr>
            <w:tcW w:w="5713" w:type="dxa"/>
            <w:tcMar>
              <w:top w:w="100" w:type="dxa"/>
              <w:left w:w="100" w:type="dxa"/>
              <w:bottom w:w="100" w:type="dxa"/>
              <w:right w:w="100" w:type="dxa"/>
            </w:tcMar>
          </w:tcPr>
          <w:p w14:paraId="695A87C2" w14:textId="7050745B" w:rsidR="003F0344" w:rsidRPr="00785C54" w:rsidRDefault="003F0344" w:rsidP="007A0127">
            <w:pPr>
              <w:pStyle w:val="Tablebody"/>
              <w:autoSpaceDE w:val="0"/>
              <w:autoSpaceDN w:val="0"/>
              <w:adjustRightInd w:val="0"/>
              <w:jc w:val="both"/>
              <w:rPr>
                <w:szCs w:val="24"/>
              </w:rPr>
            </w:pPr>
            <w:r w:rsidRPr="00785C54">
              <w:rPr>
                <w:szCs w:val="24"/>
              </w:rPr>
              <w:t xml:space="preserve">Information on the type of the </w:t>
            </w:r>
            <w:proofErr w:type="spellStart"/>
            <w:r>
              <w:rPr>
                <w:b/>
                <w:szCs w:val="24"/>
              </w:rPr>
              <w:t>AbstractObservationCollection</w:t>
            </w:r>
            <w:proofErr w:type="spellEnd"/>
            <w:r w:rsidRPr="00785C54">
              <w:rPr>
                <w:b/>
                <w:szCs w:val="24"/>
              </w:rPr>
              <w:t>.</w:t>
            </w:r>
          </w:p>
          <w:p w14:paraId="5117051A" w14:textId="77777777" w:rsidR="003F0344" w:rsidRPr="00785C54" w:rsidRDefault="003F0344" w:rsidP="007A0127">
            <w:pPr>
              <w:pStyle w:val="Tablebody"/>
              <w:autoSpaceDE w:val="0"/>
              <w:autoSpaceDN w:val="0"/>
              <w:adjustRightInd w:val="0"/>
              <w:jc w:val="both"/>
              <w:rPr>
                <w:szCs w:val="20"/>
              </w:rPr>
            </w:pPr>
            <w:r w:rsidRPr="00785C54">
              <w:rPr>
                <w:szCs w:val="24"/>
              </w:rPr>
              <w:t xml:space="preserve">If information on the collection type is provided, the attribute </w:t>
            </w:r>
            <w:proofErr w:type="spellStart"/>
            <w:proofErr w:type="gramStart"/>
            <w:r w:rsidRPr="00785C54">
              <w:rPr>
                <w:b/>
                <w:szCs w:val="24"/>
              </w:rPr>
              <w:t>collectionType:AbstractObservationCollectionType</w:t>
            </w:r>
            <w:proofErr w:type="spellEnd"/>
            <w:proofErr w:type="gramEnd"/>
            <w:r w:rsidRPr="00785C54">
              <w:rPr>
                <w:szCs w:val="24"/>
              </w:rPr>
              <w:t xml:space="preserve"> </w:t>
            </w:r>
            <w:r>
              <w:rPr>
                <w:szCs w:val="24"/>
              </w:rPr>
              <w:t>shall</w:t>
            </w:r>
            <w:r w:rsidRPr="00785C54">
              <w:rPr>
                <w:szCs w:val="24"/>
              </w:rPr>
              <w:t xml:space="preserve"> be used.</w:t>
            </w:r>
          </w:p>
        </w:tc>
      </w:tr>
    </w:tbl>
    <w:p w14:paraId="527EA45A" w14:textId="77777777" w:rsidR="003F0344" w:rsidRPr="00785C54" w:rsidRDefault="003F0344" w:rsidP="003F034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058"/>
        <w:gridCol w:w="5713"/>
      </w:tblGrid>
      <w:tr w:rsidR="003F0344" w:rsidRPr="00785C54" w14:paraId="6F12E7AB" w14:textId="77777777" w:rsidTr="007A0127">
        <w:trPr>
          <w:jc w:val="center"/>
        </w:trPr>
        <w:tc>
          <w:tcPr>
            <w:tcW w:w="4058" w:type="dxa"/>
            <w:tcMar>
              <w:top w:w="100" w:type="dxa"/>
              <w:left w:w="100" w:type="dxa"/>
              <w:bottom w:w="100" w:type="dxa"/>
              <w:right w:w="100" w:type="dxa"/>
            </w:tcMar>
          </w:tcPr>
          <w:p w14:paraId="5F73FD91" w14:textId="262D7D9E"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w:t>
            </w:r>
            <w:r>
              <w:rPr>
                <w:szCs w:val="24"/>
              </w:rPr>
              <w:t>core</w:t>
            </w:r>
            <w:r w:rsidRPr="00785C54">
              <w:rPr>
                <w:szCs w:val="24"/>
              </w:rPr>
              <w:t>/</w:t>
            </w:r>
            <w:proofErr w:type="spellStart"/>
            <w:r>
              <w:rPr>
                <w:szCs w:val="24"/>
              </w:rPr>
              <w:t>AbstractObservationCollection</w:t>
            </w:r>
            <w:proofErr w:type="spellEnd"/>
            <w:r w:rsidRPr="00785C54">
              <w:rPr>
                <w:szCs w:val="24"/>
              </w:rPr>
              <w:t>/</w:t>
            </w:r>
            <w:proofErr w:type="spellStart"/>
            <w:r w:rsidRPr="00785C54">
              <w:rPr>
                <w:szCs w:val="24"/>
              </w:rPr>
              <w:t>collectionType</w:t>
            </w:r>
            <w:proofErr w:type="spellEnd"/>
            <w:r w:rsidRPr="00785C54">
              <w:rPr>
                <w:szCs w:val="24"/>
              </w:rPr>
              <w:t>-con</w:t>
            </w:r>
          </w:p>
        </w:tc>
        <w:tc>
          <w:tcPr>
            <w:tcW w:w="5713" w:type="dxa"/>
            <w:tcMar>
              <w:top w:w="100" w:type="dxa"/>
              <w:left w:w="100" w:type="dxa"/>
              <w:bottom w:w="100" w:type="dxa"/>
              <w:right w:w="100" w:type="dxa"/>
            </w:tcMar>
          </w:tcPr>
          <w:p w14:paraId="7FD37A97" w14:textId="2AC75BFF" w:rsidR="003F0344" w:rsidRPr="00785C54" w:rsidRDefault="003F0344" w:rsidP="007A0127">
            <w:pPr>
              <w:pStyle w:val="Tablebody"/>
              <w:autoSpaceDE w:val="0"/>
              <w:autoSpaceDN w:val="0"/>
              <w:adjustRightInd w:val="0"/>
              <w:jc w:val="both"/>
              <w:rPr>
                <w:szCs w:val="20"/>
              </w:rPr>
            </w:pPr>
            <w:r w:rsidRPr="00785C54">
              <w:rPr>
                <w:szCs w:val="24"/>
              </w:rPr>
              <w:t xml:space="preserve">If the </w:t>
            </w:r>
            <w:proofErr w:type="spellStart"/>
            <w:r w:rsidRPr="00785C54">
              <w:rPr>
                <w:b/>
                <w:szCs w:val="24"/>
              </w:rPr>
              <w:t>collectionType</w:t>
            </w:r>
            <w:proofErr w:type="spellEnd"/>
            <w:r w:rsidRPr="00785C54">
              <w:rPr>
                <w:szCs w:val="24"/>
              </w:rPr>
              <w:t xml:space="preserve"> is provided, property values of the associated </w:t>
            </w:r>
            <w:r w:rsidRPr="00785C54">
              <w:rPr>
                <w:b/>
                <w:szCs w:val="24"/>
              </w:rPr>
              <w:t>Observation</w:t>
            </w:r>
            <w:r w:rsidRPr="00785C54">
              <w:rPr>
                <w:szCs w:val="24"/>
              </w:rPr>
              <w:t xml:space="preserve"> and </w:t>
            </w:r>
            <w:proofErr w:type="spellStart"/>
            <w:r w:rsidR="00E82359" w:rsidRPr="00083060">
              <w:rPr>
                <w:b/>
                <w:bCs/>
                <w:szCs w:val="24"/>
              </w:rPr>
              <w:t>Abstract</w:t>
            </w:r>
            <w:r w:rsidRPr="00785C54">
              <w:rPr>
                <w:b/>
                <w:szCs w:val="24"/>
              </w:rPr>
              <w:t>ObservationCharacteristics</w:t>
            </w:r>
            <w:proofErr w:type="spellEnd"/>
            <w:r w:rsidRPr="00785C54">
              <w:rPr>
                <w:szCs w:val="24"/>
              </w:rPr>
              <w:t xml:space="preserve"> instances </w:t>
            </w:r>
            <w:r>
              <w:rPr>
                <w:szCs w:val="24"/>
              </w:rPr>
              <w:t>shall</w:t>
            </w:r>
            <w:r w:rsidRPr="00785C54">
              <w:rPr>
                <w:szCs w:val="24"/>
              </w:rPr>
              <w:t xml:space="preserve"> comply with the constraints defined for this </w:t>
            </w:r>
            <w:proofErr w:type="spellStart"/>
            <w:r w:rsidRPr="00785C54">
              <w:rPr>
                <w:b/>
                <w:szCs w:val="24"/>
              </w:rPr>
              <w:t>collectionType</w:t>
            </w:r>
            <w:proofErr w:type="spellEnd"/>
            <w:r w:rsidRPr="00785C54">
              <w:rPr>
                <w:szCs w:val="24"/>
              </w:rPr>
              <w:t xml:space="preserve"> value.</w:t>
            </w:r>
          </w:p>
        </w:tc>
      </w:tr>
    </w:tbl>
    <w:p w14:paraId="434E6BDB" w14:textId="77777777"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bookmarkStart w:id="269" w:name="_Toc117602453"/>
      <w:r w:rsidRPr="00785C54">
        <w:rPr>
          <w:rFonts w:eastAsia="Times New Roman"/>
          <w:szCs w:val="24"/>
        </w:rPr>
        <w:lastRenderedPageBreak/>
        <w:t>Association member</w:t>
      </w:r>
      <w:bookmarkEnd w:id="26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3F0344" w:rsidRPr="00785C54" w14:paraId="2CCD6BB0" w14:textId="77777777" w:rsidTr="007A0127">
        <w:trPr>
          <w:jc w:val="center"/>
        </w:trPr>
        <w:tc>
          <w:tcPr>
            <w:tcW w:w="4526" w:type="dxa"/>
            <w:tcMar>
              <w:top w:w="100" w:type="dxa"/>
              <w:left w:w="100" w:type="dxa"/>
              <w:bottom w:w="100" w:type="dxa"/>
              <w:right w:w="100" w:type="dxa"/>
            </w:tcMar>
          </w:tcPr>
          <w:p w14:paraId="328C7738" w14:textId="241B069E"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w:t>
            </w:r>
            <w:r>
              <w:rPr>
                <w:szCs w:val="24"/>
              </w:rPr>
              <w:t>core</w:t>
            </w:r>
            <w:r w:rsidRPr="00785C54">
              <w:rPr>
                <w:szCs w:val="24"/>
              </w:rPr>
              <w:t>/</w:t>
            </w:r>
            <w:proofErr w:type="spellStart"/>
            <w:r>
              <w:rPr>
                <w:szCs w:val="24"/>
              </w:rPr>
              <w:t>AbstractObservationCollection</w:t>
            </w:r>
            <w:proofErr w:type="spellEnd"/>
            <w:r w:rsidRPr="00785C54">
              <w:rPr>
                <w:szCs w:val="24"/>
              </w:rPr>
              <w:t>/member-</w:t>
            </w:r>
            <w:proofErr w:type="spellStart"/>
            <w:r w:rsidRPr="00785C54">
              <w:rPr>
                <w:szCs w:val="24"/>
              </w:rPr>
              <w:t>sem</w:t>
            </w:r>
            <w:proofErr w:type="spellEnd"/>
          </w:p>
        </w:tc>
        <w:tc>
          <w:tcPr>
            <w:tcW w:w="5245" w:type="dxa"/>
            <w:tcMar>
              <w:top w:w="100" w:type="dxa"/>
              <w:left w:w="100" w:type="dxa"/>
              <w:bottom w:w="100" w:type="dxa"/>
              <w:right w:w="100" w:type="dxa"/>
            </w:tcMar>
          </w:tcPr>
          <w:p w14:paraId="51C65DD5" w14:textId="788006A7" w:rsidR="003F0344" w:rsidRPr="00785C54" w:rsidRDefault="003F0344" w:rsidP="007A0127">
            <w:pPr>
              <w:pStyle w:val="Tablebody"/>
              <w:autoSpaceDE w:val="0"/>
              <w:autoSpaceDN w:val="0"/>
              <w:adjustRightInd w:val="0"/>
              <w:rPr>
                <w:szCs w:val="24"/>
              </w:rPr>
            </w:pPr>
            <w:r w:rsidRPr="00785C54">
              <w:rPr>
                <w:szCs w:val="24"/>
              </w:rPr>
              <w:t xml:space="preserve">An </w:t>
            </w:r>
            <w:r w:rsidRPr="00785C54">
              <w:rPr>
                <w:b/>
                <w:szCs w:val="24"/>
              </w:rPr>
              <w:t>Observation</w:t>
            </w:r>
            <w:r w:rsidRPr="00785C54">
              <w:rPr>
                <w:szCs w:val="24"/>
              </w:rPr>
              <w:t xml:space="preserve"> that is part of this </w:t>
            </w:r>
            <w:proofErr w:type="spellStart"/>
            <w:r>
              <w:rPr>
                <w:b/>
                <w:szCs w:val="24"/>
              </w:rPr>
              <w:t>AbstractObservationCollection</w:t>
            </w:r>
            <w:proofErr w:type="spellEnd"/>
            <w:r w:rsidRPr="00785C54">
              <w:rPr>
                <w:szCs w:val="24"/>
              </w:rPr>
              <w:t>.</w:t>
            </w:r>
          </w:p>
          <w:p w14:paraId="420AA0F3" w14:textId="77777777" w:rsidR="003F0344" w:rsidRPr="00785C54" w:rsidRDefault="003F0344" w:rsidP="007A0127">
            <w:pPr>
              <w:pStyle w:val="Tablebody"/>
              <w:autoSpaceDE w:val="0"/>
              <w:autoSpaceDN w:val="0"/>
              <w:adjustRightInd w:val="0"/>
              <w:rPr>
                <w:szCs w:val="20"/>
              </w:rPr>
            </w:pPr>
            <w:r w:rsidRPr="00785C54">
              <w:rPr>
                <w:szCs w:val="24"/>
              </w:rPr>
              <w:t xml:space="preserve">If a reference to a member </w:t>
            </w:r>
            <w:r w:rsidRPr="00785C54">
              <w:rPr>
                <w:b/>
                <w:szCs w:val="24"/>
              </w:rPr>
              <w:t>Observation</w:t>
            </w:r>
            <w:r w:rsidRPr="00785C54">
              <w:rPr>
                <w:szCs w:val="24"/>
              </w:rPr>
              <w:t xml:space="preserve"> is provided, the association with the role </w:t>
            </w:r>
            <w:r w:rsidRPr="00785C54">
              <w:rPr>
                <w:b/>
                <w:szCs w:val="24"/>
              </w:rPr>
              <w:t>member</w:t>
            </w:r>
            <w:r w:rsidRPr="00785C54">
              <w:rPr>
                <w:szCs w:val="24"/>
              </w:rPr>
              <w:t xml:space="preserve"> </w:t>
            </w:r>
            <w:r>
              <w:rPr>
                <w:szCs w:val="24"/>
              </w:rPr>
              <w:t>shall</w:t>
            </w:r>
            <w:r w:rsidRPr="00785C54">
              <w:rPr>
                <w:szCs w:val="24"/>
              </w:rPr>
              <w:t xml:space="preserve"> be used.</w:t>
            </w:r>
          </w:p>
        </w:tc>
      </w:tr>
    </w:tbl>
    <w:p w14:paraId="5FA8F782" w14:textId="77777777"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bookmarkStart w:id="270" w:name="_Toc117602454"/>
      <w:r w:rsidRPr="00785C54">
        <w:rPr>
          <w:rFonts w:eastAsia="Times New Roman"/>
          <w:szCs w:val="24"/>
        </w:rPr>
        <w:t xml:space="preserve">Association </w:t>
      </w:r>
      <w:proofErr w:type="spellStart"/>
      <w:r w:rsidRPr="00785C54">
        <w:rPr>
          <w:rFonts w:eastAsia="Times New Roman"/>
          <w:szCs w:val="24"/>
        </w:rPr>
        <w:t>memberCharacteristics</w:t>
      </w:r>
      <w:bookmarkEnd w:id="270"/>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3F0344" w:rsidRPr="00785C54" w14:paraId="67C6F232" w14:textId="77777777" w:rsidTr="007A0127">
        <w:trPr>
          <w:jc w:val="center"/>
        </w:trPr>
        <w:tc>
          <w:tcPr>
            <w:tcW w:w="4526" w:type="dxa"/>
            <w:tcMar>
              <w:top w:w="100" w:type="dxa"/>
              <w:left w:w="100" w:type="dxa"/>
              <w:bottom w:w="100" w:type="dxa"/>
              <w:right w:w="100" w:type="dxa"/>
            </w:tcMar>
          </w:tcPr>
          <w:p w14:paraId="702C1562" w14:textId="4FC97768"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/req/obs-</w:t>
            </w:r>
            <w:r>
              <w:rPr>
                <w:szCs w:val="24"/>
              </w:rPr>
              <w:t>core</w:t>
            </w:r>
            <w:r w:rsidRPr="00785C54">
              <w:rPr>
                <w:szCs w:val="24"/>
              </w:rPr>
              <w:t>/</w:t>
            </w:r>
            <w:r>
              <w:rPr>
                <w:szCs w:val="24"/>
              </w:rPr>
              <w:t>AbstractObservationCollection</w:t>
            </w:r>
            <w:r w:rsidRPr="00785C54">
              <w:rPr>
                <w:szCs w:val="24"/>
              </w:rPr>
              <w:t>/memberCharacteristics-sem</w:t>
            </w:r>
          </w:p>
        </w:tc>
        <w:tc>
          <w:tcPr>
            <w:tcW w:w="5245" w:type="dxa"/>
            <w:tcMar>
              <w:top w:w="100" w:type="dxa"/>
              <w:left w:w="100" w:type="dxa"/>
              <w:bottom w:w="100" w:type="dxa"/>
              <w:right w:w="100" w:type="dxa"/>
            </w:tcMar>
          </w:tcPr>
          <w:p w14:paraId="663D44AA" w14:textId="6B4D3ADB" w:rsidR="003F0344" w:rsidRPr="00785C54" w:rsidRDefault="003F0344" w:rsidP="007A0127">
            <w:pPr>
              <w:pStyle w:val="Tablebody"/>
              <w:autoSpaceDE w:val="0"/>
              <w:autoSpaceDN w:val="0"/>
              <w:adjustRightInd w:val="0"/>
              <w:jc w:val="both"/>
              <w:rPr>
                <w:szCs w:val="24"/>
              </w:rPr>
            </w:pPr>
            <w:r w:rsidRPr="00785C54">
              <w:rPr>
                <w:szCs w:val="24"/>
              </w:rPr>
              <w:t xml:space="preserve">Information on </w:t>
            </w:r>
            <w:proofErr w:type="spellStart"/>
            <w:r w:rsidR="00E82359" w:rsidRPr="002A415A">
              <w:rPr>
                <w:b/>
                <w:bCs/>
                <w:szCs w:val="24"/>
              </w:rPr>
              <w:t>Abstract</w:t>
            </w:r>
            <w:r w:rsidR="00E82359" w:rsidRPr="00785C54">
              <w:rPr>
                <w:b/>
                <w:szCs w:val="24"/>
              </w:rPr>
              <w:t>ObservationCharacteristics</w:t>
            </w:r>
            <w:proofErr w:type="spellEnd"/>
            <w:r w:rsidR="00E82359" w:rsidRPr="00785C54">
              <w:rPr>
                <w:szCs w:val="24"/>
              </w:rPr>
              <w:t xml:space="preserve"> </w:t>
            </w:r>
            <w:r w:rsidRPr="00785C54">
              <w:rPr>
                <w:szCs w:val="24"/>
              </w:rPr>
              <w:t xml:space="preserve">of </w:t>
            </w:r>
            <w:r w:rsidRPr="00785C54">
              <w:rPr>
                <w:b/>
                <w:szCs w:val="24"/>
              </w:rPr>
              <w:t>Observations</w:t>
            </w:r>
            <w:r w:rsidRPr="00785C54">
              <w:rPr>
                <w:szCs w:val="24"/>
              </w:rPr>
              <w:t xml:space="preserve"> contained within the </w:t>
            </w:r>
            <w:proofErr w:type="spellStart"/>
            <w:r>
              <w:rPr>
                <w:b/>
                <w:szCs w:val="24"/>
              </w:rPr>
              <w:t>AbstractObservationCollection</w:t>
            </w:r>
            <w:proofErr w:type="spellEnd"/>
            <w:r w:rsidRPr="00785C54">
              <w:rPr>
                <w:szCs w:val="24"/>
              </w:rPr>
              <w:t>.</w:t>
            </w:r>
          </w:p>
          <w:p w14:paraId="57801588" w14:textId="5DAF6EEF" w:rsidR="003F0344" w:rsidRPr="00785C54" w:rsidRDefault="003F0344" w:rsidP="007A0127">
            <w:pPr>
              <w:pStyle w:val="Tablebody"/>
              <w:autoSpaceDE w:val="0"/>
              <w:autoSpaceDN w:val="0"/>
              <w:adjustRightInd w:val="0"/>
              <w:jc w:val="both"/>
              <w:rPr>
                <w:szCs w:val="20"/>
              </w:rPr>
            </w:pPr>
            <w:r w:rsidRPr="00785C54">
              <w:rPr>
                <w:szCs w:val="24"/>
              </w:rPr>
              <w:t xml:space="preserve">If a reference to </w:t>
            </w:r>
            <w:proofErr w:type="spellStart"/>
            <w:r w:rsidR="00E82359" w:rsidRPr="002A415A">
              <w:rPr>
                <w:b/>
                <w:bCs/>
                <w:szCs w:val="24"/>
              </w:rPr>
              <w:t>Abstract</w:t>
            </w:r>
            <w:r w:rsidR="00E82359" w:rsidRPr="00785C54">
              <w:rPr>
                <w:b/>
                <w:szCs w:val="24"/>
              </w:rPr>
              <w:t>ObservationCharacteristics</w:t>
            </w:r>
            <w:proofErr w:type="spellEnd"/>
            <w:r w:rsidR="00E82359" w:rsidRPr="00785C54">
              <w:rPr>
                <w:szCs w:val="24"/>
              </w:rPr>
              <w:t xml:space="preserve"> </w:t>
            </w:r>
            <w:r w:rsidRPr="00785C54">
              <w:rPr>
                <w:szCs w:val="24"/>
              </w:rPr>
              <w:t xml:space="preserve">pertaining to the collection members is provided, the association with the role </w:t>
            </w:r>
            <w:proofErr w:type="spellStart"/>
            <w:r w:rsidRPr="00785C54">
              <w:rPr>
                <w:b/>
                <w:szCs w:val="24"/>
              </w:rPr>
              <w:t>memberCharacteristics</w:t>
            </w:r>
            <w:proofErr w:type="spellEnd"/>
            <w:r w:rsidRPr="00785C54">
              <w:rPr>
                <w:szCs w:val="24"/>
              </w:rPr>
              <w:t xml:space="preserve"> </w:t>
            </w:r>
            <w:r>
              <w:rPr>
                <w:szCs w:val="24"/>
              </w:rPr>
              <w:t>shall</w:t>
            </w:r>
            <w:r w:rsidRPr="00785C54">
              <w:rPr>
                <w:szCs w:val="24"/>
              </w:rPr>
              <w:t xml:space="preserve"> be used.</w:t>
            </w:r>
          </w:p>
        </w:tc>
      </w:tr>
    </w:tbl>
    <w:p w14:paraId="564668AA" w14:textId="77777777"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bookmarkStart w:id="271" w:name="_Toc117602455"/>
      <w:r w:rsidRPr="00785C54">
        <w:rPr>
          <w:rFonts w:eastAsia="Times New Roman"/>
          <w:szCs w:val="24"/>
        </w:rPr>
        <w:t xml:space="preserve">Association </w:t>
      </w:r>
      <w:proofErr w:type="spellStart"/>
      <w:r w:rsidRPr="00785C54">
        <w:rPr>
          <w:rFonts w:eastAsia="Times New Roman"/>
          <w:szCs w:val="24"/>
        </w:rPr>
        <w:t>relatedCollection</w:t>
      </w:r>
      <w:bookmarkEnd w:id="271"/>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3F0344" w:rsidRPr="00785C54" w14:paraId="0910B2EB" w14:textId="77777777" w:rsidTr="007A0127">
        <w:trPr>
          <w:jc w:val="center"/>
        </w:trPr>
        <w:tc>
          <w:tcPr>
            <w:tcW w:w="4526" w:type="dxa"/>
            <w:tcMar>
              <w:top w:w="100" w:type="dxa"/>
              <w:left w:w="100" w:type="dxa"/>
              <w:bottom w:w="100" w:type="dxa"/>
              <w:right w:w="100" w:type="dxa"/>
            </w:tcMar>
          </w:tcPr>
          <w:p w14:paraId="662A2F4D" w14:textId="2BC740B3"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/req/obs-</w:t>
            </w:r>
            <w:r>
              <w:rPr>
                <w:szCs w:val="24"/>
              </w:rPr>
              <w:t>core</w:t>
            </w:r>
            <w:r w:rsidRPr="00785C54">
              <w:rPr>
                <w:szCs w:val="24"/>
              </w:rPr>
              <w:t>/</w:t>
            </w:r>
            <w:r>
              <w:rPr>
                <w:szCs w:val="24"/>
              </w:rPr>
              <w:t>AbstractObservationCollection</w:t>
            </w:r>
            <w:r w:rsidRPr="00785C54">
              <w:rPr>
                <w:szCs w:val="24"/>
              </w:rPr>
              <w:t>/relatedCollection-sem</w:t>
            </w:r>
          </w:p>
        </w:tc>
        <w:tc>
          <w:tcPr>
            <w:tcW w:w="5245" w:type="dxa"/>
            <w:tcMar>
              <w:top w:w="100" w:type="dxa"/>
              <w:left w:w="100" w:type="dxa"/>
              <w:bottom w:w="100" w:type="dxa"/>
              <w:right w:w="100" w:type="dxa"/>
            </w:tcMar>
          </w:tcPr>
          <w:p w14:paraId="7B658C3D" w14:textId="2D2F7832" w:rsidR="003F0344" w:rsidRPr="00785C54" w:rsidRDefault="003F0344" w:rsidP="007A0127">
            <w:pPr>
              <w:pStyle w:val="Tablebody"/>
              <w:autoSpaceDE w:val="0"/>
              <w:autoSpaceDN w:val="0"/>
              <w:adjustRightInd w:val="0"/>
              <w:jc w:val="both"/>
              <w:rPr>
                <w:szCs w:val="24"/>
              </w:rPr>
            </w:pPr>
            <w:r w:rsidRPr="00785C54">
              <w:rPr>
                <w:szCs w:val="24"/>
              </w:rPr>
              <w:t xml:space="preserve">A </w:t>
            </w:r>
            <w:proofErr w:type="spellStart"/>
            <w:r>
              <w:rPr>
                <w:b/>
                <w:szCs w:val="24"/>
              </w:rPr>
              <w:t>AbstractObservationCollection</w:t>
            </w:r>
            <w:proofErr w:type="spellEnd"/>
            <w:r w:rsidRPr="00785C54">
              <w:rPr>
                <w:szCs w:val="24"/>
              </w:rPr>
              <w:t xml:space="preserve"> the </w:t>
            </w:r>
            <w:proofErr w:type="spellStart"/>
            <w:r>
              <w:rPr>
                <w:b/>
                <w:szCs w:val="24"/>
              </w:rPr>
              <w:t>AbstractObservationCollection</w:t>
            </w:r>
            <w:proofErr w:type="spellEnd"/>
            <w:r w:rsidRPr="00785C54">
              <w:rPr>
                <w:szCs w:val="24"/>
              </w:rPr>
              <w:t xml:space="preserve"> is related to.</w:t>
            </w:r>
          </w:p>
          <w:p w14:paraId="01C1F640" w14:textId="03D2274E" w:rsidR="003F0344" w:rsidRPr="00785C54" w:rsidRDefault="003F0344" w:rsidP="007A0127">
            <w:pPr>
              <w:pStyle w:val="Tablebody"/>
              <w:autoSpaceDE w:val="0"/>
              <w:autoSpaceDN w:val="0"/>
              <w:adjustRightInd w:val="0"/>
              <w:jc w:val="both"/>
              <w:rPr>
                <w:szCs w:val="20"/>
              </w:rPr>
            </w:pPr>
            <w:r w:rsidRPr="00785C54">
              <w:rPr>
                <w:szCs w:val="24"/>
              </w:rPr>
              <w:t xml:space="preserve">If a reference to a related </w:t>
            </w:r>
            <w:proofErr w:type="spellStart"/>
            <w:r>
              <w:rPr>
                <w:b/>
                <w:szCs w:val="24"/>
              </w:rPr>
              <w:t>AbstractObservationCollection</w:t>
            </w:r>
            <w:proofErr w:type="spellEnd"/>
            <w:r w:rsidRPr="00785C54">
              <w:rPr>
                <w:szCs w:val="24"/>
              </w:rPr>
              <w:t xml:space="preserve"> is provided, the association with role </w:t>
            </w:r>
            <w:proofErr w:type="spellStart"/>
            <w:r w:rsidRPr="00785C54">
              <w:rPr>
                <w:b/>
                <w:szCs w:val="24"/>
              </w:rPr>
              <w:t>relatedCollection</w:t>
            </w:r>
            <w:proofErr w:type="spellEnd"/>
            <w:r w:rsidRPr="00785C54">
              <w:rPr>
                <w:szCs w:val="24"/>
              </w:rPr>
              <w:t xml:space="preserve"> </w:t>
            </w:r>
            <w:r>
              <w:rPr>
                <w:szCs w:val="24"/>
              </w:rPr>
              <w:t>shall</w:t>
            </w:r>
            <w:r w:rsidRPr="00785C54">
              <w:rPr>
                <w:szCs w:val="24"/>
              </w:rPr>
              <w:t xml:space="preserve"> be used. The </w:t>
            </w:r>
            <w:proofErr w:type="spellStart"/>
            <w:proofErr w:type="gramStart"/>
            <w:r w:rsidRPr="00785C54">
              <w:rPr>
                <w:b/>
                <w:szCs w:val="24"/>
              </w:rPr>
              <w:t>context:GenericName</w:t>
            </w:r>
            <w:proofErr w:type="spellEnd"/>
            <w:proofErr w:type="gramEnd"/>
            <w:r w:rsidRPr="00785C54">
              <w:rPr>
                <w:szCs w:val="24"/>
              </w:rPr>
              <w:t xml:space="preserve"> qualifier of this association may be used to provide further information as to the nature of the relation.</w:t>
            </w:r>
          </w:p>
        </w:tc>
      </w:tr>
    </w:tbl>
    <w:p w14:paraId="7D4544E6" w14:textId="77777777" w:rsidR="003F0344" w:rsidRPr="00785C54" w:rsidRDefault="003F0344" w:rsidP="00083060">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
    <w:p w14:paraId="6BEC10A3"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72" w:name="_Toc117602456"/>
      <w:proofErr w:type="spellStart"/>
      <w:r w:rsidRPr="00785C54">
        <w:rPr>
          <w:rFonts w:eastAsia="Times New Roman"/>
          <w:szCs w:val="24"/>
        </w:rPr>
        <w:t>NamedValue</w:t>
      </w:r>
      <w:bookmarkEnd w:id="272"/>
      <w:proofErr w:type="spellEnd"/>
    </w:p>
    <w:p w14:paraId="5A472C8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73" w:name="_Toc117602457"/>
      <w:proofErr w:type="spellStart"/>
      <w:r w:rsidRPr="00785C54">
        <w:rPr>
          <w:rFonts w:eastAsia="Times New Roman"/>
          <w:szCs w:val="24"/>
        </w:rPr>
        <w:t>NamedValue</w:t>
      </w:r>
      <w:proofErr w:type="spellEnd"/>
      <w:r w:rsidRPr="00785C54">
        <w:rPr>
          <w:rFonts w:eastAsia="Times New Roman"/>
          <w:szCs w:val="24"/>
        </w:rPr>
        <w:t xml:space="preserve"> Requirements Class</w:t>
      </w:r>
      <w:bookmarkEnd w:id="27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1C54962E"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4E13733A" w14:textId="2C217C23"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5B385CFF" w14:textId="3D51E8DD"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NamedValue</w:t>
            </w:r>
            <w:proofErr w:type="spellEnd"/>
          </w:p>
        </w:tc>
      </w:tr>
      <w:tr w:rsidR="005B5EAD" w:rsidRPr="00785C54" w14:paraId="20E06F89"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741219A1" w14:textId="0F385078"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756E3B28" w14:textId="3B84309D"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4FAC2F07"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D2393F0" w14:textId="353F2DF3"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8EF4EBB" w14:textId="668461B5"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w:t>
            </w:r>
            <w:proofErr w:type="spellStart"/>
            <w:r w:rsidRPr="00785C54">
              <w:rPr>
                <w:szCs w:val="24"/>
              </w:rPr>
              <w:t>NamedValue</w:t>
            </w:r>
            <w:proofErr w:type="spellEnd"/>
          </w:p>
        </w:tc>
      </w:tr>
      <w:tr w:rsidR="005B5EAD" w:rsidRPr="00785C54" w14:paraId="5FEAC637"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B950A3E" w14:textId="168E7C19"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FB6B92D" w14:textId="0885435D"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1E79AAE"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CC32823" w14:textId="63F0572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5E79FBA" w14:textId="4091D2C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CoreTypes</w:t>
            </w:r>
            <w:proofErr w:type="spellEnd"/>
            <w:r w:rsidRPr="00785C54">
              <w:rPr>
                <w:szCs w:val="24"/>
              </w:rPr>
              <w:t xml:space="preserve"> conformance class</w:t>
            </w:r>
          </w:p>
        </w:tc>
      </w:tr>
      <w:tr w:rsidR="005B5EAD" w:rsidRPr="00785C54" w14:paraId="6224AD7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D25E5A5" w14:textId="5BE869B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1E7BC03" w14:textId="597A65CB"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NamedValue</w:t>
            </w:r>
            <w:proofErr w:type="spellEnd"/>
            <w:r w:rsidRPr="00785C54">
              <w:rPr>
                <w:szCs w:val="24"/>
              </w:rPr>
              <w:t>/</w:t>
            </w:r>
            <w:proofErr w:type="spellStart"/>
            <w:r w:rsidRPr="00785C54">
              <w:rPr>
                <w:szCs w:val="24"/>
              </w:rPr>
              <w:t>NamedValue-sem</w:t>
            </w:r>
            <w:proofErr w:type="spellEnd"/>
          </w:p>
        </w:tc>
      </w:tr>
      <w:tr w:rsidR="005B5EAD" w:rsidRPr="00785C54" w14:paraId="027C69B4"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41F50C6" w14:textId="17A2D67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06A8BA8" w14:textId="1C516E05"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NamedValue</w:t>
            </w:r>
            <w:proofErr w:type="spellEnd"/>
            <w:r w:rsidRPr="00785C54">
              <w:rPr>
                <w:szCs w:val="24"/>
              </w:rPr>
              <w:t>/name-</w:t>
            </w:r>
            <w:proofErr w:type="spellStart"/>
            <w:r w:rsidRPr="00785C54">
              <w:rPr>
                <w:szCs w:val="24"/>
              </w:rPr>
              <w:t>sem</w:t>
            </w:r>
            <w:proofErr w:type="spellEnd"/>
          </w:p>
        </w:tc>
      </w:tr>
      <w:tr w:rsidR="005B5EAD" w:rsidRPr="00785C54" w14:paraId="1DE95BB9"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79EFBE4F" w14:textId="0FD2318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7D64C513" w14:textId="3F7905A4"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NamedValue</w:t>
            </w:r>
            <w:proofErr w:type="spellEnd"/>
            <w:r w:rsidRPr="00785C54">
              <w:rPr>
                <w:szCs w:val="24"/>
              </w:rPr>
              <w:t>/value-</w:t>
            </w:r>
            <w:proofErr w:type="spellStart"/>
            <w:r w:rsidRPr="00785C54">
              <w:rPr>
                <w:szCs w:val="24"/>
              </w:rPr>
              <w:t>sem</w:t>
            </w:r>
            <w:proofErr w:type="spellEnd"/>
          </w:p>
        </w:tc>
      </w:tr>
    </w:tbl>
    <w:p w14:paraId="1E1A7925" w14:textId="21F027E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74" w:name="_Toc117602458"/>
      <w:r w:rsidRPr="00785C54">
        <w:rPr>
          <w:rFonts w:eastAsia="Times New Roman"/>
          <w:szCs w:val="24"/>
        </w:rPr>
        <w:lastRenderedPageBreak/>
        <w:t xml:space="preserve">Data type </w:t>
      </w:r>
      <w:proofErr w:type="spellStart"/>
      <w:r w:rsidRPr="00785C54">
        <w:rPr>
          <w:rFonts w:eastAsia="Times New Roman"/>
          <w:szCs w:val="24"/>
        </w:rPr>
        <w:t>NamedValue</w:t>
      </w:r>
      <w:bookmarkEnd w:id="274"/>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48C84A6" w14:textId="77777777" w:rsidTr="00EC5BE0">
        <w:trPr>
          <w:jc w:val="center"/>
        </w:trPr>
        <w:tc>
          <w:tcPr>
            <w:tcW w:w="4526" w:type="dxa"/>
            <w:tcMar>
              <w:top w:w="100" w:type="dxa"/>
              <w:left w:w="100" w:type="dxa"/>
              <w:bottom w:w="100" w:type="dxa"/>
              <w:right w:w="100" w:type="dxa"/>
            </w:tcMar>
          </w:tcPr>
          <w:p w14:paraId="1F6C9EA5" w14:textId="29A197CD"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NamedValue</w:t>
            </w:r>
            <w:proofErr w:type="spellEnd"/>
            <w:r w:rsidRPr="00785C54">
              <w:rPr>
                <w:szCs w:val="24"/>
              </w:rPr>
              <w:t>/</w:t>
            </w:r>
            <w:proofErr w:type="spellStart"/>
            <w:r w:rsidRPr="00785C54">
              <w:rPr>
                <w:szCs w:val="24"/>
              </w:rPr>
              <w:t>NamedValue-sem</w:t>
            </w:r>
            <w:proofErr w:type="spellEnd"/>
          </w:p>
        </w:tc>
        <w:tc>
          <w:tcPr>
            <w:tcW w:w="5245" w:type="dxa"/>
            <w:tcMar>
              <w:top w:w="100" w:type="dxa"/>
              <w:left w:w="100" w:type="dxa"/>
              <w:bottom w:w="100" w:type="dxa"/>
              <w:right w:w="100" w:type="dxa"/>
            </w:tcMar>
          </w:tcPr>
          <w:p w14:paraId="250ED19F" w14:textId="57C3C1CB" w:rsidR="005B5EAD" w:rsidRPr="00785C54" w:rsidRDefault="005B5EAD" w:rsidP="00785C54">
            <w:pPr>
              <w:pStyle w:val="Tablebody"/>
              <w:autoSpaceDE w:val="0"/>
              <w:autoSpaceDN w:val="0"/>
              <w:adjustRightInd w:val="0"/>
              <w:jc w:val="both"/>
              <w:rPr>
                <w:szCs w:val="20"/>
              </w:rPr>
            </w:pPr>
            <w:r w:rsidRPr="00785C54">
              <w:rPr>
                <w:szCs w:val="24"/>
              </w:rPr>
              <w:t xml:space="preserve">The class </w:t>
            </w:r>
            <w:proofErr w:type="spellStart"/>
            <w:r w:rsidRPr="00785C54">
              <w:rPr>
                <w:b/>
                <w:szCs w:val="24"/>
              </w:rPr>
              <w:t>NamedValue</w:t>
            </w:r>
            <w:proofErr w:type="spellEnd"/>
            <w:r w:rsidRPr="00785C54">
              <w:rPr>
                <w:szCs w:val="24"/>
              </w:rPr>
              <w:t xml:space="preserve"> provides for a generic soft-typed parameter value.</w:t>
            </w:r>
          </w:p>
        </w:tc>
      </w:tr>
    </w:tbl>
    <w:p w14:paraId="237BFD50" w14:textId="455A3F6F"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75" w:name="_Toc117602459"/>
      <w:r w:rsidRPr="00785C54">
        <w:rPr>
          <w:rFonts w:eastAsia="Times New Roman"/>
          <w:szCs w:val="24"/>
        </w:rPr>
        <w:t>Attribute name</w:t>
      </w:r>
      <w:bookmarkEnd w:id="275"/>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1"/>
        <w:gridCol w:w="5481"/>
      </w:tblGrid>
      <w:tr w:rsidR="005B5EAD" w:rsidRPr="00785C54" w14:paraId="3020EC83" w14:textId="77777777" w:rsidTr="00EC5BE0">
        <w:trPr>
          <w:jc w:val="center"/>
        </w:trPr>
        <w:tc>
          <w:tcPr>
            <w:tcW w:w="4271" w:type="dxa"/>
            <w:tcMar>
              <w:top w:w="100" w:type="dxa"/>
              <w:left w:w="100" w:type="dxa"/>
              <w:bottom w:w="100" w:type="dxa"/>
              <w:right w:w="100" w:type="dxa"/>
            </w:tcMar>
          </w:tcPr>
          <w:p w14:paraId="466D5407" w14:textId="20F5A0A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NamedValue</w:t>
            </w:r>
            <w:proofErr w:type="spellEnd"/>
            <w:r w:rsidRPr="00785C54">
              <w:rPr>
                <w:szCs w:val="24"/>
              </w:rPr>
              <w:t>/name-</w:t>
            </w:r>
            <w:proofErr w:type="spellStart"/>
            <w:r w:rsidRPr="00785C54">
              <w:rPr>
                <w:szCs w:val="24"/>
              </w:rPr>
              <w:t>sem</w:t>
            </w:r>
            <w:proofErr w:type="spellEnd"/>
          </w:p>
        </w:tc>
        <w:tc>
          <w:tcPr>
            <w:tcW w:w="5481" w:type="dxa"/>
            <w:tcMar>
              <w:top w:w="100" w:type="dxa"/>
              <w:left w:w="100" w:type="dxa"/>
              <w:bottom w:w="100" w:type="dxa"/>
              <w:right w:w="100" w:type="dxa"/>
            </w:tcMar>
          </w:tcPr>
          <w:p w14:paraId="6B3D7791" w14:textId="47B70DC5" w:rsidR="005B5EAD" w:rsidRPr="00785C54" w:rsidRDefault="005B5EAD" w:rsidP="00785C54">
            <w:pPr>
              <w:pStyle w:val="Tablebody"/>
              <w:autoSpaceDE w:val="0"/>
              <w:autoSpaceDN w:val="0"/>
              <w:adjustRightInd w:val="0"/>
              <w:jc w:val="both"/>
              <w:rPr>
                <w:szCs w:val="20"/>
              </w:rPr>
            </w:pPr>
            <w:r w:rsidRPr="00785C54">
              <w:rPr>
                <w:szCs w:val="24"/>
              </w:rPr>
              <w:t xml:space="preserve">The attribute </w:t>
            </w:r>
            <w:proofErr w:type="spellStart"/>
            <w:proofErr w:type="gramStart"/>
            <w:r w:rsidRPr="00785C54">
              <w:rPr>
                <w:b/>
                <w:szCs w:val="24"/>
              </w:rPr>
              <w:t>name:GenericName</w:t>
            </w:r>
            <w:proofErr w:type="spellEnd"/>
            <w:proofErr w:type="gramEnd"/>
            <w:r w:rsidRPr="00785C54">
              <w:rPr>
                <w:szCs w:val="24"/>
              </w:rPr>
              <w:t xml:space="preserve"> </w:t>
            </w:r>
            <w:r w:rsidR="002F2035">
              <w:rPr>
                <w:szCs w:val="24"/>
              </w:rPr>
              <w:t>shall</w:t>
            </w:r>
            <w:r w:rsidRPr="00785C54">
              <w:rPr>
                <w:szCs w:val="24"/>
              </w:rPr>
              <w:t xml:space="preserve"> indicate the meaning of the named value.</w:t>
            </w:r>
          </w:p>
        </w:tc>
      </w:tr>
    </w:tbl>
    <w:p w14:paraId="3CDFC97D" w14:textId="3EFCB2E4"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r>
      <w:r w:rsidR="00DD1147" w:rsidRPr="00DD1147">
        <w:rPr>
          <w:szCs w:val="24"/>
        </w:rPr>
        <w:t>Using well-governed sources for the value of the name enhances reusability.</w:t>
      </w:r>
    </w:p>
    <w:p w14:paraId="70418976" w14:textId="2AA8588C"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When used as the value of an Observation: parameter, the name </w:t>
      </w:r>
      <w:r w:rsidR="008058B6">
        <w:rPr>
          <w:szCs w:val="24"/>
        </w:rPr>
        <w:t>can</w:t>
      </w:r>
      <w:r w:rsidR="008058B6" w:rsidRPr="00785C54">
        <w:rPr>
          <w:szCs w:val="24"/>
        </w:rPr>
        <w:t xml:space="preserve"> </w:t>
      </w:r>
      <w:r w:rsidRPr="00785C54">
        <w:rPr>
          <w:szCs w:val="24"/>
        </w:rPr>
        <w:t>take values like ‘</w:t>
      </w:r>
      <w:proofErr w:type="spellStart"/>
      <w:r w:rsidRPr="00785C54">
        <w:rPr>
          <w:szCs w:val="24"/>
        </w:rPr>
        <w:t>procedureOperator</w:t>
      </w:r>
      <w:proofErr w:type="spellEnd"/>
      <w:r w:rsidRPr="00785C54">
        <w:rPr>
          <w:szCs w:val="24"/>
        </w:rPr>
        <w:t>’, ‘</w:t>
      </w:r>
      <w:proofErr w:type="spellStart"/>
      <w:r w:rsidRPr="00785C54">
        <w:rPr>
          <w:szCs w:val="24"/>
        </w:rPr>
        <w:t>detectionLimit</w:t>
      </w:r>
      <w:proofErr w:type="spellEnd"/>
      <w:r w:rsidRPr="00785C54">
        <w:rPr>
          <w:szCs w:val="24"/>
        </w:rPr>
        <w:t>’, ‘</w:t>
      </w:r>
      <w:proofErr w:type="spellStart"/>
      <w:r w:rsidRPr="00785C54">
        <w:rPr>
          <w:szCs w:val="24"/>
        </w:rPr>
        <w:t>amplifierGain</w:t>
      </w:r>
      <w:proofErr w:type="spellEnd"/>
      <w:r w:rsidRPr="00785C54">
        <w:rPr>
          <w:szCs w:val="24"/>
        </w:rPr>
        <w:t>’, ‘</w:t>
      </w:r>
      <w:proofErr w:type="spellStart"/>
      <w:r w:rsidRPr="00785C54">
        <w:rPr>
          <w:szCs w:val="24"/>
        </w:rPr>
        <w:t>samplingDepth</w:t>
      </w:r>
      <w:proofErr w:type="spellEnd"/>
      <w:r w:rsidRPr="00785C54">
        <w:rPr>
          <w:szCs w:val="24"/>
        </w:rPr>
        <w:t xml:space="preserve">’, </w:t>
      </w:r>
      <w:r w:rsidR="008620B7">
        <w:rPr>
          <w:szCs w:val="24"/>
        </w:rPr>
        <w:t>‘</w:t>
      </w:r>
      <w:proofErr w:type="spellStart"/>
      <w:r w:rsidRPr="00785C54">
        <w:rPr>
          <w:szCs w:val="24"/>
        </w:rPr>
        <w:t>analysisIteration</w:t>
      </w:r>
      <w:proofErr w:type="spellEnd"/>
      <w:r w:rsidR="008620B7">
        <w:rPr>
          <w:szCs w:val="24"/>
        </w:rPr>
        <w:t>’</w:t>
      </w:r>
      <w:r w:rsidRPr="00785C54">
        <w:rPr>
          <w:szCs w:val="24"/>
        </w:rPr>
        <w:t>, ...</w:t>
      </w:r>
    </w:p>
    <w:p w14:paraId="1D4377E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76" w:name="_Toc117602460"/>
      <w:r w:rsidRPr="00785C54">
        <w:rPr>
          <w:rFonts w:eastAsia="Times New Roman"/>
          <w:szCs w:val="24"/>
        </w:rPr>
        <w:t>Attribute value</w:t>
      </w:r>
      <w:bookmarkEnd w:id="276"/>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1"/>
        <w:gridCol w:w="5481"/>
      </w:tblGrid>
      <w:tr w:rsidR="005B5EAD" w:rsidRPr="00785C54" w14:paraId="3BFCD79E" w14:textId="77777777" w:rsidTr="00EC5BE0">
        <w:trPr>
          <w:jc w:val="center"/>
        </w:trPr>
        <w:tc>
          <w:tcPr>
            <w:tcW w:w="4271" w:type="dxa"/>
            <w:tcMar>
              <w:top w:w="100" w:type="dxa"/>
              <w:left w:w="100" w:type="dxa"/>
              <w:bottom w:w="100" w:type="dxa"/>
              <w:right w:w="100" w:type="dxa"/>
            </w:tcMar>
          </w:tcPr>
          <w:p w14:paraId="07F6D12D" w14:textId="4A710EB5"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NamedValue</w:t>
            </w:r>
            <w:proofErr w:type="spellEnd"/>
            <w:r w:rsidRPr="00785C54">
              <w:rPr>
                <w:szCs w:val="24"/>
              </w:rPr>
              <w:t>/value-</w:t>
            </w:r>
            <w:proofErr w:type="spellStart"/>
            <w:r w:rsidRPr="00785C54">
              <w:rPr>
                <w:szCs w:val="24"/>
              </w:rPr>
              <w:t>sem</w:t>
            </w:r>
            <w:proofErr w:type="spellEnd"/>
          </w:p>
        </w:tc>
        <w:tc>
          <w:tcPr>
            <w:tcW w:w="5481" w:type="dxa"/>
            <w:tcMar>
              <w:top w:w="100" w:type="dxa"/>
              <w:left w:w="100" w:type="dxa"/>
              <w:bottom w:w="100" w:type="dxa"/>
              <w:right w:w="100" w:type="dxa"/>
            </w:tcMar>
          </w:tcPr>
          <w:p w14:paraId="22C35E14" w14:textId="46BEB224" w:rsidR="005B5EAD" w:rsidRPr="00785C54" w:rsidRDefault="005B5EAD" w:rsidP="00785C54">
            <w:pPr>
              <w:pStyle w:val="Tablebody"/>
              <w:autoSpaceDE w:val="0"/>
              <w:autoSpaceDN w:val="0"/>
              <w:adjustRightInd w:val="0"/>
              <w:jc w:val="both"/>
              <w:rPr>
                <w:szCs w:val="20"/>
              </w:rPr>
            </w:pPr>
            <w:r w:rsidRPr="00785C54">
              <w:rPr>
                <w:szCs w:val="24"/>
              </w:rPr>
              <w:t xml:space="preserve">The attribute </w:t>
            </w:r>
            <w:proofErr w:type="spellStart"/>
            <w:proofErr w:type="gramStart"/>
            <w:r w:rsidRPr="00785C54">
              <w:rPr>
                <w:b/>
                <w:szCs w:val="24"/>
              </w:rPr>
              <w:t>value:Any</w:t>
            </w:r>
            <w:proofErr w:type="spellEnd"/>
            <w:proofErr w:type="gramEnd"/>
            <w:r w:rsidRPr="00785C54">
              <w:rPr>
                <w:szCs w:val="24"/>
              </w:rPr>
              <w:t xml:space="preserve"> </w:t>
            </w:r>
            <w:r w:rsidR="002F2035">
              <w:rPr>
                <w:szCs w:val="24"/>
              </w:rPr>
              <w:t>shall</w:t>
            </w:r>
            <w:r w:rsidRPr="00785C54">
              <w:rPr>
                <w:szCs w:val="24"/>
              </w:rPr>
              <w:t xml:space="preserve"> provide the value.</w:t>
            </w:r>
          </w:p>
        </w:tc>
      </w:tr>
    </w:tbl>
    <w:p w14:paraId="384ED506" w14:textId="7979631C"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277"/>
      <w:r w:rsidRPr="00785C54">
        <w:rPr>
          <w:szCs w:val="24"/>
        </w:rPr>
        <w:t>NOTE</w:t>
      </w:r>
      <w:r w:rsidRPr="00785C54">
        <w:rPr>
          <w:szCs w:val="24"/>
        </w:rPr>
        <w:tab/>
      </w:r>
      <w:r w:rsidR="00DD1147" w:rsidRPr="00DD1147">
        <w:rPr>
          <w:szCs w:val="24"/>
        </w:rPr>
        <w:t xml:space="preserve">In concrete realizations, the type </w:t>
      </w:r>
      <w:r w:rsidR="008620B7">
        <w:rPr>
          <w:szCs w:val="24"/>
        </w:rPr>
        <w:t>“</w:t>
      </w:r>
      <w:r w:rsidR="00DD1147" w:rsidRPr="00DD1147">
        <w:rPr>
          <w:szCs w:val="24"/>
        </w:rPr>
        <w:t>Any</w:t>
      </w:r>
      <w:r w:rsidR="008620B7">
        <w:rPr>
          <w:szCs w:val="24"/>
        </w:rPr>
        <w:t>”</w:t>
      </w:r>
      <w:r w:rsidR="00DD1147" w:rsidRPr="00DD1147">
        <w:rPr>
          <w:szCs w:val="24"/>
        </w:rPr>
        <w:t xml:space="preserve"> can be substituted</w:t>
      </w:r>
      <w:r w:rsidR="00A1403A">
        <w:rPr>
          <w:szCs w:val="24"/>
        </w:rPr>
        <w:t xml:space="preserve"> </w:t>
      </w:r>
      <w:r w:rsidRPr="00785C54">
        <w:rPr>
          <w:szCs w:val="24"/>
        </w:rPr>
        <w:t xml:space="preserve">by a suitable concrete type, such as </w:t>
      </w:r>
      <w:proofErr w:type="spellStart"/>
      <w:r w:rsidRPr="00785C54">
        <w:rPr>
          <w:szCs w:val="24"/>
        </w:rPr>
        <w:t>CI_ResponsibleParty</w:t>
      </w:r>
      <w:proofErr w:type="spellEnd"/>
      <w:r w:rsidRPr="00785C54">
        <w:rPr>
          <w:szCs w:val="24"/>
        </w:rPr>
        <w:t xml:space="preserve"> or Measure.</w:t>
      </w:r>
      <w:commentRangeEnd w:id="277"/>
      <w:r w:rsidR="008058B6">
        <w:rPr>
          <w:rStyle w:val="CommentReference"/>
          <w:rFonts w:eastAsia="MS Mincho"/>
          <w:lang w:eastAsia="ja-JP"/>
        </w:rPr>
        <w:commentReference w:id="277"/>
      </w:r>
    </w:p>
    <w:p w14:paraId="434F0D17"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78" w:name="_Toc117602461"/>
      <w:proofErr w:type="spellStart"/>
      <w:r w:rsidRPr="00785C54">
        <w:rPr>
          <w:rFonts w:eastAsia="Times New Roman"/>
          <w:szCs w:val="24"/>
        </w:rPr>
        <w:t>Codelists</w:t>
      </w:r>
      <w:bookmarkEnd w:id="278"/>
      <w:proofErr w:type="spellEnd"/>
    </w:p>
    <w:p w14:paraId="4AB5F0E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79" w:name="_Toc117602462"/>
      <w:proofErr w:type="spellStart"/>
      <w:r w:rsidRPr="00785C54">
        <w:rPr>
          <w:rFonts w:eastAsia="Times New Roman"/>
          <w:szCs w:val="24"/>
        </w:rPr>
        <w:t>AbstractObservationType</w:t>
      </w:r>
      <w:bookmarkEnd w:id="279"/>
      <w:proofErr w:type="spellEnd"/>
    </w:p>
    <w:p w14:paraId="40E723E2" w14:textId="46C6EC76" w:rsidR="005B5EAD" w:rsidRPr="00785C54" w:rsidRDefault="005B5EAD" w:rsidP="00785C54">
      <w:pPr>
        <w:pStyle w:val="BodyText"/>
        <w:autoSpaceDE w:val="0"/>
        <w:autoSpaceDN w:val="0"/>
        <w:adjustRightInd w:val="0"/>
        <w:rPr>
          <w:szCs w:val="24"/>
        </w:rPr>
      </w:pPr>
      <w:r w:rsidRPr="00785C54">
        <w:rPr>
          <w:szCs w:val="24"/>
        </w:rPr>
        <w:t xml:space="preserve">The code list </w:t>
      </w:r>
      <w:proofErr w:type="spellStart"/>
      <w:r w:rsidRPr="00785C54">
        <w:rPr>
          <w:szCs w:val="24"/>
        </w:rPr>
        <w:t>AbstractObservationType</w:t>
      </w:r>
      <w:proofErr w:type="spellEnd"/>
      <w:r w:rsidRPr="00785C54">
        <w:rPr>
          <w:szCs w:val="24"/>
        </w:rPr>
        <w:t xml:space="preserve"> can be specialized as required </w:t>
      </w:r>
      <w:commentRangeStart w:id="280"/>
      <w:r w:rsidRPr="00785C54">
        <w:rPr>
          <w:szCs w:val="24"/>
        </w:rPr>
        <w:t xml:space="preserve">to </w:t>
      </w:r>
      <w:r w:rsidR="00683AA9" w:rsidRPr="00683AA9">
        <w:rPr>
          <w:szCs w:val="24"/>
        </w:rPr>
        <w:t>more precisely define the</w:t>
      </w:r>
      <w:r w:rsidR="00683AA9" w:rsidRPr="00683AA9" w:rsidDel="00683AA9">
        <w:rPr>
          <w:szCs w:val="24"/>
        </w:rPr>
        <w:t xml:space="preserve"> </w:t>
      </w:r>
      <w:r w:rsidRPr="00785C54">
        <w:rPr>
          <w:szCs w:val="24"/>
        </w:rPr>
        <w:t>semantics of observation types</w:t>
      </w:r>
      <w:commentRangeEnd w:id="280"/>
      <w:r w:rsidR="00047CD7">
        <w:rPr>
          <w:rStyle w:val="CommentReference"/>
          <w:rFonts w:eastAsia="MS Mincho"/>
          <w:lang w:eastAsia="ja-JP"/>
        </w:rPr>
        <w:commentReference w:id="280"/>
      </w:r>
      <w:r w:rsidRPr="00785C54">
        <w:rPr>
          <w:szCs w:val="24"/>
        </w:rPr>
        <w:t xml:space="preserve">, as done in the derived </w:t>
      </w:r>
      <w:proofErr w:type="spellStart"/>
      <w:r w:rsidRPr="00785C54">
        <w:rPr>
          <w:szCs w:val="24"/>
        </w:rPr>
        <w:t>codelist</w:t>
      </w:r>
      <w:proofErr w:type="spellEnd"/>
      <w:r w:rsidRPr="00785C54">
        <w:rPr>
          <w:szCs w:val="24"/>
        </w:rPr>
        <w:t xml:space="preserve"> </w:t>
      </w:r>
      <w:proofErr w:type="spellStart"/>
      <w:r w:rsidRPr="00785C54">
        <w:rPr>
          <w:szCs w:val="24"/>
        </w:rPr>
        <w:t>ObservationTypeByResultType</w:t>
      </w:r>
      <w:proofErr w:type="spellEnd"/>
      <w:r w:rsidRPr="00785C54">
        <w:rPr>
          <w:szCs w:val="24"/>
        </w:rPr>
        <w:t xml:space="preserve"> below.</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4F2D4A8C" w14:textId="77777777" w:rsidTr="00EC5BE0">
        <w:trPr>
          <w:jc w:val="center"/>
        </w:trPr>
        <w:tc>
          <w:tcPr>
            <w:tcW w:w="4278" w:type="dxa"/>
            <w:tcMar>
              <w:top w:w="100" w:type="dxa"/>
              <w:left w:w="100" w:type="dxa"/>
              <w:bottom w:w="100" w:type="dxa"/>
              <w:right w:w="100" w:type="dxa"/>
            </w:tcMar>
          </w:tcPr>
          <w:p w14:paraId="22377EA1" w14:textId="10D87C6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/req/obs-core/AbstractObservationType/AbstractObservationType-sem</w:t>
            </w:r>
          </w:p>
        </w:tc>
        <w:tc>
          <w:tcPr>
            <w:tcW w:w="5474" w:type="dxa"/>
            <w:tcMar>
              <w:top w:w="100" w:type="dxa"/>
              <w:left w:w="100" w:type="dxa"/>
              <w:bottom w:w="100" w:type="dxa"/>
              <w:right w:w="100" w:type="dxa"/>
            </w:tcMar>
          </w:tcPr>
          <w:p w14:paraId="76B4689C" w14:textId="530EA72D" w:rsidR="005B5EAD" w:rsidRPr="00785C54" w:rsidRDefault="005B5EAD" w:rsidP="00785C54">
            <w:pPr>
              <w:pStyle w:val="Tablebody"/>
              <w:autoSpaceDE w:val="0"/>
              <w:autoSpaceDN w:val="0"/>
              <w:adjustRightInd w:val="0"/>
              <w:jc w:val="both"/>
              <w:rPr>
                <w:szCs w:val="24"/>
              </w:rPr>
            </w:pPr>
            <w:r w:rsidRPr="00785C54">
              <w:rPr>
                <w:szCs w:val="24"/>
              </w:rPr>
              <w:t xml:space="preserve">An empty </w:t>
            </w:r>
            <w:del w:id="281" w:author="Katharina Schleidt" w:date="2022-10-25T19:37:00Z">
              <w:r w:rsidRPr="00785C54" w:rsidDel="008113A9">
                <w:rPr>
                  <w:szCs w:val="24"/>
                </w:rPr>
                <w:delText xml:space="preserve">extension </w:delText>
              </w:r>
            </w:del>
            <w:ins w:id="282" w:author="Katharina Schleidt" w:date="2022-10-25T19:37:00Z">
              <w:r w:rsidR="008113A9" w:rsidRPr="00785C54">
                <w:rPr>
                  <w:szCs w:val="24"/>
                </w:rPr>
                <w:t>extension</w:t>
              </w:r>
              <w:r w:rsidR="008113A9">
                <w:rPr>
                  <w:szCs w:val="24"/>
                </w:rPr>
                <w:t>-</w:t>
              </w:r>
            </w:ins>
            <w:r w:rsidRPr="00785C54">
              <w:rPr>
                <w:szCs w:val="24"/>
              </w:rPr>
              <w:t xml:space="preserve">point for providing various classification schemes for </w:t>
            </w:r>
            <w:r w:rsidRPr="00785C54">
              <w:rPr>
                <w:b/>
                <w:szCs w:val="24"/>
              </w:rPr>
              <w:t>Observations</w:t>
            </w:r>
            <w:r w:rsidRPr="00785C54">
              <w:rPr>
                <w:szCs w:val="24"/>
              </w:rPr>
              <w:t>.</w:t>
            </w:r>
          </w:p>
          <w:p w14:paraId="0A1B2A2A" w14:textId="586A3B90" w:rsidR="005B5EAD" w:rsidRPr="00785C54" w:rsidRDefault="005B5EAD" w:rsidP="00785C54">
            <w:pPr>
              <w:pStyle w:val="Tablebody"/>
              <w:tabs>
                <w:tab w:val="clear" w:pos="397"/>
                <w:tab w:val="left" w:pos="403"/>
              </w:tabs>
              <w:autoSpaceDE w:val="0"/>
              <w:autoSpaceDN w:val="0"/>
              <w:adjustRightInd w:val="0"/>
              <w:jc w:val="both"/>
              <w:rPr>
                <w:szCs w:val="20"/>
              </w:rPr>
            </w:pPr>
            <w:r w:rsidRPr="00785C54">
              <w:rPr>
                <w:szCs w:val="24"/>
              </w:rPr>
              <w:t xml:space="preserve">If </w:t>
            </w:r>
            <w:r w:rsidRPr="00785C54">
              <w:rPr>
                <w:b/>
                <w:szCs w:val="24"/>
              </w:rPr>
              <w:t>Observation</w:t>
            </w:r>
            <w:r w:rsidRPr="00785C54">
              <w:rPr>
                <w:szCs w:val="24"/>
              </w:rPr>
              <w:t xml:space="preserve"> classification schemes are used in the implementing application schemas, a concrete realization </w:t>
            </w:r>
            <w:r w:rsidR="002F2035">
              <w:rPr>
                <w:szCs w:val="24"/>
              </w:rPr>
              <w:t>shall</w:t>
            </w:r>
            <w:r w:rsidRPr="00785C54">
              <w:rPr>
                <w:szCs w:val="24"/>
              </w:rPr>
              <w:t xml:space="preserve"> be created for the application.</w:t>
            </w:r>
          </w:p>
        </w:tc>
      </w:tr>
    </w:tbl>
    <w:p w14:paraId="0960F52A" w14:textId="77777777"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bookmarkStart w:id="283" w:name="_Toc117602463"/>
      <w:proofErr w:type="spellStart"/>
      <w:r w:rsidRPr="00785C54">
        <w:rPr>
          <w:rFonts w:eastAsia="Times New Roman"/>
          <w:szCs w:val="24"/>
        </w:rPr>
        <w:t>AbstractObservationCollectionType</w:t>
      </w:r>
      <w:bookmarkEnd w:id="283"/>
      <w:proofErr w:type="spellEnd"/>
    </w:p>
    <w:p w14:paraId="67AA12D7" w14:textId="77777777" w:rsidR="003F0344" w:rsidRPr="00785C54" w:rsidRDefault="003F0344" w:rsidP="003F0344">
      <w:pPr>
        <w:pStyle w:val="BodyText"/>
        <w:autoSpaceDE w:val="0"/>
        <w:autoSpaceDN w:val="0"/>
        <w:adjustRightInd w:val="0"/>
        <w:rPr>
          <w:szCs w:val="24"/>
        </w:rPr>
      </w:pPr>
      <w:r w:rsidRPr="00785C54">
        <w:rPr>
          <w:szCs w:val="24"/>
        </w:rPr>
        <w:t xml:space="preserve">The code list </w:t>
      </w:r>
      <w:proofErr w:type="spellStart"/>
      <w:r w:rsidRPr="00785C54">
        <w:rPr>
          <w:szCs w:val="24"/>
        </w:rPr>
        <w:t>AbstractObservationCollectionType</w:t>
      </w:r>
      <w:proofErr w:type="spellEnd"/>
      <w:r w:rsidRPr="00785C54">
        <w:rPr>
          <w:szCs w:val="24"/>
        </w:rPr>
        <w:t xml:space="preserve"> can be specialized as required to </w:t>
      </w:r>
      <w:r w:rsidRPr="00683AA9">
        <w:rPr>
          <w:szCs w:val="24"/>
        </w:rPr>
        <w:t>more precisely define the</w:t>
      </w:r>
      <w:r w:rsidRPr="00785C54">
        <w:rPr>
          <w:szCs w:val="24"/>
        </w:rPr>
        <w:t xml:space="preserve"> semantics of collection types, as done in the derived </w:t>
      </w:r>
      <w:proofErr w:type="spellStart"/>
      <w:r w:rsidRPr="00785C54">
        <w:rPr>
          <w:szCs w:val="24"/>
        </w:rPr>
        <w:t>codelist</w:t>
      </w:r>
      <w:proofErr w:type="spellEnd"/>
      <w:r w:rsidRPr="00785C54">
        <w:rPr>
          <w:szCs w:val="24"/>
        </w:rPr>
        <w:t xml:space="preserve"> </w:t>
      </w:r>
      <w:proofErr w:type="spellStart"/>
      <w:r w:rsidRPr="00785C54">
        <w:rPr>
          <w:szCs w:val="24"/>
        </w:rPr>
        <w:t>ObservationCollectionType</w:t>
      </w:r>
      <w:proofErr w:type="spellEnd"/>
      <w:r w:rsidRPr="00785C54">
        <w:rPr>
          <w:szCs w:val="24"/>
        </w:rPr>
        <w:t xml:space="preserve"> below.</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46"/>
        <w:gridCol w:w="5206"/>
      </w:tblGrid>
      <w:tr w:rsidR="003F0344" w:rsidRPr="00785C54" w14:paraId="37B95948" w14:textId="77777777" w:rsidTr="007A0127">
        <w:trPr>
          <w:jc w:val="center"/>
        </w:trPr>
        <w:tc>
          <w:tcPr>
            <w:tcW w:w="4546" w:type="dxa"/>
            <w:tcMar>
              <w:top w:w="100" w:type="dxa"/>
              <w:left w:w="100" w:type="dxa"/>
              <w:bottom w:w="100" w:type="dxa"/>
              <w:right w:w="100" w:type="dxa"/>
            </w:tcMar>
          </w:tcPr>
          <w:p w14:paraId="02A19FFF" w14:textId="2EB21BB8"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/req/obs-core/AbstractObservationCollectionType/AbstractObservationCollectionType-sem</w:t>
            </w:r>
          </w:p>
        </w:tc>
        <w:tc>
          <w:tcPr>
            <w:tcW w:w="5206" w:type="dxa"/>
            <w:tcMar>
              <w:top w:w="100" w:type="dxa"/>
              <w:left w:w="100" w:type="dxa"/>
              <w:bottom w:w="100" w:type="dxa"/>
              <w:right w:w="100" w:type="dxa"/>
            </w:tcMar>
          </w:tcPr>
          <w:p w14:paraId="0D839D9B" w14:textId="36AF1CC1" w:rsidR="003F0344" w:rsidRPr="00785C54" w:rsidRDefault="003F0344" w:rsidP="007A0127">
            <w:pPr>
              <w:pStyle w:val="Tablebody"/>
              <w:autoSpaceDE w:val="0"/>
              <w:autoSpaceDN w:val="0"/>
              <w:adjustRightInd w:val="0"/>
              <w:jc w:val="both"/>
              <w:rPr>
                <w:szCs w:val="24"/>
              </w:rPr>
            </w:pPr>
            <w:r w:rsidRPr="00785C54">
              <w:rPr>
                <w:szCs w:val="24"/>
              </w:rPr>
              <w:t xml:space="preserve">An empty </w:t>
            </w:r>
            <w:del w:id="284" w:author="Katharina Schleidt" w:date="2022-10-25T19:37:00Z">
              <w:r w:rsidRPr="00785C54" w:rsidDel="008113A9">
                <w:rPr>
                  <w:szCs w:val="24"/>
                </w:rPr>
                <w:delText xml:space="preserve">extension </w:delText>
              </w:r>
            </w:del>
            <w:ins w:id="285" w:author="Katharina Schleidt" w:date="2022-10-25T19:37:00Z">
              <w:r w:rsidR="008113A9" w:rsidRPr="00785C54">
                <w:rPr>
                  <w:szCs w:val="24"/>
                </w:rPr>
                <w:t>extension</w:t>
              </w:r>
              <w:r w:rsidR="008113A9">
                <w:rPr>
                  <w:szCs w:val="24"/>
                </w:rPr>
                <w:t>-</w:t>
              </w:r>
            </w:ins>
            <w:r w:rsidRPr="00785C54">
              <w:rPr>
                <w:szCs w:val="24"/>
              </w:rPr>
              <w:t xml:space="preserve">point for providing various classification schemes for </w:t>
            </w:r>
            <w:proofErr w:type="spellStart"/>
            <w:r w:rsidRPr="00785C54">
              <w:rPr>
                <w:b/>
                <w:szCs w:val="24"/>
              </w:rPr>
              <w:t>ObservationCollections</w:t>
            </w:r>
            <w:proofErr w:type="spellEnd"/>
            <w:r w:rsidRPr="00785C54">
              <w:rPr>
                <w:szCs w:val="24"/>
              </w:rPr>
              <w:t>.</w:t>
            </w:r>
          </w:p>
          <w:p w14:paraId="0D41FDFC" w14:textId="77777777" w:rsidR="003F0344" w:rsidRPr="00785C54" w:rsidRDefault="003F0344" w:rsidP="007A0127">
            <w:pPr>
              <w:pStyle w:val="Tablebody"/>
              <w:tabs>
                <w:tab w:val="clear" w:pos="397"/>
                <w:tab w:val="left" w:pos="403"/>
              </w:tabs>
              <w:autoSpaceDE w:val="0"/>
              <w:autoSpaceDN w:val="0"/>
              <w:adjustRightInd w:val="0"/>
              <w:jc w:val="both"/>
              <w:rPr>
                <w:szCs w:val="20"/>
              </w:rPr>
            </w:pPr>
            <w:r w:rsidRPr="00785C54">
              <w:rPr>
                <w:szCs w:val="24"/>
              </w:rPr>
              <w:t xml:space="preserve">If </w:t>
            </w:r>
            <w:proofErr w:type="spellStart"/>
            <w:r w:rsidRPr="00785C54">
              <w:rPr>
                <w:b/>
                <w:szCs w:val="24"/>
              </w:rPr>
              <w:t>ObservationCollection</w:t>
            </w:r>
            <w:proofErr w:type="spellEnd"/>
            <w:r w:rsidRPr="00785C54">
              <w:rPr>
                <w:szCs w:val="24"/>
              </w:rPr>
              <w:t xml:space="preserve"> classification schemes are used in the implementing application schemas, a concrete realization </w:t>
            </w:r>
            <w:r>
              <w:rPr>
                <w:szCs w:val="24"/>
              </w:rPr>
              <w:t>shall</w:t>
            </w:r>
            <w:r w:rsidRPr="00785C54">
              <w:rPr>
                <w:szCs w:val="24"/>
              </w:rPr>
              <w:t xml:space="preserve"> be created for the application.</w:t>
            </w:r>
          </w:p>
        </w:tc>
      </w:tr>
    </w:tbl>
    <w:p w14:paraId="20EF698D" w14:textId="77777777" w:rsidR="003F0344" w:rsidRDefault="003F0344" w:rsidP="00083060"/>
    <w:p w14:paraId="19216EEB" w14:textId="1CA5D52A" w:rsidR="005B5EAD" w:rsidRPr="00785C54" w:rsidRDefault="005B5EAD" w:rsidP="00785C54">
      <w:pPr>
        <w:pStyle w:val="Heading1"/>
        <w:autoSpaceDE w:val="0"/>
        <w:autoSpaceDN w:val="0"/>
        <w:adjustRightInd w:val="0"/>
        <w:rPr>
          <w:rFonts w:eastAsia="Times New Roman"/>
          <w:szCs w:val="24"/>
        </w:rPr>
      </w:pPr>
      <w:bookmarkStart w:id="286" w:name="_Toc117602464"/>
      <w:r w:rsidRPr="00785C54">
        <w:rPr>
          <w:rFonts w:eastAsia="Times New Roman"/>
          <w:szCs w:val="24"/>
        </w:rPr>
        <w:lastRenderedPageBreak/>
        <w:t>Basic Observations</w:t>
      </w:r>
      <w:bookmarkEnd w:id="286"/>
    </w:p>
    <w:p w14:paraId="32A8DDA0"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87" w:name="_Toc117602465"/>
      <w:r w:rsidRPr="00785C54">
        <w:rPr>
          <w:rFonts w:eastAsia="Times New Roman"/>
          <w:szCs w:val="24"/>
        </w:rPr>
        <w:t>General</w:t>
      </w:r>
      <w:bookmarkEnd w:id="287"/>
    </w:p>
    <w:p w14:paraId="134B1C1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8" w:name="_Toc117602466"/>
      <w:r w:rsidRPr="00785C54">
        <w:rPr>
          <w:rFonts w:eastAsia="Times New Roman"/>
          <w:szCs w:val="24"/>
        </w:rPr>
        <w:t>Basic Observations Package Requirements Class</w:t>
      </w:r>
      <w:bookmarkEnd w:id="28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0C243CED"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342CAF1F" w14:textId="01EB3A8B"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314701FE" w14:textId="7FCEC91D"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
        </w:tc>
      </w:tr>
      <w:tr w:rsidR="005B5EAD" w:rsidRPr="00785C54" w14:paraId="22CDAB98"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654206CB" w14:textId="51A8700C"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310B8A84" w14:textId="1D0A1AE0"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0030751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73C9E31" w14:textId="7A7E44C9"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B8D8B93" w14:textId="404D8E6B" w:rsidR="005B5EAD" w:rsidRPr="00785C54" w:rsidRDefault="005B5EAD" w:rsidP="00785C54">
            <w:pPr>
              <w:pStyle w:val="Tablebody"/>
              <w:autoSpaceDE w:val="0"/>
              <w:autoSpaceDN w:val="0"/>
              <w:adjustRightInd w:val="0"/>
              <w:jc w:val="both"/>
              <w:rPr>
                <w:szCs w:val="20"/>
              </w:rPr>
            </w:pPr>
            <w:r w:rsidRPr="00785C54">
              <w:rPr>
                <w:szCs w:val="24"/>
              </w:rPr>
              <w:t>Basic Observations package</w:t>
            </w:r>
          </w:p>
        </w:tc>
      </w:tr>
      <w:tr w:rsidR="005B5EAD" w:rsidRPr="00785C54" w14:paraId="608F1D75"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E081851" w14:textId="734279FE"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799C107" w14:textId="01F01A8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F664D1E"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D69EB57" w14:textId="2C3A777A"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37660A5" w14:textId="5CAC803D"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-basic/Observation</w:t>
            </w:r>
          </w:p>
        </w:tc>
      </w:tr>
      <w:tr w:rsidR="005B5EAD" w:rsidRPr="00785C54" w14:paraId="45A815E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2A9540F" w14:textId="32FDC511"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50AAD53" w14:textId="567D5C06"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ObservationCharacteristics</w:t>
            </w:r>
            <w:proofErr w:type="spellEnd"/>
          </w:p>
        </w:tc>
      </w:tr>
      <w:tr w:rsidR="005B5EAD" w:rsidRPr="00785C54" w14:paraId="0BFB8715"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C5C3293" w14:textId="2BDD87CF"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80D2970" w14:textId="00C2197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ObservationCollection</w:t>
            </w:r>
            <w:proofErr w:type="spellEnd"/>
          </w:p>
        </w:tc>
      </w:tr>
      <w:tr w:rsidR="005B5EAD" w:rsidRPr="00785C54" w14:paraId="0873780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B79D87E" w14:textId="61E3B5B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C732587" w14:textId="29AFD950"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ObservingCapability</w:t>
            </w:r>
            <w:proofErr w:type="spellEnd"/>
          </w:p>
        </w:tc>
      </w:tr>
      <w:tr w:rsidR="005B5EAD" w:rsidRPr="00785C54" w14:paraId="50277380"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0D038B3" w14:textId="61323C62"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F1BFF8B" w14:textId="167EF7BB"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ObservableProperty</w:t>
            </w:r>
            <w:proofErr w:type="spellEnd"/>
          </w:p>
        </w:tc>
      </w:tr>
      <w:tr w:rsidR="005B5EAD" w:rsidRPr="00785C54" w14:paraId="104DDEBF"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486E6F2" w14:textId="2A05C74B"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656858B" w14:textId="72DD79A4"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ObservingProcedure</w:t>
            </w:r>
            <w:proofErr w:type="spellEnd"/>
          </w:p>
        </w:tc>
      </w:tr>
      <w:tr w:rsidR="005B5EAD" w:rsidRPr="00785C54" w14:paraId="7864201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666F02C" w14:textId="7147DBDE"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61896F6" w14:textId="3AB9024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-basic/Observer</w:t>
            </w:r>
          </w:p>
        </w:tc>
      </w:tr>
      <w:tr w:rsidR="005B5EAD" w:rsidRPr="00785C54" w14:paraId="2E525475"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42F6866" w14:textId="6405CFF5"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9C4CF53" w14:textId="55F60450"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-basic/Host</w:t>
            </w:r>
          </w:p>
        </w:tc>
      </w:tr>
      <w:tr w:rsidR="005B5EAD" w:rsidRPr="00785C54" w14:paraId="24849EDE"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77ED3EA" w14:textId="3E807FF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7946F74" w14:textId="146C759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-basic/Deployment</w:t>
            </w:r>
          </w:p>
        </w:tc>
      </w:tr>
      <w:tr w:rsidR="005B5EAD" w:rsidRPr="00785C54" w14:paraId="748B897C"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ECF6971" w14:textId="462D53B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60CCFC5" w14:textId="0E8DBC3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GenericDomainFeature</w:t>
            </w:r>
            <w:proofErr w:type="spellEnd"/>
          </w:p>
        </w:tc>
      </w:tr>
      <w:tr w:rsidR="005B5EAD" w:rsidRPr="00785C54" w:rsidDel="00DD51A3" w14:paraId="2A89EF60" w14:textId="55517EE2" w:rsidTr="0008652C">
        <w:trPr>
          <w:jc w:val="center"/>
          <w:del w:id="289" w:author="Katharina Schleidt" w:date="2022-10-25T20:20:00Z"/>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82660D8" w14:textId="21C51E26" w:rsidR="005B5EAD" w:rsidRPr="00785C54" w:rsidDel="00DD51A3" w:rsidRDefault="005B5EAD" w:rsidP="00785C54">
            <w:pPr>
              <w:pStyle w:val="Tablebody"/>
              <w:autoSpaceDE w:val="0"/>
              <w:autoSpaceDN w:val="0"/>
              <w:adjustRightInd w:val="0"/>
              <w:jc w:val="both"/>
              <w:rPr>
                <w:del w:id="290" w:author="Katharina Schleidt" w:date="2022-10-25T20:20:00Z"/>
                <w:szCs w:val="20"/>
              </w:rPr>
            </w:pPr>
            <w:commentRangeStart w:id="291"/>
            <w:del w:id="292" w:author="Katharina Schleidt" w:date="2022-10-25T20:20:00Z">
              <w:r w:rsidRPr="00785C54" w:rsidDel="00DD51A3">
                <w:rPr>
                  <w:szCs w:val="24"/>
                </w:rPr>
                <w:delText>Requirement</w:delText>
              </w:r>
            </w:del>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35E0F9D" w14:textId="1BB6F7EA" w:rsidR="005B5EAD" w:rsidRPr="00785C54" w:rsidDel="00DD51A3" w:rsidRDefault="005B5EAD" w:rsidP="00785C54">
            <w:pPr>
              <w:pStyle w:val="Tablebody"/>
              <w:autoSpaceDE w:val="0"/>
              <w:autoSpaceDN w:val="0"/>
              <w:adjustRightInd w:val="0"/>
              <w:jc w:val="both"/>
              <w:rPr>
                <w:del w:id="293" w:author="Katharina Schleidt" w:date="2022-10-25T20:20:00Z"/>
                <w:szCs w:val="20"/>
              </w:rPr>
            </w:pPr>
            <w:del w:id="294" w:author="Katharina Schleidt" w:date="2022-10-25T20:20:00Z">
              <w:r w:rsidRPr="00785C54" w:rsidDel="00DD51A3">
                <w:rPr>
                  <w:szCs w:val="24"/>
                </w:rPr>
                <w:delText>/req/obs-basic/ObservationCollectionType/ObservationCollectionType-sem</w:delText>
              </w:r>
            </w:del>
            <w:commentRangeEnd w:id="291"/>
            <w:r w:rsidR="00DD51A3">
              <w:rPr>
                <w:rStyle w:val="CommentReference"/>
                <w:rFonts w:eastAsia="MS Mincho"/>
                <w:lang w:eastAsia="ja-JP"/>
              </w:rPr>
              <w:commentReference w:id="291"/>
            </w:r>
          </w:p>
        </w:tc>
      </w:tr>
      <w:tr w:rsidR="005B5EAD" w:rsidRPr="00785C54" w14:paraId="346C596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8B0FA97" w14:textId="2FED5147" w:rsidR="005B5EAD" w:rsidRPr="00785C54" w:rsidRDefault="005B5EAD" w:rsidP="00785C54">
            <w:pPr>
              <w:pStyle w:val="Tablebody"/>
              <w:autoSpaceDE w:val="0"/>
              <w:autoSpaceDN w:val="0"/>
              <w:adjustRightInd w:val="0"/>
              <w:jc w:val="both"/>
              <w:rPr>
                <w:bCs/>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88A15A0" w14:textId="2979631B" w:rsidR="005B5EAD" w:rsidRPr="00785C54" w:rsidRDefault="005B5EAD" w:rsidP="00785C54">
            <w:pPr>
              <w:pStyle w:val="Tablebody"/>
              <w:autoSpaceDE w:val="0"/>
              <w:autoSpaceDN w:val="0"/>
              <w:adjustRightInd w:val="0"/>
              <w:jc w:val="both"/>
              <w:rPr>
                <w:szCs w:val="20"/>
              </w:rPr>
            </w:pPr>
            <w:r w:rsidRPr="00785C54">
              <w:rPr>
                <w:szCs w:val="24"/>
              </w:rPr>
              <w:t>/req/obs-basic/ObservationTypeByResultType/ObservationTypeByResultType-sem</w:t>
            </w:r>
          </w:p>
        </w:tc>
      </w:tr>
      <w:tr w:rsidR="005B5EAD" w:rsidRPr="00785C54" w14:paraId="558E31CE"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BAE28FF" w14:textId="5613056C" w:rsidR="005B5EAD" w:rsidRPr="00785C54" w:rsidRDefault="005B5EAD" w:rsidP="00785C54">
            <w:pPr>
              <w:pStyle w:val="Tablebody"/>
              <w:autoSpaceDE w:val="0"/>
              <w:autoSpaceDN w:val="0"/>
              <w:adjustRightInd w:val="0"/>
              <w:jc w:val="both"/>
              <w:rPr>
                <w:bCs/>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367860C" w14:textId="1033BE8C" w:rsidR="005B5EAD" w:rsidRPr="00785C54" w:rsidRDefault="005B5EAD" w:rsidP="00785C54">
            <w:pPr>
              <w:pStyle w:val="Tablebody"/>
              <w:autoSpaceDE w:val="0"/>
              <w:autoSpaceDN w:val="0"/>
              <w:adjustRightInd w:val="0"/>
              <w:jc w:val="both"/>
              <w:rPr>
                <w:szCs w:val="20"/>
              </w:rPr>
            </w:pPr>
            <w:r w:rsidRPr="00785C54">
              <w:rPr>
                <w:szCs w:val="24"/>
              </w:rPr>
              <w:t>/req/obs-basic/ObservationTypeByResultType/ObservationTypeByResultType-con</w:t>
            </w:r>
          </w:p>
        </w:tc>
      </w:tr>
      <w:tr w:rsidR="005B5EAD" w:rsidRPr="00785C54" w14:paraId="13F1EB88"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B19958F" w14:textId="56E26382" w:rsidR="005B5EAD" w:rsidRPr="00785C54" w:rsidRDefault="005B5EAD" w:rsidP="00785C54">
            <w:pPr>
              <w:pStyle w:val="Tablebody"/>
              <w:autoSpaceDE w:val="0"/>
              <w:autoSpaceDN w:val="0"/>
              <w:adjustRightInd w:val="0"/>
              <w:jc w:val="both"/>
              <w:rPr>
                <w:bCs/>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F8B741B" w14:textId="0A06F09E" w:rsidR="005B5EAD" w:rsidRPr="00785C54" w:rsidRDefault="005B5EAD" w:rsidP="00785C54">
            <w:pPr>
              <w:pStyle w:val="Tablebody"/>
              <w:autoSpaceDE w:val="0"/>
              <w:autoSpaceDN w:val="0"/>
              <w:adjustRightInd w:val="0"/>
              <w:jc w:val="both"/>
              <w:rPr>
                <w:szCs w:val="20"/>
              </w:rPr>
            </w:pPr>
            <w:r w:rsidRPr="00785C54">
              <w:rPr>
                <w:szCs w:val="24"/>
              </w:rPr>
              <w:t>/req/obs-basic/ObservationCollectionType/ObservationCollectionType-sem</w:t>
            </w:r>
          </w:p>
        </w:tc>
      </w:tr>
      <w:tr w:rsidR="005B5EAD" w:rsidRPr="00785C54" w14:paraId="5F6D2A5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2E56AF7" w14:textId="6AC82445" w:rsidR="005B5EAD" w:rsidRPr="00785C54" w:rsidRDefault="005B5EAD" w:rsidP="00785C54">
            <w:pPr>
              <w:pStyle w:val="Tablebody"/>
              <w:autoSpaceDE w:val="0"/>
              <w:autoSpaceDN w:val="0"/>
              <w:adjustRightInd w:val="0"/>
              <w:jc w:val="both"/>
              <w:rPr>
                <w:bCs/>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6456629" w14:textId="0F30ECCD"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ObservationCollectionType</w:t>
            </w:r>
            <w:proofErr w:type="spellEnd"/>
            <w:r w:rsidRPr="00785C54">
              <w:rPr>
                <w:szCs w:val="24"/>
              </w:rPr>
              <w:t>/homogeneous-con</w:t>
            </w:r>
          </w:p>
        </w:tc>
      </w:tr>
      <w:tr w:rsidR="005B5EAD" w:rsidRPr="00785C54" w14:paraId="2781EF4C"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79FDC708" w14:textId="0AA57FD4" w:rsidR="005B5EAD" w:rsidRPr="00785C54" w:rsidRDefault="005B5EAD" w:rsidP="00785C54">
            <w:pPr>
              <w:pStyle w:val="Tablebody"/>
              <w:autoSpaceDE w:val="0"/>
              <w:autoSpaceDN w:val="0"/>
              <w:adjustRightInd w:val="0"/>
              <w:jc w:val="both"/>
              <w:rPr>
                <w:bCs/>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17C97B0A" w14:textId="5D63AA92"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ObservationCollectionType</w:t>
            </w:r>
            <w:proofErr w:type="spellEnd"/>
            <w:r w:rsidRPr="00785C54">
              <w:rPr>
                <w:szCs w:val="24"/>
              </w:rPr>
              <w:t>/summarizing-con</w:t>
            </w:r>
          </w:p>
        </w:tc>
      </w:tr>
    </w:tbl>
    <w:p w14:paraId="02A47640" w14:textId="05BE0361"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95" w:name="_Toc117602467"/>
      <w:r w:rsidRPr="00785C54">
        <w:rPr>
          <w:rFonts w:eastAsia="Times New Roman"/>
          <w:szCs w:val="24"/>
        </w:rPr>
        <w:lastRenderedPageBreak/>
        <w:t>Attribute link</w:t>
      </w:r>
      <w:bookmarkEnd w:id="29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06F5B82" w14:textId="77777777" w:rsidTr="00EC5BE0">
        <w:trPr>
          <w:jc w:val="center"/>
        </w:trPr>
        <w:tc>
          <w:tcPr>
            <w:tcW w:w="4526" w:type="dxa"/>
            <w:tcMar>
              <w:top w:w="100" w:type="dxa"/>
              <w:left w:w="100" w:type="dxa"/>
              <w:bottom w:w="100" w:type="dxa"/>
              <w:right w:w="100" w:type="dxa"/>
            </w:tcMar>
          </w:tcPr>
          <w:p w14:paraId="47AD6E11" w14:textId="7555C78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-basic/gen/link-</w:t>
            </w:r>
            <w:proofErr w:type="spellStart"/>
            <w:r w:rsidRPr="00785C54">
              <w:rPr>
                <w:szCs w:val="24"/>
              </w:rPr>
              <w:t>sem</w:t>
            </w:r>
            <w:proofErr w:type="spellEnd"/>
          </w:p>
        </w:tc>
        <w:tc>
          <w:tcPr>
            <w:tcW w:w="5245" w:type="dxa"/>
            <w:tcMar>
              <w:top w:w="100" w:type="dxa"/>
              <w:left w:w="100" w:type="dxa"/>
              <w:bottom w:w="100" w:type="dxa"/>
              <w:right w:w="100" w:type="dxa"/>
            </w:tcMar>
          </w:tcPr>
          <w:p w14:paraId="37807AA6" w14:textId="77777777" w:rsidR="005B5EAD" w:rsidRPr="00785C54" w:rsidRDefault="005B5EAD" w:rsidP="00785C54">
            <w:pPr>
              <w:pStyle w:val="Tablebody"/>
              <w:autoSpaceDE w:val="0"/>
              <w:autoSpaceDN w:val="0"/>
              <w:adjustRightInd w:val="0"/>
              <w:jc w:val="both"/>
              <w:rPr>
                <w:szCs w:val="24"/>
              </w:rPr>
            </w:pPr>
            <w:r w:rsidRPr="00785C54">
              <w:rPr>
                <w:szCs w:val="24"/>
              </w:rPr>
              <w:t>Additional descriptive resources pertaining to a feature.</w:t>
            </w:r>
          </w:p>
          <w:p w14:paraId="5A0AEE93" w14:textId="4C49E485" w:rsidR="005B5EAD" w:rsidRPr="00785C54" w:rsidRDefault="005B5EAD" w:rsidP="00785C54">
            <w:pPr>
              <w:pStyle w:val="Tablebody"/>
              <w:autoSpaceDE w:val="0"/>
              <w:autoSpaceDN w:val="0"/>
              <w:adjustRightInd w:val="0"/>
              <w:jc w:val="both"/>
              <w:rPr>
                <w:szCs w:val="20"/>
              </w:rPr>
            </w:pPr>
            <w:r w:rsidRPr="00785C54">
              <w:rPr>
                <w:szCs w:val="24"/>
              </w:rPr>
              <w:t xml:space="preserve">If a link to a descriptive resource is provided, the attribute </w:t>
            </w:r>
            <w:proofErr w:type="spellStart"/>
            <w:proofErr w:type="gramStart"/>
            <w:r w:rsidRPr="00785C54">
              <w:rPr>
                <w:b/>
                <w:szCs w:val="24"/>
              </w:rPr>
              <w:t>link:URI</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4A56DDC0" w14:textId="44DA125E"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96" w:name="_Toc117602468"/>
      <w:r w:rsidRPr="00785C54">
        <w:rPr>
          <w:rFonts w:eastAsia="Times New Roman"/>
          <w:szCs w:val="24"/>
        </w:rPr>
        <w:t>Attribute location</w:t>
      </w:r>
      <w:bookmarkEnd w:id="29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589B1D4" w14:textId="77777777" w:rsidTr="00EC5BE0">
        <w:trPr>
          <w:jc w:val="center"/>
        </w:trPr>
        <w:tc>
          <w:tcPr>
            <w:tcW w:w="4526" w:type="dxa"/>
            <w:tcMar>
              <w:top w:w="100" w:type="dxa"/>
              <w:left w:w="100" w:type="dxa"/>
              <w:bottom w:w="100" w:type="dxa"/>
              <w:right w:w="100" w:type="dxa"/>
            </w:tcMar>
          </w:tcPr>
          <w:p w14:paraId="0AAB89D9" w14:textId="7B5C15AF"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-basic/gen/location-</w:t>
            </w:r>
            <w:proofErr w:type="spellStart"/>
            <w:r w:rsidRPr="00785C54">
              <w:rPr>
                <w:szCs w:val="24"/>
              </w:rPr>
              <w:t>sem</w:t>
            </w:r>
            <w:proofErr w:type="spellEnd"/>
          </w:p>
        </w:tc>
        <w:tc>
          <w:tcPr>
            <w:tcW w:w="5245" w:type="dxa"/>
            <w:tcMar>
              <w:top w:w="100" w:type="dxa"/>
              <w:left w:w="100" w:type="dxa"/>
              <w:bottom w:w="100" w:type="dxa"/>
              <w:right w:w="100" w:type="dxa"/>
            </w:tcMar>
          </w:tcPr>
          <w:p w14:paraId="013B4E50" w14:textId="77777777" w:rsidR="005B5EAD" w:rsidRPr="00785C54" w:rsidRDefault="005B5EAD" w:rsidP="00785C54">
            <w:pPr>
              <w:pStyle w:val="Tablebody"/>
              <w:autoSpaceDE w:val="0"/>
              <w:autoSpaceDN w:val="0"/>
              <w:adjustRightInd w:val="0"/>
              <w:jc w:val="both"/>
              <w:rPr>
                <w:szCs w:val="24"/>
              </w:rPr>
            </w:pPr>
            <w:r w:rsidRPr="00785C54">
              <w:rPr>
                <w:szCs w:val="24"/>
              </w:rPr>
              <w:t>Location information pertaining to a feature</w:t>
            </w:r>
            <w:r w:rsidRPr="00785C54">
              <w:rPr>
                <w:b/>
                <w:szCs w:val="24"/>
              </w:rPr>
              <w:t>.</w:t>
            </w:r>
          </w:p>
          <w:p w14:paraId="1E61B5D7" w14:textId="49D0AC57" w:rsidR="005B5EAD" w:rsidRPr="00785C54" w:rsidRDefault="005B5EAD" w:rsidP="00785C54">
            <w:pPr>
              <w:pStyle w:val="Tablebody"/>
              <w:autoSpaceDE w:val="0"/>
              <w:autoSpaceDN w:val="0"/>
              <w:adjustRightInd w:val="0"/>
              <w:jc w:val="both"/>
              <w:rPr>
                <w:szCs w:val="20"/>
              </w:rPr>
            </w:pPr>
            <w:r w:rsidRPr="00785C54">
              <w:rPr>
                <w:szCs w:val="24"/>
              </w:rPr>
              <w:t xml:space="preserve">If location information is provided, the attribute </w:t>
            </w:r>
            <w:proofErr w:type="spellStart"/>
            <w:proofErr w:type="gramStart"/>
            <w:r w:rsidRPr="00785C54">
              <w:rPr>
                <w:b/>
                <w:szCs w:val="24"/>
              </w:rPr>
              <w:t>location:Geometry</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3F937D9C" w14:textId="178265CB" w:rsidR="005B5EAD" w:rsidRPr="00785C54" w:rsidRDefault="005B5EAD" w:rsidP="00785C54">
      <w:pPr>
        <w:pStyle w:val="Heading2"/>
        <w:tabs>
          <w:tab w:val="left" w:pos="400"/>
        </w:tabs>
        <w:autoSpaceDE w:val="0"/>
        <w:autoSpaceDN w:val="0"/>
        <w:adjustRightInd w:val="0"/>
        <w:rPr>
          <w:rFonts w:eastAsia="Times New Roman"/>
          <w:szCs w:val="24"/>
        </w:rPr>
      </w:pPr>
      <w:bookmarkStart w:id="297" w:name="_Toc117602469"/>
      <w:r w:rsidRPr="00785C54">
        <w:rPr>
          <w:rFonts w:eastAsia="Times New Roman"/>
          <w:szCs w:val="24"/>
        </w:rPr>
        <w:t>Observation</w:t>
      </w:r>
      <w:bookmarkEnd w:id="297"/>
    </w:p>
    <w:p w14:paraId="1846994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98" w:name="_Toc117602470"/>
      <w:r w:rsidRPr="00785C54">
        <w:rPr>
          <w:rFonts w:eastAsia="Times New Roman"/>
          <w:szCs w:val="24"/>
        </w:rPr>
        <w:t>Observation Requirements Class</w:t>
      </w:r>
      <w:bookmarkEnd w:id="29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4B964018"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1610FAB6" w14:textId="3DED88D3"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246ED962" w14:textId="118F6F51"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-basic/Observation</w:t>
            </w:r>
          </w:p>
        </w:tc>
      </w:tr>
      <w:tr w:rsidR="005B5EAD" w:rsidRPr="00785C54" w14:paraId="354D79B0"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5E25BB19" w14:textId="75F24121"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68879AE0" w14:textId="100E417D"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1F1F12CE"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8422781" w14:textId="49075CC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CF28683" w14:textId="1C46C3BC"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Observation</w:t>
            </w:r>
          </w:p>
        </w:tc>
      </w:tr>
      <w:tr w:rsidR="005B5EAD" w:rsidRPr="00785C54" w14:paraId="33CA5D8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62119B1" w14:textId="150FF5AC"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EE35F43" w14:textId="03A19680"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332C559"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75725210" w14:textId="686269E5"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3DC32A19" w14:textId="31A88575"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w:t>
            </w:r>
            <w:proofErr w:type="spellEnd"/>
          </w:p>
        </w:tc>
      </w:tr>
    </w:tbl>
    <w:p w14:paraId="717973E7" w14:textId="65706044" w:rsidR="0008652C" w:rsidRPr="00785C54" w:rsidRDefault="00622A2E" w:rsidP="00785C54">
      <w:pPr>
        <w:pStyle w:val="BodyText"/>
      </w:pPr>
      <w:r w:rsidRPr="00785C54">
        <w:rPr>
          <w:szCs w:val="24"/>
        </w:rPr>
        <w:t>Observation</w:t>
      </w:r>
      <w:r w:rsidRPr="00622A2E">
        <w:t xml:space="preserve"> from the </w:t>
      </w:r>
      <w:r w:rsidRPr="00785C54">
        <w:rPr>
          <w:szCs w:val="24"/>
        </w:rPr>
        <w:t xml:space="preserve">Basic Observations </w:t>
      </w:r>
      <w:r w:rsidRPr="00622A2E">
        <w:t>is described as a class diagram in Figure 1</w:t>
      </w:r>
      <w:r w:rsidR="008660C6">
        <w:t>7</w:t>
      </w:r>
      <w:r w:rsidRPr="00622A2E">
        <w:t xml:space="preserve">. The schema is fully described in </w:t>
      </w:r>
      <w:r>
        <w:t>10.2</w:t>
      </w:r>
      <w:r w:rsidRPr="00622A2E">
        <w:t>.</w:t>
      </w:r>
      <w:r w:rsidR="0008652C" w:rsidRPr="00785C54">
        <w:t> </w:t>
      </w:r>
    </w:p>
    <w:p w14:paraId="2886E79D" w14:textId="232A08AA" w:rsidR="005B5EAD" w:rsidRPr="00083060" w:rsidRDefault="008660C6"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Pr>
          <w:noProof/>
          <w:szCs w:val="24"/>
          <w:lang w:val="fr-FR"/>
        </w:rPr>
        <w:lastRenderedPageBreak/>
        <w:drawing>
          <wp:inline distT="0" distB="0" distL="0" distR="0" wp14:anchorId="570EA57B" wp14:editId="6BCB3FC8">
            <wp:extent cx="6132368" cy="7660432"/>
            <wp:effectExtent l="0" t="0" r="190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58">
                      <a:extLst>
                        <a:ext uri="{28A0092B-C50C-407E-A947-70E740481C1C}">
                          <a14:useLocalDpi xmlns:a14="http://schemas.microsoft.com/office/drawing/2010/main" val="0"/>
                        </a:ext>
                      </a:extLst>
                    </a:blip>
                    <a:stretch>
                      <a:fillRect/>
                    </a:stretch>
                  </pic:blipFill>
                  <pic:spPr>
                    <a:xfrm>
                      <a:off x="0" y="0"/>
                      <a:ext cx="6179932" cy="7719848"/>
                    </a:xfrm>
                    <a:prstGeom prst="rect">
                      <a:avLst/>
                    </a:prstGeom>
                  </pic:spPr>
                </pic:pic>
              </a:graphicData>
            </a:graphic>
          </wp:inline>
        </w:drawing>
      </w:r>
    </w:p>
    <w:p w14:paraId="5A7038C5" w14:textId="40E28604" w:rsidR="005B5EAD" w:rsidRPr="00785C54" w:rsidRDefault="005B5EAD" w:rsidP="00785C54">
      <w:pPr>
        <w:pStyle w:val="Figuretitle"/>
        <w:autoSpaceDE w:val="0"/>
        <w:autoSpaceDN w:val="0"/>
        <w:adjustRightInd w:val="0"/>
        <w:outlineLvl w:val="0"/>
        <w:rPr>
          <w:szCs w:val="24"/>
        </w:rPr>
      </w:pPr>
      <w:commentRangeStart w:id="299"/>
      <w:r w:rsidRPr="00785C54">
        <w:rPr>
          <w:szCs w:val="24"/>
        </w:rPr>
        <w:t>Figure 1</w:t>
      </w:r>
      <w:r w:rsidR="008660C6">
        <w:rPr>
          <w:szCs w:val="24"/>
        </w:rPr>
        <w:t>7</w:t>
      </w:r>
      <w:commentRangeEnd w:id="299"/>
      <w:r w:rsidR="008058B6">
        <w:rPr>
          <w:rStyle w:val="CommentReference"/>
          <w:rFonts w:eastAsia="MS Mincho"/>
          <w:b w:val="0"/>
          <w:lang w:eastAsia="ja-JP"/>
        </w:rPr>
        <w:commentReference w:id="299"/>
      </w:r>
      <w:r w:rsidRPr="00785C54">
        <w:rPr>
          <w:szCs w:val="24"/>
        </w:rPr>
        <w:t xml:space="preserve"> — Context diagram for Basic Observations — Observation</w:t>
      </w:r>
    </w:p>
    <w:p w14:paraId="1E3EBA08"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00" w:name="_Toc117602471"/>
      <w:proofErr w:type="spellStart"/>
      <w:r w:rsidRPr="00785C54">
        <w:rPr>
          <w:rFonts w:eastAsia="Times New Roman"/>
          <w:szCs w:val="24"/>
        </w:rPr>
        <w:lastRenderedPageBreak/>
        <w:t>ObservationCharacteristics</w:t>
      </w:r>
      <w:bookmarkEnd w:id="300"/>
      <w:proofErr w:type="spellEnd"/>
    </w:p>
    <w:p w14:paraId="67737DE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01" w:name="_Toc117602472"/>
      <w:proofErr w:type="spellStart"/>
      <w:r w:rsidRPr="00785C54">
        <w:rPr>
          <w:rFonts w:eastAsia="Times New Roman"/>
          <w:szCs w:val="24"/>
        </w:rPr>
        <w:t>ObservationCharacteristics</w:t>
      </w:r>
      <w:proofErr w:type="spellEnd"/>
      <w:r w:rsidRPr="00785C54">
        <w:rPr>
          <w:rFonts w:eastAsia="Times New Roman"/>
          <w:szCs w:val="24"/>
        </w:rPr>
        <w:t xml:space="preserve"> Requirements Class</w:t>
      </w:r>
      <w:bookmarkEnd w:id="30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62C74629"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6AD707BA" w14:textId="3E439D71"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56505485" w14:textId="51294889"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ObservationCharacteristics</w:t>
            </w:r>
            <w:proofErr w:type="spellEnd"/>
          </w:p>
        </w:tc>
      </w:tr>
      <w:tr w:rsidR="005B5EAD" w:rsidRPr="00785C54" w14:paraId="14AFE82A"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11DB768D" w14:textId="5414F6A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2B5FC907" w14:textId="65542BD3"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3975EBCC"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B6A45D6" w14:textId="688FBA38"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705ED85" w14:textId="2326E811"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w:t>
            </w:r>
            <w:proofErr w:type="spellStart"/>
            <w:r w:rsidRPr="00785C54">
              <w:rPr>
                <w:szCs w:val="24"/>
              </w:rPr>
              <w:t>ObservationCharacteristics</w:t>
            </w:r>
            <w:proofErr w:type="spellEnd"/>
          </w:p>
        </w:tc>
      </w:tr>
      <w:tr w:rsidR="005B5EAD" w:rsidRPr="00785C54" w14:paraId="43F4C811"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BE3BAE9" w14:textId="0F226A78"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A86799F" w14:textId="356FB59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6F75DFD"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0ABFEF5" w14:textId="7321EE30"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160BB20" w14:textId="5491A105"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AbstractObservationCharacteristics</w:t>
            </w:r>
            <w:proofErr w:type="spellEnd"/>
          </w:p>
        </w:tc>
      </w:tr>
    </w:tbl>
    <w:p w14:paraId="1CD5EA9C" w14:textId="3625AD37" w:rsidR="00580F3C" w:rsidRPr="00580F3C" w:rsidRDefault="00580F3C" w:rsidP="00580F3C">
      <w:pPr>
        <w:pStyle w:val="BodyText"/>
        <w:rPr>
          <w:ins w:id="302" w:author="Katharina Schleidt" w:date="2022-10-25T19:40:00Z"/>
          <w:rPrChange w:id="303" w:author="Katharina Schleidt" w:date="2022-10-25T19:41:00Z">
            <w:rPr>
              <w:ins w:id="304" w:author="Katharina Schleidt" w:date="2022-10-25T19:40:00Z"/>
              <w:rFonts w:eastAsia="Times New Roman"/>
              <w:szCs w:val="24"/>
            </w:rPr>
          </w:rPrChange>
        </w:rPr>
        <w:pPrChange w:id="305" w:author="Katharina Schleidt" w:date="2022-10-25T19:41:00Z">
          <w:pPr>
            <w:pStyle w:val="Heading2"/>
            <w:tabs>
              <w:tab w:val="left" w:pos="400"/>
            </w:tabs>
            <w:autoSpaceDE w:val="0"/>
            <w:autoSpaceDN w:val="0"/>
            <w:adjustRightInd w:val="0"/>
          </w:pPr>
        </w:pPrChange>
      </w:pPr>
      <w:bookmarkStart w:id="306" w:name="_Toc117602476"/>
      <w:bookmarkStart w:id="307" w:name="_Toc117602481"/>
      <w:bookmarkEnd w:id="306"/>
      <w:proofErr w:type="spellStart"/>
      <w:ins w:id="308" w:author="Katharina Schleidt" w:date="2022-10-25T19:41:00Z">
        <w:r w:rsidRPr="00785C54">
          <w:rPr>
            <w:rFonts w:eastAsia="Times New Roman"/>
            <w:szCs w:val="24"/>
          </w:rPr>
          <w:t>ObservationCharacteristics</w:t>
        </w:r>
        <w:proofErr w:type="spellEnd"/>
        <w:r>
          <w:rPr>
            <w:rFonts w:eastAsia="Times New Roman"/>
            <w:szCs w:val="24"/>
          </w:rPr>
          <w:t xml:space="preserve"> </w:t>
        </w:r>
        <w:r w:rsidRPr="00F71BB7">
          <w:t xml:space="preserve">from the Basic Observations </w:t>
        </w:r>
        <w:r>
          <w:t>is</w:t>
        </w:r>
        <w:r w:rsidRPr="00F71BB7">
          <w:t xml:space="preserve"> described as a class diagram in Figure 1</w:t>
        </w:r>
        <w:r>
          <w:t>8</w:t>
        </w:r>
        <w:r w:rsidRPr="00F71BB7">
          <w:t xml:space="preserve">. The schema is fully described in </w:t>
        </w:r>
        <w:r>
          <w:t>10.3</w:t>
        </w:r>
        <w:r w:rsidRPr="00F71BB7">
          <w:t>.</w:t>
        </w:r>
        <w:r w:rsidRPr="00785C54">
          <w:t> </w:t>
        </w:r>
      </w:ins>
    </w:p>
    <w:p w14:paraId="61ED9B94" w14:textId="09A86922" w:rsidR="005B5EAD" w:rsidRPr="00A46EB6" w:rsidRDefault="005B5EAD" w:rsidP="00785C54">
      <w:pPr>
        <w:pStyle w:val="Heading2"/>
        <w:tabs>
          <w:tab w:val="left" w:pos="400"/>
        </w:tabs>
        <w:autoSpaceDE w:val="0"/>
        <w:autoSpaceDN w:val="0"/>
        <w:adjustRightInd w:val="0"/>
        <w:rPr>
          <w:rFonts w:eastAsia="Times New Roman"/>
          <w:szCs w:val="24"/>
        </w:rPr>
      </w:pPr>
      <w:proofErr w:type="spellStart"/>
      <w:r w:rsidRPr="00A46EB6">
        <w:rPr>
          <w:rFonts w:eastAsia="Times New Roman"/>
          <w:szCs w:val="24"/>
        </w:rPr>
        <w:t>ObservationCollection</w:t>
      </w:r>
      <w:bookmarkEnd w:id="307"/>
      <w:proofErr w:type="spellEnd"/>
    </w:p>
    <w:p w14:paraId="737659E6" w14:textId="77777777" w:rsidR="005B5EAD" w:rsidRPr="00A46EB6"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09" w:name="_Toc117602482"/>
      <w:proofErr w:type="spellStart"/>
      <w:r w:rsidRPr="00A46EB6">
        <w:rPr>
          <w:rFonts w:eastAsia="Times New Roman"/>
          <w:szCs w:val="24"/>
        </w:rPr>
        <w:t>ObservationCollection</w:t>
      </w:r>
      <w:proofErr w:type="spellEnd"/>
      <w:r w:rsidRPr="00A46EB6">
        <w:rPr>
          <w:rFonts w:eastAsia="Times New Roman"/>
          <w:szCs w:val="24"/>
        </w:rPr>
        <w:t xml:space="preserve"> Requirements Class</w:t>
      </w:r>
      <w:bookmarkEnd w:id="309"/>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128"/>
        <w:gridCol w:w="7624"/>
      </w:tblGrid>
      <w:tr w:rsidR="005B5EAD" w:rsidRPr="00A46EB6" w14:paraId="29DB3869" w14:textId="77777777" w:rsidTr="0008652C">
        <w:trPr>
          <w:jc w:val="center"/>
        </w:trPr>
        <w:tc>
          <w:tcPr>
            <w:tcW w:w="2128" w:type="dxa"/>
            <w:tcBorders>
              <w:top w:val="single" w:sz="12" w:space="0" w:color="auto"/>
              <w:bottom w:val="single" w:sz="12" w:space="0" w:color="auto"/>
              <w:right w:val="single" w:sz="4" w:space="0" w:color="auto"/>
            </w:tcBorders>
            <w:tcMar>
              <w:top w:w="100" w:type="dxa"/>
              <w:left w:w="100" w:type="dxa"/>
              <w:bottom w:w="100" w:type="dxa"/>
              <w:right w:w="100" w:type="dxa"/>
            </w:tcMar>
          </w:tcPr>
          <w:p w14:paraId="746E2EE9" w14:textId="25A359A3" w:rsidR="005B5EAD" w:rsidRPr="00A46EB6" w:rsidRDefault="005B5EAD" w:rsidP="00785C54">
            <w:pPr>
              <w:pStyle w:val="Tableheader"/>
              <w:autoSpaceDE w:val="0"/>
              <w:autoSpaceDN w:val="0"/>
              <w:adjustRightInd w:val="0"/>
              <w:jc w:val="both"/>
              <w:rPr>
                <w:b/>
                <w:szCs w:val="20"/>
              </w:rPr>
            </w:pPr>
            <w:r w:rsidRPr="00A46EB6">
              <w:rPr>
                <w:b/>
                <w:szCs w:val="24"/>
              </w:rPr>
              <w:t>Requirements Class</w:t>
            </w:r>
          </w:p>
        </w:tc>
        <w:tc>
          <w:tcPr>
            <w:tcW w:w="7624" w:type="dxa"/>
            <w:tcBorders>
              <w:top w:val="single" w:sz="12" w:space="0" w:color="auto"/>
              <w:left w:val="single" w:sz="4" w:space="0" w:color="auto"/>
              <w:bottom w:val="single" w:sz="12" w:space="0" w:color="auto"/>
            </w:tcBorders>
            <w:tcMar>
              <w:top w:w="100" w:type="dxa"/>
              <w:left w:w="100" w:type="dxa"/>
              <w:bottom w:w="100" w:type="dxa"/>
              <w:right w:w="100" w:type="dxa"/>
            </w:tcMar>
          </w:tcPr>
          <w:p w14:paraId="420A8D4A" w14:textId="5C1D1E83" w:rsidR="005B5EAD" w:rsidRPr="00A46EB6" w:rsidRDefault="005B5EAD" w:rsidP="00785C54">
            <w:pPr>
              <w:pStyle w:val="Tableheader"/>
              <w:autoSpaceDE w:val="0"/>
              <w:autoSpaceDN w:val="0"/>
              <w:adjustRightInd w:val="0"/>
              <w:jc w:val="both"/>
              <w:rPr>
                <w:szCs w:val="20"/>
              </w:rPr>
            </w:pPr>
            <w:r w:rsidRPr="00A46EB6">
              <w:rPr>
                <w:szCs w:val="24"/>
              </w:rPr>
              <w:t>/</w:t>
            </w:r>
            <w:proofErr w:type="spellStart"/>
            <w:r w:rsidRPr="00A46EB6">
              <w:rPr>
                <w:szCs w:val="24"/>
              </w:rPr>
              <w:t>req</w:t>
            </w:r>
            <w:proofErr w:type="spellEnd"/>
            <w:r w:rsidRPr="00A46EB6">
              <w:rPr>
                <w:szCs w:val="24"/>
              </w:rPr>
              <w:t>/</w:t>
            </w:r>
            <w:proofErr w:type="spellStart"/>
            <w:r w:rsidRPr="00A46EB6">
              <w:rPr>
                <w:szCs w:val="24"/>
              </w:rPr>
              <w:t>obs</w:t>
            </w:r>
            <w:proofErr w:type="spellEnd"/>
            <w:r w:rsidRPr="00A46EB6">
              <w:rPr>
                <w:szCs w:val="24"/>
              </w:rPr>
              <w:t>-basic/</w:t>
            </w:r>
            <w:proofErr w:type="spellStart"/>
            <w:r w:rsidRPr="00A46EB6">
              <w:rPr>
                <w:szCs w:val="24"/>
              </w:rPr>
              <w:t>ObservationCollection</w:t>
            </w:r>
            <w:proofErr w:type="spellEnd"/>
          </w:p>
        </w:tc>
      </w:tr>
      <w:tr w:rsidR="005B5EAD" w:rsidRPr="00A46EB6" w14:paraId="75F5FBF4" w14:textId="77777777" w:rsidTr="0008652C">
        <w:trPr>
          <w:jc w:val="center"/>
        </w:trPr>
        <w:tc>
          <w:tcPr>
            <w:tcW w:w="2128" w:type="dxa"/>
            <w:tcBorders>
              <w:top w:val="single" w:sz="12" w:space="0" w:color="auto"/>
              <w:bottom w:val="single" w:sz="4" w:space="0" w:color="auto"/>
              <w:right w:val="single" w:sz="4" w:space="0" w:color="auto"/>
            </w:tcBorders>
            <w:tcMar>
              <w:top w:w="100" w:type="dxa"/>
              <w:left w:w="100" w:type="dxa"/>
              <w:bottom w:w="100" w:type="dxa"/>
              <w:right w:w="100" w:type="dxa"/>
            </w:tcMar>
          </w:tcPr>
          <w:p w14:paraId="5A0FD688" w14:textId="5EEFDD89" w:rsidR="005B5EAD" w:rsidRPr="00A46EB6" w:rsidRDefault="005B5EAD" w:rsidP="00785C54">
            <w:pPr>
              <w:pStyle w:val="Tablebody"/>
              <w:autoSpaceDE w:val="0"/>
              <w:autoSpaceDN w:val="0"/>
              <w:adjustRightInd w:val="0"/>
              <w:jc w:val="both"/>
              <w:rPr>
                <w:szCs w:val="20"/>
              </w:rPr>
            </w:pPr>
            <w:r w:rsidRPr="00A46EB6">
              <w:rPr>
                <w:szCs w:val="24"/>
              </w:rPr>
              <w:t>Target type</w:t>
            </w:r>
          </w:p>
        </w:tc>
        <w:tc>
          <w:tcPr>
            <w:tcW w:w="7624" w:type="dxa"/>
            <w:tcBorders>
              <w:top w:val="single" w:sz="12" w:space="0" w:color="auto"/>
              <w:left w:val="single" w:sz="4" w:space="0" w:color="auto"/>
              <w:bottom w:val="single" w:sz="4" w:space="0" w:color="auto"/>
            </w:tcBorders>
            <w:tcMar>
              <w:top w:w="100" w:type="dxa"/>
              <w:left w:w="100" w:type="dxa"/>
              <w:bottom w:w="100" w:type="dxa"/>
              <w:right w:w="100" w:type="dxa"/>
            </w:tcMar>
          </w:tcPr>
          <w:p w14:paraId="2CA5F6B3" w14:textId="61B68043" w:rsidR="005B5EAD" w:rsidRPr="00A46EB6" w:rsidRDefault="005B5EAD" w:rsidP="00785C54">
            <w:pPr>
              <w:pStyle w:val="Tablebody"/>
              <w:autoSpaceDE w:val="0"/>
              <w:autoSpaceDN w:val="0"/>
              <w:adjustRightInd w:val="0"/>
              <w:jc w:val="both"/>
              <w:rPr>
                <w:szCs w:val="20"/>
              </w:rPr>
            </w:pPr>
            <w:r w:rsidRPr="00A46EB6">
              <w:rPr>
                <w:szCs w:val="24"/>
              </w:rPr>
              <w:t>Logical model</w:t>
            </w:r>
          </w:p>
        </w:tc>
      </w:tr>
      <w:tr w:rsidR="005B5EAD" w:rsidRPr="00A46EB6" w14:paraId="29236988" w14:textId="77777777" w:rsidTr="0008652C">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78CFB20E" w14:textId="6A8A6BDF" w:rsidR="005B5EAD" w:rsidRPr="00A46EB6" w:rsidRDefault="005B5EAD" w:rsidP="00785C54">
            <w:pPr>
              <w:pStyle w:val="Tablebody"/>
              <w:autoSpaceDE w:val="0"/>
              <w:autoSpaceDN w:val="0"/>
              <w:adjustRightInd w:val="0"/>
              <w:jc w:val="both"/>
              <w:rPr>
                <w:szCs w:val="20"/>
              </w:rPr>
            </w:pPr>
            <w:r w:rsidRPr="00A46EB6">
              <w:rPr>
                <w:szCs w:val="24"/>
              </w:rPr>
              <w:t>Name</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52EEAB03" w14:textId="55434DA6" w:rsidR="005B5EAD" w:rsidRPr="00A46EB6" w:rsidRDefault="005B5EAD" w:rsidP="00785C54">
            <w:pPr>
              <w:pStyle w:val="Tablebody"/>
              <w:autoSpaceDE w:val="0"/>
              <w:autoSpaceDN w:val="0"/>
              <w:adjustRightInd w:val="0"/>
              <w:jc w:val="both"/>
              <w:rPr>
                <w:szCs w:val="20"/>
              </w:rPr>
            </w:pPr>
            <w:r w:rsidRPr="00A46EB6">
              <w:rPr>
                <w:szCs w:val="24"/>
              </w:rPr>
              <w:t xml:space="preserve">Basic Observations </w:t>
            </w:r>
            <w:r w:rsidR="008620B7">
              <w:rPr>
                <w:szCs w:val="24"/>
              </w:rPr>
              <w:t>–</w:t>
            </w:r>
            <w:r w:rsidRPr="00A46EB6">
              <w:rPr>
                <w:szCs w:val="24"/>
              </w:rPr>
              <w:t xml:space="preserve"> </w:t>
            </w:r>
            <w:proofErr w:type="spellStart"/>
            <w:r w:rsidRPr="00A46EB6">
              <w:rPr>
                <w:szCs w:val="24"/>
              </w:rPr>
              <w:t>ObservationCollection</w:t>
            </w:r>
            <w:proofErr w:type="spellEnd"/>
          </w:p>
        </w:tc>
      </w:tr>
      <w:tr w:rsidR="005B5EAD" w:rsidRPr="00A46EB6" w14:paraId="03D040C4" w14:textId="77777777" w:rsidTr="0008652C">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4E945F45" w14:textId="41D879D5" w:rsidR="005B5EAD" w:rsidRPr="00A46EB6" w:rsidRDefault="005B5EAD" w:rsidP="00785C54">
            <w:pPr>
              <w:pStyle w:val="Tablebody"/>
              <w:autoSpaceDE w:val="0"/>
              <w:autoSpaceDN w:val="0"/>
              <w:adjustRightInd w:val="0"/>
              <w:jc w:val="both"/>
              <w:rPr>
                <w:szCs w:val="20"/>
              </w:rPr>
            </w:pPr>
            <w:r w:rsidRPr="00A46EB6">
              <w:rPr>
                <w:szCs w:val="24"/>
              </w:rPr>
              <w:t>Dependency</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2D17C43E" w14:textId="2A1DB216" w:rsidR="005B5EAD" w:rsidRPr="00A46EB6" w:rsidRDefault="005B5EAD" w:rsidP="00785C54">
            <w:pPr>
              <w:pStyle w:val="Tablebody"/>
              <w:autoSpaceDE w:val="0"/>
              <w:autoSpaceDN w:val="0"/>
              <w:adjustRightInd w:val="0"/>
              <w:rPr>
                <w:szCs w:val="20"/>
              </w:rPr>
            </w:pPr>
            <w:r w:rsidRPr="00A46EB6">
              <w:rPr>
                <w:rStyle w:val="stdpublisher"/>
                <w:szCs w:val="24"/>
                <w:shd w:val="clear" w:color="auto" w:fill="auto"/>
              </w:rPr>
              <w:t>ISO</w:t>
            </w:r>
            <w:r w:rsidRPr="00A46EB6">
              <w:rPr>
                <w:szCs w:val="24"/>
              </w:rPr>
              <w:t> </w:t>
            </w:r>
            <w:r w:rsidRPr="00A46EB6">
              <w:rPr>
                <w:rStyle w:val="stddocNumber"/>
                <w:szCs w:val="24"/>
                <w:shd w:val="clear" w:color="auto" w:fill="auto"/>
              </w:rPr>
              <w:t>19103</w:t>
            </w:r>
            <w:r w:rsidRPr="00A46EB6">
              <w:rPr>
                <w:szCs w:val="24"/>
              </w:rPr>
              <w:t>:</w:t>
            </w:r>
            <w:r w:rsidRPr="00A46EB6">
              <w:rPr>
                <w:rStyle w:val="stdyear"/>
                <w:szCs w:val="24"/>
                <w:shd w:val="clear" w:color="auto" w:fill="auto"/>
              </w:rPr>
              <w:t>2015</w:t>
            </w:r>
            <w:r w:rsidRPr="00A46EB6">
              <w:rPr>
                <w:szCs w:val="24"/>
              </w:rPr>
              <w:t xml:space="preserve"> Geographic information – Conceptual schema language, UML2 conformance class</w:t>
            </w:r>
          </w:p>
        </w:tc>
      </w:tr>
      <w:tr w:rsidR="005B5EAD" w:rsidRPr="00A46EB6" w14:paraId="5007ED8B" w14:textId="77777777" w:rsidTr="0008652C">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67514231" w14:textId="16BF90B7" w:rsidR="005B5EAD" w:rsidRPr="00A46EB6" w:rsidRDefault="00D745FE" w:rsidP="00785C54">
            <w:pPr>
              <w:pStyle w:val="Tablebody"/>
              <w:autoSpaceDE w:val="0"/>
              <w:autoSpaceDN w:val="0"/>
              <w:adjustRightInd w:val="0"/>
              <w:jc w:val="both"/>
              <w:rPr>
                <w:szCs w:val="20"/>
              </w:rPr>
            </w:pPr>
            <w:ins w:id="310" w:author="Katharina Schleidt" w:date="2022-10-25T20:33:00Z">
              <w:r w:rsidRPr="00785C54">
                <w:rPr>
                  <w:szCs w:val="24"/>
                </w:rPr>
                <w:t>Imports</w:t>
              </w:r>
            </w:ins>
            <w:del w:id="311" w:author="Katharina Schleidt" w:date="2022-10-25T20:33:00Z">
              <w:r w:rsidR="005B5EAD" w:rsidRPr="00A46EB6" w:rsidDel="00D745FE">
                <w:rPr>
                  <w:szCs w:val="24"/>
                </w:rPr>
                <w:delText>Requirement</w:delText>
              </w:r>
            </w:del>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33654B56" w14:textId="14FD7BB3" w:rsidR="005B5EAD" w:rsidRPr="00A46EB6" w:rsidRDefault="00A46EB6" w:rsidP="00785C54">
            <w:pPr>
              <w:pStyle w:val="Tablebody"/>
              <w:autoSpaceDE w:val="0"/>
              <w:autoSpaceDN w:val="0"/>
              <w:adjustRightInd w:val="0"/>
              <w:jc w:val="both"/>
              <w:rPr>
                <w:szCs w:val="20"/>
              </w:rPr>
            </w:pPr>
            <w:r w:rsidRPr="00A46EB6">
              <w:rPr>
                <w:szCs w:val="24"/>
              </w:rPr>
              <w:t>/</w:t>
            </w:r>
            <w:proofErr w:type="spellStart"/>
            <w:r w:rsidRPr="00A46EB6">
              <w:rPr>
                <w:szCs w:val="24"/>
              </w:rPr>
              <w:t>req</w:t>
            </w:r>
            <w:proofErr w:type="spellEnd"/>
            <w:r w:rsidRPr="00A46EB6">
              <w:rPr>
                <w:szCs w:val="24"/>
              </w:rPr>
              <w:t>/</w:t>
            </w:r>
            <w:proofErr w:type="spellStart"/>
            <w:r w:rsidRPr="00A46EB6">
              <w:rPr>
                <w:szCs w:val="24"/>
              </w:rPr>
              <w:t>obs</w:t>
            </w:r>
            <w:proofErr w:type="spellEnd"/>
            <w:r w:rsidRPr="00A46EB6">
              <w:rPr>
                <w:szCs w:val="24"/>
              </w:rPr>
              <w:t>-core/</w:t>
            </w:r>
            <w:proofErr w:type="spellStart"/>
            <w:r w:rsidRPr="00A46EB6">
              <w:rPr>
                <w:szCs w:val="24"/>
              </w:rPr>
              <w:t>AbstractObservationCollection</w:t>
            </w:r>
            <w:proofErr w:type="spellEnd"/>
          </w:p>
        </w:tc>
      </w:tr>
    </w:tbl>
    <w:p w14:paraId="3A655CA1" w14:textId="5CAA66F4" w:rsidR="00580F3C" w:rsidRPr="00785C54" w:rsidRDefault="00580F3C" w:rsidP="00580F3C">
      <w:pPr>
        <w:pStyle w:val="BodyText"/>
        <w:rPr>
          <w:ins w:id="312" w:author="Katharina Schleidt" w:date="2022-10-25T19:40:00Z"/>
        </w:rPr>
      </w:pPr>
      <w:bookmarkStart w:id="313" w:name="_Toc117602483"/>
      <w:bookmarkStart w:id="314" w:name="_Toc117602487"/>
      <w:bookmarkStart w:id="315" w:name="_Toc117602492"/>
      <w:bookmarkStart w:id="316" w:name="_Toc117602496"/>
      <w:bookmarkStart w:id="317" w:name="_Toc117602501"/>
      <w:bookmarkStart w:id="318" w:name="_Toc117602506"/>
      <w:bookmarkStart w:id="319" w:name="_Toc117602511"/>
      <w:bookmarkEnd w:id="313"/>
      <w:bookmarkEnd w:id="314"/>
      <w:bookmarkEnd w:id="315"/>
      <w:bookmarkEnd w:id="316"/>
      <w:bookmarkEnd w:id="317"/>
      <w:bookmarkEnd w:id="318"/>
      <w:proofErr w:type="spellStart"/>
      <w:ins w:id="320" w:author="Katharina Schleidt" w:date="2022-10-25T19:40:00Z">
        <w:r w:rsidRPr="00F71BB7">
          <w:t>ObservationCollection</w:t>
        </w:r>
        <w:proofErr w:type="spellEnd"/>
        <w:r w:rsidRPr="00F71BB7">
          <w:t xml:space="preserve"> from the Basic Observations </w:t>
        </w:r>
        <w:r>
          <w:t>is</w:t>
        </w:r>
        <w:r w:rsidRPr="00F71BB7">
          <w:t xml:space="preserve"> described as a class diagram in Figure 1</w:t>
        </w:r>
        <w:r>
          <w:t>8</w:t>
        </w:r>
        <w:r w:rsidRPr="00F71BB7">
          <w:t xml:space="preserve">. The schema is fully described in </w:t>
        </w:r>
        <w:r>
          <w:t>10.4</w:t>
        </w:r>
        <w:r w:rsidRPr="00F71BB7">
          <w:t>.</w:t>
        </w:r>
        <w:r w:rsidRPr="00785C54">
          <w:t> </w:t>
        </w:r>
      </w:ins>
    </w:p>
    <w:p w14:paraId="3D58F5DD" w14:textId="3DE93828" w:rsidR="005B5EAD" w:rsidRPr="00785C54" w:rsidRDefault="005B5EAD" w:rsidP="00785C54">
      <w:pPr>
        <w:pStyle w:val="Heading2"/>
        <w:tabs>
          <w:tab w:val="left" w:pos="400"/>
        </w:tabs>
        <w:autoSpaceDE w:val="0"/>
        <w:autoSpaceDN w:val="0"/>
        <w:adjustRightInd w:val="0"/>
        <w:rPr>
          <w:rFonts w:eastAsia="Times New Roman"/>
          <w:szCs w:val="24"/>
        </w:rPr>
      </w:pPr>
      <w:proofErr w:type="spellStart"/>
      <w:r w:rsidRPr="00785C54">
        <w:rPr>
          <w:rFonts w:eastAsia="Times New Roman"/>
          <w:szCs w:val="24"/>
        </w:rPr>
        <w:t>ObservingCapability</w:t>
      </w:r>
      <w:bookmarkEnd w:id="319"/>
      <w:proofErr w:type="spellEnd"/>
    </w:p>
    <w:p w14:paraId="18DCE246"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21" w:name="_Toc117602512"/>
      <w:proofErr w:type="spellStart"/>
      <w:r w:rsidRPr="00785C54">
        <w:rPr>
          <w:rFonts w:eastAsia="Times New Roman"/>
          <w:szCs w:val="24"/>
        </w:rPr>
        <w:t>ObservingCapability</w:t>
      </w:r>
      <w:proofErr w:type="spellEnd"/>
      <w:r w:rsidRPr="00785C54">
        <w:rPr>
          <w:rFonts w:eastAsia="Times New Roman"/>
          <w:szCs w:val="24"/>
        </w:rPr>
        <w:t xml:space="preserve"> Requirements Class</w:t>
      </w:r>
      <w:bookmarkEnd w:id="32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2356FA48"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1C3C9E59" w14:textId="198B5F6E"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5C938B61" w14:textId="718478AC"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ObservingCapability</w:t>
            </w:r>
            <w:proofErr w:type="spellEnd"/>
          </w:p>
        </w:tc>
      </w:tr>
      <w:tr w:rsidR="005B5EAD" w:rsidRPr="00785C54" w14:paraId="5744777C"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5ACC612A" w14:textId="2EA608E2"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6DB86D42" w14:textId="77B0997F"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54D8382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8A8A949" w14:textId="7A30350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9733C2B" w14:textId="0B41F0E7"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del w:id="322" w:author="Katharina Schleidt" w:date="2022-10-25T18:11:00Z">
              <w:r w:rsidRPr="00785C54" w:rsidDel="008620B7">
                <w:rPr>
                  <w:szCs w:val="24"/>
                </w:rPr>
                <w:delText>-</w:delText>
              </w:r>
            </w:del>
            <w:ins w:id="323" w:author="Katharina Schleidt" w:date="2022-10-25T18:11:00Z">
              <w:r w:rsidR="008620B7">
                <w:rPr>
                  <w:szCs w:val="24"/>
                </w:rPr>
                <w:t>–</w:t>
              </w:r>
            </w:ins>
            <w:r w:rsidRPr="00785C54">
              <w:rPr>
                <w:szCs w:val="24"/>
              </w:rPr>
              <w:t xml:space="preserve"> </w:t>
            </w:r>
            <w:proofErr w:type="spellStart"/>
            <w:r w:rsidRPr="00785C54">
              <w:rPr>
                <w:szCs w:val="24"/>
              </w:rPr>
              <w:t>ObservingCapability</w:t>
            </w:r>
            <w:proofErr w:type="spellEnd"/>
          </w:p>
        </w:tc>
      </w:tr>
      <w:tr w:rsidR="005B5EAD" w:rsidRPr="00785C54" w14:paraId="3B3AE33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5EE233B" w14:textId="2822CF68"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BCA4EB9" w14:textId="000F3EA0"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2808B905"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D2B0D1E" w14:textId="49AEE5E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7A31FD3" w14:textId="51BB8CF0"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ObservationCharacteristics</w:t>
            </w:r>
            <w:proofErr w:type="spellEnd"/>
          </w:p>
        </w:tc>
      </w:tr>
      <w:tr w:rsidR="005B5EAD" w:rsidRPr="00785C54" w14:paraId="74D6FE5E"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71AEC6B6" w14:textId="484CE426"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590A2269" w14:textId="61ACDE22"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ObservingCapability</w:t>
            </w:r>
            <w:proofErr w:type="spellEnd"/>
            <w:r w:rsidRPr="00785C54">
              <w:rPr>
                <w:szCs w:val="24"/>
              </w:rPr>
              <w:t>/</w:t>
            </w:r>
            <w:proofErr w:type="spellStart"/>
            <w:r w:rsidRPr="00785C54">
              <w:rPr>
                <w:szCs w:val="24"/>
              </w:rPr>
              <w:t>ObservingCapability-sem</w:t>
            </w:r>
            <w:proofErr w:type="spellEnd"/>
          </w:p>
        </w:tc>
      </w:tr>
    </w:tbl>
    <w:p w14:paraId="10FA9C01" w14:textId="1BAF28AE" w:rsidR="0008652C" w:rsidRPr="00785C54" w:rsidRDefault="00F71BB7" w:rsidP="00785C54">
      <w:pPr>
        <w:pStyle w:val="BodyText"/>
      </w:pPr>
      <w:del w:id="324" w:author="Katharina Schleidt" w:date="2022-10-25T19:41:00Z">
        <w:r w:rsidRPr="00785C54" w:rsidDel="00580F3C">
          <w:rPr>
            <w:rFonts w:eastAsia="Times New Roman"/>
            <w:szCs w:val="24"/>
          </w:rPr>
          <w:delText>ObservationCharacteristics</w:delText>
        </w:r>
        <w:r w:rsidDel="00580F3C">
          <w:rPr>
            <w:rFonts w:eastAsia="Times New Roman"/>
            <w:szCs w:val="24"/>
          </w:rPr>
          <w:delText>,</w:delText>
        </w:r>
        <w:r w:rsidRPr="00785C54" w:rsidDel="00580F3C">
          <w:rPr>
            <w:rFonts w:eastAsia="Times New Roman"/>
            <w:szCs w:val="24"/>
          </w:rPr>
          <w:delText xml:space="preserve"> </w:delText>
        </w:r>
        <w:r w:rsidRPr="00F71BB7" w:rsidDel="00580F3C">
          <w:delText xml:space="preserve">ObservingCapability and </w:delText>
        </w:r>
      </w:del>
      <w:proofErr w:type="spellStart"/>
      <w:r w:rsidRPr="00F71BB7">
        <w:t>ObservationCollection</w:t>
      </w:r>
      <w:proofErr w:type="spellEnd"/>
      <w:r w:rsidRPr="00F71BB7">
        <w:t xml:space="preserve"> from the Basic Observations </w:t>
      </w:r>
      <w:del w:id="325" w:author="Katharina Schleidt" w:date="2022-10-25T19:41:00Z">
        <w:r w:rsidDel="00580F3C">
          <w:delText>are</w:delText>
        </w:r>
        <w:r w:rsidRPr="00F71BB7" w:rsidDel="00580F3C">
          <w:delText xml:space="preserve"> </w:delText>
        </w:r>
      </w:del>
      <w:ins w:id="326" w:author="Katharina Schleidt" w:date="2022-10-25T19:41:00Z">
        <w:r w:rsidR="00580F3C">
          <w:t xml:space="preserve">is </w:t>
        </w:r>
      </w:ins>
      <w:r w:rsidRPr="00F71BB7">
        <w:t>described as a class diagram in Figure 1</w:t>
      </w:r>
      <w:r w:rsidR="00BD2F0E">
        <w:t>8</w:t>
      </w:r>
      <w:r w:rsidRPr="00F71BB7">
        <w:t xml:space="preserve">. The schema is fully described in </w:t>
      </w:r>
      <w:del w:id="327" w:author="Katharina Schleidt" w:date="2022-10-25T19:42:00Z">
        <w:r w:rsidDel="00580F3C">
          <w:delText xml:space="preserve">10.3, 10.4 and </w:delText>
        </w:r>
      </w:del>
      <w:r w:rsidRPr="00F71BB7">
        <w:t>10.</w:t>
      </w:r>
      <w:r>
        <w:t>5</w:t>
      </w:r>
      <w:r w:rsidRPr="00F71BB7">
        <w:t>.</w:t>
      </w:r>
      <w:r w:rsidR="0008652C" w:rsidRPr="00785C54">
        <w:t> </w:t>
      </w:r>
    </w:p>
    <w:p w14:paraId="0E2DEB85" w14:textId="2C0CFF6E" w:rsidR="005B5EAD" w:rsidRPr="00785C54" w:rsidRDefault="00BD2F0E"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471FF036" wp14:editId="2BB923F0">
            <wp:extent cx="6110255" cy="8299597"/>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59">
                      <a:extLst>
                        <a:ext uri="{28A0092B-C50C-407E-A947-70E740481C1C}">
                          <a14:useLocalDpi xmlns:a14="http://schemas.microsoft.com/office/drawing/2010/main" val="0"/>
                        </a:ext>
                      </a:extLst>
                    </a:blip>
                    <a:stretch>
                      <a:fillRect/>
                    </a:stretch>
                  </pic:blipFill>
                  <pic:spPr>
                    <a:xfrm>
                      <a:off x="0" y="0"/>
                      <a:ext cx="6125906" cy="8320855"/>
                    </a:xfrm>
                    <a:prstGeom prst="rect">
                      <a:avLst/>
                    </a:prstGeom>
                  </pic:spPr>
                </pic:pic>
              </a:graphicData>
            </a:graphic>
          </wp:inline>
        </w:drawing>
      </w:r>
    </w:p>
    <w:p w14:paraId="12B0F807" w14:textId="17FE7417" w:rsidR="005B5EAD" w:rsidRPr="00785C54" w:rsidRDefault="005B5EAD" w:rsidP="00785C54">
      <w:pPr>
        <w:pStyle w:val="Figuretitle"/>
        <w:autoSpaceDE w:val="0"/>
        <w:autoSpaceDN w:val="0"/>
        <w:adjustRightInd w:val="0"/>
        <w:outlineLvl w:val="0"/>
        <w:rPr>
          <w:szCs w:val="24"/>
        </w:rPr>
      </w:pPr>
      <w:commentRangeStart w:id="328"/>
      <w:r w:rsidRPr="00785C54">
        <w:rPr>
          <w:szCs w:val="24"/>
        </w:rPr>
        <w:t>Figure 1</w:t>
      </w:r>
      <w:r w:rsidR="00BD2F0E">
        <w:rPr>
          <w:szCs w:val="24"/>
        </w:rPr>
        <w:t>8</w:t>
      </w:r>
      <w:r w:rsidRPr="00785C54">
        <w:rPr>
          <w:szCs w:val="24"/>
        </w:rPr>
        <w:t xml:space="preserve"> </w:t>
      </w:r>
      <w:commentRangeEnd w:id="328"/>
      <w:r w:rsidR="008058B6">
        <w:rPr>
          <w:rStyle w:val="CommentReference"/>
          <w:rFonts w:eastAsia="MS Mincho"/>
          <w:b w:val="0"/>
          <w:lang w:eastAsia="ja-JP"/>
        </w:rPr>
        <w:commentReference w:id="328"/>
      </w:r>
      <w:r w:rsidRPr="00785C54">
        <w:rPr>
          <w:szCs w:val="24"/>
        </w:rPr>
        <w:t xml:space="preserve">— Context diagram for Basic Observations — </w:t>
      </w:r>
      <w:proofErr w:type="spellStart"/>
      <w:r w:rsidR="00F71BB7" w:rsidRPr="00785C54">
        <w:rPr>
          <w:rFonts w:eastAsia="Times New Roman"/>
          <w:szCs w:val="24"/>
        </w:rPr>
        <w:t>ObservationCharacteristics</w:t>
      </w:r>
      <w:proofErr w:type="spellEnd"/>
      <w:r w:rsidR="00F71BB7">
        <w:rPr>
          <w:rFonts w:eastAsia="Times New Roman"/>
          <w:szCs w:val="24"/>
        </w:rPr>
        <w:t>,</w:t>
      </w:r>
      <w:r w:rsidR="00F71BB7" w:rsidRPr="00785C54">
        <w:rPr>
          <w:rFonts w:eastAsia="Times New Roman"/>
          <w:szCs w:val="24"/>
        </w:rPr>
        <w:t xml:space="preserve"> </w:t>
      </w:r>
      <w:proofErr w:type="spellStart"/>
      <w:r w:rsidRPr="00785C54">
        <w:rPr>
          <w:szCs w:val="24"/>
        </w:rPr>
        <w:t>ObservingCapability</w:t>
      </w:r>
      <w:proofErr w:type="spellEnd"/>
      <w:r w:rsidRPr="00785C54">
        <w:rPr>
          <w:szCs w:val="24"/>
        </w:rPr>
        <w:t xml:space="preserve"> and </w:t>
      </w:r>
      <w:proofErr w:type="spellStart"/>
      <w:r w:rsidRPr="00785C54">
        <w:rPr>
          <w:szCs w:val="24"/>
        </w:rPr>
        <w:t>ObservationCollection</w:t>
      </w:r>
      <w:proofErr w:type="spellEnd"/>
    </w:p>
    <w:p w14:paraId="2A27EC8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29" w:name="_Toc117602513"/>
      <w:r w:rsidRPr="00785C54">
        <w:rPr>
          <w:rFonts w:eastAsia="Times New Roman"/>
          <w:szCs w:val="24"/>
        </w:rPr>
        <w:lastRenderedPageBreak/>
        <w:t xml:space="preserve">Feature type </w:t>
      </w:r>
      <w:proofErr w:type="spellStart"/>
      <w:r w:rsidRPr="00785C54">
        <w:rPr>
          <w:rFonts w:eastAsia="Times New Roman"/>
          <w:szCs w:val="24"/>
        </w:rPr>
        <w:t>ObservingCapability</w:t>
      </w:r>
      <w:bookmarkEnd w:id="329"/>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60C30E3" w14:textId="77777777" w:rsidTr="00EC5BE0">
        <w:trPr>
          <w:jc w:val="center"/>
        </w:trPr>
        <w:tc>
          <w:tcPr>
            <w:tcW w:w="4526" w:type="dxa"/>
            <w:tcMar>
              <w:top w:w="100" w:type="dxa"/>
              <w:left w:w="100" w:type="dxa"/>
              <w:bottom w:w="100" w:type="dxa"/>
              <w:right w:w="100" w:type="dxa"/>
            </w:tcMar>
          </w:tcPr>
          <w:p w14:paraId="25B12FD8" w14:textId="0D020E7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ObservingCapability</w:t>
            </w:r>
            <w:proofErr w:type="spellEnd"/>
            <w:r w:rsidRPr="00785C54">
              <w:rPr>
                <w:szCs w:val="24"/>
              </w:rPr>
              <w:t>/</w:t>
            </w:r>
            <w:proofErr w:type="spellStart"/>
            <w:r w:rsidRPr="00785C54">
              <w:rPr>
                <w:szCs w:val="24"/>
              </w:rPr>
              <w:t>ObservingCapability-sem</w:t>
            </w:r>
            <w:proofErr w:type="spellEnd"/>
          </w:p>
        </w:tc>
        <w:tc>
          <w:tcPr>
            <w:tcW w:w="5245" w:type="dxa"/>
            <w:tcMar>
              <w:top w:w="100" w:type="dxa"/>
              <w:left w:w="100" w:type="dxa"/>
              <w:bottom w:w="100" w:type="dxa"/>
              <w:right w:w="100" w:type="dxa"/>
            </w:tcMar>
          </w:tcPr>
          <w:p w14:paraId="19853342" w14:textId="17B850E1" w:rsidR="005B5EAD" w:rsidRPr="00785C54" w:rsidRDefault="00B36FFD" w:rsidP="00785C54">
            <w:pPr>
              <w:pStyle w:val="Tablebody"/>
              <w:autoSpaceDE w:val="0"/>
              <w:autoSpaceDN w:val="0"/>
              <w:adjustRightInd w:val="0"/>
              <w:jc w:val="both"/>
              <w:rPr>
                <w:szCs w:val="20"/>
              </w:rPr>
            </w:pPr>
            <w:r w:rsidRPr="00B36FFD">
              <w:rPr>
                <w:szCs w:val="24"/>
              </w:rPr>
              <w:t xml:space="preserve">An </w:t>
            </w:r>
            <w:proofErr w:type="spellStart"/>
            <w:r w:rsidRPr="00083060">
              <w:rPr>
                <w:b/>
                <w:bCs/>
                <w:szCs w:val="24"/>
              </w:rPr>
              <w:t>ObservingCapability</w:t>
            </w:r>
            <w:proofErr w:type="spellEnd"/>
            <w:r w:rsidRPr="00B36FFD">
              <w:rPr>
                <w:szCs w:val="24"/>
              </w:rPr>
              <w:t xml:space="preserve"> shall be defined as </w:t>
            </w:r>
            <w:r>
              <w:rPr>
                <w:szCs w:val="24"/>
              </w:rPr>
              <w:t>i</w:t>
            </w:r>
            <w:r w:rsidRPr="00785C54">
              <w:rPr>
                <w:szCs w:val="24"/>
              </w:rPr>
              <w:t xml:space="preserve">nformation </w:t>
            </w:r>
            <w:r w:rsidR="005B5EAD" w:rsidRPr="00785C54">
              <w:rPr>
                <w:szCs w:val="24"/>
              </w:rPr>
              <w:t xml:space="preserve">on </w:t>
            </w:r>
            <w:r w:rsidR="005B5EAD" w:rsidRPr="00785C54">
              <w:rPr>
                <w:b/>
                <w:szCs w:val="24"/>
              </w:rPr>
              <w:t>Observation</w:t>
            </w:r>
            <w:r w:rsidR="005B5EAD" w:rsidRPr="00785C54">
              <w:rPr>
                <w:szCs w:val="24"/>
              </w:rPr>
              <w:t>(s) that could potentially be provided.</w:t>
            </w:r>
          </w:p>
        </w:tc>
      </w:tr>
    </w:tbl>
    <w:p w14:paraId="5788CC2C" w14:textId="40CEA7D6"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commentRangeStart w:id="330"/>
      <w:r w:rsidRPr="00785C54">
        <w:rPr>
          <w:szCs w:val="24"/>
        </w:rPr>
        <w:t>EXAMPLE</w:t>
      </w:r>
      <w:r w:rsidRPr="00785C54">
        <w:rPr>
          <w:szCs w:val="24"/>
        </w:rPr>
        <w:tab/>
        <w:t xml:space="preserve">In order to explicitly describe the capabilities of an Environmental Monitoring Facility, </w:t>
      </w:r>
      <w:r w:rsidR="002A0086" w:rsidRPr="002A0086">
        <w:rPr>
          <w:szCs w:val="24"/>
        </w:rPr>
        <w:t xml:space="preserve">information on what Observable Properties </w:t>
      </w:r>
      <w:proofErr w:type="gramStart"/>
      <w:r w:rsidR="002A0086" w:rsidRPr="002A0086">
        <w:rPr>
          <w:szCs w:val="24"/>
        </w:rPr>
        <w:t>are</w:t>
      </w:r>
      <w:proofErr w:type="gramEnd"/>
      <w:r w:rsidR="002A0086" w:rsidRPr="002A0086">
        <w:rPr>
          <w:szCs w:val="24"/>
        </w:rPr>
        <w:t xml:space="preserve"> being measured with which methodology is provided</w:t>
      </w:r>
      <w:r w:rsidRPr="00785C54">
        <w:rPr>
          <w:szCs w:val="24"/>
        </w:rPr>
        <w:t>.</w:t>
      </w:r>
      <w:commentRangeEnd w:id="330"/>
      <w:r w:rsidR="008058B6">
        <w:rPr>
          <w:rStyle w:val="CommentReference"/>
          <w:rFonts w:eastAsia="MS Mincho"/>
          <w:lang w:eastAsia="ja-JP"/>
        </w:rPr>
        <w:commentReference w:id="330"/>
      </w:r>
    </w:p>
    <w:p w14:paraId="360DA161" w14:textId="18748B2D" w:rsidR="005B5EAD" w:rsidRPr="00785C54" w:rsidRDefault="005B5EAD" w:rsidP="00785C54">
      <w:pPr>
        <w:pStyle w:val="BodyText"/>
        <w:autoSpaceDE w:val="0"/>
        <w:autoSpaceDN w:val="0"/>
        <w:adjustRightInd w:val="0"/>
        <w:rPr>
          <w:szCs w:val="24"/>
        </w:rPr>
      </w:pPr>
      <w:r w:rsidRPr="00785C54">
        <w:rPr>
          <w:szCs w:val="24"/>
        </w:rPr>
        <w:t>For example</w:t>
      </w:r>
      <w:r w:rsidR="008058B6">
        <w:rPr>
          <w:szCs w:val="24"/>
        </w:rPr>
        <w:t>,</w:t>
      </w:r>
      <w:r w:rsidRPr="00785C54">
        <w:rPr>
          <w:szCs w:val="24"/>
        </w:rPr>
        <w:t xml:space="preserve"> in a national groundwater quantity monitoring network, depending on the equipment and the underlying observational strategies:</w:t>
      </w:r>
    </w:p>
    <w:p w14:paraId="43F4E79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 xml:space="preserve">Some monitoring may have just one </w:t>
      </w:r>
      <w:proofErr w:type="spellStart"/>
      <w:r w:rsidRPr="00785C54">
        <w:rPr>
          <w:szCs w:val="24"/>
        </w:rPr>
        <w:t>ObservingCapability</w:t>
      </w:r>
      <w:proofErr w:type="spellEnd"/>
      <w:r w:rsidRPr="00785C54">
        <w:rPr>
          <w:szCs w:val="24"/>
        </w:rPr>
        <w:t>:</w:t>
      </w:r>
    </w:p>
    <w:p w14:paraId="2564A40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r>
      <w:proofErr w:type="spellStart"/>
      <w:r w:rsidRPr="00785C54">
        <w:rPr>
          <w:szCs w:val="24"/>
        </w:rPr>
        <w:t>ObservingCapability</w:t>
      </w:r>
      <w:proofErr w:type="spellEnd"/>
      <w:r w:rsidRPr="00785C54">
        <w:rPr>
          <w:szCs w:val="24"/>
        </w:rPr>
        <w:t>:</w:t>
      </w:r>
    </w:p>
    <w:p w14:paraId="20F49DA5"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proofErr w:type="spellStart"/>
      <w:r w:rsidRPr="00785C54">
        <w:rPr>
          <w:szCs w:val="24"/>
        </w:rPr>
        <w:t>i</w:t>
      </w:r>
      <w:proofErr w:type="spellEnd"/>
      <w:r w:rsidRPr="00785C54">
        <w:rPr>
          <w:szCs w:val="24"/>
        </w:rPr>
        <w:t>)</w:t>
      </w:r>
      <w:r w:rsidRPr="00785C54">
        <w:rPr>
          <w:szCs w:val="24"/>
        </w:rPr>
        <w:tab/>
      </w:r>
      <w:proofErr w:type="spellStart"/>
      <w:r w:rsidRPr="00785C54">
        <w:rPr>
          <w:szCs w:val="24"/>
        </w:rPr>
        <w:t>ultimateFeatureOfInterest</w:t>
      </w:r>
      <w:proofErr w:type="spellEnd"/>
      <w:r w:rsidRPr="00785C54">
        <w:rPr>
          <w:szCs w:val="24"/>
        </w:rPr>
        <w:t>: ’Hydrogeological Unit 121AS’;</w:t>
      </w:r>
    </w:p>
    <w:p w14:paraId="63509044"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w:t>
      </w:r>
      <w:r w:rsidRPr="00785C54">
        <w:rPr>
          <w:szCs w:val="24"/>
        </w:rPr>
        <w:tab/>
      </w:r>
      <w:proofErr w:type="spellStart"/>
      <w:r w:rsidRPr="00785C54">
        <w:rPr>
          <w:szCs w:val="24"/>
        </w:rPr>
        <w:t>proximateFeatureOfInterest</w:t>
      </w:r>
      <w:proofErr w:type="spellEnd"/>
      <w:r w:rsidRPr="00785C54">
        <w:rPr>
          <w:szCs w:val="24"/>
        </w:rPr>
        <w:t>:’</w:t>
      </w:r>
      <w:proofErr w:type="spellStart"/>
      <w:r w:rsidRPr="00785C54">
        <w:rPr>
          <w:szCs w:val="24"/>
        </w:rPr>
        <w:t>xyz</w:t>
      </w:r>
      <w:proofErr w:type="spellEnd"/>
      <w:r w:rsidRPr="00785C54">
        <w:rPr>
          <w:szCs w:val="24"/>
        </w:rPr>
        <w:t>’;</w:t>
      </w:r>
    </w:p>
    <w:p w14:paraId="24BB6BED"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iii)</w:t>
      </w:r>
      <w:r w:rsidRPr="00785C54">
        <w:rPr>
          <w:szCs w:val="24"/>
        </w:rPr>
        <w:tab/>
        <w:t>procedure: ‘Groundwater depth measurement by electronic probe’;</w:t>
      </w:r>
    </w:p>
    <w:p w14:paraId="45283A2A"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iv)</w:t>
      </w:r>
      <w:r w:rsidRPr="00785C54">
        <w:rPr>
          <w:szCs w:val="24"/>
        </w:rPr>
        <w:tab/>
      </w:r>
      <w:proofErr w:type="spellStart"/>
      <w:r w:rsidRPr="00785C54">
        <w:rPr>
          <w:szCs w:val="24"/>
        </w:rPr>
        <w:t>observedProperty</w:t>
      </w:r>
      <w:proofErr w:type="spellEnd"/>
      <w:r w:rsidRPr="00785C54">
        <w:rPr>
          <w:szCs w:val="24"/>
        </w:rPr>
        <w:t>: ‘</w:t>
      </w:r>
      <w:proofErr w:type="spellStart"/>
      <w:r w:rsidRPr="00785C54">
        <w:rPr>
          <w:szCs w:val="24"/>
        </w:rPr>
        <w:t>GroundWaterDepth</w:t>
      </w:r>
      <w:proofErr w:type="spellEnd"/>
      <w:r w:rsidRPr="00785C54">
        <w:rPr>
          <w:szCs w:val="24"/>
        </w:rPr>
        <w:t>’.</w:t>
      </w:r>
    </w:p>
    <w:p w14:paraId="334C39A5" w14:textId="2FAC5D4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r>
      <w:proofErr w:type="gramStart"/>
      <w:r w:rsidR="008058B6">
        <w:rPr>
          <w:szCs w:val="24"/>
        </w:rPr>
        <w:t>Other</w:t>
      </w:r>
      <w:proofErr w:type="gramEnd"/>
      <w:r w:rsidR="008058B6">
        <w:rPr>
          <w:szCs w:val="24"/>
        </w:rPr>
        <w:t xml:space="preserve"> monitoring</w:t>
      </w:r>
      <w:r w:rsidRPr="00785C54">
        <w:rPr>
          <w:szCs w:val="24"/>
        </w:rPr>
        <w:t xml:space="preserve"> may have several such </w:t>
      </w:r>
      <w:proofErr w:type="spellStart"/>
      <w:r w:rsidR="008058B6">
        <w:rPr>
          <w:szCs w:val="24"/>
        </w:rPr>
        <w:t>ObservingCapabilities</w:t>
      </w:r>
      <w:proofErr w:type="spellEnd"/>
      <w:r w:rsidR="008058B6">
        <w:rPr>
          <w:szCs w:val="24"/>
        </w:rPr>
        <w:t xml:space="preserve">, for example: </w:t>
      </w:r>
    </w:p>
    <w:p w14:paraId="0E4C475C" w14:textId="77777777" w:rsidR="005B5EAD" w:rsidRPr="00083060"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83060">
        <w:rPr>
          <w:szCs w:val="24"/>
        </w:rPr>
        <w:t>1)</w:t>
      </w:r>
      <w:r w:rsidRPr="00083060">
        <w:rPr>
          <w:szCs w:val="24"/>
        </w:rPr>
        <w:tab/>
      </w:r>
      <w:proofErr w:type="spellStart"/>
      <w:r w:rsidRPr="00083060">
        <w:rPr>
          <w:szCs w:val="24"/>
        </w:rPr>
        <w:t>ObservingCapability</w:t>
      </w:r>
      <w:proofErr w:type="spellEnd"/>
      <w:r w:rsidRPr="00083060">
        <w:rPr>
          <w:szCs w:val="24"/>
        </w:rPr>
        <w:t xml:space="preserve"> 1:</w:t>
      </w:r>
    </w:p>
    <w:p w14:paraId="1F5A54CA" w14:textId="77777777" w:rsidR="005B5EAD" w:rsidRPr="00083060"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proofErr w:type="spellStart"/>
      <w:r w:rsidRPr="00083060">
        <w:rPr>
          <w:szCs w:val="24"/>
        </w:rPr>
        <w:t>i</w:t>
      </w:r>
      <w:proofErr w:type="spellEnd"/>
      <w:r w:rsidRPr="00083060">
        <w:rPr>
          <w:szCs w:val="24"/>
        </w:rPr>
        <w:t>)</w:t>
      </w:r>
      <w:r w:rsidRPr="00083060">
        <w:rPr>
          <w:szCs w:val="24"/>
        </w:rPr>
        <w:tab/>
      </w:r>
      <w:proofErr w:type="spellStart"/>
      <w:r w:rsidRPr="00083060">
        <w:rPr>
          <w:szCs w:val="24"/>
        </w:rPr>
        <w:t>ultimateFeatureOfInterest</w:t>
      </w:r>
      <w:proofErr w:type="spellEnd"/>
      <w:r w:rsidRPr="00083060">
        <w:rPr>
          <w:szCs w:val="24"/>
        </w:rPr>
        <w:t>: ‘</w:t>
      </w:r>
      <w:proofErr w:type="spellStart"/>
      <w:r w:rsidRPr="00083060">
        <w:rPr>
          <w:szCs w:val="24"/>
        </w:rPr>
        <w:t>Entite</w:t>
      </w:r>
      <w:proofErr w:type="spellEnd"/>
      <w:r w:rsidRPr="00083060">
        <w:rPr>
          <w:szCs w:val="24"/>
        </w:rPr>
        <w:t xml:space="preserve"> </w:t>
      </w:r>
      <w:proofErr w:type="spellStart"/>
      <w:r w:rsidRPr="00083060">
        <w:rPr>
          <w:szCs w:val="24"/>
        </w:rPr>
        <w:t>hydrogeologique</w:t>
      </w:r>
      <w:proofErr w:type="spellEnd"/>
      <w:r w:rsidRPr="00083060">
        <w:rPr>
          <w:szCs w:val="24"/>
        </w:rPr>
        <w:t xml:space="preserve"> 143AE05’;</w:t>
      </w:r>
    </w:p>
    <w:p w14:paraId="67737DFB" w14:textId="77777777" w:rsidR="005B5EAD" w:rsidRPr="00083060"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083060">
        <w:rPr>
          <w:szCs w:val="24"/>
        </w:rPr>
        <w:t>ii)</w:t>
      </w:r>
      <w:r w:rsidRPr="00083060">
        <w:rPr>
          <w:szCs w:val="24"/>
        </w:rPr>
        <w:tab/>
      </w:r>
      <w:proofErr w:type="spellStart"/>
      <w:r w:rsidRPr="00083060">
        <w:rPr>
          <w:szCs w:val="24"/>
        </w:rPr>
        <w:t>proximateFeatureOfInterest</w:t>
      </w:r>
      <w:proofErr w:type="spellEnd"/>
      <w:r w:rsidRPr="00083060">
        <w:rPr>
          <w:szCs w:val="24"/>
        </w:rPr>
        <w:t>: ‘</w:t>
      </w:r>
      <w:proofErr w:type="spellStart"/>
      <w:r w:rsidRPr="00083060">
        <w:rPr>
          <w:szCs w:val="24"/>
        </w:rPr>
        <w:t>Calcaires</w:t>
      </w:r>
      <w:proofErr w:type="spellEnd"/>
      <w:r w:rsidRPr="00083060">
        <w:rPr>
          <w:szCs w:val="24"/>
        </w:rPr>
        <w:t xml:space="preserve"> du </w:t>
      </w:r>
      <w:proofErr w:type="spellStart"/>
      <w:r w:rsidRPr="00083060">
        <w:rPr>
          <w:szCs w:val="24"/>
        </w:rPr>
        <w:t>Muschelkalk</w:t>
      </w:r>
      <w:proofErr w:type="spellEnd"/>
      <w:r w:rsidRPr="00083060">
        <w:rPr>
          <w:szCs w:val="24"/>
        </w:rPr>
        <w:t xml:space="preserve"> de Lorraine à SERVIGNY-LES-RAVILLE’;</w:t>
      </w:r>
    </w:p>
    <w:p w14:paraId="54B4F3A7"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iii)</w:t>
      </w:r>
      <w:r w:rsidRPr="00785C54">
        <w:rPr>
          <w:szCs w:val="24"/>
        </w:rPr>
        <w:tab/>
        <w:t>procedure: ‘Groundwater depth measurement by electronic probe’;</w:t>
      </w:r>
    </w:p>
    <w:p w14:paraId="3CF435F8"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iv)</w:t>
      </w:r>
      <w:r w:rsidRPr="00785C54">
        <w:rPr>
          <w:szCs w:val="24"/>
        </w:rPr>
        <w:tab/>
      </w:r>
      <w:proofErr w:type="spellStart"/>
      <w:r w:rsidRPr="00785C54">
        <w:rPr>
          <w:szCs w:val="24"/>
        </w:rPr>
        <w:t>observedProperty</w:t>
      </w:r>
      <w:proofErr w:type="spellEnd"/>
      <w:r w:rsidRPr="00785C54">
        <w:rPr>
          <w:szCs w:val="24"/>
        </w:rPr>
        <w:t>: ‘</w:t>
      </w:r>
      <w:proofErr w:type="spellStart"/>
      <w:r w:rsidRPr="00785C54">
        <w:rPr>
          <w:szCs w:val="24"/>
        </w:rPr>
        <w:t>GroundWaterDepth</w:t>
      </w:r>
      <w:proofErr w:type="spellEnd"/>
      <w:r w:rsidRPr="00785C54">
        <w:rPr>
          <w:szCs w:val="24"/>
        </w:rPr>
        <w:t>’.</w:t>
      </w:r>
    </w:p>
    <w:p w14:paraId="7FC73EEF"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r>
      <w:proofErr w:type="spellStart"/>
      <w:r w:rsidRPr="00785C54">
        <w:rPr>
          <w:szCs w:val="24"/>
        </w:rPr>
        <w:t>ObservingCapability</w:t>
      </w:r>
      <w:proofErr w:type="spellEnd"/>
      <w:r w:rsidRPr="00785C54">
        <w:rPr>
          <w:szCs w:val="24"/>
        </w:rPr>
        <w:t xml:space="preserve"> 2:</w:t>
      </w:r>
    </w:p>
    <w:p w14:paraId="19C660D8"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proofErr w:type="spellStart"/>
      <w:r w:rsidRPr="00785C54">
        <w:rPr>
          <w:szCs w:val="24"/>
        </w:rPr>
        <w:t>i</w:t>
      </w:r>
      <w:proofErr w:type="spellEnd"/>
      <w:r w:rsidRPr="00785C54">
        <w:rPr>
          <w:szCs w:val="24"/>
        </w:rPr>
        <w:t>)</w:t>
      </w:r>
      <w:r w:rsidRPr="00785C54">
        <w:rPr>
          <w:szCs w:val="24"/>
        </w:rPr>
        <w:tab/>
      </w:r>
      <w:proofErr w:type="spellStart"/>
      <w:r w:rsidRPr="00785C54">
        <w:rPr>
          <w:szCs w:val="24"/>
        </w:rPr>
        <w:t>ultimateFeatureOfInterest</w:t>
      </w:r>
      <w:proofErr w:type="spellEnd"/>
      <w:r w:rsidRPr="00785C54">
        <w:rPr>
          <w:szCs w:val="24"/>
        </w:rPr>
        <w:t>: ‘</w:t>
      </w:r>
      <w:proofErr w:type="spellStart"/>
      <w:r w:rsidRPr="00785C54">
        <w:rPr>
          <w:szCs w:val="24"/>
        </w:rPr>
        <w:t>Entite</w:t>
      </w:r>
      <w:proofErr w:type="spellEnd"/>
      <w:r w:rsidRPr="00785C54">
        <w:rPr>
          <w:szCs w:val="24"/>
        </w:rPr>
        <w:t xml:space="preserve"> </w:t>
      </w:r>
      <w:proofErr w:type="spellStart"/>
      <w:r w:rsidRPr="00785C54">
        <w:rPr>
          <w:szCs w:val="24"/>
        </w:rPr>
        <w:t>hydrogeologique</w:t>
      </w:r>
      <w:proofErr w:type="spellEnd"/>
      <w:r w:rsidRPr="00785C54">
        <w:rPr>
          <w:szCs w:val="24"/>
        </w:rPr>
        <w:t xml:space="preserve"> 143AE05’;</w:t>
      </w:r>
    </w:p>
    <w:p w14:paraId="6A7E086C" w14:textId="18C5F4A8"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785C54">
        <w:rPr>
          <w:szCs w:val="24"/>
          <w:lang w:val="fr-CH"/>
        </w:rPr>
        <w:t>ii)</w:t>
      </w:r>
      <w:r w:rsidRPr="00785C54">
        <w:rPr>
          <w:szCs w:val="24"/>
          <w:lang w:val="fr-CH"/>
        </w:rPr>
        <w:tab/>
      </w:r>
      <w:proofErr w:type="spellStart"/>
      <w:r w:rsidRPr="00785C54">
        <w:rPr>
          <w:szCs w:val="24"/>
          <w:lang w:val="fr-CH"/>
        </w:rPr>
        <w:t>proximateFeatureOfInterest</w:t>
      </w:r>
      <w:proofErr w:type="spellEnd"/>
      <w:r w:rsidR="008620B7">
        <w:rPr>
          <w:szCs w:val="24"/>
          <w:lang w:val="fr-CH"/>
        </w:rPr>
        <w:t> </w:t>
      </w:r>
      <w:r w:rsidRPr="00785C54">
        <w:rPr>
          <w:szCs w:val="24"/>
          <w:lang w:val="fr-CH"/>
        </w:rPr>
        <w:t>: ‘Calcaires du Muschelkalk de Lorraine à SERVIGNY-LES-RAVILLE’</w:t>
      </w:r>
      <w:r w:rsidR="008620B7">
        <w:rPr>
          <w:szCs w:val="24"/>
          <w:lang w:val="fr-CH"/>
        </w:rPr>
        <w:t> </w:t>
      </w:r>
      <w:r w:rsidRPr="00785C54">
        <w:rPr>
          <w:szCs w:val="24"/>
          <w:lang w:val="fr-CH"/>
        </w:rPr>
        <w:t>;</w:t>
      </w:r>
    </w:p>
    <w:p w14:paraId="0015FBCB"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iii)</w:t>
      </w:r>
      <w:r w:rsidRPr="00785C54">
        <w:rPr>
          <w:szCs w:val="24"/>
        </w:rPr>
        <w:tab/>
        <w:t xml:space="preserve">procedure: ‘Digital recording </w:t>
      </w:r>
      <w:proofErr w:type="spellStart"/>
      <w:r w:rsidRPr="00785C54">
        <w:rPr>
          <w:szCs w:val="24"/>
        </w:rPr>
        <w:t>teletransmitted</w:t>
      </w:r>
      <w:proofErr w:type="spellEnd"/>
      <w:r w:rsidRPr="00785C54">
        <w:rPr>
          <w:szCs w:val="24"/>
        </w:rPr>
        <w:t>’;</w:t>
      </w:r>
    </w:p>
    <w:p w14:paraId="66694514"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iv)</w:t>
      </w:r>
      <w:r w:rsidRPr="00785C54">
        <w:rPr>
          <w:szCs w:val="24"/>
        </w:rPr>
        <w:tab/>
      </w:r>
      <w:proofErr w:type="spellStart"/>
      <w:r w:rsidRPr="00785C54">
        <w:rPr>
          <w:szCs w:val="24"/>
        </w:rPr>
        <w:t>observedProperty</w:t>
      </w:r>
      <w:proofErr w:type="spellEnd"/>
      <w:r w:rsidRPr="00785C54">
        <w:rPr>
          <w:szCs w:val="24"/>
        </w:rPr>
        <w:t>: ‘Water Temperature’.</w:t>
      </w:r>
    </w:p>
    <w:p w14:paraId="6F8C0228"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3)</w:t>
      </w:r>
      <w:r w:rsidRPr="00785C54">
        <w:rPr>
          <w:szCs w:val="24"/>
        </w:rPr>
        <w:tab/>
      </w:r>
      <w:proofErr w:type="spellStart"/>
      <w:r w:rsidRPr="00785C54">
        <w:rPr>
          <w:szCs w:val="24"/>
        </w:rPr>
        <w:t>ObservingCapability</w:t>
      </w:r>
      <w:proofErr w:type="spellEnd"/>
      <w:r w:rsidRPr="00785C54">
        <w:rPr>
          <w:szCs w:val="24"/>
        </w:rPr>
        <w:t xml:space="preserve"> 3:</w:t>
      </w:r>
    </w:p>
    <w:p w14:paraId="693BA39A" w14:textId="77777777" w:rsidR="005B5EAD" w:rsidRPr="00083060"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lang w:val="it-IT"/>
        </w:rPr>
      </w:pPr>
      <w:r w:rsidRPr="00083060">
        <w:rPr>
          <w:szCs w:val="24"/>
          <w:lang w:val="it-IT"/>
        </w:rPr>
        <w:t>i)</w:t>
      </w:r>
      <w:r w:rsidRPr="00083060">
        <w:rPr>
          <w:szCs w:val="24"/>
          <w:lang w:val="it-IT"/>
        </w:rPr>
        <w:tab/>
      </w:r>
      <w:proofErr w:type="spellStart"/>
      <w:r w:rsidRPr="00083060">
        <w:rPr>
          <w:szCs w:val="24"/>
          <w:lang w:val="it-IT"/>
        </w:rPr>
        <w:t>ultimateFeatureOfInterest</w:t>
      </w:r>
      <w:proofErr w:type="spellEnd"/>
      <w:r w:rsidRPr="00083060">
        <w:rPr>
          <w:szCs w:val="24"/>
          <w:lang w:val="it-IT"/>
        </w:rPr>
        <w:t>: ‘</w:t>
      </w:r>
      <w:proofErr w:type="spellStart"/>
      <w:r w:rsidRPr="00083060">
        <w:rPr>
          <w:szCs w:val="24"/>
          <w:lang w:val="it-IT"/>
        </w:rPr>
        <w:t>Entite</w:t>
      </w:r>
      <w:proofErr w:type="spellEnd"/>
      <w:r w:rsidRPr="00083060">
        <w:rPr>
          <w:szCs w:val="24"/>
          <w:lang w:val="it-IT"/>
        </w:rPr>
        <w:t xml:space="preserve"> </w:t>
      </w:r>
      <w:proofErr w:type="spellStart"/>
      <w:r w:rsidRPr="00083060">
        <w:rPr>
          <w:szCs w:val="24"/>
          <w:lang w:val="it-IT"/>
        </w:rPr>
        <w:t>hydrogeologique</w:t>
      </w:r>
      <w:proofErr w:type="spellEnd"/>
      <w:r w:rsidRPr="00083060">
        <w:rPr>
          <w:szCs w:val="24"/>
          <w:lang w:val="it-IT"/>
        </w:rPr>
        <w:t xml:space="preserve"> 143AE05’;</w:t>
      </w:r>
    </w:p>
    <w:p w14:paraId="30003A84" w14:textId="3C823796"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785C54">
        <w:rPr>
          <w:szCs w:val="24"/>
          <w:lang w:val="fr-CH"/>
        </w:rPr>
        <w:t>ii)</w:t>
      </w:r>
      <w:r w:rsidRPr="00785C54">
        <w:rPr>
          <w:szCs w:val="24"/>
          <w:lang w:val="fr-CH"/>
        </w:rPr>
        <w:tab/>
      </w:r>
      <w:proofErr w:type="spellStart"/>
      <w:r w:rsidRPr="00785C54">
        <w:rPr>
          <w:szCs w:val="24"/>
          <w:lang w:val="fr-CH"/>
        </w:rPr>
        <w:t>proximateFeatureOfInterest</w:t>
      </w:r>
      <w:proofErr w:type="spellEnd"/>
      <w:r w:rsidR="008620B7">
        <w:rPr>
          <w:szCs w:val="24"/>
          <w:lang w:val="fr-CH"/>
        </w:rPr>
        <w:t> </w:t>
      </w:r>
      <w:r w:rsidRPr="00785C54">
        <w:rPr>
          <w:szCs w:val="24"/>
          <w:lang w:val="fr-CH"/>
        </w:rPr>
        <w:t>: ‘Calcaires du Muschelkalk de Lorraine à SERVIGNY-LES-RAVILLE’</w:t>
      </w:r>
      <w:r w:rsidR="008620B7">
        <w:rPr>
          <w:szCs w:val="24"/>
          <w:lang w:val="fr-CH"/>
        </w:rPr>
        <w:t> </w:t>
      </w:r>
      <w:r w:rsidRPr="00785C54">
        <w:rPr>
          <w:szCs w:val="24"/>
          <w:lang w:val="fr-CH"/>
        </w:rPr>
        <w:t>;</w:t>
      </w:r>
    </w:p>
    <w:p w14:paraId="13D19F31"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iii)</w:t>
      </w:r>
      <w:r w:rsidRPr="00785C54">
        <w:rPr>
          <w:szCs w:val="24"/>
        </w:rPr>
        <w:tab/>
        <w:t xml:space="preserve">procedure: ‘Digital recording </w:t>
      </w:r>
      <w:proofErr w:type="spellStart"/>
      <w:r w:rsidRPr="00785C54">
        <w:rPr>
          <w:szCs w:val="24"/>
        </w:rPr>
        <w:t>teletransmitted</w:t>
      </w:r>
      <w:proofErr w:type="spellEnd"/>
      <w:r w:rsidRPr="00785C54">
        <w:rPr>
          <w:szCs w:val="24"/>
        </w:rPr>
        <w:t>’;</w:t>
      </w:r>
    </w:p>
    <w:p w14:paraId="6BD4C7FB"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iv)</w:t>
      </w:r>
      <w:r w:rsidRPr="00785C54">
        <w:rPr>
          <w:szCs w:val="24"/>
        </w:rPr>
        <w:tab/>
      </w:r>
      <w:proofErr w:type="spellStart"/>
      <w:r w:rsidRPr="00785C54">
        <w:rPr>
          <w:szCs w:val="24"/>
        </w:rPr>
        <w:t>observedProperty</w:t>
      </w:r>
      <w:proofErr w:type="spellEnd"/>
      <w:r w:rsidRPr="00785C54">
        <w:rPr>
          <w:szCs w:val="24"/>
        </w:rPr>
        <w:t>: ‘Water conductivity measured at 25°C’.</w:t>
      </w:r>
    </w:p>
    <w:p w14:paraId="5D08D654"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In the example above, URIs have been removed and only the labels provided for better readability.</w:t>
      </w:r>
    </w:p>
    <w:p w14:paraId="37132EF4"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31" w:name="_Toc117602514"/>
      <w:proofErr w:type="spellStart"/>
      <w:r w:rsidRPr="00785C54">
        <w:rPr>
          <w:rFonts w:eastAsia="Times New Roman"/>
          <w:szCs w:val="24"/>
        </w:rPr>
        <w:t>ObservableProperty</w:t>
      </w:r>
      <w:bookmarkEnd w:id="331"/>
      <w:proofErr w:type="spellEnd"/>
    </w:p>
    <w:p w14:paraId="75FD29B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32" w:name="_Toc117602515"/>
      <w:proofErr w:type="spellStart"/>
      <w:r w:rsidRPr="00785C54">
        <w:rPr>
          <w:rFonts w:eastAsia="Times New Roman"/>
          <w:szCs w:val="24"/>
        </w:rPr>
        <w:t>ObservableProperty</w:t>
      </w:r>
      <w:proofErr w:type="spellEnd"/>
      <w:r w:rsidRPr="00785C54">
        <w:rPr>
          <w:rFonts w:eastAsia="Times New Roman"/>
          <w:szCs w:val="24"/>
        </w:rPr>
        <w:t xml:space="preserve"> Requirements Class</w:t>
      </w:r>
      <w:bookmarkEnd w:id="33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3E7B3465"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7927BD12" w14:textId="04B52381"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048D5ED1" w14:textId="17F07AD4"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ObservableProperty</w:t>
            </w:r>
            <w:proofErr w:type="spellEnd"/>
          </w:p>
        </w:tc>
      </w:tr>
      <w:tr w:rsidR="005B5EAD" w:rsidRPr="00785C54" w14:paraId="6E2824F1"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1795D093" w14:textId="1C725B91"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696F4E9F" w14:textId="1F7646A3"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2B5DE7B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51E2312" w14:textId="49D59EEB"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0342435" w14:textId="6B51BA99"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w:t>
            </w:r>
            <w:proofErr w:type="spellStart"/>
            <w:r w:rsidRPr="00785C54">
              <w:rPr>
                <w:szCs w:val="24"/>
              </w:rPr>
              <w:t>ObservableProperty</w:t>
            </w:r>
            <w:proofErr w:type="spellEnd"/>
          </w:p>
        </w:tc>
      </w:tr>
      <w:tr w:rsidR="005B5EAD" w:rsidRPr="00785C54" w14:paraId="015D5E6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C8EFE85" w14:textId="385751E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4C70025" w14:textId="749AAC5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F0BAEF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5FAD8B9" w14:textId="61703B05"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3592C77" w14:textId="09F52D6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CoreExtendedTypes</w:t>
            </w:r>
            <w:proofErr w:type="spellEnd"/>
            <w:r w:rsidRPr="00785C54">
              <w:rPr>
                <w:szCs w:val="24"/>
              </w:rPr>
              <w:t xml:space="preserve"> conformance class</w:t>
            </w:r>
          </w:p>
        </w:tc>
      </w:tr>
      <w:tr w:rsidR="005B5EAD" w:rsidRPr="00785C54" w14:paraId="7269AD4F"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E441C7C" w14:textId="32781294"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605AA79" w14:textId="2260E5EA"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AbstractObservableProperty</w:t>
            </w:r>
            <w:proofErr w:type="spellEnd"/>
          </w:p>
        </w:tc>
      </w:tr>
      <w:tr w:rsidR="005B5EAD" w:rsidRPr="00785C54" w14:paraId="581A23B7"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5B2AA93B" w14:textId="48F85080"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0EAB2E41" w14:textId="1473D1F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-basic/gen/link-</w:t>
            </w:r>
            <w:proofErr w:type="spellStart"/>
            <w:r w:rsidRPr="00785C54">
              <w:rPr>
                <w:szCs w:val="24"/>
              </w:rPr>
              <w:t>sem</w:t>
            </w:r>
            <w:proofErr w:type="spellEnd"/>
          </w:p>
        </w:tc>
      </w:tr>
    </w:tbl>
    <w:p w14:paraId="4B11EF21" w14:textId="02834C68" w:rsidR="0008652C" w:rsidRPr="00785C54" w:rsidRDefault="00316886" w:rsidP="00785C54">
      <w:pPr>
        <w:pStyle w:val="BodyText"/>
      </w:pPr>
      <w:proofErr w:type="spellStart"/>
      <w:r w:rsidRPr="00316886">
        <w:t>ObservableProperty</w:t>
      </w:r>
      <w:proofErr w:type="spellEnd"/>
      <w:r w:rsidRPr="00316886">
        <w:t xml:space="preserve"> from the Basic Observations is described as a class diagram in Figure 1</w:t>
      </w:r>
      <w:r w:rsidR="003D5C0A">
        <w:t>9</w:t>
      </w:r>
      <w:r w:rsidRPr="00316886">
        <w:t>. The schema is fully described in 10.</w:t>
      </w:r>
      <w:r>
        <w:t>6</w:t>
      </w:r>
      <w:r w:rsidRPr="00316886">
        <w:t>.</w:t>
      </w:r>
      <w:r w:rsidR="0008652C" w:rsidRPr="00785C54">
        <w:t> </w:t>
      </w:r>
    </w:p>
    <w:p w14:paraId="0E19DA3C" w14:textId="0216DC92" w:rsidR="005B5EAD" w:rsidRPr="00785C54" w:rsidRDefault="003D5C0A"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15B2805D" wp14:editId="4A3C32D0">
            <wp:extent cx="5537433" cy="6756197"/>
            <wp:effectExtent l="0" t="0" r="0" b="63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60">
                      <a:extLst>
                        <a:ext uri="{28A0092B-C50C-407E-A947-70E740481C1C}">
                          <a14:useLocalDpi xmlns:a14="http://schemas.microsoft.com/office/drawing/2010/main" val="0"/>
                        </a:ext>
                      </a:extLst>
                    </a:blip>
                    <a:stretch>
                      <a:fillRect/>
                    </a:stretch>
                  </pic:blipFill>
                  <pic:spPr>
                    <a:xfrm>
                      <a:off x="0" y="0"/>
                      <a:ext cx="5583803" cy="6812773"/>
                    </a:xfrm>
                    <a:prstGeom prst="rect">
                      <a:avLst/>
                    </a:prstGeom>
                  </pic:spPr>
                </pic:pic>
              </a:graphicData>
            </a:graphic>
          </wp:inline>
        </w:drawing>
      </w:r>
    </w:p>
    <w:p w14:paraId="10D5E992" w14:textId="4AA93377" w:rsidR="005B5EAD" w:rsidRPr="00785C54" w:rsidRDefault="005B5EAD" w:rsidP="00785C54">
      <w:pPr>
        <w:pStyle w:val="Figuretitle"/>
        <w:autoSpaceDE w:val="0"/>
        <w:autoSpaceDN w:val="0"/>
        <w:adjustRightInd w:val="0"/>
        <w:outlineLvl w:val="0"/>
        <w:rPr>
          <w:szCs w:val="24"/>
        </w:rPr>
      </w:pPr>
      <w:r w:rsidRPr="00785C54">
        <w:rPr>
          <w:szCs w:val="24"/>
        </w:rPr>
        <w:t xml:space="preserve">Figure </w:t>
      </w:r>
      <w:r w:rsidR="00225515" w:rsidRPr="00785C54">
        <w:rPr>
          <w:szCs w:val="24"/>
        </w:rPr>
        <w:t>1</w:t>
      </w:r>
      <w:r w:rsidR="003D5C0A">
        <w:rPr>
          <w:szCs w:val="24"/>
        </w:rPr>
        <w:t>9</w:t>
      </w:r>
      <w:r w:rsidRPr="00785C54">
        <w:rPr>
          <w:szCs w:val="24"/>
        </w:rPr>
        <w:t xml:space="preserve">— Context diagram for the Basic Observations — </w:t>
      </w:r>
      <w:proofErr w:type="spellStart"/>
      <w:r w:rsidRPr="00785C54">
        <w:rPr>
          <w:szCs w:val="24"/>
        </w:rPr>
        <w:t>ObservableProperty</w:t>
      </w:r>
      <w:proofErr w:type="spellEnd"/>
    </w:p>
    <w:p w14:paraId="796E3B3C"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33" w:name="_Toc117602516"/>
      <w:proofErr w:type="spellStart"/>
      <w:r w:rsidRPr="00785C54">
        <w:rPr>
          <w:rFonts w:eastAsia="Times New Roman"/>
          <w:szCs w:val="24"/>
        </w:rPr>
        <w:t>ObservingProcedure</w:t>
      </w:r>
      <w:bookmarkEnd w:id="333"/>
      <w:proofErr w:type="spellEnd"/>
    </w:p>
    <w:p w14:paraId="14E36BA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34" w:name="_Toc117602517"/>
      <w:proofErr w:type="spellStart"/>
      <w:r w:rsidRPr="00785C54">
        <w:rPr>
          <w:rFonts w:eastAsia="Times New Roman"/>
          <w:szCs w:val="24"/>
        </w:rPr>
        <w:t>ObservingProcedure</w:t>
      </w:r>
      <w:proofErr w:type="spellEnd"/>
      <w:r w:rsidRPr="00785C54">
        <w:rPr>
          <w:rFonts w:eastAsia="Times New Roman"/>
          <w:szCs w:val="24"/>
        </w:rPr>
        <w:t xml:space="preserve"> Requirements Class</w:t>
      </w:r>
      <w:bookmarkEnd w:id="33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5AD87742"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35ED8FB7" w14:textId="112D9615"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75AF22D7" w14:textId="2088F06B"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ObservingProcedure</w:t>
            </w:r>
            <w:proofErr w:type="spellEnd"/>
          </w:p>
        </w:tc>
      </w:tr>
      <w:tr w:rsidR="005B5EAD" w:rsidRPr="00785C54" w14:paraId="4FC289BA"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3D640135" w14:textId="6A1C004E"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408F2D1D" w14:textId="0ED2FF17"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796E101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52A7664" w14:textId="6E75957E" w:rsidR="005B5EAD" w:rsidRPr="00785C54" w:rsidRDefault="005B5EAD" w:rsidP="00785C54">
            <w:pPr>
              <w:pStyle w:val="Tablebody"/>
              <w:autoSpaceDE w:val="0"/>
              <w:autoSpaceDN w:val="0"/>
              <w:adjustRightInd w:val="0"/>
              <w:jc w:val="both"/>
              <w:rPr>
                <w:szCs w:val="20"/>
              </w:rPr>
            </w:pPr>
            <w:r w:rsidRPr="00785C54">
              <w:rPr>
                <w:szCs w:val="24"/>
              </w:rPr>
              <w:lastRenderedPageBreak/>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90CC1A7" w14:textId="2B7BBEFD"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w:t>
            </w:r>
            <w:proofErr w:type="spellStart"/>
            <w:r w:rsidRPr="00785C54">
              <w:rPr>
                <w:szCs w:val="24"/>
              </w:rPr>
              <w:t>ObservingProcedure</w:t>
            </w:r>
            <w:proofErr w:type="spellEnd"/>
          </w:p>
        </w:tc>
      </w:tr>
      <w:tr w:rsidR="005B5EAD" w:rsidRPr="00785C54" w14:paraId="4DBDBB30"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E6C15E7" w14:textId="553AA615"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39106C6" w14:textId="3A57EB3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D35AA8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2C2F170" w14:textId="3AB1AFD2"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BB516BB" w14:textId="2D802011"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CoreExtendedTypes</w:t>
            </w:r>
            <w:proofErr w:type="spellEnd"/>
            <w:r w:rsidRPr="00785C54">
              <w:rPr>
                <w:szCs w:val="24"/>
              </w:rPr>
              <w:t xml:space="preserve"> conformance class</w:t>
            </w:r>
          </w:p>
        </w:tc>
      </w:tr>
      <w:tr w:rsidR="005B5EAD" w:rsidRPr="00785C54" w14:paraId="1070110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EDBB60E" w14:textId="77483C8B"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DE40A68" w14:textId="3DDE47CF"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AbstractObservingProcedure</w:t>
            </w:r>
            <w:proofErr w:type="spellEnd"/>
          </w:p>
        </w:tc>
      </w:tr>
      <w:tr w:rsidR="005B5EAD" w:rsidRPr="00785C54" w14:paraId="15CC4A16"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3649D378" w14:textId="27B7DCE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49427697" w14:textId="374E6BC2"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-basic/gen/link-</w:t>
            </w:r>
            <w:proofErr w:type="spellStart"/>
            <w:r w:rsidRPr="00785C54">
              <w:rPr>
                <w:szCs w:val="24"/>
              </w:rPr>
              <w:t>sem</w:t>
            </w:r>
            <w:proofErr w:type="spellEnd"/>
          </w:p>
        </w:tc>
      </w:tr>
    </w:tbl>
    <w:p w14:paraId="152A52BB" w14:textId="1CCB5E64" w:rsidR="0008652C" w:rsidRPr="00785C54" w:rsidRDefault="00316886" w:rsidP="00785C54">
      <w:pPr>
        <w:pStyle w:val="BodyText"/>
      </w:pPr>
      <w:proofErr w:type="spellStart"/>
      <w:r w:rsidRPr="00316886">
        <w:t>ObservingProcedure</w:t>
      </w:r>
      <w:proofErr w:type="spellEnd"/>
      <w:r w:rsidRPr="00316886">
        <w:t xml:space="preserve"> from the Basic Observations is described as a class diagram in Figure </w:t>
      </w:r>
      <w:r w:rsidR="00016041">
        <w:t>20</w:t>
      </w:r>
      <w:r w:rsidRPr="00316886">
        <w:t>. The schema is fully described in 10.</w:t>
      </w:r>
      <w:r>
        <w:t>7</w:t>
      </w:r>
      <w:r w:rsidRPr="00316886">
        <w:t>.</w:t>
      </w:r>
      <w:r w:rsidR="0008652C" w:rsidRPr="00785C54">
        <w:t> </w:t>
      </w:r>
    </w:p>
    <w:p w14:paraId="04AA9C72" w14:textId="40F0DEB8" w:rsidR="005B5EAD" w:rsidRPr="00785C54" w:rsidRDefault="00016041"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69C2C122" wp14:editId="538E03C1">
            <wp:extent cx="6494106" cy="8250965"/>
            <wp:effectExtent l="0" t="0" r="0" b="444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61">
                      <a:extLst>
                        <a:ext uri="{28A0092B-C50C-407E-A947-70E740481C1C}">
                          <a14:useLocalDpi xmlns:a14="http://schemas.microsoft.com/office/drawing/2010/main" val="0"/>
                        </a:ext>
                      </a:extLst>
                    </a:blip>
                    <a:stretch>
                      <a:fillRect/>
                    </a:stretch>
                  </pic:blipFill>
                  <pic:spPr>
                    <a:xfrm>
                      <a:off x="0" y="0"/>
                      <a:ext cx="6557248" cy="8331189"/>
                    </a:xfrm>
                    <a:prstGeom prst="rect">
                      <a:avLst/>
                    </a:prstGeom>
                  </pic:spPr>
                </pic:pic>
              </a:graphicData>
            </a:graphic>
          </wp:inline>
        </w:drawing>
      </w:r>
    </w:p>
    <w:p w14:paraId="2040624F" w14:textId="023AE519" w:rsidR="005B5EAD" w:rsidRPr="00785C54" w:rsidRDefault="005B5EAD" w:rsidP="00785C54">
      <w:pPr>
        <w:pStyle w:val="Figuretitle"/>
        <w:autoSpaceDE w:val="0"/>
        <w:autoSpaceDN w:val="0"/>
        <w:adjustRightInd w:val="0"/>
        <w:outlineLvl w:val="0"/>
        <w:rPr>
          <w:szCs w:val="24"/>
        </w:rPr>
      </w:pPr>
      <w:commentRangeStart w:id="335"/>
      <w:r w:rsidRPr="00785C54">
        <w:rPr>
          <w:szCs w:val="24"/>
        </w:rPr>
        <w:t xml:space="preserve">Figure </w:t>
      </w:r>
      <w:r w:rsidR="00016041">
        <w:rPr>
          <w:szCs w:val="24"/>
        </w:rPr>
        <w:t>20</w:t>
      </w:r>
      <w:commentRangeEnd w:id="335"/>
      <w:r w:rsidR="008058B6">
        <w:rPr>
          <w:rStyle w:val="CommentReference"/>
          <w:rFonts w:eastAsia="MS Mincho"/>
          <w:b w:val="0"/>
          <w:lang w:eastAsia="ja-JP"/>
        </w:rPr>
        <w:commentReference w:id="335"/>
      </w:r>
      <w:r w:rsidRPr="00785C54">
        <w:rPr>
          <w:szCs w:val="24"/>
        </w:rPr>
        <w:t xml:space="preserve"> — Context diagram for Basic Observations — </w:t>
      </w:r>
      <w:proofErr w:type="spellStart"/>
      <w:r w:rsidRPr="00785C54">
        <w:rPr>
          <w:szCs w:val="24"/>
        </w:rPr>
        <w:t>ObservingProcedure</w:t>
      </w:r>
      <w:proofErr w:type="spellEnd"/>
    </w:p>
    <w:p w14:paraId="61084092"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36" w:name="_Toc117602518"/>
      <w:r w:rsidRPr="00785C54">
        <w:rPr>
          <w:rFonts w:eastAsia="Times New Roman"/>
          <w:szCs w:val="24"/>
        </w:rPr>
        <w:lastRenderedPageBreak/>
        <w:t>Observer</w:t>
      </w:r>
      <w:bookmarkEnd w:id="336"/>
    </w:p>
    <w:p w14:paraId="14A2130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37" w:name="_Toc117602519"/>
      <w:r w:rsidRPr="00785C54">
        <w:rPr>
          <w:rFonts w:eastAsia="Times New Roman"/>
          <w:szCs w:val="24"/>
        </w:rPr>
        <w:t>Observer Requirements Class</w:t>
      </w:r>
      <w:bookmarkEnd w:id="33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5F718C34"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66AAD553" w14:textId="7AD8B755"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42C6CB49" w14:textId="4851D49A"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-basic/Observer</w:t>
            </w:r>
          </w:p>
        </w:tc>
      </w:tr>
      <w:tr w:rsidR="005B5EAD" w:rsidRPr="00785C54" w14:paraId="6ADCB21A"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221C9B2E" w14:textId="29B7E1D1"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3E7A09F4" w14:textId="4387F6D2"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2F6797F9"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FA96ED5" w14:textId="365EBAD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20D9DB3" w14:textId="7F298B97"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Observer</w:t>
            </w:r>
          </w:p>
        </w:tc>
      </w:tr>
      <w:tr w:rsidR="005B5EAD" w:rsidRPr="00785C54" w14:paraId="73523808"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43DEAEC" w14:textId="23ED0BC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66A33CE" w14:textId="3AE60F4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FB6AD4D"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43C6EB6" w14:textId="505A9AC3"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D7013DD" w14:textId="11F6DA81"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CoreExtendedTypes</w:t>
            </w:r>
            <w:proofErr w:type="spellEnd"/>
            <w:r w:rsidRPr="00785C54">
              <w:rPr>
                <w:szCs w:val="24"/>
              </w:rPr>
              <w:t xml:space="preserve"> conformance class</w:t>
            </w:r>
          </w:p>
        </w:tc>
      </w:tr>
      <w:tr w:rsidR="005B5EAD" w:rsidRPr="00785C54" w14:paraId="2934406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E23164D" w14:textId="23563FD6"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31B4BB5" w14:textId="693B8B3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0CB1ABA9"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496E371" w14:textId="3E56F67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BA038D9" w14:textId="11362C88"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AbstractObserver</w:t>
            </w:r>
            <w:proofErr w:type="spellEnd"/>
          </w:p>
        </w:tc>
      </w:tr>
      <w:tr w:rsidR="005B5EAD" w:rsidRPr="00785C54" w14:paraId="274E1F28"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713292C" w14:textId="50C6171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51F27FE" w14:textId="036EF242"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-basic/gen/link-</w:t>
            </w:r>
            <w:proofErr w:type="spellStart"/>
            <w:r w:rsidRPr="00785C54">
              <w:rPr>
                <w:szCs w:val="24"/>
              </w:rPr>
              <w:t>sem</w:t>
            </w:r>
            <w:proofErr w:type="spellEnd"/>
          </w:p>
        </w:tc>
      </w:tr>
      <w:tr w:rsidR="005B5EAD" w:rsidRPr="00785C54" w14:paraId="180B486A"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7B0DF9E0" w14:textId="4AB1C81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6237F6FE" w14:textId="398B1B33"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-basic/gen/location-</w:t>
            </w:r>
            <w:proofErr w:type="spellStart"/>
            <w:r w:rsidRPr="00785C54">
              <w:rPr>
                <w:szCs w:val="24"/>
              </w:rPr>
              <w:t>sem</w:t>
            </w:r>
            <w:proofErr w:type="spellEnd"/>
          </w:p>
        </w:tc>
      </w:tr>
    </w:tbl>
    <w:p w14:paraId="354FCF11" w14:textId="77F76F61" w:rsidR="0008652C" w:rsidRPr="00785C54" w:rsidRDefault="00316886" w:rsidP="00785C54">
      <w:pPr>
        <w:pStyle w:val="BodyText"/>
      </w:pPr>
      <w:r w:rsidRPr="00316886">
        <w:t xml:space="preserve">Observer from the Basic Observations is described as a class diagram in Figure </w:t>
      </w:r>
      <w:r w:rsidR="00086AF7">
        <w:t>2</w:t>
      </w:r>
      <w:r w:rsidR="00173E3B">
        <w:t>1</w:t>
      </w:r>
      <w:r w:rsidRPr="00316886">
        <w:t>. The schema is fully described in 10.</w:t>
      </w:r>
      <w:r>
        <w:t>8</w:t>
      </w:r>
      <w:r w:rsidRPr="00316886">
        <w:t>.</w:t>
      </w:r>
      <w:r w:rsidR="0008652C" w:rsidRPr="00785C54">
        <w:t> </w:t>
      </w:r>
    </w:p>
    <w:p w14:paraId="2C8313CB" w14:textId="6A78CC07" w:rsidR="005B5EAD" w:rsidRPr="00785C54" w:rsidRDefault="00173E3B"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28A8F819" wp14:editId="0BDE7FC4">
            <wp:extent cx="6139543" cy="7243584"/>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62">
                      <a:extLst>
                        <a:ext uri="{28A0092B-C50C-407E-A947-70E740481C1C}">
                          <a14:useLocalDpi xmlns:a14="http://schemas.microsoft.com/office/drawing/2010/main" val="0"/>
                        </a:ext>
                      </a:extLst>
                    </a:blip>
                    <a:stretch>
                      <a:fillRect/>
                    </a:stretch>
                  </pic:blipFill>
                  <pic:spPr>
                    <a:xfrm>
                      <a:off x="0" y="0"/>
                      <a:ext cx="6177012" cy="7287791"/>
                    </a:xfrm>
                    <a:prstGeom prst="rect">
                      <a:avLst/>
                    </a:prstGeom>
                  </pic:spPr>
                </pic:pic>
              </a:graphicData>
            </a:graphic>
          </wp:inline>
        </w:drawing>
      </w:r>
    </w:p>
    <w:p w14:paraId="3B9B2C70" w14:textId="5874004C" w:rsidR="005B5EAD" w:rsidRPr="00785C54" w:rsidRDefault="005B5EAD" w:rsidP="00785C54">
      <w:pPr>
        <w:pStyle w:val="Figuretitle"/>
        <w:autoSpaceDE w:val="0"/>
        <w:autoSpaceDN w:val="0"/>
        <w:adjustRightInd w:val="0"/>
        <w:outlineLvl w:val="0"/>
        <w:rPr>
          <w:szCs w:val="24"/>
        </w:rPr>
      </w:pPr>
      <w:commentRangeStart w:id="338"/>
      <w:r w:rsidRPr="00785C54">
        <w:rPr>
          <w:szCs w:val="24"/>
        </w:rPr>
        <w:t xml:space="preserve">Figure </w:t>
      </w:r>
      <w:r w:rsidR="00086AF7">
        <w:rPr>
          <w:szCs w:val="24"/>
        </w:rPr>
        <w:t>2</w:t>
      </w:r>
      <w:r w:rsidR="00173E3B">
        <w:rPr>
          <w:szCs w:val="24"/>
        </w:rPr>
        <w:t>1</w:t>
      </w:r>
      <w:r w:rsidRPr="00785C54">
        <w:rPr>
          <w:szCs w:val="24"/>
        </w:rPr>
        <w:t xml:space="preserve"> </w:t>
      </w:r>
      <w:commentRangeEnd w:id="338"/>
      <w:r w:rsidR="008058B6">
        <w:rPr>
          <w:rStyle w:val="CommentReference"/>
          <w:rFonts w:eastAsia="MS Mincho"/>
          <w:b w:val="0"/>
          <w:lang w:eastAsia="ja-JP"/>
        </w:rPr>
        <w:commentReference w:id="338"/>
      </w:r>
      <w:r w:rsidRPr="00785C54">
        <w:rPr>
          <w:szCs w:val="24"/>
        </w:rPr>
        <w:t>— Context diagram for Basic Observations — Observer</w:t>
      </w:r>
    </w:p>
    <w:p w14:paraId="4B04886C"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39" w:name="_Toc117602520"/>
      <w:r w:rsidRPr="00785C54">
        <w:rPr>
          <w:rFonts w:eastAsia="Times New Roman"/>
          <w:szCs w:val="24"/>
        </w:rPr>
        <w:t>Host</w:t>
      </w:r>
      <w:bookmarkEnd w:id="339"/>
    </w:p>
    <w:p w14:paraId="07F278D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40" w:name="_Toc117602521"/>
      <w:r w:rsidRPr="00785C54">
        <w:rPr>
          <w:rFonts w:eastAsia="Times New Roman"/>
          <w:szCs w:val="24"/>
        </w:rPr>
        <w:t>Host Requirements Class</w:t>
      </w:r>
      <w:bookmarkEnd w:id="34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4DFBA275"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1972606C" w14:textId="227A7C3B"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53E9DE22" w14:textId="798FA522"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-basic/Host</w:t>
            </w:r>
          </w:p>
        </w:tc>
      </w:tr>
      <w:tr w:rsidR="005B5EAD" w:rsidRPr="00785C54" w14:paraId="6B376855"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49942FC1" w14:textId="06F8E8B0" w:rsidR="005B5EAD" w:rsidRPr="00785C54" w:rsidRDefault="005B5EAD" w:rsidP="00785C54">
            <w:pPr>
              <w:pStyle w:val="Tablebody"/>
              <w:autoSpaceDE w:val="0"/>
              <w:autoSpaceDN w:val="0"/>
              <w:adjustRightInd w:val="0"/>
              <w:jc w:val="both"/>
              <w:rPr>
                <w:szCs w:val="20"/>
              </w:rPr>
            </w:pPr>
            <w:r w:rsidRPr="00785C54">
              <w:rPr>
                <w:szCs w:val="24"/>
              </w:rPr>
              <w:lastRenderedPageBreak/>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54F8E35E" w14:textId="6E9907BF"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309C8A3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7AA8741" w14:textId="1A071EAC"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413A48C" w14:textId="48E43A47"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Host</w:t>
            </w:r>
          </w:p>
        </w:tc>
      </w:tr>
      <w:tr w:rsidR="005B5EAD" w:rsidRPr="00785C54" w14:paraId="495CFD8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06E530B" w14:textId="3246755C"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3748D49" w14:textId="6336FE0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2268CADD"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F7687B0" w14:textId="5F826DD7"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14014BF" w14:textId="2541BEC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CoreExtendedTypes</w:t>
            </w:r>
            <w:proofErr w:type="spellEnd"/>
            <w:r w:rsidRPr="00785C54">
              <w:rPr>
                <w:szCs w:val="24"/>
              </w:rPr>
              <w:t xml:space="preserve"> conformance class</w:t>
            </w:r>
          </w:p>
        </w:tc>
      </w:tr>
      <w:tr w:rsidR="005B5EAD" w:rsidRPr="00785C54" w14:paraId="5D1D42A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93B5435" w14:textId="44408944"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41A3983" w14:textId="4B9BAF2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29AF3F0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6923E35" w14:textId="7C99C16D"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3694CAB" w14:textId="7F3CC770"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AbstractHost</w:t>
            </w:r>
            <w:proofErr w:type="spellEnd"/>
          </w:p>
        </w:tc>
      </w:tr>
      <w:tr w:rsidR="005B5EAD" w:rsidRPr="00785C54" w14:paraId="0F24F26A"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311893E" w14:textId="2AB818E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2CAF4FB" w14:textId="707420EA"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-basic/gen/link-</w:t>
            </w:r>
            <w:proofErr w:type="spellStart"/>
            <w:r w:rsidRPr="00785C54">
              <w:rPr>
                <w:szCs w:val="24"/>
              </w:rPr>
              <w:t>sem</w:t>
            </w:r>
            <w:proofErr w:type="spellEnd"/>
          </w:p>
        </w:tc>
      </w:tr>
      <w:tr w:rsidR="005B5EAD" w:rsidRPr="00785C54" w14:paraId="3163A4D2"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17748CF3" w14:textId="2B9427A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6D5001D8" w14:textId="2F122F2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-basic/gen/location-</w:t>
            </w:r>
            <w:proofErr w:type="spellStart"/>
            <w:r w:rsidRPr="00785C54">
              <w:rPr>
                <w:szCs w:val="24"/>
              </w:rPr>
              <w:t>sem</w:t>
            </w:r>
            <w:proofErr w:type="spellEnd"/>
          </w:p>
        </w:tc>
      </w:tr>
    </w:tbl>
    <w:p w14:paraId="2785A630" w14:textId="753C3906" w:rsidR="0008652C" w:rsidRPr="00785C54" w:rsidRDefault="00316886" w:rsidP="00785C54">
      <w:pPr>
        <w:pStyle w:val="BodyText"/>
      </w:pPr>
      <w:r w:rsidRPr="00316886">
        <w:t xml:space="preserve">Host from the Basic Observations is described as a class diagram in Figure </w:t>
      </w:r>
      <w:r>
        <w:t>2</w:t>
      </w:r>
      <w:r w:rsidR="000A2293">
        <w:t>2</w:t>
      </w:r>
      <w:r w:rsidRPr="00316886">
        <w:t>. The schema is fully described in 10.</w:t>
      </w:r>
      <w:r>
        <w:t>9</w:t>
      </w:r>
      <w:r w:rsidRPr="00316886">
        <w:t>.</w:t>
      </w:r>
      <w:r w:rsidR="0008652C" w:rsidRPr="00785C54">
        <w:t> </w:t>
      </w:r>
    </w:p>
    <w:p w14:paraId="37248FCF" w14:textId="22649E15" w:rsidR="005B5EAD" w:rsidRPr="00785C54" w:rsidRDefault="000A2293"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759E78C0" wp14:editId="3AB4070D">
            <wp:extent cx="6027576" cy="7373267"/>
            <wp:effectExtent l="0" t="0" r="5080" b="571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63">
                      <a:extLst>
                        <a:ext uri="{28A0092B-C50C-407E-A947-70E740481C1C}">
                          <a14:useLocalDpi xmlns:a14="http://schemas.microsoft.com/office/drawing/2010/main" val="0"/>
                        </a:ext>
                      </a:extLst>
                    </a:blip>
                    <a:stretch>
                      <a:fillRect/>
                    </a:stretch>
                  </pic:blipFill>
                  <pic:spPr>
                    <a:xfrm>
                      <a:off x="0" y="0"/>
                      <a:ext cx="6038573" cy="7386720"/>
                    </a:xfrm>
                    <a:prstGeom prst="rect">
                      <a:avLst/>
                    </a:prstGeom>
                  </pic:spPr>
                </pic:pic>
              </a:graphicData>
            </a:graphic>
          </wp:inline>
        </w:drawing>
      </w:r>
    </w:p>
    <w:p w14:paraId="10ADD424" w14:textId="139AA71C" w:rsidR="005B5EAD" w:rsidRPr="00785C54" w:rsidRDefault="005B5EAD" w:rsidP="00785C54">
      <w:pPr>
        <w:pStyle w:val="Figuretitle"/>
        <w:autoSpaceDE w:val="0"/>
        <w:autoSpaceDN w:val="0"/>
        <w:adjustRightInd w:val="0"/>
        <w:outlineLvl w:val="0"/>
        <w:rPr>
          <w:szCs w:val="24"/>
        </w:rPr>
      </w:pPr>
      <w:commentRangeStart w:id="341"/>
      <w:r w:rsidRPr="00785C54">
        <w:rPr>
          <w:szCs w:val="24"/>
        </w:rPr>
        <w:t>Figure 2</w:t>
      </w:r>
      <w:r w:rsidR="000A2293">
        <w:rPr>
          <w:szCs w:val="24"/>
        </w:rPr>
        <w:t>2</w:t>
      </w:r>
      <w:r w:rsidRPr="00785C54">
        <w:rPr>
          <w:szCs w:val="24"/>
        </w:rPr>
        <w:t xml:space="preserve"> </w:t>
      </w:r>
      <w:commentRangeEnd w:id="341"/>
      <w:r w:rsidR="008058B6">
        <w:rPr>
          <w:rStyle w:val="CommentReference"/>
          <w:rFonts w:eastAsia="MS Mincho"/>
          <w:b w:val="0"/>
          <w:lang w:eastAsia="ja-JP"/>
        </w:rPr>
        <w:commentReference w:id="341"/>
      </w:r>
      <w:r w:rsidRPr="00785C54">
        <w:rPr>
          <w:szCs w:val="24"/>
        </w:rPr>
        <w:t>— Context diagram for Basic Observations — Host</w:t>
      </w:r>
    </w:p>
    <w:p w14:paraId="77B02EAF"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42" w:name="_Toc117602522"/>
      <w:r w:rsidRPr="00785C54">
        <w:rPr>
          <w:rFonts w:eastAsia="Times New Roman"/>
          <w:szCs w:val="24"/>
        </w:rPr>
        <w:lastRenderedPageBreak/>
        <w:t>Deployment</w:t>
      </w:r>
      <w:bookmarkEnd w:id="342"/>
    </w:p>
    <w:p w14:paraId="3CFBE5F6"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43" w:name="_Toc117602523"/>
      <w:r w:rsidRPr="00785C54">
        <w:rPr>
          <w:rFonts w:eastAsia="Times New Roman"/>
          <w:szCs w:val="24"/>
        </w:rPr>
        <w:t>Deployment Requirements Class</w:t>
      </w:r>
      <w:bookmarkEnd w:id="34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678DEBD2"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121A8B72" w14:textId="6D014590"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1F6457ED" w14:textId="0B56E237"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-basic/Deployment</w:t>
            </w:r>
          </w:p>
        </w:tc>
      </w:tr>
      <w:tr w:rsidR="005B5EAD" w:rsidRPr="00785C54" w14:paraId="7313C4CD"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4A9CD77E" w14:textId="09616260"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7E03CE71" w14:textId="67609FE6"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02BD466B"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871E123" w14:textId="00F8B72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3D6CE83" w14:textId="3FF54A63"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Deployment</w:t>
            </w:r>
          </w:p>
        </w:tc>
      </w:tr>
      <w:tr w:rsidR="005B5EAD" w:rsidRPr="00785C54" w14:paraId="2C55CBF2"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2432DA5" w14:textId="7334F29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63AE451" w14:textId="6B3DF39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03933B0"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27DD88E" w14:textId="4B565E16"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0E9B107" w14:textId="1A33DD3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CoreExtendedTypes</w:t>
            </w:r>
            <w:proofErr w:type="spellEnd"/>
            <w:r w:rsidRPr="00785C54">
              <w:rPr>
                <w:szCs w:val="24"/>
              </w:rPr>
              <w:t xml:space="preserve"> conformance class</w:t>
            </w:r>
          </w:p>
        </w:tc>
      </w:tr>
      <w:tr w:rsidR="005B5EAD" w:rsidRPr="00785C54" w14:paraId="06671BB7"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D8087C2" w14:textId="2C63207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6E4E662" w14:textId="0739F2CB"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AbstractDeployment</w:t>
            </w:r>
            <w:proofErr w:type="spellEnd"/>
          </w:p>
        </w:tc>
      </w:tr>
      <w:tr w:rsidR="005B5EAD" w:rsidRPr="00785C54" w14:paraId="5AA1D45D"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3C9EF45A" w14:textId="2D268E0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3910F55D" w14:textId="449950D1"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-basic/gen/link-</w:t>
            </w:r>
            <w:proofErr w:type="spellStart"/>
            <w:r w:rsidRPr="00785C54">
              <w:rPr>
                <w:szCs w:val="24"/>
              </w:rPr>
              <w:t>sem</w:t>
            </w:r>
            <w:proofErr w:type="spellEnd"/>
          </w:p>
        </w:tc>
      </w:tr>
    </w:tbl>
    <w:p w14:paraId="78A5F96B" w14:textId="2F098616" w:rsidR="0008652C" w:rsidRPr="00785C54" w:rsidRDefault="00115763" w:rsidP="00785C54">
      <w:pPr>
        <w:pStyle w:val="BodyText"/>
      </w:pPr>
      <w:r w:rsidRPr="00115763">
        <w:t xml:space="preserve">Deployment </w:t>
      </w:r>
      <w:r w:rsidRPr="00316886">
        <w:t xml:space="preserve">from the Basic Observations is described as a class diagram in Figure </w:t>
      </w:r>
      <w:r>
        <w:t>2</w:t>
      </w:r>
      <w:r w:rsidR="00447C43">
        <w:t>3</w:t>
      </w:r>
      <w:r w:rsidRPr="00316886">
        <w:t>. The schema is fully described in 10.</w:t>
      </w:r>
      <w:r>
        <w:t>10</w:t>
      </w:r>
      <w:r w:rsidRPr="00316886">
        <w:t>.</w:t>
      </w:r>
      <w:r w:rsidRPr="00785C54">
        <w:t> </w:t>
      </w:r>
      <w:r w:rsidR="0008652C" w:rsidRPr="00785C54">
        <w:t> </w:t>
      </w:r>
    </w:p>
    <w:p w14:paraId="58B62DAC" w14:textId="1B69B437" w:rsidR="005B5EAD" w:rsidRPr="00785C54" w:rsidRDefault="00447C43"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08D38F25" wp14:editId="5308DA4B">
            <wp:extent cx="6167535" cy="7254324"/>
            <wp:effectExtent l="0" t="0" r="508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64">
                      <a:extLst>
                        <a:ext uri="{28A0092B-C50C-407E-A947-70E740481C1C}">
                          <a14:useLocalDpi xmlns:a14="http://schemas.microsoft.com/office/drawing/2010/main" val="0"/>
                        </a:ext>
                      </a:extLst>
                    </a:blip>
                    <a:stretch>
                      <a:fillRect/>
                    </a:stretch>
                  </pic:blipFill>
                  <pic:spPr>
                    <a:xfrm>
                      <a:off x="0" y="0"/>
                      <a:ext cx="6204836" cy="7298197"/>
                    </a:xfrm>
                    <a:prstGeom prst="rect">
                      <a:avLst/>
                    </a:prstGeom>
                  </pic:spPr>
                </pic:pic>
              </a:graphicData>
            </a:graphic>
          </wp:inline>
        </w:drawing>
      </w:r>
    </w:p>
    <w:p w14:paraId="6002F606" w14:textId="45362B0D" w:rsidR="005B5EAD" w:rsidRPr="00785C54" w:rsidRDefault="005B5EAD" w:rsidP="00785C54">
      <w:pPr>
        <w:pStyle w:val="Figuretitle"/>
        <w:autoSpaceDE w:val="0"/>
        <w:autoSpaceDN w:val="0"/>
        <w:adjustRightInd w:val="0"/>
        <w:outlineLvl w:val="0"/>
        <w:rPr>
          <w:szCs w:val="24"/>
        </w:rPr>
      </w:pPr>
      <w:commentRangeStart w:id="344"/>
      <w:r w:rsidRPr="00785C54">
        <w:rPr>
          <w:szCs w:val="24"/>
        </w:rPr>
        <w:t>Figure 2</w:t>
      </w:r>
      <w:r w:rsidR="00447C43">
        <w:rPr>
          <w:szCs w:val="24"/>
        </w:rPr>
        <w:t>3</w:t>
      </w:r>
      <w:r w:rsidRPr="00785C54">
        <w:rPr>
          <w:szCs w:val="24"/>
        </w:rPr>
        <w:t xml:space="preserve"> </w:t>
      </w:r>
      <w:commentRangeEnd w:id="344"/>
      <w:r w:rsidR="008058B6">
        <w:rPr>
          <w:rStyle w:val="CommentReference"/>
          <w:rFonts w:eastAsia="MS Mincho"/>
          <w:b w:val="0"/>
          <w:lang w:eastAsia="ja-JP"/>
        </w:rPr>
        <w:commentReference w:id="344"/>
      </w:r>
      <w:r w:rsidRPr="00785C54">
        <w:rPr>
          <w:szCs w:val="24"/>
        </w:rPr>
        <w:t>— Context diagram for Basic Observations — Deployment</w:t>
      </w:r>
    </w:p>
    <w:p w14:paraId="6CA53C83"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45" w:name="_Toc117602524"/>
      <w:proofErr w:type="spellStart"/>
      <w:r w:rsidRPr="00785C54">
        <w:rPr>
          <w:rFonts w:eastAsia="Times New Roman"/>
          <w:szCs w:val="24"/>
        </w:rPr>
        <w:lastRenderedPageBreak/>
        <w:t>GenericDomainFeature</w:t>
      </w:r>
      <w:bookmarkEnd w:id="345"/>
      <w:proofErr w:type="spellEnd"/>
    </w:p>
    <w:p w14:paraId="1A0F62DB"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46" w:name="_Toc117602525"/>
      <w:proofErr w:type="spellStart"/>
      <w:r w:rsidRPr="00785C54">
        <w:rPr>
          <w:rFonts w:eastAsia="Times New Roman"/>
          <w:szCs w:val="24"/>
        </w:rPr>
        <w:t>GenericDomainFeature</w:t>
      </w:r>
      <w:proofErr w:type="spellEnd"/>
      <w:r w:rsidRPr="00785C54">
        <w:rPr>
          <w:rFonts w:eastAsia="Times New Roman"/>
          <w:szCs w:val="24"/>
        </w:rPr>
        <w:t xml:space="preserve"> Requirements Class</w:t>
      </w:r>
      <w:bookmarkEnd w:id="34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7E8B1AC1"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2D501C19" w14:textId="7B2A481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7552A4D9" w14:textId="21FD0EA5"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GenericDomainFeature</w:t>
            </w:r>
            <w:proofErr w:type="spellEnd"/>
          </w:p>
        </w:tc>
      </w:tr>
      <w:tr w:rsidR="005B5EAD" w:rsidRPr="00785C54" w14:paraId="3149A918"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398E5D1E" w14:textId="4400D569"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25971D3E" w14:textId="10B0354F"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5FB76ADB"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1E8C1D3" w14:textId="2F20CB4C"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960C021" w14:textId="36270E97"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w:t>
            </w:r>
            <w:proofErr w:type="spellStart"/>
            <w:r w:rsidRPr="00785C54">
              <w:rPr>
                <w:szCs w:val="24"/>
              </w:rPr>
              <w:t>GenericDomainFeature</w:t>
            </w:r>
            <w:proofErr w:type="spellEnd"/>
          </w:p>
        </w:tc>
      </w:tr>
      <w:tr w:rsidR="005B5EAD" w:rsidRPr="00785C54" w14:paraId="1E92BD87"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A8B4E98" w14:textId="3E5634C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D52DA6F" w14:textId="6CEE3A4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2FD5AC2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E7D986A" w14:textId="15629BB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34D1970" w14:textId="4F6D0AD0"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CoreExtendedTypes</w:t>
            </w:r>
            <w:proofErr w:type="spellEnd"/>
            <w:r w:rsidRPr="00785C54">
              <w:rPr>
                <w:szCs w:val="24"/>
              </w:rPr>
              <w:t xml:space="preserve"> conformance class</w:t>
            </w:r>
          </w:p>
        </w:tc>
      </w:tr>
      <w:tr w:rsidR="005B5EAD" w:rsidRPr="00785C54" w14:paraId="5FB0AA6A"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3399B60" w14:textId="71549F8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40A717D" w14:textId="3116132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55A08CF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78694D4" w14:textId="73C9976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1084735" w14:textId="191A077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GenericDomainFeature</w:t>
            </w:r>
            <w:proofErr w:type="spellEnd"/>
            <w:r w:rsidRPr="00785C54">
              <w:rPr>
                <w:szCs w:val="24"/>
              </w:rPr>
              <w:t>/</w:t>
            </w:r>
            <w:proofErr w:type="spellStart"/>
            <w:r w:rsidRPr="00785C54">
              <w:rPr>
                <w:szCs w:val="24"/>
              </w:rPr>
              <w:t>GenericDomainFeature-sem</w:t>
            </w:r>
            <w:proofErr w:type="spellEnd"/>
          </w:p>
        </w:tc>
      </w:tr>
      <w:tr w:rsidR="005B5EAD" w:rsidRPr="00785C54" w14:paraId="3AFCB155"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B4C382C" w14:textId="4810275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613A70F" w14:textId="1DEF56DF"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-basic/gen/link-</w:t>
            </w:r>
            <w:proofErr w:type="spellStart"/>
            <w:r w:rsidRPr="00785C54">
              <w:rPr>
                <w:szCs w:val="24"/>
              </w:rPr>
              <w:t>sem</w:t>
            </w:r>
            <w:proofErr w:type="spellEnd"/>
          </w:p>
        </w:tc>
      </w:tr>
      <w:tr w:rsidR="005B5EAD" w:rsidRPr="00785C54" w14:paraId="75099DBE"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0B2BDD47" w14:textId="7215725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2CD4A6A4" w14:textId="71D9BC5E"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-basic/gen/location-</w:t>
            </w:r>
            <w:proofErr w:type="spellStart"/>
            <w:r w:rsidRPr="00785C54">
              <w:rPr>
                <w:szCs w:val="24"/>
              </w:rPr>
              <w:t>sem</w:t>
            </w:r>
            <w:proofErr w:type="spellEnd"/>
          </w:p>
        </w:tc>
      </w:tr>
    </w:tbl>
    <w:p w14:paraId="1FD4A191" w14:textId="4A1E67BD" w:rsidR="0008652C" w:rsidRPr="00785C54" w:rsidRDefault="00115763" w:rsidP="00785C54">
      <w:pPr>
        <w:pStyle w:val="BodyText"/>
      </w:pPr>
      <w:proofErr w:type="spellStart"/>
      <w:r w:rsidRPr="00785C54">
        <w:rPr>
          <w:szCs w:val="24"/>
        </w:rPr>
        <w:t>GenericDomainFeature</w:t>
      </w:r>
      <w:proofErr w:type="spellEnd"/>
      <w:r w:rsidRPr="00115763">
        <w:t xml:space="preserve"> from the Basic Observations is described as a class diagram in Figure 2</w:t>
      </w:r>
      <w:r w:rsidR="000F2FA6">
        <w:t>4</w:t>
      </w:r>
      <w:r w:rsidRPr="00115763">
        <w:t>. The schema is fully described in 10.</w:t>
      </w:r>
      <w:r>
        <w:t>11</w:t>
      </w:r>
      <w:r w:rsidRPr="00115763">
        <w:t>.</w:t>
      </w:r>
      <w:r w:rsidR="0008652C" w:rsidRPr="00785C54">
        <w:t> </w:t>
      </w:r>
    </w:p>
    <w:p w14:paraId="1FC7C86C" w14:textId="0B7EAB95" w:rsidR="005B5EAD" w:rsidRDefault="000F2FA6"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29F24B0D" wp14:editId="205427B4">
            <wp:extent cx="6242999" cy="8042988"/>
            <wp:effectExtent l="0" t="0" r="571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65">
                      <a:extLst>
                        <a:ext uri="{28A0092B-C50C-407E-A947-70E740481C1C}">
                          <a14:useLocalDpi xmlns:a14="http://schemas.microsoft.com/office/drawing/2010/main" val="0"/>
                        </a:ext>
                      </a:extLst>
                    </a:blip>
                    <a:stretch>
                      <a:fillRect/>
                    </a:stretch>
                  </pic:blipFill>
                  <pic:spPr>
                    <a:xfrm>
                      <a:off x="0" y="0"/>
                      <a:ext cx="6280271" cy="8091006"/>
                    </a:xfrm>
                    <a:prstGeom prst="rect">
                      <a:avLst/>
                    </a:prstGeom>
                  </pic:spPr>
                </pic:pic>
              </a:graphicData>
            </a:graphic>
          </wp:inline>
        </w:drawing>
      </w:r>
    </w:p>
    <w:p w14:paraId="599F0A34" w14:textId="6E37172A" w:rsidR="00214F45" w:rsidRPr="00785C54" w:rsidRDefault="00214F45" w:rsidP="00083060">
      <w:pPr>
        <w:pStyle w:val="Figurenote"/>
      </w:pPr>
      <w:r>
        <w:t>NOTE</w:t>
      </w:r>
      <w:r>
        <w:tab/>
      </w:r>
      <w:proofErr w:type="spellStart"/>
      <w:r w:rsidR="003133EB">
        <w:t>GenericDomainFeature</w:t>
      </w:r>
      <w:proofErr w:type="spellEnd"/>
      <w:r w:rsidR="003133EB">
        <w:t xml:space="preserve"> can be used as the target of the ultimate or proximate feature-of-interest of an Observation in lack of an existing, more specific domain feature.</w:t>
      </w:r>
    </w:p>
    <w:p w14:paraId="4E60A589" w14:textId="3F594F73" w:rsidR="005B5EAD" w:rsidRPr="00785C54" w:rsidRDefault="005B5EAD" w:rsidP="00785C54">
      <w:pPr>
        <w:pStyle w:val="Figuretitle"/>
        <w:autoSpaceDE w:val="0"/>
        <w:autoSpaceDN w:val="0"/>
        <w:adjustRightInd w:val="0"/>
        <w:outlineLvl w:val="0"/>
        <w:rPr>
          <w:szCs w:val="24"/>
        </w:rPr>
      </w:pPr>
      <w:commentRangeStart w:id="347"/>
      <w:r w:rsidRPr="00785C54">
        <w:rPr>
          <w:szCs w:val="24"/>
        </w:rPr>
        <w:t>Figure 2</w:t>
      </w:r>
      <w:r w:rsidR="000F2FA6">
        <w:rPr>
          <w:szCs w:val="24"/>
        </w:rPr>
        <w:t>4</w:t>
      </w:r>
      <w:r w:rsidRPr="00785C54">
        <w:rPr>
          <w:szCs w:val="24"/>
        </w:rPr>
        <w:t xml:space="preserve"> </w:t>
      </w:r>
      <w:commentRangeEnd w:id="347"/>
      <w:r w:rsidR="00047CD7">
        <w:rPr>
          <w:rStyle w:val="CommentReference"/>
          <w:rFonts w:eastAsia="MS Mincho"/>
          <w:b w:val="0"/>
          <w:lang w:eastAsia="ja-JP"/>
        </w:rPr>
        <w:commentReference w:id="347"/>
      </w:r>
      <w:r w:rsidRPr="00785C54">
        <w:rPr>
          <w:szCs w:val="24"/>
        </w:rPr>
        <w:t xml:space="preserve">— Context diagram for Basic Observations — </w:t>
      </w:r>
      <w:proofErr w:type="spellStart"/>
      <w:r w:rsidRPr="00785C54">
        <w:rPr>
          <w:szCs w:val="24"/>
        </w:rPr>
        <w:t>GenericDomainFeature</w:t>
      </w:r>
      <w:proofErr w:type="spellEnd"/>
    </w:p>
    <w:p w14:paraId="6CBB4B7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48" w:name="_Toc117602526"/>
      <w:r w:rsidRPr="00785C54">
        <w:rPr>
          <w:rFonts w:eastAsia="Times New Roman"/>
          <w:szCs w:val="24"/>
        </w:rPr>
        <w:lastRenderedPageBreak/>
        <w:t xml:space="preserve">Feature type </w:t>
      </w:r>
      <w:proofErr w:type="spellStart"/>
      <w:r w:rsidRPr="00785C54">
        <w:rPr>
          <w:rFonts w:eastAsia="Times New Roman"/>
          <w:szCs w:val="24"/>
        </w:rPr>
        <w:t>GenericDomainFeature</w:t>
      </w:r>
      <w:bookmarkEnd w:id="348"/>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D9601E4" w14:textId="77777777" w:rsidTr="00EC5BE0">
        <w:trPr>
          <w:jc w:val="center"/>
        </w:trPr>
        <w:tc>
          <w:tcPr>
            <w:tcW w:w="4526" w:type="dxa"/>
            <w:tcMar>
              <w:top w:w="100" w:type="dxa"/>
              <w:left w:w="100" w:type="dxa"/>
              <w:bottom w:w="100" w:type="dxa"/>
              <w:right w:w="100" w:type="dxa"/>
            </w:tcMar>
          </w:tcPr>
          <w:p w14:paraId="432849D2" w14:textId="25F514D1"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GenericDomainFeature</w:t>
            </w:r>
            <w:proofErr w:type="spellEnd"/>
            <w:r w:rsidRPr="00785C54">
              <w:rPr>
                <w:szCs w:val="24"/>
              </w:rPr>
              <w:t>/</w:t>
            </w:r>
            <w:proofErr w:type="spellStart"/>
            <w:r w:rsidRPr="00785C54">
              <w:rPr>
                <w:szCs w:val="24"/>
              </w:rPr>
              <w:t>GenericDomainFeature-sem</w:t>
            </w:r>
            <w:proofErr w:type="spellEnd"/>
          </w:p>
        </w:tc>
        <w:tc>
          <w:tcPr>
            <w:tcW w:w="5245" w:type="dxa"/>
            <w:tcMar>
              <w:top w:w="100" w:type="dxa"/>
              <w:left w:w="100" w:type="dxa"/>
              <w:bottom w:w="100" w:type="dxa"/>
              <w:right w:w="100" w:type="dxa"/>
            </w:tcMar>
          </w:tcPr>
          <w:p w14:paraId="7BA4D540" w14:textId="41812AD6" w:rsidR="005B5EAD" w:rsidRPr="00785C54" w:rsidRDefault="005B5EAD" w:rsidP="00785C54">
            <w:pPr>
              <w:pStyle w:val="Tablebody"/>
              <w:autoSpaceDE w:val="0"/>
              <w:autoSpaceDN w:val="0"/>
              <w:adjustRightInd w:val="0"/>
              <w:jc w:val="both"/>
              <w:rPr>
                <w:b/>
                <w:szCs w:val="20"/>
              </w:rPr>
            </w:pPr>
            <w:r w:rsidRPr="00785C54">
              <w:rPr>
                <w:szCs w:val="24"/>
              </w:rPr>
              <w:t xml:space="preserve">A concrete featureType to be utilized as </w:t>
            </w:r>
            <w:proofErr w:type="spellStart"/>
            <w:r w:rsidRPr="00785C54">
              <w:rPr>
                <w:b/>
                <w:szCs w:val="24"/>
              </w:rPr>
              <w:t>featureOfInterest</w:t>
            </w:r>
            <w:proofErr w:type="spellEnd"/>
            <w:r w:rsidRPr="00785C54">
              <w:rPr>
                <w:szCs w:val="24"/>
              </w:rPr>
              <w:t xml:space="preserve"> of an </w:t>
            </w:r>
            <w:r w:rsidRPr="00785C54">
              <w:rPr>
                <w:b/>
                <w:szCs w:val="24"/>
              </w:rPr>
              <w:t>Observation.</w:t>
            </w:r>
          </w:p>
        </w:tc>
      </w:tr>
    </w:tbl>
    <w:p w14:paraId="5BFA6BDB" w14:textId="2DAE6172"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This type is foreseen as a placeholder for specialized domain features in order to enable rapid prototyping.</w:t>
      </w:r>
    </w:p>
    <w:p w14:paraId="3108A812"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49" w:name="_Toc117602527"/>
      <w:proofErr w:type="spellStart"/>
      <w:r w:rsidRPr="00785C54">
        <w:rPr>
          <w:rFonts w:eastAsia="Times New Roman"/>
          <w:szCs w:val="24"/>
        </w:rPr>
        <w:t>Codelists</w:t>
      </w:r>
      <w:bookmarkEnd w:id="349"/>
      <w:proofErr w:type="spellEnd"/>
    </w:p>
    <w:p w14:paraId="1D0BB358" w14:textId="5DBD4B0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50" w:name="_Toc117602528"/>
      <w:bookmarkStart w:id="351" w:name="_Toc117602529"/>
      <w:bookmarkStart w:id="352" w:name="_Toc117602534"/>
      <w:bookmarkEnd w:id="350"/>
      <w:bookmarkEnd w:id="351"/>
      <w:proofErr w:type="spellStart"/>
      <w:r w:rsidRPr="00785C54">
        <w:rPr>
          <w:rFonts w:eastAsia="Times New Roman"/>
          <w:szCs w:val="24"/>
        </w:rPr>
        <w:t>ObservationCollectionType</w:t>
      </w:r>
      <w:bookmarkEnd w:id="352"/>
      <w:proofErr w:type="spellEnd"/>
    </w:p>
    <w:p w14:paraId="64EBF8E7" w14:textId="29752CF0" w:rsidR="005B5EAD" w:rsidRPr="00785C54" w:rsidRDefault="005B5EAD" w:rsidP="00785C54">
      <w:pPr>
        <w:pStyle w:val="BodyText"/>
        <w:autoSpaceDE w:val="0"/>
        <w:autoSpaceDN w:val="0"/>
        <w:adjustRightInd w:val="0"/>
        <w:rPr>
          <w:szCs w:val="24"/>
        </w:rPr>
      </w:pPr>
      <w:r w:rsidRPr="00785C54">
        <w:rPr>
          <w:szCs w:val="24"/>
        </w:rPr>
        <w:t xml:space="preserve">The code list </w:t>
      </w:r>
      <w:proofErr w:type="spellStart"/>
      <w:r w:rsidRPr="00785C54">
        <w:rPr>
          <w:szCs w:val="24"/>
        </w:rPr>
        <w:t>ObservationCollectionType</w:t>
      </w:r>
      <w:proofErr w:type="spellEnd"/>
      <w:r w:rsidRPr="00785C54">
        <w:rPr>
          <w:szCs w:val="24"/>
        </w:rPr>
        <w:t xml:space="preserve"> realizes the </w:t>
      </w:r>
      <w:proofErr w:type="spellStart"/>
      <w:r w:rsidRPr="00785C54">
        <w:rPr>
          <w:szCs w:val="24"/>
        </w:rPr>
        <w:t>AbstractObservationCollectionType</w:t>
      </w:r>
      <w:proofErr w:type="spellEnd"/>
      <w:r w:rsidRPr="00785C54">
        <w:rPr>
          <w:szCs w:val="24"/>
        </w:rPr>
        <w:t xml:space="preserve"> and has the following values defined in this </w:t>
      </w:r>
      <w:r w:rsidR="00CD0748">
        <w:rPr>
          <w:szCs w:val="24"/>
        </w:rPr>
        <w:t>document</w:t>
      </w:r>
      <w:r w:rsidRPr="00785C54">
        <w:rPr>
          <w:szCs w:val="24"/>
        </w:rPr>
        <w:t xml:space="preserve">: </w:t>
      </w:r>
      <w:r w:rsidR="008620B7">
        <w:rPr>
          <w:szCs w:val="24"/>
        </w:rPr>
        <w:t>“</w:t>
      </w:r>
      <w:r w:rsidRPr="00785C54">
        <w:rPr>
          <w:szCs w:val="24"/>
        </w:rPr>
        <w:t>homogeneous</w:t>
      </w:r>
      <w:r w:rsidR="008620B7">
        <w:rPr>
          <w:szCs w:val="24"/>
        </w:rPr>
        <w:t>”</w:t>
      </w:r>
      <w:r w:rsidRPr="00785C54">
        <w:rPr>
          <w:szCs w:val="24"/>
        </w:rPr>
        <w:t xml:space="preserve"> and </w:t>
      </w:r>
      <w:r w:rsidR="008620B7">
        <w:rPr>
          <w:szCs w:val="24"/>
        </w:rPr>
        <w:t>“</w:t>
      </w:r>
      <w:r w:rsidRPr="00785C54">
        <w:rPr>
          <w:szCs w:val="24"/>
        </w:rPr>
        <w:t>summarizing</w:t>
      </w:r>
      <w:r w:rsidR="008620B7">
        <w:rPr>
          <w:szCs w:val="24"/>
        </w:rPr>
        <w:t>”</w:t>
      </w:r>
      <w:r w:rsidRPr="00785C54">
        <w:rPr>
          <w:szCs w:val="24"/>
        </w:rPr>
        <w: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04"/>
        <w:gridCol w:w="5248"/>
      </w:tblGrid>
      <w:tr w:rsidR="005B5EAD" w:rsidRPr="00785C54" w14:paraId="0074F512" w14:textId="77777777" w:rsidTr="00EC5BE0">
        <w:trPr>
          <w:jc w:val="center"/>
        </w:trPr>
        <w:tc>
          <w:tcPr>
            <w:tcW w:w="4504" w:type="dxa"/>
            <w:tcMar>
              <w:top w:w="100" w:type="dxa"/>
              <w:left w:w="100" w:type="dxa"/>
              <w:bottom w:w="100" w:type="dxa"/>
              <w:right w:w="100" w:type="dxa"/>
            </w:tcMar>
          </w:tcPr>
          <w:p w14:paraId="07499F49" w14:textId="36B2BCC7"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/req/obs-basic/ObservationCollectionType/ObservationCollectionType-sem</w:t>
            </w:r>
          </w:p>
        </w:tc>
        <w:tc>
          <w:tcPr>
            <w:tcW w:w="5248" w:type="dxa"/>
            <w:tcMar>
              <w:top w:w="100" w:type="dxa"/>
              <w:left w:w="100" w:type="dxa"/>
              <w:bottom w:w="100" w:type="dxa"/>
              <w:right w:w="100" w:type="dxa"/>
            </w:tcMar>
          </w:tcPr>
          <w:p w14:paraId="3564CD2C" w14:textId="5712ACD4" w:rsidR="005B5EAD" w:rsidRPr="00785C54" w:rsidRDefault="005B5EAD" w:rsidP="00785C54">
            <w:pPr>
              <w:pStyle w:val="Tablebody"/>
              <w:autoSpaceDE w:val="0"/>
              <w:autoSpaceDN w:val="0"/>
              <w:adjustRightInd w:val="0"/>
              <w:rPr>
                <w:szCs w:val="24"/>
              </w:rPr>
            </w:pPr>
            <w:r w:rsidRPr="00785C54">
              <w:rPr>
                <w:szCs w:val="24"/>
              </w:rPr>
              <w:t xml:space="preserve">The following entries </w:t>
            </w:r>
            <w:r w:rsidR="002F2035">
              <w:rPr>
                <w:szCs w:val="24"/>
              </w:rPr>
              <w:t>shall</w:t>
            </w:r>
            <w:r w:rsidRPr="00785C54">
              <w:rPr>
                <w:szCs w:val="24"/>
              </w:rPr>
              <w:t xml:space="preserve"> be provided:</w:t>
            </w:r>
          </w:p>
          <w:p w14:paraId="771FD025"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r>
            <w:r w:rsidRPr="00083060">
              <w:rPr>
                <w:b/>
                <w:bCs/>
                <w:szCs w:val="24"/>
              </w:rPr>
              <w:t>homogeneous</w:t>
            </w:r>
            <w:r w:rsidRPr="00785C54">
              <w:rPr>
                <w:szCs w:val="24"/>
              </w:rPr>
              <w:t>: all observations contained are of a similar nature;</w:t>
            </w:r>
          </w:p>
          <w:p w14:paraId="25386B31" w14:textId="1A81205E"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0"/>
              </w:rPr>
            </w:pPr>
            <w:r w:rsidRPr="00785C54">
              <w:rPr>
                <w:szCs w:val="24"/>
              </w:rPr>
              <w:t>—</w:t>
            </w:r>
            <w:r w:rsidRPr="00785C54">
              <w:rPr>
                <w:szCs w:val="24"/>
              </w:rPr>
              <w:tab/>
            </w:r>
            <w:r w:rsidRPr="00083060">
              <w:rPr>
                <w:b/>
                <w:bCs/>
                <w:szCs w:val="24"/>
              </w:rPr>
              <w:t>summarizing</w:t>
            </w:r>
            <w:r w:rsidRPr="00785C54">
              <w:rPr>
                <w:szCs w:val="24"/>
              </w:rPr>
              <w:t>: a wider grab-bag type of collection.</w:t>
            </w:r>
          </w:p>
        </w:tc>
      </w:tr>
    </w:tbl>
    <w:p w14:paraId="477C61FA" w14:textId="452E310A" w:rsidR="005B5EAD" w:rsidRPr="00785C54" w:rsidRDefault="005B5EAD" w:rsidP="00785C5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C852785" w14:textId="77777777" w:rsidTr="00EC5BE0">
        <w:trPr>
          <w:jc w:val="center"/>
        </w:trPr>
        <w:tc>
          <w:tcPr>
            <w:tcW w:w="4526" w:type="dxa"/>
            <w:tcMar>
              <w:top w:w="100" w:type="dxa"/>
              <w:left w:w="100" w:type="dxa"/>
              <w:bottom w:w="100" w:type="dxa"/>
              <w:right w:w="100" w:type="dxa"/>
            </w:tcMar>
          </w:tcPr>
          <w:p w14:paraId="493EAACC" w14:textId="1D28E422" w:rsidR="005B5EAD" w:rsidRPr="00785C54" w:rsidRDefault="005B5EAD" w:rsidP="00785C54">
            <w:pPr>
              <w:pStyle w:val="Tablebody"/>
              <w:autoSpaceDE w:val="0"/>
              <w:autoSpaceDN w:val="0"/>
              <w:adjustRightInd w:val="0"/>
              <w:rPr>
                <w:b/>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ObservationCollectionType</w:t>
            </w:r>
            <w:proofErr w:type="spellEnd"/>
            <w:r w:rsidRPr="00785C54">
              <w:rPr>
                <w:szCs w:val="24"/>
              </w:rPr>
              <w:t>/homogeneous-con</w:t>
            </w:r>
          </w:p>
        </w:tc>
        <w:tc>
          <w:tcPr>
            <w:tcW w:w="5245" w:type="dxa"/>
            <w:tcMar>
              <w:top w:w="100" w:type="dxa"/>
              <w:left w:w="100" w:type="dxa"/>
              <w:bottom w:w="100" w:type="dxa"/>
              <w:right w:w="100" w:type="dxa"/>
            </w:tcMar>
          </w:tcPr>
          <w:p w14:paraId="3CA12CB2" w14:textId="77777777" w:rsidR="005B5EAD" w:rsidRPr="00785C54" w:rsidRDefault="005B5EAD" w:rsidP="00785C54">
            <w:pPr>
              <w:pStyle w:val="Tablebody"/>
              <w:autoSpaceDE w:val="0"/>
              <w:autoSpaceDN w:val="0"/>
              <w:adjustRightInd w:val="0"/>
              <w:jc w:val="both"/>
              <w:rPr>
                <w:szCs w:val="24"/>
              </w:rPr>
            </w:pPr>
            <w:r w:rsidRPr="00785C54">
              <w:rPr>
                <w:szCs w:val="24"/>
              </w:rPr>
              <w:t xml:space="preserve">If </w:t>
            </w:r>
            <w:proofErr w:type="spellStart"/>
            <w:r w:rsidRPr="00785C54">
              <w:rPr>
                <w:b/>
                <w:szCs w:val="24"/>
              </w:rPr>
              <w:t>collectionType</w:t>
            </w:r>
            <w:proofErr w:type="spellEnd"/>
            <w:r w:rsidRPr="00785C54">
              <w:rPr>
                <w:szCs w:val="24"/>
              </w:rPr>
              <w:t xml:space="preserve"> in the </w:t>
            </w:r>
            <w:proofErr w:type="spellStart"/>
            <w:r w:rsidRPr="00785C54">
              <w:rPr>
                <w:b/>
                <w:szCs w:val="24"/>
              </w:rPr>
              <w:t>ObservationCollection</w:t>
            </w:r>
            <w:proofErr w:type="spellEnd"/>
            <w:r w:rsidRPr="00785C54">
              <w:rPr>
                <w:szCs w:val="24"/>
              </w:rPr>
              <w:t xml:space="preserve"> is specified as “</w:t>
            </w:r>
            <w:r w:rsidRPr="00083060">
              <w:rPr>
                <w:b/>
                <w:bCs/>
                <w:szCs w:val="24"/>
              </w:rPr>
              <w:t>homogeneous</w:t>
            </w:r>
            <w:r w:rsidRPr="00785C54">
              <w:rPr>
                <w:szCs w:val="24"/>
              </w:rPr>
              <w:t xml:space="preserve">” from this </w:t>
            </w:r>
            <w:proofErr w:type="spellStart"/>
            <w:r w:rsidRPr="00785C54">
              <w:rPr>
                <w:szCs w:val="24"/>
              </w:rPr>
              <w:t>Codelist</w:t>
            </w:r>
            <w:proofErr w:type="spellEnd"/>
            <w:r w:rsidRPr="00785C54">
              <w:rPr>
                <w:szCs w:val="24"/>
              </w:rPr>
              <w:t xml:space="preserve">, the following constraints apply to the associated </w:t>
            </w:r>
            <w:proofErr w:type="spellStart"/>
            <w:r w:rsidRPr="00785C54">
              <w:rPr>
                <w:b/>
                <w:szCs w:val="24"/>
              </w:rPr>
              <w:t>ObservationCharacteristics</w:t>
            </w:r>
            <w:proofErr w:type="spellEnd"/>
            <w:r w:rsidRPr="00785C54">
              <w:rPr>
                <w:szCs w:val="24"/>
              </w:rPr>
              <w:t xml:space="preserve"> and all </w:t>
            </w:r>
            <w:r w:rsidRPr="00785C54">
              <w:rPr>
                <w:b/>
                <w:szCs w:val="24"/>
              </w:rPr>
              <w:t>Observation</w:t>
            </w:r>
            <w:r w:rsidRPr="00785C54">
              <w:rPr>
                <w:szCs w:val="24"/>
              </w:rPr>
              <w:t xml:space="preserve"> instances referenced via the member association.</w:t>
            </w:r>
          </w:p>
          <w:p w14:paraId="237B4EA7" w14:textId="0E3C8102" w:rsidR="005B5EAD" w:rsidRPr="00785C54" w:rsidRDefault="005B5EAD" w:rsidP="00785C54">
            <w:pPr>
              <w:pStyle w:val="Tablebody"/>
              <w:autoSpaceDE w:val="0"/>
              <w:autoSpaceDN w:val="0"/>
              <w:adjustRightInd w:val="0"/>
              <w:jc w:val="both"/>
              <w:rPr>
                <w:szCs w:val="24"/>
              </w:rPr>
            </w:pPr>
            <w:r w:rsidRPr="00785C54">
              <w:rPr>
                <w:szCs w:val="24"/>
              </w:rPr>
              <w:t xml:space="preserve">If a property value is provided within the </w:t>
            </w:r>
            <w:proofErr w:type="spellStart"/>
            <w:r w:rsidRPr="00785C54">
              <w:rPr>
                <w:b/>
                <w:szCs w:val="24"/>
              </w:rPr>
              <w:t>ObservationCharacteristics</w:t>
            </w:r>
            <w:proofErr w:type="spellEnd"/>
            <w:r w:rsidRPr="00785C54">
              <w:rPr>
                <w:szCs w:val="24"/>
              </w:rPr>
              <w:t xml:space="preserve">, this value applies to all </w:t>
            </w:r>
            <w:r w:rsidRPr="00785C54">
              <w:rPr>
                <w:b/>
                <w:szCs w:val="24"/>
              </w:rPr>
              <w:t>Observations</w:t>
            </w:r>
            <w:r w:rsidRPr="00785C54">
              <w:rPr>
                <w:szCs w:val="24"/>
              </w:rPr>
              <w:t xml:space="preserve"> contained in the </w:t>
            </w:r>
            <w:proofErr w:type="spellStart"/>
            <w:r w:rsidRPr="00785C54">
              <w:rPr>
                <w:b/>
                <w:szCs w:val="24"/>
              </w:rPr>
              <w:t>ObservationCollection</w:t>
            </w:r>
            <w:proofErr w:type="spellEnd"/>
            <w:r w:rsidRPr="00785C54">
              <w:rPr>
                <w:szCs w:val="24"/>
              </w:rPr>
              <w:t>:</w:t>
            </w:r>
          </w:p>
        </w:tc>
      </w:tr>
      <w:tr w:rsidR="005B5EAD" w:rsidRPr="00785C54" w14:paraId="2B70AB73" w14:textId="77777777" w:rsidTr="0095046C">
        <w:trPr>
          <w:jc w:val="center"/>
        </w:trPr>
        <w:tc>
          <w:tcPr>
            <w:tcW w:w="4526" w:type="dxa"/>
            <w:tcMar>
              <w:top w:w="100" w:type="dxa"/>
              <w:left w:w="100" w:type="dxa"/>
              <w:bottom w:w="100" w:type="dxa"/>
              <w:right w:w="100" w:type="dxa"/>
            </w:tcMar>
          </w:tcPr>
          <w:p w14:paraId="2B4A04C4" w14:textId="77777777" w:rsidR="005B5EAD" w:rsidRPr="00785C54" w:rsidRDefault="005B5EAD" w:rsidP="00785C54">
            <w:pPr>
              <w:pStyle w:val="Tablebody"/>
              <w:autoSpaceDE w:val="0"/>
              <w:autoSpaceDN w:val="0"/>
              <w:adjustRightInd w:val="0"/>
              <w:jc w:val="both"/>
              <w:rPr>
                <w:szCs w:val="24"/>
              </w:rPr>
            </w:pPr>
          </w:p>
        </w:tc>
        <w:tc>
          <w:tcPr>
            <w:tcW w:w="5245" w:type="dxa"/>
            <w:tcMar>
              <w:top w:w="100" w:type="dxa"/>
              <w:left w:w="100" w:type="dxa"/>
              <w:bottom w:w="100" w:type="dxa"/>
              <w:right w:w="100" w:type="dxa"/>
            </w:tcMar>
          </w:tcPr>
          <w:p w14:paraId="3D732E87" w14:textId="4D7737F0"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property not provided </w:t>
            </w:r>
            <w:r w:rsidR="008620B7">
              <w:rPr>
                <w:szCs w:val="24"/>
              </w:rPr>
              <w:t>–</w:t>
            </w:r>
            <w:r w:rsidRPr="00785C54">
              <w:rPr>
                <w:szCs w:val="24"/>
              </w:rPr>
              <w:t xml:space="preserve"> values may be provided by the </w:t>
            </w:r>
            <w:r w:rsidR="00D612AA" w:rsidRPr="00083060">
              <w:rPr>
                <w:b/>
                <w:bCs/>
                <w:szCs w:val="24"/>
              </w:rPr>
              <w:t>O</w:t>
            </w:r>
            <w:r w:rsidRPr="00083060">
              <w:rPr>
                <w:b/>
                <w:bCs/>
                <w:szCs w:val="24"/>
              </w:rPr>
              <w:t>bservations</w:t>
            </w:r>
            <w:r w:rsidRPr="00785C54">
              <w:rPr>
                <w:szCs w:val="24"/>
              </w:rPr>
              <w:t xml:space="preserve"> but is not provided at this level</w:t>
            </w:r>
          </w:p>
          <w:p w14:paraId="06CCBB9A" w14:textId="71A9CEDF"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property provided but with no content </w:t>
            </w:r>
            <w:r w:rsidR="008620B7">
              <w:rPr>
                <w:szCs w:val="24"/>
              </w:rPr>
              <w:t>–</w:t>
            </w:r>
            <w:r w:rsidRPr="00785C54">
              <w:rPr>
                <w:szCs w:val="24"/>
              </w:rPr>
              <w:t xml:space="preserve"> no </w:t>
            </w:r>
            <w:r w:rsidR="00D612AA" w:rsidRPr="00083060">
              <w:rPr>
                <w:b/>
                <w:bCs/>
                <w:szCs w:val="24"/>
              </w:rPr>
              <w:t>Observation</w:t>
            </w:r>
            <w:r w:rsidR="00D612AA" w:rsidRPr="00785C54">
              <w:rPr>
                <w:szCs w:val="24"/>
              </w:rPr>
              <w:t xml:space="preserve"> </w:t>
            </w:r>
            <w:r w:rsidRPr="00785C54">
              <w:rPr>
                <w:szCs w:val="24"/>
              </w:rPr>
              <w:t>within the collection provides this property</w:t>
            </w:r>
          </w:p>
          <w:p w14:paraId="7745AC27" w14:textId="1A72354E"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property = value </w:t>
            </w:r>
            <w:r w:rsidR="008620B7">
              <w:rPr>
                <w:szCs w:val="24"/>
              </w:rPr>
              <w:t>–</w:t>
            </w:r>
            <w:r w:rsidRPr="00785C54">
              <w:rPr>
                <w:szCs w:val="24"/>
              </w:rPr>
              <w:t xml:space="preserve"> this value applies to all </w:t>
            </w:r>
            <w:r w:rsidR="00D612AA" w:rsidRPr="00083060">
              <w:rPr>
                <w:b/>
                <w:bCs/>
                <w:szCs w:val="24"/>
              </w:rPr>
              <w:t>Observations</w:t>
            </w:r>
            <w:r w:rsidR="00D612AA" w:rsidRPr="00785C54">
              <w:rPr>
                <w:szCs w:val="24"/>
              </w:rPr>
              <w:t xml:space="preserve"> </w:t>
            </w:r>
            <w:r w:rsidRPr="00785C54">
              <w:rPr>
                <w:szCs w:val="24"/>
              </w:rPr>
              <w:t>within the collection</w:t>
            </w:r>
          </w:p>
          <w:p w14:paraId="2272DC0D" w14:textId="2A73A13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pPr>
            <w:r w:rsidRPr="00785C54">
              <w:rPr>
                <w:szCs w:val="24"/>
              </w:rPr>
              <w:t>—</w:t>
            </w:r>
            <w:r w:rsidRPr="00785C54">
              <w:rPr>
                <w:szCs w:val="24"/>
              </w:rPr>
              <w:tab/>
              <w:t xml:space="preserve">property = value set/range </w:t>
            </w:r>
            <w:r w:rsidR="008620B7">
              <w:rPr>
                <w:szCs w:val="24"/>
              </w:rPr>
              <w:t>–</w:t>
            </w:r>
            <w:r w:rsidRPr="00785C54">
              <w:rPr>
                <w:szCs w:val="24"/>
              </w:rPr>
              <w:t xml:space="preserve"> this value set/range applies to all </w:t>
            </w:r>
            <w:r w:rsidR="00D612AA" w:rsidRPr="00083060">
              <w:rPr>
                <w:b/>
                <w:bCs/>
                <w:szCs w:val="24"/>
              </w:rPr>
              <w:t>Observations</w:t>
            </w:r>
            <w:r w:rsidR="00D612AA" w:rsidRPr="00785C54">
              <w:rPr>
                <w:szCs w:val="24"/>
              </w:rPr>
              <w:t xml:space="preserve"> </w:t>
            </w:r>
            <w:r w:rsidRPr="00785C54">
              <w:rPr>
                <w:szCs w:val="24"/>
              </w:rPr>
              <w:t>within the collection</w:t>
            </w:r>
          </w:p>
        </w:tc>
      </w:tr>
    </w:tbl>
    <w:p w14:paraId="76831F8D" w14:textId="04ACF0F3"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The </w:t>
      </w:r>
      <w:r w:rsidR="00D612AA">
        <w:rPr>
          <w:szCs w:val="24"/>
        </w:rPr>
        <w:t>O</w:t>
      </w:r>
      <w:r w:rsidR="00D612AA" w:rsidRPr="00785C54">
        <w:rPr>
          <w:szCs w:val="24"/>
        </w:rPr>
        <w:t xml:space="preserve">bservations </w:t>
      </w:r>
      <w:r w:rsidRPr="00785C54">
        <w:rPr>
          <w:szCs w:val="24"/>
        </w:rPr>
        <w:t xml:space="preserve">need not contain attributes or associations supplied via the </w:t>
      </w:r>
      <w:proofErr w:type="spellStart"/>
      <w:r w:rsidRPr="00785C54">
        <w:rPr>
          <w:szCs w:val="24"/>
        </w:rPr>
        <w:t>ObservationCharacteristics</w:t>
      </w:r>
      <w:proofErr w:type="spellEnd"/>
      <w:r w:rsidRPr="00785C54">
        <w:rPr>
          <w:szCs w:val="24"/>
        </w:rPr>
        <w:t xml:space="preserve"> when </w:t>
      </w:r>
      <w:proofErr w:type="spellStart"/>
      <w:r w:rsidRPr="00785C54">
        <w:rPr>
          <w:szCs w:val="24"/>
        </w:rPr>
        <w:t>collectionType</w:t>
      </w:r>
      <w:proofErr w:type="spellEnd"/>
      <w:r w:rsidRPr="00785C54">
        <w:rPr>
          <w:szCs w:val="24"/>
        </w:rPr>
        <w:t xml:space="preserve"> is set to homogeneous.</w:t>
      </w:r>
    </w:p>
    <w:p w14:paraId="1F5E6D7E"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If the collection has the value “A” for property “foo” then all Observations in the collection have value “A” for that property.</w:t>
      </w:r>
    </w:p>
    <w:p w14:paraId="049B4BA0" w14:textId="79A45F82"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 xml:space="preserve">If the collection states the </w:t>
      </w:r>
      <w:proofErr w:type="spellStart"/>
      <w:r w:rsidRPr="00785C54">
        <w:rPr>
          <w:szCs w:val="24"/>
        </w:rPr>
        <w:t>ObservableProperty</w:t>
      </w:r>
      <w:proofErr w:type="spellEnd"/>
      <w:r w:rsidRPr="00785C54">
        <w:rPr>
          <w:szCs w:val="24"/>
        </w:rPr>
        <w:t xml:space="preserve"> X, then all observations contained </w:t>
      </w:r>
      <w:r w:rsidR="00047CD7">
        <w:rPr>
          <w:szCs w:val="24"/>
        </w:rPr>
        <w:t xml:space="preserve">will </w:t>
      </w:r>
      <w:r w:rsidRPr="00785C54">
        <w:rPr>
          <w:szCs w:val="24"/>
        </w:rPr>
        <w:t xml:space="preserve">refer to that </w:t>
      </w:r>
      <w:proofErr w:type="spellStart"/>
      <w:r w:rsidRPr="00785C54">
        <w:rPr>
          <w:szCs w:val="24"/>
        </w:rPr>
        <w:t>ObservableProperty</w:t>
      </w:r>
      <w:proofErr w:type="spellEnd"/>
      <w:r w:rsidRPr="00785C54">
        <w:rPr>
          <w:szCs w:val="24"/>
        </w:rPr>
        <w:t>.</w:t>
      </w:r>
    </w:p>
    <w:tbl>
      <w:tblPr>
        <w:tblW w:w="9771" w:type="dxa"/>
        <w:jc w:val="center"/>
        <w:tblBorders>
          <w:top w:val="single" w:sz="12" w:space="0" w:color="auto"/>
          <w:left w:val="single" w:sz="12" w:space="0" w:color="auto"/>
          <w:bottom w:val="single" w:sz="12" w:space="0" w:color="auto"/>
          <w:right w:val="single" w:sz="12" w:space="0" w:color="auto"/>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6528BB6C" w14:textId="77777777" w:rsidTr="0095046C">
        <w:trPr>
          <w:jc w:val="center"/>
        </w:trPr>
        <w:tc>
          <w:tcPr>
            <w:tcW w:w="4526" w:type="dxa"/>
            <w:tcMar>
              <w:top w:w="100" w:type="dxa"/>
              <w:left w:w="100" w:type="dxa"/>
              <w:bottom w:w="100" w:type="dxa"/>
              <w:right w:w="100" w:type="dxa"/>
            </w:tcMar>
          </w:tcPr>
          <w:p w14:paraId="747B9AFF" w14:textId="77777777" w:rsidR="005B5EAD" w:rsidRPr="00785C54" w:rsidRDefault="005B5EAD" w:rsidP="00785C54">
            <w:pPr>
              <w:pStyle w:val="Tablebody"/>
              <w:autoSpaceDE w:val="0"/>
              <w:autoSpaceDN w:val="0"/>
              <w:adjustRightInd w:val="0"/>
              <w:jc w:val="both"/>
              <w:rPr>
                <w:szCs w:val="24"/>
              </w:rPr>
            </w:pPr>
            <w:r w:rsidRPr="00785C54">
              <w:rPr>
                <w:b/>
                <w:szCs w:val="24"/>
              </w:rPr>
              <w:lastRenderedPageBreak/>
              <w:t>Requirement</w:t>
            </w:r>
          </w:p>
          <w:p w14:paraId="60EA9998" w14:textId="44F630B5"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ObservationCollectionType</w:t>
            </w:r>
            <w:proofErr w:type="spellEnd"/>
            <w:r w:rsidRPr="00785C54">
              <w:rPr>
                <w:szCs w:val="24"/>
              </w:rPr>
              <w:t>/summarizing-con</w:t>
            </w:r>
          </w:p>
        </w:tc>
        <w:tc>
          <w:tcPr>
            <w:tcW w:w="5245" w:type="dxa"/>
            <w:tcMar>
              <w:top w:w="100" w:type="dxa"/>
              <w:left w:w="100" w:type="dxa"/>
              <w:bottom w:w="100" w:type="dxa"/>
              <w:right w:w="100" w:type="dxa"/>
            </w:tcMar>
          </w:tcPr>
          <w:p w14:paraId="0651193A" w14:textId="77777777" w:rsidR="005B5EAD" w:rsidRPr="00785C54" w:rsidRDefault="005B5EAD" w:rsidP="00785C54">
            <w:pPr>
              <w:pStyle w:val="Tablebody"/>
              <w:autoSpaceDE w:val="0"/>
              <w:autoSpaceDN w:val="0"/>
              <w:adjustRightInd w:val="0"/>
              <w:jc w:val="both"/>
              <w:rPr>
                <w:szCs w:val="24"/>
              </w:rPr>
            </w:pPr>
            <w:r w:rsidRPr="00785C54">
              <w:rPr>
                <w:szCs w:val="24"/>
              </w:rPr>
              <w:t xml:space="preserve">If </w:t>
            </w:r>
            <w:proofErr w:type="spellStart"/>
            <w:r w:rsidRPr="00785C54">
              <w:rPr>
                <w:b/>
                <w:szCs w:val="24"/>
              </w:rPr>
              <w:t>collectionType</w:t>
            </w:r>
            <w:proofErr w:type="spellEnd"/>
            <w:r w:rsidRPr="00785C54">
              <w:rPr>
                <w:szCs w:val="24"/>
              </w:rPr>
              <w:t xml:space="preserve"> in the </w:t>
            </w:r>
            <w:proofErr w:type="spellStart"/>
            <w:r w:rsidRPr="00785C54">
              <w:rPr>
                <w:b/>
                <w:szCs w:val="24"/>
              </w:rPr>
              <w:t>ObservationCollection</w:t>
            </w:r>
            <w:proofErr w:type="spellEnd"/>
            <w:r w:rsidRPr="00785C54">
              <w:rPr>
                <w:szCs w:val="24"/>
              </w:rPr>
              <w:t xml:space="preserve"> is specified as “</w:t>
            </w:r>
            <w:r w:rsidRPr="00083060">
              <w:rPr>
                <w:b/>
                <w:bCs/>
                <w:szCs w:val="24"/>
              </w:rPr>
              <w:t>summarizing</w:t>
            </w:r>
            <w:r w:rsidRPr="00785C54">
              <w:rPr>
                <w:szCs w:val="24"/>
              </w:rPr>
              <w:t xml:space="preserve">” from this </w:t>
            </w:r>
            <w:proofErr w:type="spellStart"/>
            <w:r w:rsidRPr="00785C54">
              <w:rPr>
                <w:szCs w:val="24"/>
              </w:rPr>
              <w:t>Codelist</w:t>
            </w:r>
            <w:proofErr w:type="spellEnd"/>
            <w:r w:rsidRPr="00785C54">
              <w:rPr>
                <w:szCs w:val="24"/>
              </w:rPr>
              <w:t xml:space="preserve">, the following constraints apply to the associated </w:t>
            </w:r>
            <w:proofErr w:type="spellStart"/>
            <w:r w:rsidRPr="00785C54">
              <w:rPr>
                <w:b/>
                <w:szCs w:val="24"/>
              </w:rPr>
              <w:t>ObservationCharacteristics</w:t>
            </w:r>
            <w:proofErr w:type="spellEnd"/>
            <w:r w:rsidRPr="00785C54">
              <w:rPr>
                <w:szCs w:val="24"/>
              </w:rPr>
              <w:t xml:space="preserve"> and all </w:t>
            </w:r>
            <w:r w:rsidRPr="00785C54">
              <w:rPr>
                <w:b/>
                <w:szCs w:val="24"/>
              </w:rPr>
              <w:t>Observation</w:t>
            </w:r>
            <w:r w:rsidRPr="00785C54">
              <w:rPr>
                <w:szCs w:val="24"/>
              </w:rPr>
              <w:t xml:space="preserve"> instances referenced via the member association.</w:t>
            </w:r>
          </w:p>
          <w:p w14:paraId="6DF18283" w14:textId="432E80FB" w:rsidR="005B5EAD" w:rsidRPr="00785C54" w:rsidRDefault="005B5EAD" w:rsidP="00785C54">
            <w:pPr>
              <w:pStyle w:val="Tablebody"/>
              <w:autoSpaceDE w:val="0"/>
              <w:autoSpaceDN w:val="0"/>
              <w:adjustRightInd w:val="0"/>
              <w:jc w:val="both"/>
              <w:rPr>
                <w:szCs w:val="24"/>
              </w:rPr>
            </w:pPr>
            <w:r w:rsidRPr="00785C54">
              <w:rPr>
                <w:szCs w:val="24"/>
              </w:rPr>
              <w:t xml:space="preserve">If multiple values for a property are available in the contained </w:t>
            </w:r>
            <w:r w:rsidRPr="00785C54">
              <w:rPr>
                <w:b/>
                <w:szCs w:val="24"/>
              </w:rPr>
              <w:t>Observations</w:t>
            </w:r>
            <w:r w:rsidRPr="00785C54">
              <w:rPr>
                <w:szCs w:val="24"/>
              </w:rPr>
              <w:t>,</w:t>
            </w:r>
            <w:r w:rsidR="00047CD7">
              <w:rPr>
                <w:szCs w:val="24"/>
              </w:rPr>
              <w:t xml:space="preserve"> all</w:t>
            </w:r>
            <w:r w:rsidRPr="00785C54">
              <w:rPr>
                <w:szCs w:val="24"/>
              </w:rPr>
              <w:t xml:space="preserve"> values for this attribute (or the range of values contained in all </w:t>
            </w:r>
            <w:r w:rsidRPr="00785C54">
              <w:rPr>
                <w:b/>
                <w:szCs w:val="24"/>
              </w:rPr>
              <w:t>Observations</w:t>
            </w:r>
            <w:r w:rsidRPr="00785C54">
              <w:rPr>
                <w:szCs w:val="24"/>
              </w:rPr>
              <w:t xml:space="preserve">) are provided in the </w:t>
            </w:r>
            <w:proofErr w:type="spellStart"/>
            <w:r w:rsidRPr="00785C54">
              <w:rPr>
                <w:b/>
                <w:szCs w:val="24"/>
              </w:rPr>
              <w:t>ObservationCharacteristics</w:t>
            </w:r>
            <w:proofErr w:type="spellEnd"/>
            <w:r w:rsidRPr="00785C54">
              <w:rPr>
                <w:szCs w:val="24"/>
              </w:rPr>
              <w:t xml:space="preserve">. A property may also be empty in the </w:t>
            </w:r>
            <w:proofErr w:type="spellStart"/>
            <w:r w:rsidRPr="00785C54">
              <w:rPr>
                <w:b/>
                <w:szCs w:val="24"/>
              </w:rPr>
              <w:t>ObservationCharacteristics</w:t>
            </w:r>
            <w:proofErr w:type="spellEnd"/>
            <w:r w:rsidRPr="00785C54">
              <w:rPr>
                <w:szCs w:val="24"/>
              </w:rPr>
              <w:t xml:space="preserve"> </w:t>
            </w:r>
            <w:del w:id="353" w:author="Katharina Schleidt" w:date="2022-10-25T18:11:00Z">
              <w:r w:rsidRPr="00785C54" w:rsidDel="008620B7">
                <w:rPr>
                  <w:szCs w:val="24"/>
                </w:rPr>
                <w:delText>-</w:delText>
              </w:r>
            </w:del>
            <w:ins w:id="354" w:author="Katharina Schleidt" w:date="2022-10-25T18:11:00Z">
              <w:r w:rsidR="008620B7">
                <w:rPr>
                  <w:szCs w:val="24"/>
                </w:rPr>
                <w:t>–</w:t>
              </w:r>
            </w:ins>
            <w:r w:rsidRPr="00785C54">
              <w:rPr>
                <w:szCs w:val="24"/>
              </w:rPr>
              <w:t xml:space="preserve"> in this case any value can be provided for this attribute within the contained Observations:</w:t>
            </w:r>
          </w:p>
        </w:tc>
      </w:tr>
      <w:tr w:rsidR="005B5EAD" w:rsidRPr="00785C54" w14:paraId="7B3ECB6E" w14:textId="77777777" w:rsidTr="0095046C">
        <w:trPr>
          <w:jc w:val="center"/>
        </w:trPr>
        <w:tc>
          <w:tcPr>
            <w:tcW w:w="4526" w:type="dxa"/>
            <w:tcMar>
              <w:top w:w="100" w:type="dxa"/>
              <w:left w:w="100" w:type="dxa"/>
              <w:bottom w:w="100" w:type="dxa"/>
              <w:right w:w="100" w:type="dxa"/>
            </w:tcMar>
          </w:tcPr>
          <w:p w14:paraId="66AB045C" w14:textId="77777777" w:rsidR="005B5EAD" w:rsidRPr="00785C54" w:rsidRDefault="005B5EAD" w:rsidP="00785C54">
            <w:pPr>
              <w:pStyle w:val="Tablebody"/>
              <w:autoSpaceDE w:val="0"/>
              <w:autoSpaceDN w:val="0"/>
              <w:adjustRightInd w:val="0"/>
              <w:jc w:val="both"/>
              <w:rPr>
                <w:szCs w:val="24"/>
              </w:rPr>
            </w:pPr>
          </w:p>
        </w:tc>
        <w:tc>
          <w:tcPr>
            <w:tcW w:w="5245" w:type="dxa"/>
            <w:tcMar>
              <w:top w:w="100" w:type="dxa"/>
              <w:left w:w="100" w:type="dxa"/>
              <w:bottom w:w="100" w:type="dxa"/>
              <w:right w:w="100" w:type="dxa"/>
            </w:tcMar>
          </w:tcPr>
          <w:p w14:paraId="4B3A6D76" w14:textId="07499658"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property not provided </w:t>
            </w:r>
            <w:r w:rsidR="008620B7">
              <w:rPr>
                <w:szCs w:val="24"/>
              </w:rPr>
              <w:t>–</w:t>
            </w:r>
            <w:r w:rsidRPr="00785C54">
              <w:rPr>
                <w:szCs w:val="24"/>
              </w:rPr>
              <w:t xml:space="preserve"> values may be provided by the </w:t>
            </w:r>
            <w:r w:rsidR="00D612AA" w:rsidRPr="00083060">
              <w:rPr>
                <w:b/>
                <w:bCs/>
                <w:szCs w:val="24"/>
              </w:rPr>
              <w:t>Observations</w:t>
            </w:r>
            <w:r w:rsidR="00D612AA" w:rsidRPr="00785C54">
              <w:rPr>
                <w:szCs w:val="24"/>
              </w:rPr>
              <w:t xml:space="preserve"> </w:t>
            </w:r>
            <w:r w:rsidRPr="00785C54">
              <w:rPr>
                <w:szCs w:val="24"/>
              </w:rPr>
              <w:t>but a summary is not provided at this level;</w:t>
            </w:r>
          </w:p>
          <w:p w14:paraId="1B8636AF" w14:textId="2D1956BB"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property provided but with no content </w:t>
            </w:r>
            <w:r w:rsidR="008620B7">
              <w:rPr>
                <w:szCs w:val="24"/>
              </w:rPr>
              <w:t>–</w:t>
            </w:r>
            <w:r w:rsidRPr="00785C54">
              <w:rPr>
                <w:szCs w:val="24"/>
              </w:rPr>
              <w:t xml:space="preserve"> no </w:t>
            </w:r>
            <w:r w:rsidR="00D612AA" w:rsidRPr="00083060">
              <w:rPr>
                <w:b/>
                <w:bCs/>
                <w:szCs w:val="24"/>
              </w:rPr>
              <w:t>Observation</w:t>
            </w:r>
            <w:r w:rsidR="00D612AA" w:rsidRPr="00785C54">
              <w:rPr>
                <w:szCs w:val="24"/>
              </w:rPr>
              <w:t xml:space="preserve"> </w:t>
            </w:r>
            <w:r w:rsidRPr="00785C54">
              <w:rPr>
                <w:szCs w:val="24"/>
              </w:rPr>
              <w:t>within the collection provides this property;</w:t>
            </w:r>
          </w:p>
          <w:p w14:paraId="06EC9C36" w14:textId="40211694"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property = value </w:t>
            </w:r>
            <w:r w:rsidR="008620B7">
              <w:rPr>
                <w:szCs w:val="24"/>
              </w:rPr>
              <w:t>–</w:t>
            </w:r>
            <w:r w:rsidRPr="00785C54">
              <w:rPr>
                <w:szCs w:val="24"/>
              </w:rPr>
              <w:t xml:space="preserve"> this value applies to all </w:t>
            </w:r>
            <w:r w:rsidR="00D612AA" w:rsidRPr="00083060">
              <w:rPr>
                <w:b/>
                <w:bCs/>
                <w:szCs w:val="24"/>
              </w:rPr>
              <w:t>Observations</w:t>
            </w:r>
            <w:r w:rsidR="00D612AA" w:rsidRPr="00785C54">
              <w:rPr>
                <w:szCs w:val="24"/>
              </w:rPr>
              <w:t xml:space="preserve"> </w:t>
            </w:r>
            <w:r w:rsidRPr="00785C54">
              <w:rPr>
                <w:szCs w:val="24"/>
              </w:rPr>
              <w:t>within the collection;</w:t>
            </w:r>
          </w:p>
          <w:p w14:paraId="493E6F40" w14:textId="506C1304"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pPr>
            <w:r w:rsidRPr="00785C54">
              <w:rPr>
                <w:szCs w:val="24"/>
              </w:rPr>
              <w:t>—</w:t>
            </w:r>
            <w:r w:rsidRPr="00785C54">
              <w:rPr>
                <w:szCs w:val="24"/>
              </w:rPr>
              <w:tab/>
              <w:t xml:space="preserve">property = value set/range </w:t>
            </w:r>
            <w:r w:rsidR="008620B7">
              <w:rPr>
                <w:szCs w:val="24"/>
              </w:rPr>
              <w:t>–</w:t>
            </w:r>
            <w:r w:rsidRPr="00785C54">
              <w:rPr>
                <w:szCs w:val="24"/>
              </w:rPr>
              <w:t xml:space="preserve"> all </w:t>
            </w:r>
            <w:r w:rsidR="00D612AA" w:rsidRPr="00083060">
              <w:rPr>
                <w:b/>
                <w:bCs/>
                <w:szCs w:val="24"/>
              </w:rPr>
              <w:t>Observations</w:t>
            </w:r>
            <w:r w:rsidR="00D612AA" w:rsidRPr="00785C54">
              <w:rPr>
                <w:szCs w:val="24"/>
              </w:rPr>
              <w:t xml:space="preserve"> </w:t>
            </w:r>
            <w:r w:rsidRPr="00785C54">
              <w:rPr>
                <w:szCs w:val="24"/>
              </w:rPr>
              <w:t>provide a value within this set/range.</w:t>
            </w:r>
          </w:p>
        </w:tc>
      </w:tr>
    </w:tbl>
    <w:p w14:paraId="26104B31" w14:textId="17D276EC"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If a summarizing collection provides a set/range for an attribute it </w:t>
      </w:r>
      <w:r w:rsidR="00047CD7">
        <w:rPr>
          <w:szCs w:val="24"/>
        </w:rPr>
        <w:t>can</w:t>
      </w:r>
      <w:r w:rsidR="00047CD7" w:rsidRPr="00785C54">
        <w:rPr>
          <w:szCs w:val="24"/>
        </w:rPr>
        <w:t xml:space="preserve"> </w:t>
      </w:r>
      <w:r w:rsidRPr="00785C54">
        <w:rPr>
          <w:szCs w:val="24"/>
        </w:rPr>
        <w:t>be that all observations have this exact set/range as value for this attribute, or they could have different values that fall in the set/range.</w:t>
      </w:r>
    </w:p>
    <w:p w14:paraId="5A2161F4"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 xml:space="preserve">If the summarizing collection supplies: </w:t>
      </w:r>
      <w:proofErr w:type="spellStart"/>
      <w:r w:rsidRPr="00785C54">
        <w:rPr>
          <w:szCs w:val="24"/>
        </w:rPr>
        <w:t>phenomenonTime</w:t>
      </w:r>
      <w:proofErr w:type="spellEnd"/>
      <w:r w:rsidRPr="00785C54">
        <w:rPr>
          <w:szCs w:val="24"/>
        </w:rPr>
        <w:t xml:space="preserve">=2020-01-01T00:00:00Z/2020-02-01T00:00:00Z, </w:t>
      </w:r>
      <w:proofErr w:type="spellStart"/>
      <w:r w:rsidRPr="00785C54">
        <w:rPr>
          <w:szCs w:val="24"/>
        </w:rPr>
        <w:t>validTime</w:t>
      </w:r>
      <w:proofErr w:type="spellEnd"/>
      <w:r w:rsidRPr="00785C54">
        <w:rPr>
          <w:szCs w:val="24"/>
        </w:rPr>
        <w:t>=[empty/NIL/null] and no other properties, this would mean that:</w:t>
      </w:r>
    </w:p>
    <w:p w14:paraId="4DB7AE9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 xml:space="preserve">Observations in the collection can have any value for the </w:t>
      </w:r>
      <w:proofErr w:type="spellStart"/>
      <w:r w:rsidRPr="00785C54">
        <w:rPr>
          <w:szCs w:val="24"/>
        </w:rPr>
        <w:t>resultTime</w:t>
      </w:r>
      <w:proofErr w:type="spellEnd"/>
      <w:r w:rsidRPr="00785C54">
        <w:rPr>
          <w:szCs w:val="24"/>
        </w:rPr>
        <w:t xml:space="preserve"> property, since it is absent from the collection.</w:t>
      </w:r>
    </w:p>
    <w:p w14:paraId="1AB1FF1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 xml:space="preserve">None of the Observations in the collection provide a value for </w:t>
      </w:r>
      <w:proofErr w:type="spellStart"/>
      <w:r w:rsidRPr="00785C54">
        <w:rPr>
          <w:szCs w:val="24"/>
        </w:rPr>
        <w:t>validTime</w:t>
      </w:r>
      <w:proofErr w:type="spellEnd"/>
    </w:p>
    <w:p w14:paraId="39932710" w14:textId="77777777" w:rsidR="005B5EAD" w:rsidRPr="00785C54" w:rsidRDefault="005B5EAD" w:rsidP="00785C54">
      <w:pPr>
        <w:pStyle w:val="Noteindent"/>
        <w:tabs>
          <w:tab w:val="left" w:pos="397"/>
          <w:tab w:val="left" w:pos="794"/>
          <w:tab w:val="left" w:pos="965"/>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[empty/NIL/null] is a placeholder for the encoding specific representation of the absence of information.</w:t>
      </w:r>
    </w:p>
    <w:p w14:paraId="5D4E5C44" w14:textId="77777777" w:rsidR="005B5EAD" w:rsidRPr="0019265B"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de-DE"/>
          <w:rPrChange w:id="355" w:author="Katharina Schleidt" w:date="2022-10-25T17:07:00Z">
            <w:rPr>
              <w:szCs w:val="24"/>
              <w:lang w:val="en-US"/>
            </w:rPr>
          </w:rPrChange>
        </w:rPr>
      </w:pPr>
      <w:r w:rsidRPr="00785C54">
        <w:rPr>
          <w:szCs w:val="24"/>
        </w:rPr>
        <w:t>c)</w:t>
      </w:r>
      <w:r w:rsidRPr="00785C54">
        <w:rPr>
          <w:szCs w:val="24"/>
        </w:rPr>
        <w:tab/>
        <w:t xml:space="preserve">Observations can have any value for the </w:t>
      </w:r>
      <w:proofErr w:type="spellStart"/>
      <w:r w:rsidRPr="00785C54">
        <w:rPr>
          <w:szCs w:val="24"/>
        </w:rPr>
        <w:t>phenomenonTime</w:t>
      </w:r>
      <w:proofErr w:type="spellEnd"/>
      <w:r w:rsidRPr="00785C54">
        <w:rPr>
          <w:szCs w:val="24"/>
        </w:rPr>
        <w:t xml:space="preserve"> property that falls completely in the given time range. </w:t>
      </w:r>
      <w:r w:rsidRPr="0019265B">
        <w:rPr>
          <w:szCs w:val="24"/>
          <w:lang w:val="de-DE"/>
          <w:rPrChange w:id="356" w:author="Katharina Schleidt" w:date="2022-10-25T17:07:00Z">
            <w:rPr>
              <w:szCs w:val="24"/>
              <w:lang w:val="en-US"/>
            </w:rPr>
          </w:rPrChange>
        </w:rPr>
        <w:t xml:space="preserve">Valid </w:t>
      </w:r>
      <w:proofErr w:type="spellStart"/>
      <w:r w:rsidRPr="0019265B">
        <w:rPr>
          <w:szCs w:val="24"/>
          <w:lang w:val="de-DE"/>
          <w:rPrChange w:id="357" w:author="Katharina Schleidt" w:date="2022-10-25T17:07:00Z">
            <w:rPr>
              <w:szCs w:val="24"/>
              <w:lang w:val="en-US"/>
            </w:rPr>
          </w:rPrChange>
        </w:rPr>
        <w:t>examples</w:t>
      </w:r>
      <w:proofErr w:type="spellEnd"/>
      <w:r w:rsidRPr="0019265B">
        <w:rPr>
          <w:szCs w:val="24"/>
          <w:lang w:val="de-DE"/>
          <w:rPrChange w:id="358" w:author="Katharina Schleidt" w:date="2022-10-25T17:07:00Z">
            <w:rPr>
              <w:szCs w:val="24"/>
              <w:lang w:val="en-US"/>
            </w:rPr>
          </w:rPrChange>
        </w:rPr>
        <w:t xml:space="preserve"> </w:t>
      </w:r>
      <w:proofErr w:type="spellStart"/>
      <w:r w:rsidRPr="0019265B">
        <w:rPr>
          <w:szCs w:val="24"/>
          <w:lang w:val="de-DE"/>
          <w:rPrChange w:id="359" w:author="Katharina Schleidt" w:date="2022-10-25T17:07:00Z">
            <w:rPr>
              <w:szCs w:val="24"/>
              <w:lang w:val="en-US"/>
            </w:rPr>
          </w:rPrChange>
        </w:rPr>
        <w:t>would</w:t>
      </w:r>
      <w:proofErr w:type="spellEnd"/>
      <w:r w:rsidRPr="0019265B">
        <w:rPr>
          <w:szCs w:val="24"/>
          <w:lang w:val="de-DE"/>
          <w:rPrChange w:id="360" w:author="Katharina Schleidt" w:date="2022-10-25T17:07:00Z">
            <w:rPr>
              <w:szCs w:val="24"/>
              <w:lang w:val="en-US"/>
            </w:rPr>
          </w:rPrChange>
        </w:rPr>
        <w:t xml:space="preserve"> </w:t>
      </w:r>
      <w:proofErr w:type="spellStart"/>
      <w:r w:rsidRPr="0019265B">
        <w:rPr>
          <w:szCs w:val="24"/>
          <w:lang w:val="de-DE"/>
          <w:rPrChange w:id="361" w:author="Katharina Schleidt" w:date="2022-10-25T17:07:00Z">
            <w:rPr>
              <w:szCs w:val="24"/>
              <w:lang w:val="en-US"/>
            </w:rPr>
          </w:rPrChange>
        </w:rPr>
        <w:t>be</w:t>
      </w:r>
      <w:proofErr w:type="spellEnd"/>
      <w:r w:rsidRPr="0019265B">
        <w:rPr>
          <w:szCs w:val="24"/>
          <w:lang w:val="de-DE"/>
          <w:rPrChange w:id="362" w:author="Katharina Schleidt" w:date="2022-10-25T17:07:00Z">
            <w:rPr>
              <w:szCs w:val="24"/>
              <w:lang w:val="en-US"/>
            </w:rPr>
          </w:rPrChange>
        </w:rPr>
        <w:t>:</w:t>
      </w:r>
    </w:p>
    <w:p w14:paraId="2236732C" w14:textId="77777777" w:rsidR="005B5EAD" w:rsidRPr="0019265B" w:rsidRDefault="005B5EAD" w:rsidP="00785C54">
      <w:pPr>
        <w:pStyle w:val="ListNumber2-"/>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de-DE"/>
          <w:rPrChange w:id="363" w:author="Katharina Schleidt" w:date="2022-10-25T17:07:00Z">
            <w:rPr>
              <w:szCs w:val="24"/>
              <w:lang w:val="en-US"/>
            </w:rPr>
          </w:rPrChange>
        </w:rPr>
      </w:pPr>
      <w:r w:rsidRPr="0019265B">
        <w:rPr>
          <w:szCs w:val="24"/>
          <w:lang w:val="de-DE"/>
          <w:rPrChange w:id="364" w:author="Katharina Schleidt" w:date="2022-10-25T17:07:00Z">
            <w:rPr>
              <w:szCs w:val="24"/>
              <w:lang w:val="en-US"/>
            </w:rPr>
          </w:rPrChange>
        </w:rPr>
        <w:t>1)</w:t>
      </w:r>
      <w:r w:rsidRPr="0019265B">
        <w:rPr>
          <w:szCs w:val="24"/>
          <w:lang w:val="de-DE"/>
          <w:rPrChange w:id="365" w:author="Katharina Schleidt" w:date="2022-10-25T17:07:00Z">
            <w:rPr>
              <w:szCs w:val="24"/>
              <w:lang w:val="en-US"/>
            </w:rPr>
          </w:rPrChange>
        </w:rPr>
        <w:tab/>
        <w:t>2020-01-05T00:00:00+05:00;</w:t>
      </w:r>
    </w:p>
    <w:p w14:paraId="1DED29FD" w14:textId="77777777" w:rsidR="005B5EAD" w:rsidRPr="0019265B" w:rsidRDefault="005B5EAD" w:rsidP="00785C54">
      <w:pPr>
        <w:pStyle w:val="ListNumber2-"/>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de-DE"/>
          <w:rPrChange w:id="366" w:author="Katharina Schleidt" w:date="2022-10-25T17:07:00Z">
            <w:rPr>
              <w:szCs w:val="24"/>
              <w:lang w:val="en-US"/>
            </w:rPr>
          </w:rPrChange>
        </w:rPr>
      </w:pPr>
      <w:r w:rsidRPr="0019265B">
        <w:rPr>
          <w:szCs w:val="24"/>
          <w:lang w:val="de-DE"/>
          <w:rPrChange w:id="367" w:author="Katharina Schleidt" w:date="2022-10-25T17:07:00Z">
            <w:rPr>
              <w:szCs w:val="24"/>
              <w:lang w:val="en-US"/>
            </w:rPr>
          </w:rPrChange>
        </w:rPr>
        <w:t>2)</w:t>
      </w:r>
      <w:r w:rsidRPr="0019265B">
        <w:rPr>
          <w:szCs w:val="24"/>
          <w:lang w:val="de-DE"/>
          <w:rPrChange w:id="368" w:author="Katharina Schleidt" w:date="2022-10-25T17:07:00Z">
            <w:rPr>
              <w:szCs w:val="24"/>
              <w:lang w:val="en-US"/>
            </w:rPr>
          </w:rPrChange>
        </w:rPr>
        <w:tab/>
        <w:t>2020-01-05T10:00:00Z/2020-01-05T11:00:00Z;</w:t>
      </w:r>
    </w:p>
    <w:p w14:paraId="2E70A1EF" w14:textId="77777777" w:rsidR="005B5EAD" w:rsidRPr="0019265B" w:rsidRDefault="005B5EAD" w:rsidP="00785C54">
      <w:pPr>
        <w:pStyle w:val="ListNumber2-"/>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de-DE"/>
          <w:rPrChange w:id="369" w:author="Katharina Schleidt" w:date="2022-10-25T17:07:00Z">
            <w:rPr>
              <w:szCs w:val="24"/>
              <w:lang w:val="en-US"/>
            </w:rPr>
          </w:rPrChange>
        </w:rPr>
      </w:pPr>
      <w:r w:rsidRPr="0019265B">
        <w:rPr>
          <w:szCs w:val="24"/>
          <w:lang w:val="de-DE"/>
          <w:rPrChange w:id="370" w:author="Katharina Schleidt" w:date="2022-10-25T17:07:00Z">
            <w:rPr>
              <w:szCs w:val="24"/>
              <w:lang w:val="en-US"/>
            </w:rPr>
          </w:rPrChange>
        </w:rPr>
        <w:t>3)</w:t>
      </w:r>
      <w:r w:rsidRPr="0019265B">
        <w:rPr>
          <w:szCs w:val="24"/>
          <w:lang w:val="de-DE"/>
          <w:rPrChange w:id="371" w:author="Katharina Schleidt" w:date="2022-10-25T17:07:00Z">
            <w:rPr>
              <w:szCs w:val="24"/>
              <w:lang w:val="en-US"/>
            </w:rPr>
          </w:rPrChange>
        </w:rPr>
        <w:tab/>
        <w:t>2020-01-01T00:00:00Z/2020-02-01T00:00:00Z.</w:t>
      </w:r>
    </w:p>
    <w:p w14:paraId="32010B31"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If the summarizing collection supplies: result=1, this would mean that all the Observations in the collection have a value of 1 for the result property.</w:t>
      </w:r>
    </w:p>
    <w:p w14:paraId="6D172792" w14:textId="47BB184E"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3</w:t>
      </w:r>
      <w:r w:rsidRPr="00785C54">
        <w:rPr>
          <w:szCs w:val="24"/>
        </w:rPr>
        <w:tab/>
        <w:t xml:space="preserve">If the summarizing collection supplies: result=1, 2, 5, [8 </w:t>
      </w:r>
      <w:del w:id="372" w:author="Katharina Schleidt" w:date="2022-10-25T18:11:00Z">
        <w:r w:rsidRPr="00785C54" w:rsidDel="008620B7">
          <w:rPr>
            <w:szCs w:val="24"/>
          </w:rPr>
          <w:delText>-</w:delText>
        </w:r>
      </w:del>
      <w:ins w:id="373" w:author="Katharina Schleidt" w:date="2022-10-25T18:11:00Z">
        <w:r w:rsidR="008620B7">
          <w:rPr>
            <w:szCs w:val="24"/>
          </w:rPr>
          <w:t>–</w:t>
        </w:r>
      </w:ins>
      <w:r w:rsidRPr="00785C54">
        <w:rPr>
          <w:szCs w:val="24"/>
        </w:rPr>
        <w:t xml:space="preserve"> 11] (the values 1, 2 and 5, and the range 8-11), then examples of possible values for the result property on the contained Observations are:</w:t>
      </w:r>
    </w:p>
    <w:p w14:paraId="2C5604E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1;</w:t>
      </w:r>
    </w:p>
    <w:p w14:paraId="7B06C4F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b)</w:t>
      </w:r>
      <w:r w:rsidRPr="00785C54">
        <w:rPr>
          <w:szCs w:val="24"/>
        </w:rPr>
        <w:tab/>
        <w:t>9;</w:t>
      </w:r>
    </w:p>
    <w:p w14:paraId="4DBE4624"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2, 5 (a set with the two values);</w:t>
      </w:r>
    </w:p>
    <w:p w14:paraId="17959ED5" w14:textId="293BC109"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w:t>
      </w:r>
      <w:r w:rsidRPr="00785C54">
        <w:rPr>
          <w:rStyle w:val="citesec"/>
          <w:szCs w:val="24"/>
          <w:shd w:val="clear" w:color="auto" w:fill="auto"/>
        </w:rPr>
        <w:t>8.1</w:t>
      </w:r>
      <w:r w:rsidRPr="00785C54">
        <w:rPr>
          <w:szCs w:val="24"/>
        </w:rPr>
        <w:t xml:space="preserve"> </w:t>
      </w:r>
      <w:r w:rsidR="008620B7">
        <w:rPr>
          <w:szCs w:val="24"/>
        </w:rPr>
        <w:t>–</w:t>
      </w:r>
      <w:r w:rsidRPr="00785C54">
        <w:rPr>
          <w:szCs w:val="24"/>
        </w:rPr>
        <w:t xml:space="preserve"> </w:t>
      </w:r>
      <w:r w:rsidRPr="00785C54">
        <w:rPr>
          <w:rStyle w:val="citesec"/>
          <w:szCs w:val="24"/>
          <w:shd w:val="clear" w:color="auto" w:fill="auto"/>
        </w:rPr>
        <w:t>9.2</w:t>
      </w:r>
      <w:r w:rsidRPr="00785C54">
        <w:rPr>
          <w:szCs w:val="24"/>
        </w:rPr>
        <w:t xml:space="preserve">] (a range of </w:t>
      </w:r>
      <w:r w:rsidRPr="00785C54">
        <w:rPr>
          <w:rStyle w:val="citesec"/>
          <w:szCs w:val="24"/>
          <w:shd w:val="clear" w:color="auto" w:fill="auto"/>
        </w:rPr>
        <w:t>8.1 to 9.2</w:t>
      </w:r>
      <w:r w:rsidRPr="00785C54">
        <w:rPr>
          <w:szCs w:val="24"/>
        </w:rPr>
        <w:t>);</w:t>
      </w:r>
    </w:p>
    <w:p w14:paraId="61FB1D5B" w14:textId="7469338F"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 xml:space="preserve">1, 2, 5, [8 </w:t>
      </w:r>
      <w:r w:rsidR="008620B7">
        <w:rPr>
          <w:szCs w:val="24"/>
        </w:rPr>
        <w:t>–</w:t>
      </w:r>
      <w:r w:rsidRPr="00785C54">
        <w:rPr>
          <w:szCs w:val="24"/>
        </w:rPr>
        <w:t xml:space="preserve"> 11] (the exact set of values from the collection).</w:t>
      </w:r>
    </w:p>
    <w:p w14:paraId="79A20CF0"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4</w:t>
      </w:r>
      <w:r w:rsidRPr="00785C54">
        <w:rPr>
          <w:szCs w:val="24"/>
        </w:rPr>
        <w:tab/>
        <w:t>If the summarizing collection supplies:</w:t>
      </w:r>
    </w:p>
    <w:p w14:paraId="58D74E1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ultimateFeatureOfInterest=</w:t>
      </w:r>
      <w:hyperlink r:id="rId66" w:history="1">
        <w:r w:rsidRPr="00785C54">
          <w:rPr>
            <w:color w:val="0000FF"/>
            <w:szCs w:val="24"/>
            <w:u w:val="single"/>
          </w:rPr>
          <w:t>https://example.org/collections/42/items/42</w:t>
        </w:r>
      </w:hyperlink>
      <w:r w:rsidRPr="00785C54">
        <w:rPr>
          <w:szCs w:val="24"/>
        </w:rPr>
        <w:t>;</w:t>
      </w:r>
    </w:p>
    <w:p w14:paraId="56DADE2E" w14:textId="2B18093E"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deployment=[empty/NIL/null] (i.e.</w:t>
      </w:r>
      <w:ins w:id="374" w:author="Katharina Schleidt" w:date="2022-10-25T18:11:00Z">
        <w:r w:rsidR="008620B7">
          <w:rPr>
            <w:szCs w:val="24"/>
          </w:rPr>
          <w:t>,</w:t>
        </w:r>
      </w:ins>
      <w:r w:rsidRPr="00785C54">
        <w:rPr>
          <w:szCs w:val="24"/>
        </w:rPr>
        <w:t xml:space="preserve"> property provided but with no content);</w:t>
      </w:r>
    </w:p>
    <w:p w14:paraId="258A7C2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observer</w:t>
      </w:r>
      <w:proofErr w:type="gramStart"/>
      <w:r w:rsidRPr="00785C54">
        <w:rPr>
          <w:szCs w:val="24"/>
        </w:rPr>
        <w:t>=[</w:t>
      </w:r>
      <w:proofErr w:type="gramEnd"/>
      <w:r w:rsidR="00000000">
        <w:fldChar w:fldCharType="begin"/>
      </w:r>
      <w:r w:rsidR="00000000">
        <w:instrText xml:space="preserve"> HYPERLINK "https://example.org/v1.1/Sensors/41" </w:instrText>
      </w:r>
      <w:r w:rsidR="00000000">
        <w:fldChar w:fldCharType="separate"/>
      </w:r>
      <w:r w:rsidRPr="00785C54">
        <w:rPr>
          <w:color w:val="0000FF"/>
          <w:szCs w:val="24"/>
          <w:u w:val="single"/>
        </w:rPr>
        <w:t>https://example.org/v1.1/Sensors/41</w:t>
      </w:r>
      <w:r w:rsidR="00000000">
        <w:rPr>
          <w:color w:val="0000FF"/>
          <w:szCs w:val="24"/>
          <w:u w:val="single"/>
        </w:rPr>
        <w:fldChar w:fldCharType="end"/>
      </w:r>
      <w:r w:rsidRPr="00785C54">
        <w:rPr>
          <w:szCs w:val="24"/>
        </w:rPr>
        <w:t xml:space="preserve">, </w:t>
      </w:r>
      <w:hyperlink r:id="rId67" w:history="1">
        <w:r w:rsidRPr="00785C54">
          <w:rPr>
            <w:color w:val="0000FF"/>
            <w:szCs w:val="24"/>
            <w:u w:val="single"/>
          </w:rPr>
          <w:t>https://example.org/v1.1/Sensors/43</w:t>
        </w:r>
      </w:hyperlink>
      <w:r w:rsidRPr="00785C54">
        <w:rPr>
          <w:szCs w:val="24"/>
        </w:rPr>
        <w:t>].</w:t>
      </w:r>
    </w:p>
    <w:p w14:paraId="4CC9BE28" w14:textId="77777777" w:rsidR="005B5EAD" w:rsidRPr="00785C54" w:rsidRDefault="005B5EAD" w:rsidP="00785C54">
      <w:pPr>
        <w:pStyle w:val="Examplecontinued"/>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then this means:</w:t>
      </w:r>
    </w:p>
    <w:p w14:paraId="7290E42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The Observations in the collection all have the same </w:t>
      </w:r>
      <w:proofErr w:type="spellStart"/>
      <w:r w:rsidRPr="00785C54">
        <w:rPr>
          <w:szCs w:val="24"/>
        </w:rPr>
        <w:t>ultimateFeatureOfInterest</w:t>
      </w:r>
      <w:proofErr w:type="spellEnd"/>
      <w:r w:rsidRPr="00785C54">
        <w:rPr>
          <w:szCs w:val="24"/>
        </w:rPr>
        <w:t xml:space="preserve"> (a reference to </w:t>
      </w:r>
      <w:hyperlink r:id="rId68" w:history="1">
        <w:r w:rsidRPr="00785C54">
          <w:rPr>
            <w:color w:val="0000FF"/>
            <w:szCs w:val="24"/>
            <w:u w:val="single"/>
          </w:rPr>
          <w:t>https://example.org/collections/42/items/42</w:t>
        </w:r>
      </w:hyperlink>
      <w:r w:rsidRPr="00785C54">
        <w:rPr>
          <w:szCs w:val="24"/>
        </w:rPr>
        <w:t>);</w:t>
      </w:r>
    </w:p>
    <w:p w14:paraId="3B8D0A3A"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None of the Observations in the collection have a (reference to a) deployment;</w:t>
      </w:r>
    </w:p>
    <w:p w14:paraId="2CCE221F"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All Observations in the collection have either one, or both, of the referenced Observers;</w:t>
      </w:r>
    </w:p>
    <w:p w14:paraId="7AFFCAF0"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Since the </w:t>
      </w:r>
      <w:proofErr w:type="spellStart"/>
      <w:r w:rsidRPr="00785C54">
        <w:rPr>
          <w:szCs w:val="24"/>
        </w:rPr>
        <w:t>proximateFeatureOfInterest</w:t>
      </w:r>
      <w:proofErr w:type="spellEnd"/>
      <w:r w:rsidRPr="00785C54">
        <w:rPr>
          <w:szCs w:val="24"/>
        </w:rPr>
        <w:t xml:space="preserve"> is not specified in the collection, the Observations in the collection can have any value for this field.</w:t>
      </w:r>
    </w:p>
    <w:p w14:paraId="4219448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75" w:name="_Toc117602535"/>
      <w:proofErr w:type="spellStart"/>
      <w:r w:rsidRPr="00785C54">
        <w:rPr>
          <w:rFonts w:eastAsia="Times New Roman"/>
          <w:szCs w:val="24"/>
        </w:rPr>
        <w:t>ObservationTypeByResultType</w:t>
      </w:r>
      <w:bookmarkEnd w:id="375"/>
      <w:proofErr w:type="spellEnd"/>
    </w:p>
    <w:p w14:paraId="5E680707" w14:textId="77777777" w:rsidR="005B5EAD" w:rsidRPr="00785C54" w:rsidRDefault="005B5EAD" w:rsidP="00785C54">
      <w:pPr>
        <w:pStyle w:val="BodyText"/>
        <w:autoSpaceDE w:val="0"/>
        <w:autoSpaceDN w:val="0"/>
        <w:adjustRightInd w:val="0"/>
        <w:rPr>
          <w:szCs w:val="24"/>
        </w:rPr>
      </w:pPr>
      <w:r w:rsidRPr="00785C54">
        <w:rPr>
          <w:szCs w:val="24"/>
        </w:rPr>
        <w:t xml:space="preserve">The code list </w:t>
      </w:r>
      <w:proofErr w:type="spellStart"/>
      <w:r w:rsidRPr="00785C54">
        <w:rPr>
          <w:szCs w:val="24"/>
        </w:rPr>
        <w:t>ObservationTypeByResultType</w:t>
      </w:r>
      <w:proofErr w:type="spellEnd"/>
      <w:r w:rsidRPr="00785C54">
        <w:rPr>
          <w:szCs w:val="24"/>
        </w:rPr>
        <w:t xml:space="preserve"> is a specialization of </w:t>
      </w:r>
      <w:proofErr w:type="spellStart"/>
      <w:r w:rsidRPr="00785C54">
        <w:rPr>
          <w:szCs w:val="24"/>
        </w:rPr>
        <w:t>AbstractObservationType</w:t>
      </w:r>
      <w:proofErr w:type="spellEnd"/>
      <w:r w:rsidRPr="00785C54">
        <w:rPr>
          <w:szCs w:val="24"/>
        </w:rPr>
        <w:t xml:space="preserve"> created to support the legacy observation types from the previous version of this standard.</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1"/>
        <w:gridCol w:w="5481"/>
      </w:tblGrid>
      <w:tr w:rsidR="005B5EAD" w:rsidRPr="00785C54" w14:paraId="2EF3CA9A" w14:textId="77777777" w:rsidTr="00EC5BE0">
        <w:trPr>
          <w:jc w:val="center"/>
        </w:trPr>
        <w:tc>
          <w:tcPr>
            <w:tcW w:w="4271" w:type="dxa"/>
            <w:tcMar>
              <w:top w:w="100" w:type="dxa"/>
              <w:left w:w="100" w:type="dxa"/>
              <w:bottom w:w="100" w:type="dxa"/>
              <w:right w:w="100" w:type="dxa"/>
            </w:tcMar>
          </w:tcPr>
          <w:p w14:paraId="25556C14" w14:textId="0FC6159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/req/obs-basic/ObservationTypeByResultType/ObservationTypeByResultType-sem</w:t>
            </w:r>
          </w:p>
        </w:tc>
        <w:tc>
          <w:tcPr>
            <w:tcW w:w="5481" w:type="dxa"/>
            <w:tcMar>
              <w:top w:w="100" w:type="dxa"/>
              <w:left w:w="100" w:type="dxa"/>
              <w:bottom w:w="100" w:type="dxa"/>
              <w:right w:w="100" w:type="dxa"/>
            </w:tcMar>
          </w:tcPr>
          <w:p w14:paraId="75ED0C62" w14:textId="0029010C"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 xml:space="preserve">The following entries </w:t>
            </w:r>
            <w:r w:rsidR="002F2035">
              <w:rPr>
                <w:szCs w:val="24"/>
              </w:rPr>
              <w:t>shall</w:t>
            </w:r>
            <w:r w:rsidRPr="00785C54">
              <w:rPr>
                <w:szCs w:val="24"/>
              </w:rPr>
              <w:t xml:space="preserve"> be provided:</w:t>
            </w:r>
          </w:p>
          <w:p w14:paraId="22010536"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measurement: the result is of type </w:t>
            </w:r>
            <w:r w:rsidRPr="00083060">
              <w:rPr>
                <w:b/>
                <w:bCs/>
                <w:szCs w:val="24"/>
              </w:rPr>
              <w:t>Measure</w:t>
            </w:r>
            <w:r w:rsidRPr="00785C54">
              <w:rPr>
                <w:szCs w:val="24"/>
              </w:rPr>
              <w:t>;</w:t>
            </w:r>
          </w:p>
          <w:p w14:paraId="1C31BAF7"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category-observation: the result is of type </w:t>
            </w:r>
            <w:proofErr w:type="spellStart"/>
            <w:r w:rsidRPr="00083060">
              <w:rPr>
                <w:b/>
                <w:bCs/>
                <w:szCs w:val="24"/>
              </w:rPr>
              <w:t>ScopedName</w:t>
            </w:r>
            <w:proofErr w:type="spellEnd"/>
            <w:r w:rsidRPr="00785C54">
              <w:rPr>
                <w:szCs w:val="24"/>
              </w:rPr>
              <w:t>;</w:t>
            </w:r>
          </w:p>
          <w:p w14:paraId="3ADE611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truth-observation: result is a truth value;</w:t>
            </w:r>
          </w:p>
          <w:p w14:paraId="00403EAD"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count-observation: the result is of type </w:t>
            </w:r>
            <w:r w:rsidRPr="00083060">
              <w:rPr>
                <w:b/>
                <w:bCs/>
                <w:szCs w:val="24"/>
              </w:rPr>
              <w:t>Integer</w:t>
            </w:r>
            <w:r w:rsidRPr="00785C54">
              <w:rPr>
                <w:szCs w:val="24"/>
              </w:rPr>
              <w:t>;</w:t>
            </w:r>
          </w:p>
          <w:p w14:paraId="3BB11B9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temporal-observation: the result is of type </w:t>
            </w:r>
            <w:proofErr w:type="spellStart"/>
            <w:r w:rsidRPr="00083060">
              <w:rPr>
                <w:b/>
                <w:bCs/>
                <w:szCs w:val="24"/>
              </w:rPr>
              <w:t>TM_Object</w:t>
            </w:r>
            <w:proofErr w:type="spellEnd"/>
            <w:r w:rsidRPr="00785C54">
              <w:rPr>
                <w:szCs w:val="24"/>
              </w:rPr>
              <w:t>;</w:t>
            </w:r>
          </w:p>
          <w:p w14:paraId="147D0252"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geometry-observation: the result is of type </w:t>
            </w:r>
            <w:r w:rsidRPr="00083060">
              <w:rPr>
                <w:b/>
                <w:bCs/>
                <w:szCs w:val="24"/>
              </w:rPr>
              <w:t>Geometry</w:t>
            </w:r>
            <w:r w:rsidRPr="00785C54">
              <w:rPr>
                <w:szCs w:val="24"/>
              </w:rPr>
              <w:t>;</w:t>
            </w:r>
          </w:p>
          <w:p w14:paraId="1ACED311"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complex-observation: the result is of type </w:t>
            </w:r>
            <w:r w:rsidRPr="00083060">
              <w:rPr>
                <w:b/>
                <w:bCs/>
                <w:szCs w:val="24"/>
              </w:rPr>
              <w:t>Record</w:t>
            </w:r>
            <w:r w:rsidRPr="00785C54">
              <w:rPr>
                <w:szCs w:val="24"/>
              </w:rPr>
              <w:t>;</w:t>
            </w:r>
          </w:p>
          <w:p w14:paraId="0B83ED66"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discrete-coverage-observation: result is a coverage that returns the same feature attribute values for every direct position within any single spatial object, temporal object, or spatiotemporal object in its domain;</w:t>
            </w:r>
          </w:p>
          <w:p w14:paraId="5F371AB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discrete-point-coverage: result is a coverage that has a domain composed of points;</w:t>
            </w:r>
          </w:p>
          <w:p w14:paraId="5BE65911" w14:textId="60082B2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0"/>
              </w:rPr>
            </w:pPr>
            <w:r w:rsidRPr="00785C54">
              <w:rPr>
                <w:szCs w:val="24"/>
              </w:rPr>
              <w:lastRenderedPageBreak/>
              <w:t>—</w:t>
            </w:r>
            <w:r w:rsidRPr="00785C54">
              <w:rPr>
                <w:szCs w:val="24"/>
              </w:rPr>
              <w:tab/>
              <w:t>timeseries-observation: the result is a timeseries (a sequence of data values which are ordered in time).</w:t>
            </w:r>
          </w:p>
        </w:tc>
      </w:tr>
    </w:tbl>
    <w:p w14:paraId="5289FFF5" w14:textId="48D621E7" w:rsidR="005B5EAD" w:rsidRPr="00785C54" w:rsidRDefault="005B5EAD" w:rsidP="00785C54">
      <w:pPr>
        <w:pStyle w:val="BodyText"/>
        <w:autoSpaceDE w:val="0"/>
        <w:autoSpaceDN w:val="0"/>
        <w:adjustRightInd w:val="0"/>
        <w:rPr>
          <w:szCs w:val="24"/>
        </w:rPr>
      </w:pP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2D56F882" w14:textId="77777777" w:rsidTr="00EC5BE0">
        <w:trPr>
          <w:jc w:val="center"/>
        </w:trPr>
        <w:tc>
          <w:tcPr>
            <w:tcW w:w="4278" w:type="dxa"/>
            <w:tcMar>
              <w:top w:w="100" w:type="dxa"/>
              <w:left w:w="100" w:type="dxa"/>
              <w:bottom w:w="100" w:type="dxa"/>
              <w:right w:w="100" w:type="dxa"/>
            </w:tcMar>
          </w:tcPr>
          <w:p w14:paraId="4AE257D8" w14:textId="252ACC75"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/req/obs-basic/ObservationTypeByResultType/ObservationTypeByResultType-con</w:t>
            </w:r>
          </w:p>
        </w:tc>
        <w:tc>
          <w:tcPr>
            <w:tcW w:w="5474" w:type="dxa"/>
            <w:tcMar>
              <w:top w:w="100" w:type="dxa"/>
              <w:left w:w="100" w:type="dxa"/>
              <w:bottom w:w="100" w:type="dxa"/>
              <w:right w:w="100" w:type="dxa"/>
            </w:tcMar>
          </w:tcPr>
          <w:p w14:paraId="180B032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 xml:space="preserve">The following constraints shall be applied to the value of the result association of the </w:t>
            </w:r>
            <w:r w:rsidRPr="00083060">
              <w:rPr>
                <w:b/>
                <w:bCs/>
                <w:szCs w:val="24"/>
              </w:rPr>
              <w:t>Observation</w:t>
            </w:r>
            <w:r w:rsidRPr="00785C54">
              <w:rPr>
                <w:szCs w:val="24"/>
              </w:rPr>
              <w:t xml:space="preserve"> based on the </w:t>
            </w:r>
            <w:proofErr w:type="spellStart"/>
            <w:r w:rsidRPr="00785C54">
              <w:rPr>
                <w:szCs w:val="24"/>
              </w:rPr>
              <w:t>codelist</w:t>
            </w:r>
            <w:proofErr w:type="spellEnd"/>
            <w:r w:rsidRPr="00785C54">
              <w:rPr>
                <w:szCs w:val="24"/>
              </w:rPr>
              <w:t xml:space="preserve"> value used:</w:t>
            </w:r>
          </w:p>
          <w:p w14:paraId="798422E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the value "measurement" is used, the value of the result shall be of type </w:t>
            </w:r>
            <w:r w:rsidRPr="00083060">
              <w:rPr>
                <w:b/>
                <w:bCs/>
                <w:szCs w:val="24"/>
              </w:rPr>
              <w:t>Measure</w:t>
            </w:r>
            <w:r w:rsidRPr="00785C54">
              <w:rPr>
                <w:szCs w:val="24"/>
              </w:rPr>
              <w:t>;</w:t>
            </w:r>
          </w:p>
          <w:p w14:paraId="5D3B621D"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the value "category-observation" is used the value of the result shall be of type </w:t>
            </w:r>
            <w:proofErr w:type="spellStart"/>
            <w:r w:rsidRPr="00083060">
              <w:rPr>
                <w:b/>
                <w:bCs/>
                <w:szCs w:val="24"/>
              </w:rPr>
              <w:t>ScopedName</w:t>
            </w:r>
            <w:proofErr w:type="spellEnd"/>
            <w:r w:rsidRPr="00785C54">
              <w:rPr>
                <w:szCs w:val="24"/>
              </w:rPr>
              <w:t>;</w:t>
            </w:r>
          </w:p>
          <w:p w14:paraId="4A2FD1E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If the value "truth-observation" is used, the value of result shall be a truth value;</w:t>
            </w:r>
          </w:p>
          <w:p w14:paraId="279506F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the value "count-observation" is used, the value of the result shall be of type </w:t>
            </w:r>
            <w:r w:rsidRPr="00083060">
              <w:rPr>
                <w:b/>
                <w:bCs/>
                <w:szCs w:val="24"/>
              </w:rPr>
              <w:t>Integer</w:t>
            </w:r>
            <w:r w:rsidRPr="00785C54">
              <w:rPr>
                <w:szCs w:val="24"/>
              </w:rPr>
              <w:t>;</w:t>
            </w:r>
          </w:p>
          <w:p w14:paraId="1B398029"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the value "temporal-observation" is used, the value of the result shall be of type </w:t>
            </w:r>
            <w:proofErr w:type="spellStart"/>
            <w:r w:rsidRPr="00083060">
              <w:rPr>
                <w:b/>
                <w:bCs/>
                <w:szCs w:val="24"/>
              </w:rPr>
              <w:t>TM_Object</w:t>
            </w:r>
            <w:proofErr w:type="spellEnd"/>
            <w:r w:rsidRPr="00785C54">
              <w:rPr>
                <w:szCs w:val="24"/>
              </w:rPr>
              <w:t>;</w:t>
            </w:r>
          </w:p>
          <w:p w14:paraId="07F6687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the value "geometry-observation" is used, the value of the result shall be of type </w:t>
            </w:r>
            <w:r w:rsidRPr="00083060">
              <w:rPr>
                <w:b/>
                <w:bCs/>
                <w:szCs w:val="24"/>
              </w:rPr>
              <w:t>Geometry</w:t>
            </w:r>
            <w:r w:rsidRPr="00785C54">
              <w:rPr>
                <w:szCs w:val="24"/>
              </w:rPr>
              <w:t>;</w:t>
            </w:r>
          </w:p>
          <w:p w14:paraId="2993FCD3" w14:textId="13130A62"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0"/>
              </w:rPr>
            </w:pPr>
            <w:r w:rsidRPr="00785C54">
              <w:rPr>
                <w:szCs w:val="24"/>
              </w:rPr>
              <w:t>—</w:t>
            </w:r>
            <w:r w:rsidRPr="00785C54">
              <w:rPr>
                <w:szCs w:val="24"/>
              </w:rPr>
              <w:tab/>
              <w:t xml:space="preserve">If the value "complex-observation" is used, the value of the result shall be of type </w:t>
            </w:r>
            <w:r w:rsidRPr="00083060">
              <w:rPr>
                <w:b/>
                <w:bCs/>
                <w:szCs w:val="24"/>
              </w:rPr>
              <w:t>Record</w:t>
            </w:r>
            <w:r w:rsidRPr="00785C54">
              <w:rPr>
                <w:szCs w:val="24"/>
              </w:rPr>
              <w:t>.</w:t>
            </w:r>
          </w:p>
        </w:tc>
      </w:tr>
    </w:tbl>
    <w:p w14:paraId="3AEEECD8" w14:textId="669C122F" w:rsidR="005B5EAD" w:rsidRPr="00785C54" w:rsidRDefault="005B5EAD" w:rsidP="00785C54">
      <w:pPr>
        <w:pStyle w:val="Heading1"/>
        <w:autoSpaceDE w:val="0"/>
        <w:autoSpaceDN w:val="0"/>
        <w:adjustRightInd w:val="0"/>
        <w:rPr>
          <w:rFonts w:eastAsia="Times New Roman"/>
          <w:szCs w:val="24"/>
        </w:rPr>
      </w:pPr>
      <w:bookmarkStart w:id="376" w:name="_Toc117602536"/>
      <w:r w:rsidRPr="00785C54">
        <w:rPr>
          <w:rFonts w:eastAsia="Times New Roman"/>
          <w:szCs w:val="24"/>
        </w:rPr>
        <w:t>Conceptual Sample schema</w:t>
      </w:r>
      <w:bookmarkEnd w:id="376"/>
    </w:p>
    <w:p w14:paraId="7B00E5B2"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77" w:name="_Toc117602537"/>
      <w:r w:rsidRPr="00785C54">
        <w:rPr>
          <w:rFonts w:eastAsia="Times New Roman"/>
          <w:szCs w:val="24"/>
        </w:rPr>
        <w:t>General</w:t>
      </w:r>
      <w:bookmarkEnd w:id="377"/>
    </w:p>
    <w:p w14:paraId="6C78C596"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78" w:name="_Toc117602538"/>
      <w:r w:rsidRPr="00785C54">
        <w:rPr>
          <w:rFonts w:eastAsia="Times New Roman"/>
          <w:szCs w:val="24"/>
        </w:rPr>
        <w:t>Conceptual Sample schema model</w:t>
      </w:r>
      <w:bookmarkEnd w:id="378"/>
    </w:p>
    <w:p w14:paraId="7041094B" w14:textId="1450B64D" w:rsidR="005B5EAD" w:rsidRPr="00785C54" w:rsidRDefault="005B5EAD" w:rsidP="00785C54">
      <w:pPr>
        <w:pStyle w:val="BodyText"/>
        <w:autoSpaceDE w:val="0"/>
        <w:autoSpaceDN w:val="0"/>
        <w:adjustRightInd w:val="0"/>
        <w:rPr>
          <w:szCs w:val="24"/>
        </w:rPr>
      </w:pPr>
      <w:r w:rsidRPr="00785C54">
        <w:rPr>
          <w:szCs w:val="24"/>
        </w:rPr>
        <w:t xml:space="preserve">The Conceptual Sample schema described as a class diagram in </w:t>
      </w:r>
      <w:r w:rsidRPr="00785C54">
        <w:rPr>
          <w:rStyle w:val="citefig"/>
          <w:szCs w:val="24"/>
          <w:shd w:val="clear" w:color="auto" w:fill="auto"/>
        </w:rPr>
        <w:t>Figure 2</w:t>
      </w:r>
      <w:r w:rsidR="00FB1330">
        <w:rPr>
          <w:rStyle w:val="citefig"/>
          <w:szCs w:val="24"/>
          <w:shd w:val="clear" w:color="auto" w:fill="auto"/>
        </w:rPr>
        <w:t>5</w:t>
      </w:r>
      <w:r w:rsidRPr="00785C54">
        <w:rPr>
          <w:szCs w:val="24"/>
        </w:rPr>
        <w:t>. It is fully described in</w:t>
      </w:r>
      <w:r w:rsidRPr="00785C54">
        <w:rPr>
          <w:rStyle w:val="citesec"/>
          <w:szCs w:val="24"/>
          <w:shd w:val="clear" w:color="auto" w:fill="auto"/>
        </w:rPr>
        <w:t> 11.1.2</w:t>
      </w:r>
      <w:r w:rsidRPr="00785C54">
        <w:rPr>
          <w:szCs w:val="24"/>
        </w:rPr>
        <w:t>.</w:t>
      </w:r>
    </w:p>
    <w:p w14:paraId="0A0E818E" w14:textId="776E74C5" w:rsidR="005B5EAD" w:rsidRDefault="00FB1330"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3FBD716B" wp14:editId="4D18B585">
            <wp:extent cx="6317602" cy="5861693"/>
            <wp:effectExtent l="0" t="0" r="0" b="571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69">
                      <a:extLst>
                        <a:ext uri="{28A0092B-C50C-407E-A947-70E740481C1C}">
                          <a14:useLocalDpi xmlns:a14="http://schemas.microsoft.com/office/drawing/2010/main" val="0"/>
                        </a:ext>
                      </a:extLst>
                    </a:blip>
                    <a:stretch>
                      <a:fillRect/>
                    </a:stretch>
                  </pic:blipFill>
                  <pic:spPr>
                    <a:xfrm>
                      <a:off x="0" y="0"/>
                      <a:ext cx="6360621" cy="5901608"/>
                    </a:xfrm>
                    <a:prstGeom prst="rect">
                      <a:avLst/>
                    </a:prstGeom>
                  </pic:spPr>
                </pic:pic>
              </a:graphicData>
            </a:graphic>
          </wp:inline>
        </w:drawing>
      </w:r>
    </w:p>
    <w:p w14:paraId="77D758C6" w14:textId="3399D331" w:rsidR="00D174A5" w:rsidRPr="00D174A5" w:rsidRDefault="00D174A5" w:rsidP="00083060">
      <w:pPr>
        <w:pStyle w:val="Figurenote"/>
      </w:pPr>
      <w:r>
        <w:t>NOTE</w:t>
      </w:r>
      <w:r>
        <w:tab/>
        <w:t xml:space="preserve">A Sample can act as a proxy for the ultimate feature-of-interest of an Observation, and be associated with this Observation by the role </w:t>
      </w:r>
      <w:proofErr w:type="spellStart"/>
      <w:r>
        <w:t>featureOfInterest</w:t>
      </w:r>
      <w:proofErr w:type="spellEnd"/>
      <w:r>
        <w:t xml:space="preserve"> as a specialization of Any. In this case the </w:t>
      </w:r>
      <w:proofErr w:type="spellStart"/>
      <w:r>
        <w:t>sampledFeature</w:t>
      </w:r>
      <w:proofErr w:type="spellEnd"/>
      <w:r>
        <w:t xml:space="preserve"> association</w:t>
      </w:r>
      <w:r w:rsidR="00A86D25">
        <w:t xml:space="preserve"> of Sample would point upwards in the chain of sampled features leading to the ultimate feature-of-interest of the Observation. The Sample can associate itself with the Observation in question by the role </w:t>
      </w:r>
      <w:proofErr w:type="spellStart"/>
      <w:r w:rsidR="00A86D25">
        <w:t>relatedObservation</w:t>
      </w:r>
      <w:proofErr w:type="spellEnd"/>
      <w:r w:rsidR="00A86D25">
        <w:t>.</w:t>
      </w:r>
    </w:p>
    <w:p w14:paraId="698CC913" w14:textId="144B9B66" w:rsidR="005B5EAD" w:rsidRPr="00785C54" w:rsidRDefault="005B5EAD" w:rsidP="00785C54">
      <w:pPr>
        <w:pStyle w:val="Figuretitle"/>
        <w:autoSpaceDE w:val="0"/>
        <w:autoSpaceDN w:val="0"/>
        <w:adjustRightInd w:val="0"/>
        <w:outlineLvl w:val="0"/>
        <w:rPr>
          <w:szCs w:val="24"/>
        </w:rPr>
      </w:pPr>
      <w:r w:rsidRPr="00785C54">
        <w:rPr>
          <w:szCs w:val="24"/>
        </w:rPr>
        <w:t>Figure 2</w:t>
      </w:r>
      <w:r w:rsidR="00FB1330">
        <w:rPr>
          <w:szCs w:val="24"/>
        </w:rPr>
        <w:t>5</w:t>
      </w:r>
      <w:r w:rsidRPr="00785C54">
        <w:rPr>
          <w:szCs w:val="24"/>
        </w:rPr>
        <w:t xml:space="preserve"> — Conceptual Sample schema overview</w:t>
      </w:r>
    </w:p>
    <w:p w14:paraId="590AC959"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79" w:name="_Toc117602539"/>
      <w:r w:rsidRPr="00785C54">
        <w:rPr>
          <w:rFonts w:eastAsia="Times New Roman"/>
          <w:szCs w:val="24"/>
        </w:rPr>
        <w:t>Conceptual Sample Schema Package Requirements Class</w:t>
      </w:r>
      <w:bookmarkEnd w:id="37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5E677687"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304B4B5C" w14:textId="22C5B9D8"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5396E1F6" w14:textId="2251CB9A"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p>
        </w:tc>
      </w:tr>
      <w:tr w:rsidR="005B5EAD" w:rsidRPr="00785C54" w14:paraId="2AE89EEC"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423B02EB" w14:textId="7B0FC98D"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6CEBBE18" w14:textId="39CF8DD0"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63AB2019"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925957B" w14:textId="0A9FA6BB"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1E4700A" w14:textId="28E881C7" w:rsidR="005B5EAD" w:rsidRPr="00785C54" w:rsidRDefault="005B5EAD" w:rsidP="00785C54">
            <w:pPr>
              <w:pStyle w:val="Tablebody"/>
              <w:autoSpaceDE w:val="0"/>
              <w:autoSpaceDN w:val="0"/>
              <w:adjustRightInd w:val="0"/>
              <w:jc w:val="both"/>
              <w:rPr>
                <w:szCs w:val="20"/>
              </w:rPr>
            </w:pPr>
            <w:r w:rsidRPr="00785C54">
              <w:rPr>
                <w:szCs w:val="24"/>
              </w:rPr>
              <w:t>Conceptual Sample schema package</w:t>
            </w:r>
          </w:p>
        </w:tc>
      </w:tr>
      <w:tr w:rsidR="005B5EAD" w:rsidRPr="00785C54" w14:paraId="34F2FA17"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6FB51A6" w14:textId="753A756D" w:rsidR="005B5EAD" w:rsidRPr="00785C54" w:rsidRDefault="005B5EAD" w:rsidP="00785C54">
            <w:pPr>
              <w:pStyle w:val="Tablebody"/>
              <w:autoSpaceDE w:val="0"/>
              <w:autoSpaceDN w:val="0"/>
              <w:adjustRightInd w:val="0"/>
              <w:jc w:val="both"/>
              <w:rPr>
                <w:szCs w:val="20"/>
              </w:rPr>
            </w:pPr>
            <w:r w:rsidRPr="00785C54">
              <w:rPr>
                <w:szCs w:val="24"/>
              </w:rPr>
              <w:lastRenderedPageBreak/>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2781CBA" w14:textId="74AF589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1F7369E"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8711B1F" w14:textId="755AABC5"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62A5B23" w14:textId="280AD2A9"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w:t>
            </w:r>
          </w:p>
        </w:tc>
      </w:tr>
      <w:tr w:rsidR="005B5EAD" w:rsidRPr="00785C54" w14:paraId="3FDCEA48"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3F70A43" w14:textId="613C15C3"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7519563" w14:textId="62ABEC65"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/Sampling</w:t>
            </w:r>
          </w:p>
        </w:tc>
      </w:tr>
      <w:tr w:rsidR="005B5EAD" w:rsidRPr="00785C54" w14:paraId="3BC2C491"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914948A" w14:textId="3C04721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5933771" w14:textId="006C65F0"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/Sampler</w:t>
            </w:r>
          </w:p>
        </w:tc>
      </w:tr>
      <w:tr w:rsidR="005B5EAD" w:rsidRPr="00785C54" w14:paraId="6CA000E0"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9FBB256" w14:textId="42EB2D6A"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7F567E9" w14:textId="082E852F"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PreparationStep</w:t>
            </w:r>
            <w:proofErr w:type="spellEnd"/>
          </w:p>
        </w:tc>
      </w:tr>
      <w:tr w:rsidR="005B5EAD" w:rsidRPr="00785C54" w14:paraId="0A302AE8"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14E8A29" w14:textId="45636DDA"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D17193E" w14:textId="0827AE18"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PreparationProcedure</w:t>
            </w:r>
            <w:proofErr w:type="spellEnd"/>
          </w:p>
        </w:tc>
      </w:tr>
      <w:tr w:rsidR="005B5EAD" w:rsidRPr="00785C54" w14:paraId="5D0D8B48"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74EAAF6A" w14:textId="07CFF4D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6A586AFE" w14:textId="684D81F4"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SamplingProcedure</w:t>
            </w:r>
            <w:proofErr w:type="spellEnd"/>
          </w:p>
        </w:tc>
      </w:tr>
    </w:tbl>
    <w:p w14:paraId="27238301" w14:textId="419FFF3E" w:rsidR="005B5EAD" w:rsidRPr="00785C54" w:rsidRDefault="005B5EAD" w:rsidP="00785C54">
      <w:pPr>
        <w:pStyle w:val="Heading2"/>
        <w:tabs>
          <w:tab w:val="left" w:pos="400"/>
        </w:tabs>
        <w:autoSpaceDE w:val="0"/>
        <w:autoSpaceDN w:val="0"/>
        <w:adjustRightInd w:val="0"/>
        <w:rPr>
          <w:rFonts w:eastAsia="Times New Roman"/>
          <w:szCs w:val="24"/>
        </w:rPr>
      </w:pPr>
      <w:bookmarkStart w:id="380" w:name="_Toc117602540"/>
      <w:r w:rsidRPr="00785C54">
        <w:rPr>
          <w:rFonts w:eastAsia="Times New Roman"/>
          <w:szCs w:val="24"/>
        </w:rPr>
        <w:t>Sample</w:t>
      </w:r>
      <w:bookmarkEnd w:id="380"/>
    </w:p>
    <w:p w14:paraId="18657A3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81" w:name="_Toc117602541"/>
      <w:r w:rsidRPr="00785C54">
        <w:rPr>
          <w:rFonts w:eastAsia="Times New Roman"/>
          <w:szCs w:val="24"/>
        </w:rPr>
        <w:t>Sample Requirements Class</w:t>
      </w:r>
      <w:bookmarkEnd w:id="38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46751859"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1D939505" w14:textId="376D6015"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41C89125" w14:textId="7D088768"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w:t>
            </w:r>
          </w:p>
        </w:tc>
      </w:tr>
      <w:tr w:rsidR="005B5EAD" w:rsidRPr="00785C54" w14:paraId="293C376F"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1533FB5B" w14:textId="1210954A"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063E908D" w14:textId="2BDFEC61"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7D151DC9"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627585F" w14:textId="1584FBDC"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E75ED15" w14:textId="339559EB"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3613DB">
              <w:rPr>
                <w:szCs w:val="24"/>
              </w:rPr>
              <w:t>–</w:t>
            </w:r>
            <w:r w:rsidRPr="00785C54">
              <w:rPr>
                <w:szCs w:val="24"/>
              </w:rPr>
              <w:t xml:space="preserve"> Sample</w:t>
            </w:r>
          </w:p>
        </w:tc>
      </w:tr>
      <w:tr w:rsidR="005B5EAD" w:rsidRPr="00785C54" w14:paraId="77C99435"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E249C16" w14:textId="36762CD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D84B967" w14:textId="11FA37A3"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680EE2D"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B47B5C2" w14:textId="1C9EDA3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9149ABB" w14:textId="5E03994F"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CoreTypes</w:t>
            </w:r>
            <w:proofErr w:type="spellEnd"/>
            <w:r w:rsidRPr="00785C54">
              <w:rPr>
                <w:szCs w:val="24"/>
              </w:rPr>
              <w:t xml:space="preserve"> conformance class</w:t>
            </w:r>
          </w:p>
        </w:tc>
      </w:tr>
      <w:tr w:rsidR="005B5EAD" w:rsidRPr="00164FE6" w14:paraId="2AC0C151"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B3DD997" w14:textId="747AF5F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ED133E6" w14:textId="1CD4F7EF"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/req/sam-cpt/Sample/Sample-sem</w:t>
            </w:r>
          </w:p>
        </w:tc>
      </w:tr>
      <w:tr w:rsidR="005B5EAD" w:rsidRPr="00164FE6" w14:paraId="746EDF1E"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FC51432" w14:textId="53ED7C7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6A49EDB" w14:textId="4728B2F5"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/req/sam-cpt/Sample/sampling-sem</w:t>
            </w:r>
          </w:p>
        </w:tc>
      </w:tr>
      <w:tr w:rsidR="005B5EAD" w:rsidRPr="00785C54" w14:paraId="5BFEEA68"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C727E81" w14:textId="401518A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F6BF767" w14:textId="6FABBF9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w:t>
            </w:r>
            <w:proofErr w:type="spellStart"/>
            <w:r w:rsidRPr="00785C54">
              <w:rPr>
                <w:szCs w:val="24"/>
              </w:rPr>
              <w:t>preparationStep-sem</w:t>
            </w:r>
            <w:proofErr w:type="spellEnd"/>
          </w:p>
        </w:tc>
      </w:tr>
      <w:tr w:rsidR="005B5EAD" w:rsidRPr="00785C54" w14:paraId="0609CAF0"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D737644" w14:textId="53B826F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18CEA6B" w14:textId="704F6103"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w:t>
            </w:r>
            <w:proofErr w:type="spellStart"/>
            <w:r w:rsidRPr="00785C54">
              <w:rPr>
                <w:szCs w:val="24"/>
              </w:rPr>
              <w:t>sampledFeature-sem</w:t>
            </w:r>
            <w:proofErr w:type="spellEnd"/>
          </w:p>
        </w:tc>
      </w:tr>
      <w:tr w:rsidR="005B5EAD" w:rsidRPr="00164FE6" w14:paraId="4A831D67"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0BB1847" w14:textId="342D0CA0"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49F3362" w14:textId="16DCAAB5"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/req/sam-cpt/Sample/relatedSample-sem</w:t>
            </w:r>
          </w:p>
        </w:tc>
      </w:tr>
      <w:tr w:rsidR="005B5EAD" w:rsidRPr="00785C54" w14:paraId="434A08E3"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230BDA5A" w14:textId="5EB149F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18C471AF" w14:textId="2E4A3E69"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/gen/</w:t>
            </w:r>
            <w:proofErr w:type="spellStart"/>
            <w:r w:rsidRPr="00785C54">
              <w:rPr>
                <w:szCs w:val="24"/>
              </w:rPr>
              <w:t>relatedObservation-sem</w:t>
            </w:r>
            <w:proofErr w:type="spellEnd"/>
          </w:p>
        </w:tc>
      </w:tr>
    </w:tbl>
    <w:p w14:paraId="5FC8D7B3" w14:textId="655B904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82" w:name="_Toc117602542"/>
      <w:r w:rsidRPr="00785C54">
        <w:rPr>
          <w:rFonts w:eastAsia="Times New Roman"/>
          <w:szCs w:val="24"/>
        </w:rPr>
        <w:t>Interface Sample</w:t>
      </w:r>
      <w:bookmarkEnd w:id="38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BF8BB74" w14:textId="77777777" w:rsidTr="00EC5BE0">
        <w:trPr>
          <w:jc w:val="center"/>
        </w:trPr>
        <w:tc>
          <w:tcPr>
            <w:tcW w:w="4526" w:type="dxa"/>
            <w:tcMar>
              <w:top w:w="100" w:type="dxa"/>
              <w:left w:w="100" w:type="dxa"/>
              <w:bottom w:w="100" w:type="dxa"/>
              <w:right w:w="100" w:type="dxa"/>
            </w:tcMar>
          </w:tcPr>
          <w:p w14:paraId="41041BE4" w14:textId="50C78CF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/Sample/Sample-</w:t>
            </w:r>
            <w:proofErr w:type="spellStart"/>
            <w:r w:rsidRPr="00785C54">
              <w:rPr>
                <w:szCs w:val="24"/>
              </w:rPr>
              <w:t>sem</w:t>
            </w:r>
            <w:proofErr w:type="spellEnd"/>
          </w:p>
        </w:tc>
        <w:tc>
          <w:tcPr>
            <w:tcW w:w="5245" w:type="dxa"/>
            <w:tcMar>
              <w:top w:w="100" w:type="dxa"/>
              <w:left w:w="100" w:type="dxa"/>
              <w:bottom w:w="100" w:type="dxa"/>
              <w:right w:w="100" w:type="dxa"/>
            </w:tcMar>
          </w:tcPr>
          <w:p w14:paraId="55AEBF96" w14:textId="156E1C31" w:rsidR="005B5EAD" w:rsidRPr="00785C54" w:rsidRDefault="00B36FFD" w:rsidP="00785C54">
            <w:pPr>
              <w:pStyle w:val="Tablebody"/>
              <w:autoSpaceDE w:val="0"/>
              <w:autoSpaceDN w:val="0"/>
              <w:adjustRightInd w:val="0"/>
              <w:jc w:val="both"/>
              <w:rPr>
                <w:szCs w:val="20"/>
              </w:rPr>
            </w:pPr>
            <w:r w:rsidRPr="00B36FFD">
              <w:rPr>
                <w:szCs w:val="24"/>
              </w:rPr>
              <w:t xml:space="preserve">A </w:t>
            </w:r>
            <w:r w:rsidRPr="00785C54">
              <w:rPr>
                <w:b/>
                <w:szCs w:val="24"/>
              </w:rPr>
              <w:t>Sample</w:t>
            </w:r>
            <w:r w:rsidRPr="00785C54">
              <w:rPr>
                <w:szCs w:val="24"/>
              </w:rPr>
              <w:t xml:space="preserve"> </w:t>
            </w:r>
            <w:r w:rsidRPr="00B36FFD">
              <w:rPr>
                <w:szCs w:val="24"/>
              </w:rPr>
              <w:t>shall be defined as</w:t>
            </w:r>
            <w:r w:rsidR="005B5EAD" w:rsidRPr="00785C54">
              <w:rPr>
                <w:szCs w:val="24"/>
              </w:rPr>
              <w:t xml:space="preserve"> an object that is representative of a concept, real-world object or phenomenon.</w:t>
            </w:r>
          </w:p>
        </w:tc>
      </w:tr>
    </w:tbl>
    <w:p w14:paraId="7A2661B7" w14:textId="2469B8C3" w:rsidR="005B5EAD" w:rsidRPr="00785C54" w:rsidRDefault="005B5EAD" w:rsidP="00083060">
      <w:pPr>
        <w:pStyle w:val="Note"/>
      </w:pPr>
      <w:r w:rsidRPr="00785C54">
        <w:lastRenderedPageBreak/>
        <w:t>NOTE</w:t>
      </w:r>
      <w:r w:rsidR="00047CD7">
        <w:t xml:space="preserve"> 1</w:t>
      </w:r>
      <w:r w:rsidRPr="00785C54">
        <w:tab/>
        <w:t xml:space="preserve">The way the sample is taken is typically guided by a sampling strategy. Samples are often artefacts of an observational strategy, and often have no significant function outside of their role in the observation process </w:t>
      </w:r>
      <w:commentRangeStart w:id="383"/>
      <w:r w:rsidRPr="00785C54">
        <w:t xml:space="preserve">(although specimen preservation could be considered a specific activity </w:t>
      </w:r>
      <w:r w:rsidRPr="00100651">
        <w:t>per se</w:t>
      </w:r>
      <w:r w:rsidRPr="00785C54">
        <w:t>)</w:t>
      </w:r>
      <w:commentRangeEnd w:id="383"/>
      <w:r w:rsidR="00047CD7">
        <w:rPr>
          <w:rStyle w:val="CommentReference"/>
          <w:rFonts w:eastAsia="MS Mincho"/>
          <w:lang w:eastAsia="ja-JP"/>
        </w:rPr>
        <w:commentReference w:id="383"/>
      </w:r>
      <w:r w:rsidR="00047CD7">
        <w:t>.</w:t>
      </w:r>
    </w:p>
    <w:p w14:paraId="2D7FB30D" w14:textId="06E1E464" w:rsidR="005B5EAD" w:rsidRPr="00785C54" w:rsidRDefault="00047CD7" w:rsidP="00083060">
      <w:pPr>
        <w:pStyle w:val="Note"/>
      </w:pPr>
      <w:r>
        <w:t>NOTE 2</w:t>
      </w:r>
      <w:r>
        <w:tab/>
      </w:r>
      <w:r w:rsidR="005B5EAD" w:rsidRPr="00785C54">
        <w:t>The physical characteristics of the features themselves are of little interest, except perhaps to the manager of a sampling campaign;</w:t>
      </w:r>
    </w:p>
    <w:p w14:paraId="1704C015" w14:textId="36BF6C67" w:rsidR="005B5EAD" w:rsidRPr="00785C54" w:rsidRDefault="00047CD7" w:rsidP="00083060">
      <w:pPr>
        <w:pStyle w:val="Note"/>
      </w:pPr>
      <w:r>
        <w:t>NOTE 3</w:t>
      </w:r>
      <w:r>
        <w:tab/>
      </w:r>
      <w:r w:rsidR="005B5EAD" w:rsidRPr="00785C54">
        <w:t xml:space="preserve">Typically, the Sample is a Feature which is intended to be representative of a </w:t>
      </w:r>
      <w:proofErr w:type="spellStart"/>
      <w:r w:rsidR="005B5EAD" w:rsidRPr="00785C54">
        <w:t>FeatureOfInterest</w:t>
      </w:r>
      <w:proofErr w:type="spellEnd"/>
      <w:r w:rsidR="005B5EAD" w:rsidRPr="00785C54">
        <w:t xml:space="preserve"> on which Observations </w:t>
      </w:r>
      <w:r>
        <w:t>can</w:t>
      </w:r>
      <w:r w:rsidR="005B5EAD" w:rsidRPr="00785C54">
        <w:t xml:space="preserve"> be made. As such, it </w:t>
      </w:r>
      <w:r>
        <w:t>can</w:t>
      </w:r>
      <w:r w:rsidRPr="00785C54">
        <w:t xml:space="preserve"> </w:t>
      </w:r>
      <w:r w:rsidR="005B5EAD" w:rsidRPr="00785C54">
        <w:t xml:space="preserve">carry a characteristic pertaining to the </w:t>
      </w:r>
      <w:proofErr w:type="spellStart"/>
      <w:r w:rsidR="005B5EAD" w:rsidRPr="00785C54">
        <w:t>observedProperty</w:t>
      </w:r>
      <w:proofErr w:type="spellEnd"/>
      <w:r w:rsidR="005B5EAD" w:rsidRPr="00785C54">
        <w:t xml:space="preserve"> being evaluated by the Observation.</w:t>
      </w:r>
    </w:p>
    <w:p w14:paraId="2C49AE9C"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A profile typically samples a water- or atmospheric-column; a well samples the water in an aquifer; a tissue specimen samples a part of an organism.</w:t>
      </w:r>
    </w:p>
    <w:p w14:paraId="21BC6D5E"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A statistical sample is often designed to be characteristic of an entire population, so that Observations can be made regarding the sample that provide a good estimate of the properties of the population.</w:t>
      </w:r>
    </w:p>
    <w:p w14:paraId="54BC68B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84" w:name="_Toc117602543"/>
      <w:r w:rsidRPr="00785C54">
        <w:rPr>
          <w:rFonts w:eastAsia="Times New Roman"/>
          <w:szCs w:val="24"/>
        </w:rPr>
        <w:t>Association sampling</w:t>
      </w:r>
      <w:bookmarkEnd w:id="38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46"/>
        <w:gridCol w:w="5225"/>
      </w:tblGrid>
      <w:tr w:rsidR="005B5EAD" w:rsidRPr="00785C54" w14:paraId="310B7662" w14:textId="77777777" w:rsidTr="00EC5BE0">
        <w:trPr>
          <w:jc w:val="center"/>
        </w:trPr>
        <w:tc>
          <w:tcPr>
            <w:tcW w:w="4546" w:type="dxa"/>
            <w:tcMar>
              <w:top w:w="100" w:type="dxa"/>
              <w:left w:w="100" w:type="dxa"/>
              <w:bottom w:w="100" w:type="dxa"/>
              <w:right w:w="100" w:type="dxa"/>
            </w:tcMar>
          </w:tcPr>
          <w:p w14:paraId="0C359DA5" w14:textId="2FEFA5A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/Sample/sampling-</w:t>
            </w:r>
            <w:proofErr w:type="spellStart"/>
            <w:r w:rsidRPr="00785C54">
              <w:rPr>
                <w:szCs w:val="24"/>
              </w:rPr>
              <w:t>sem</w:t>
            </w:r>
            <w:proofErr w:type="spellEnd"/>
          </w:p>
        </w:tc>
        <w:tc>
          <w:tcPr>
            <w:tcW w:w="5225" w:type="dxa"/>
            <w:tcMar>
              <w:top w:w="100" w:type="dxa"/>
              <w:left w:w="100" w:type="dxa"/>
              <w:bottom w:w="100" w:type="dxa"/>
              <w:right w:w="100" w:type="dxa"/>
            </w:tcMar>
          </w:tcPr>
          <w:p w14:paraId="41BA816C"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Sampling</w:t>
            </w:r>
            <w:r w:rsidRPr="00785C54">
              <w:rPr>
                <w:szCs w:val="24"/>
              </w:rPr>
              <w:t xml:space="preserve"> the </w:t>
            </w:r>
            <w:r w:rsidRPr="00785C54">
              <w:rPr>
                <w:b/>
                <w:szCs w:val="24"/>
              </w:rPr>
              <w:t>Sample</w:t>
            </w:r>
            <w:r w:rsidRPr="00785C54">
              <w:rPr>
                <w:szCs w:val="24"/>
              </w:rPr>
              <w:t xml:space="preserve"> is the result of.</w:t>
            </w:r>
          </w:p>
          <w:p w14:paraId="394BEE8D" w14:textId="68AE6C01"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Sampling</w:t>
            </w:r>
            <w:r w:rsidRPr="00785C54">
              <w:rPr>
                <w:szCs w:val="24"/>
              </w:rPr>
              <w:t xml:space="preserve">(s) are described they </w:t>
            </w:r>
            <w:r w:rsidR="002F2035">
              <w:rPr>
                <w:szCs w:val="24"/>
              </w:rPr>
              <w:t>shall</w:t>
            </w:r>
            <w:r w:rsidRPr="00785C54">
              <w:rPr>
                <w:szCs w:val="24"/>
              </w:rPr>
              <w:t xml:space="preserve"> be referred to using the association with the role </w:t>
            </w:r>
            <w:r w:rsidRPr="00785C54">
              <w:rPr>
                <w:b/>
                <w:szCs w:val="24"/>
              </w:rPr>
              <w:t>sampling</w:t>
            </w:r>
            <w:r w:rsidRPr="00785C54">
              <w:rPr>
                <w:szCs w:val="24"/>
              </w:rPr>
              <w:t>.</w:t>
            </w:r>
          </w:p>
        </w:tc>
      </w:tr>
    </w:tbl>
    <w:p w14:paraId="61DF5DC6" w14:textId="7DBA339F"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85" w:name="_Toc117602544"/>
      <w:r w:rsidRPr="00785C54">
        <w:rPr>
          <w:rFonts w:eastAsia="Times New Roman"/>
          <w:szCs w:val="24"/>
        </w:rPr>
        <w:t xml:space="preserve">Association </w:t>
      </w:r>
      <w:proofErr w:type="spellStart"/>
      <w:r w:rsidRPr="00785C54">
        <w:rPr>
          <w:rFonts w:eastAsia="Times New Roman"/>
          <w:szCs w:val="24"/>
        </w:rPr>
        <w:t>preparationStep</w:t>
      </w:r>
      <w:bookmarkEnd w:id="385"/>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06F8E2E" w14:textId="77777777" w:rsidTr="00EC5BE0">
        <w:trPr>
          <w:jc w:val="center"/>
        </w:trPr>
        <w:tc>
          <w:tcPr>
            <w:tcW w:w="4526" w:type="dxa"/>
            <w:tcMar>
              <w:top w:w="100" w:type="dxa"/>
              <w:left w:w="100" w:type="dxa"/>
              <w:bottom w:w="100" w:type="dxa"/>
              <w:right w:w="100" w:type="dxa"/>
            </w:tcMar>
          </w:tcPr>
          <w:p w14:paraId="6DF61B21" w14:textId="10977F3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w:t>
            </w:r>
            <w:proofErr w:type="spellStart"/>
            <w:r w:rsidRPr="00785C54">
              <w:rPr>
                <w:szCs w:val="24"/>
              </w:rPr>
              <w:t>preparationStep-sem</w:t>
            </w:r>
            <w:proofErr w:type="spellEnd"/>
          </w:p>
        </w:tc>
        <w:tc>
          <w:tcPr>
            <w:tcW w:w="5245" w:type="dxa"/>
            <w:tcMar>
              <w:top w:w="100" w:type="dxa"/>
              <w:left w:w="100" w:type="dxa"/>
              <w:bottom w:w="100" w:type="dxa"/>
              <w:right w:w="100" w:type="dxa"/>
            </w:tcMar>
          </w:tcPr>
          <w:p w14:paraId="27833CFD"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proofErr w:type="spellStart"/>
            <w:r w:rsidRPr="00785C54">
              <w:rPr>
                <w:b/>
                <w:szCs w:val="24"/>
              </w:rPr>
              <w:t>PreparationStep</w:t>
            </w:r>
            <w:proofErr w:type="spellEnd"/>
            <w:r w:rsidRPr="00785C54">
              <w:rPr>
                <w:szCs w:val="24"/>
              </w:rPr>
              <w:t xml:space="preserve">(s) applied to prepare the </w:t>
            </w:r>
            <w:r w:rsidRPr="00785C54">
              <w:rPr>
                <w:b/>
                <w:szCs w:val="24"/>
              </w:rPr>
              <w:t>Sample</w:t>
            </w:r>
            <w:r w:rsidRPr="00785C54">
              <w:rPr>
                <w:szCs w:val="24"/>
              </w:rPr>
              <w:t>.</w:t>
            </w:r>
          </w:p>
          <w:p w14:paraId="770B880F" w14:textId="0672523C" w:rsidR="005B5EAD" w:rsidRPr="00785C54" w:rsidRDefault="005B5EAD" w:rsidP="00785C54">
            <w:pPr>
              <w:pStyle w:val="Tablebody"/>
              <w:autoSpaceDE w:val="0"/>
              <w:autoSpaceDN w:val="0"/>
              <w:adjustRightInd w:val="0"/>
              <w:jc w:val="both"/>
              <w:rPr>
                <w:szCs w:val="20"/>
              </w:rPr>
            </w:pPr>
            <w:r w:rsidRPr="00785C54">
              <w:rPr>
                <w:szCs w:val="24"/>
              </w:rPr>
              <w:t xml:space="preserve">If </w:t>
            </w:r>
            <w:proofErr w:type="spellStart"/>
            <w:r w:rsidRPr="00785C54">
              <w:rPr>
                <w:b/>
                <w:szCs w:val="24"/>
              </w:rPr>
              <w:t>PreparationSteps</w:t>
            </w:r>
            <w:proofErr w:type="spellEnd"/>
            <w:r w:rsidRPr="00785C54">
              <w:rPr>
                <w:szCs w:val="24"/>
              </w:rPr>
              <w:t xml:space="preserve"> are described they </w:t>
            </w:r>
            <w:r w:rsidR="002F2035">
              <w:rPr>
                <w:szCs w:val="24"/>
              </w:rPr>
              <w:t>shall</w:t>
            </w:r>
            <w:r w:rsidRPr="00785C54">
              <w:rPr>
                <w:szCs w:val="24"/>
              </w:rPr>
              <w:t xml:space="preserve"> be referred to using the association with the role </w:t>
            </w:r>
            <w:proofErr w:type="spellStart"/>
            <w:r w:rsidRPr="00785C54">
              <w:rPr>
                <w:b/>
                <w:szCs w:val="24"/>
              </w:rPr>
              <w:t>preparationStep</w:t>
            </w:r>
            <w:proofErr w:type="spellEnd"/>
            <w:r w:rsidRPr="00785C54">
              <w:rPr>
                <w:szCs w:val="24"/>
              </w:rPr>
              <w:t>.</w:t>
            </w:r>
          </w:p>
        </w:tc>
      </w:tr>
    </w:tbl>
    <w:p w14:paraId="7D8C25F1" w14:textId="06EBF27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86" w:name="_Toc117602545"/>
      <w:r w:rsidRPr="00785C54">
        <w:rPr>
          <w:rFonts w:eastAsia="Times New Roman"/>
          <w:szCs w:val="24"/>
        </w:rPr>
        <w:t xml:space="preserve">Association </w:t>
      </w:r>
      <w:proofErr w:type="spellStart"/>
      <w:r w:rsidRPr="00785C54">
        <w:rPr>
          <w:rFonts w:eastAsia="Times New Roman"/>
          <w:szCs w:val="24"/>
        </w:rPr>
        <w:t>sampledFeature</w:t>
      </w:r>
      <w:bookmarkEnd w:id="386"/>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F0BFCBC" w14:textId="77777777" w:rsidTr="00EC5BE0">
        <w:trPr>
          <w:jc w:val="center"/>
        </w:trPr>
        <w:tc>
          <w:tcPr>
            <w:tcW w:w="4526" w:type="dxa"/>
            <w:tcMar>
              <w:top w:w="100" w:type="dxa"/>
              <w:left w:w="100" w:type="dxa"/>
              <w:bottom w:w="100" w:type="dxa"/>
              <w:right w:w="100" w:type="dxa"/>
            </w:tcMar>
          </w:tcPr>
          <w:p w14:paraId="6B759630" w14:textId="4CEA3AAD"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w:t>
            </w:r>
            <w:proofErr w:type="spellStart"/>
            <w:r w:rsidRPr="00785C54">
              <w:rPr>
                <w:szCs w:val="24"/>
              </w:rPr>
              <w:t>sampledFeature-sem</w:t>
            </w:r>
            <w:proofErr w:type="spellEnd"/>
          </w:p>
        </w:tc>
        <w:tc>
          <w:tcPr>
            <w:tcW w:w="5245" w:type="dxa"/>
            <w:tcMar>
              <w:top w:w="100" w:type="dxa"/>
              <w:left w:w="100" w:type="dxa"/>
              <w:bottom w:w="100" w:type="dxa"/>
              <w:right w:w="100" w:type="dxa"/>
            </w:tcMar>
          </w:tcPr>
          <w:p w14:paraId="777702E3"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proofErr w:type="spellStart"/>
            <w:r w:rsidRPr="00785C54">
              <w:rPr>
                <w:b/>
                <w:szCs w:val="24"/>
              </w:rPr>
              <w:t>sampledFeature</w:t>
            </w:r>
            <w:proofErr w:type="spellEnd"/>
            <w:r w:rsidRPr="00785C54">
              <w:rPr>
                <w:szCs w:val="24"/>
              </w:rPr>
              <w:t xml:space="preserve"> is the feature the </w:t>
            </w:r>
            <w:r w:rsidRPr="00785C54">
              <w:rPr>
                <w:b/>
                <w:szCs w:val="24"/>
              </w:rPr>
              <w:t>Sample</w:t>
            </w:r>
            <w:r w:rsidRPr="00785C54">
              <w:rPr>
                <w:szCs w:val="24"/>
              </w:rPr>
              <w:t xml:space="preserve"> is intended to be representative of.</w:t>
            </w:r>
          </w:p>
          <w:p w14:paraId="1EEDACD4" w14:textId="6AC9828A" w:rsidR="005B5EAD" w:rsidRPr="00785C54" w:rsidRDefault="005B5EAD" w:rsidP="00785C54">
            <w:pPr>
              <w:pStyle w:val="Tablebody"/>
              <w:autoSpaceDE w:val="0"/>
              <w:autoSpaceDN w:val="0"/>
              <w:adjustRightInd w:val="0"/>
              <w:jc w:val="both"/>
              <w:rPr>
                <w:szCs w:val="20"/>
              </w:rPr>
            </w:pPr>
            <w:r w:rsidRPr="00785C54">
              <w:rPr>
                <w:szCs w:val="24"/>
              </w:rPr>
              <w:t xml:space="preserve">References to the sampled feature </w:t>
            </w:r>
            <w:r w:rsidR="002F2035">
              <w:rPr>
                <w:szCs w:val="24"/>
              </w:rPr>
              <w:t>shall</w:t>
            </w:r>
            <w:r w:rsidRPr="00785C54">
              <w:rPr>
                <w:szCs w:val="24"/>
              </w:rPr>
              <w:t xml:space="preserve"> be provided using the association with the role </w:t>
            </w:r>
            <w:proofErr w:type="spellStart"/>
            <w:r w:rsidRPr="00785C54">
              <w:rPr>
                <w:b/>
                <w:szCs w:val="24"/>
              </w:rPr>
              <w:t>sampledFeature</w:t>
            </w:r>
            <w:proofErr w:type="spellEnd"/>
            <w:r w:rsidRPr="00785C54">
              <w:rPr>
                <w:szCs w:val="24"/>
              </w:rPr>
              <w:t>.</w:t>
            </w:r>
          </w:p>
        </w:tc>
      </w:tr>
    </w:tbl>
    <w:p w14:paraId="3B04D98B" w14:textId="53C6F22D"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The sampled feature is usually a real-world feature from an application domain.</w:t>
      </w:r>
    </w:p>
    <w:p w14:paraId="441A6B49"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A profile typically samples a water or atmospheric column; a well samples the water in an aquifer; a tissue specimen samples a part of an organism.</w:t>
      </w:r>
    </w:p>
    <w:p w14:paraId="4492956D"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A statistical sample is often designed to be characteristic of an entire population, so that Observations can be made regarding the sample that provide a good estimate of the properties of the population.</w:t>
      </w:r>
    </w:p>
    <w:p w14:paraId="467B627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87" w:name="_Toc117602546"/>
      <w:r w:rsidRPr="00785C54">
        <w:rPr>
          <w:rFonts w:eastAsia="Times New Roman"/>
          <w:szCs w:val="24"/>
        </w:rPr>
        <w:t xml:space="preserve">Association </w:t>
      </w:r>
      <w:proofErr w:type="spellStart"/>
      <w:r w:rsidRPr="00785C54">
        <w:rPr>
          <w:rFonts w:eastAsia="Times New Roman"/>
          <w:szCs w:val="24"/>
        </w:rPr>
        <w:t>relatedSample</w:t>
      </w:r>
      <w:bookmarkEnd w:id="387"/>
      <w:proofErr w:type="spellEnd"/>
    </w:p>
    <w:tbl>
      <w:tblPr>
        <w:tblW w:w="9771" w:type="dxa"/>
        <w:jc w:val="center"/>
        <w:tblBorders>
          <w:top w:val="single" w:sz="12" w:space="0" w:color="auto"/>
          <w:left w:val="single" w:sz="12" w:space="0" w:color="auto"/>
          <w:bottom w:val="single" w:sz="12" w:space="0" w:color="auto"/>
          <w:right w:val="single" w:sz="12" w:space="0" w:color="auto"/>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7F1C869" w14:textId="77777777" w:rsidTr="00EC5BE0">
        <w:trPr>
          <w:jc w:val="center"/>
        </w:trPr>
        <w:tc>
          <w:tcPr>
            <w:tcW w:w="4526" w:type="dxa"/>
            <w:tcMar>
              <w:top w:w="100" w:type="dxa"/>
              <w:left w:w="100" w:type="dxa"/>
              <w:bottom w:w="100" w:type="dxa"/>
              <w:right w:w="100" w:type="dxa"/>
            </w:tcMar>
          </w:tcPr>
          <w:p w14:paraId="3AE31476" w14:textId="5780C3C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w:t>
            </w:r>
            <w:proofErr w:type="spellStart"/>
            <w:r w:rsidRPr="00785C54">
              <w:rPr>
                <w:szCs w:val="24"/>
              </w:rPr>
              <w:t>relatedSample-sem</w:t>
            </w:r>
            <w:proofErr w:type="spellEnd"/>
          </w:p>
        </w:tc>
        <w:tc>
          <w:tcPr>
            <w:tcW w:w="5245" w:type="dxa"/>
            <w:tcMar>
              <w:top w:w="100" w:type="dxa"/>
              <w:left w:w="100" w:type="dxa"/>
              <w:bottom w:w="100" w:type="dxa"/>
              <w:right w:w="100" w:type="dxa"/>
            </w:tcMar>
          </w:tcPr>
          <w:p w14:paraId="09804952"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Sample</w:t>
            </w:r>
            <w:r w:rsidRPr="00785C54">
              <w:rPr>
                <w:szCs w:val="24"/>
              </w:rPr>
              <w:t xml:space="preserve"> the </w:t>
            </w:r>
            <w:r w:rsidRPr="00785C54">
              <w:rPr>
                <w:b/>
                <w:szCs w:val="24"/>
              </w:rPr>
              <w:t>Sample</w:t>
            </w:r>
            <w:r w:rsidRPr="00785C54">
              <w:rPr>
                <w:szCs w:val="24"/>
              </w:rPr>
              <w:t xml:space="preserve"> is related to.</w:t>
            </w:r>
          </w:p>
          <w:p w14:paraId="70FCA924" w14:textId="4FA1D18E"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related </w:t>
            </w:r>
            <w:r w:rsidRPr="00785C54">
              <w:rPr>
                <w:b/>
                <w:szCs w:val="24"/>
              </w:rPr>
              <w:t>Sample</w:t>
            </w:r>
            <w:r w:rsidRPr="00785C54">
              <w:rPr>
                <w:szCs w:val="24"/>
              </w:rPr>
              <w:t xml:space="preserve"> is provided, the association with role </w:t>
            </w:r>
            <w:proofErr w:type="spellStart"/>
            <w:r w:rsidRPr="00785C54">
              <w:rPr>
                <w:b/>
                <w:szCs w:val="24"/>
              </w:rPr>
              <w:t>relatedSample</w:t>
            </w:r>
            <w:proofErr w:type="spellEnd"/>
            <w:r w:rsidRPr="00785C54">
              <w:rPr>
                <w:szCs w:val="24"/>
              </w:rPr>
              <w:t xml:space="preserve"> </w:t>
            </w:r>
            <w:r w:rsidR="002F2035">
              <w:rPr>
                <w:szCs w:val="24"/>
              </w:rPr>
              <w:t>shall</w:t>
            </w:r>
            <w:r w:rsidRPr="00785C54">
              <w:rPr>
                <w:szCs w:val="24"/>
              </w:rPr>
              <w:t xml:space="preserve"> be used. The </w:t>
            </w:r>
            <w:proofErr w:type="spellStart"/>
            <w:proofErr w:type="gramStart"/>
            <w:r w:rsidRPr="00785C54">
              <w:rPr>
                <w:b/>
                <w:szCs w:val="24"/>
              </w:rPr>
              <w:t>context:GenericName</w:t>
            </w:r>
            <w:proofErr w:type="spellEnd"/>
            <w:proofErr w:type="gramEnd"/>
            <w:r w:rsidRPr="00785C54">
              <w:rPr>
                <w:szCs w:val="24"/>
              </w:rPr>
              <w:t xml:space="preserve"> qualifier of this association may be used to provide further information as to the nature of the relation.</w:t>
            </w:r>
          </w:p>
        </w:tc>
      </w:tr>
    </w:tbl>
    <w:p w14:paraId="720D547F" w14:textId="129B3AD4"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Sample are frequently related to each other, as parts of complexes, and in other ways.</w:t>
      </w:r>
    </w:p>
    <w:p w14:paraId="046F8992"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EXAMPLE</w:t>
      </w:r>
      <w:r w:rsidRPr="00785C54">
        <w:rPr>
          <w:szCs w:val="24"/>
        </w:rPr>
        <w:tab/>
        <w:t>Sampling points are often located along a sampling curve; material samples are usually obtained from a sampling point; pixels are part of a scene; stations are often part of an array.</w:t>
      </w:r>
    </w:p>
    <w:p w14:paraId="45FD5C36"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88" w:name="_Toc117602547"/>
      <w:r w:rsidRPr="00785C54">
        <w:rPr>
          <w:rFonts w:eastAsia="Times New Roman"/>
          <w:szCs w:val="24"/>
        </w:rPr>
        <w:t>Sampling</w:t>
      </w:r>
      <w:bookmarkEnd w:id="388"/>
    </w:p>
    <w:p w14:paraId="23C769F9"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89" w:name="_Toc117602548"/>
      <w:r w:rsidRPr="00785C54">
        <w:rPr>
          <w:rFonts w:eastAsia="Times New Roman"/>
          <w:szCs w:val="24"/>
        </w:rPr>
        <w:t>Sampling Requirements Class</w:t>
      </w:r>
      <w:bookmarkEnd w:id="38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40BE2CD7"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1096627B" w14:textId="77FC07F4"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744CC8BF" w14:textId="3B5175C5"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/Sampling</w:t>
            </w:r>
          </w:p>
        </w:tc>
      </w:tr>
      <w:tr w:rsidR="005B5EAD" w:rsidRPr="00785C54" w14:paraId="1A6894F2"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5ACB0BD8" w14:textId="242103A9"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3A925235" w14:textId="0820DADC"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0AE244AB"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926CBA6" w14:textId="5FE1D994"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05F80F0" w14:textId="0DF1244F"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3613DB">
              <w:rPr>
                <w:szCs w:val="24"/>
              </w:rPr>
              <w:t>–</w:t>
            </w:r>
            <w:r w:rsidRPr="00785C54">
              <w:rPr>
                <w:szCs w:val="24"/>
              </w:rPr>
              <w:t xml:space="preserve"> Sampling</w:t>
            </w:r>
          </w:p>
        </w:tc>
      </w:tr>
      <w:tr w:rsidR="005B5EAD" w:rsidRPr="00785C54" w14:paraId="587B9747"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571008E" w14:textId="622D59E4"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B2F1668" w14:textId="5F4FD14E"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644C3255"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867769B" w14:textId="68668C8C"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43DDCCB" w14:textId="3B760A61"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CoreTypes</w:t>
            </w:r>
            <w:proofErr w:type="spellEnd"/>
            <w:r w:rsidRPr="00785C54">
              <w:rPr>
                <w:szCs w:val="24"/>
              </w:rPr>
              <w:t xml:space="preserve"> conformance class</w:t>
            </w:r>
          </w:p>
        </w:tc>
      </w:tr>
      <w:tr w:rsidR="005B5EAD" w:rsidRPr="00785C54" w14:paraId="5A04858E"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A33D7DF" w14:textId="681F71B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1ED5C8F" w14:textId="37C73B6D" w:rsidR="005B5EAD" w:rsidRPr="00785C54" w:rsidRDefault="005B5EAD" w:rsidP="00785C54">
            <w:pPr>
              <w:pStyle w:val="Tablebody"/>
              <w:autoSpaceDE w:val="0"/>
              <w:autoSpaceDN w:val="0"/>
              <w:adjustRightInd w:val="0"/>
              <w:jc w:val="both"/>
              <w:rPr>
                <w:szCs w:val="20"/>
                <w:lang w:val="sv-SE"/>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/Sampling/Sampling-</w:t>
            </w:r>
            <w:proofErr w:type="spellStart"/>
            <w:r w:rsidRPr="00785C54">
              <w:rPr>
                <w:szCs w:val="24"/>
              </w:rPr>
              <w:t>sem</w:t>
            </w:r>
            <w:proofErr w:type="spellEnd"/>
          </w:p>
        </w:tc>
      </w:tr>
      <w:tr w:rsidR="005B5EAD" w:rsidRPr="00164FE6" w14:paraId="794B416F"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A848DD8" w14:textId="3F57060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A42A1F0" w14:textId="518F87AD"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/req/sam-cpt/Sampling/sample-sem</w:t>
            </w:r>
          </w:p>
        </w:tc>
      </w:tr>
      <w:tr w:rsidR="005B5EAD" w:rsidRPr="00785C54" w14:paraId="0351576B"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71A49F1" w14:textId="00D14E7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6937DE4" w14:textId="170CA4C4"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/Sampling/</w:t>
            </w:r>
            <w:proofErr w:type="spellStart"/>
            <w:r w:rsidRPr="00785C54">
              <w:rPr>
                <w:szCs w:val="24"/>
              </w:rPr>
              <w:t>featureOfInterest-sem</w:t>
            </w:r>
            <w:proofErr w:type="spellEnd"/>
          </w:p>
        </w:tc>
      </w:tr>
      <w:tr w:rsidR="005B5EAD" w:rsidRPr="00785C54" w14:paraId="18DA02B9"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2935133" w14:textId="1E9AC2F0"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89F0D9C" w14:textId="70C43939"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/Sampling/</w:t>
            </w:r>
            <w:proofErr w:type="spellStart"/>
            <w:r w:rsidRPr="00785C54">
              <w:rPr>
                <w:szCs w:val="24"/>
              </w:rPr>
              <w:t>featureOfInterest</w:t>
            </w:r>
            <w:proofErr w:type="spellEnd"/>
            <w:r w:rsidRPr="00785C54">
              <w:rPr>
                <w:szCs w:val="24"/>
              </w:rPr>
              <w:t>-card</w:t>
            </w:r>
          </w:p>
        </w:tc>
      </w:tr>
      <w:tr w:rsidR="005B5EAD" w:rsidRPr="00164FE6" w14:paraId="0F29EE53"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EA74001" w14:textId="1C9F5CC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14F6D88" w14:textId="7D144EF9"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/req/sam-cpt/Sampling/sampler-sem</w:t>
            </w:r>
          </w:p>
        </w:tc>
      </w:tr>
      <w:tr w:rsidR="005B5EAD" w:rsidRPr="00164FE6" w14:paraId="1DC00949"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6A899A1" w14:textId="48ACDE4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D1A872A" w14:textId="196753A7"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/req/sam-cpt/Sampling/samplingProcedure-sem</w:t>
            </w:r>
          </w:p>
        </w:tc>
      </w:tr>
      <w:tr w:rsidR="005B5EAD" w:rsidRPr="00785C54" w14:paraId="34B26B22"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B3103BE" w14:textId="5909F37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2698223" w14:textId="0DE61365" w:rsidR="005B5EAD" w:rsidRPr="00785C54" w:rsidRDefault="005B5EAD" w:rsidP="00785C54">
            <w:pPr>
              <w:pStyle w:val="Tablebody"/>
              <w:autoSpaceDE w:val="0"/>
              <w:autoSpaceDN w:val="0"/>
              <w:adjustRightInd w:val="0"/>
              <w:jc w:val="both"/>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/Sampling/</w:t>
            </w:r>
            <w:proofErr w:type="spellStart"/>
            <w:r w:rsidRPr="00785C54">
              <w:rPr>
                <w:szCs w:val="24"/>
              </w:rPr>
              <w:t>relatedSampling-sem</w:t>
            </w:r>
            <w:proofErr w:type="spellEnd"/>
          </w:p>
        </w:tc>
      </w:tr>
      <w:tr w:rsidR="005B5EAD" w:rsidRPr="00785C54" w14:paraId="1AF88AE2"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3BC4B8D7" w14:textId="3C05498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04F3E082" w14:textId="4C70333F"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-basic/gen/link-</w:t>
            </w:r>
            <w:proofErr w:type="spellStart"/>
            <w:r w:rsidRPr="00785C54">
              <w:rPr>
                <w:szCs w:val="24"/>
              </w:rPr>
              <w:t>sem</w:t>
            </w:r>
            <w:proofErr w:type="spellEnd"/>
          </w:p>
        </w:tc>
      </w:tr>
    </w:tbl>
    <w:p w14:paraId="11449846" w14:textId="1E3572D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90" w:name="_Toc117602549"/>
      <w:r w:rsidRPr="00785C54">
        <w:rPr>
          <w:rFonts w:eastAsia="Times New Roman"/>
          <w:szCs w:val="24"/>
        </w:rPr>
        <w:t>Interface Sampling</w:t>
      </w:r>
      <w:bookmarkEnd w:id="39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C8DBE74" w14:textId="77777777" w:rsidTr="00EC5BE0">
        <w:trPr>
          <w:jc w:val="center"/>
        </w:trPr>
        <w:tc>
          <w:tcPr>
            <w:tcW w:w="4526" w:type="dxa"/>
            <w:tcMar>
              <w:top w:w="100" w:type="dxa"/>
              <w:left w:w="100" w:type="dxa"/>
              <w:bottom w:w="100" w:type="dxa"/>
              <w:right w:w="100" w:type="dxa"/>
            </w:tcMar>
          </w:tcPr>
          <w:p w14:paraId="00EEA584" w14:textId="1C8CB60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/Sampling/Sampling-</w:t>
            </w:r>
            <w:proofErr w:type="spellStart"/>
            <w:r w:rsidRPr="00785C54">
              <w:rPr>
                <w:szCs w:val="24"/>
              </w:rPr>
              <w:t>sem</w:t>
            </w:r>
            <w:proofErr w:type="spellEnd"/>
          </w:p>
        </w:tc>
        <w:tc>
          <w:tcPr>
            <w:tcW w:w="5245" w:type="dxa"/>
            <w:tcMar>
              <w:top w:w="100" w:type="dxa"/>
              <w:left w:w="100" w:type="dxa"/>
              <w:bottom w:w="100" w:type="dxa"/>
              <w:right w:w="100" w:type="dxa"/>
            </w:tcMar>
          </w:tcPr>
          <w:p w14:paraId="5E50605D" w14:textId="770A9781" w:rsidR="005B5EAD" w:rsidRPr="00785C54" w:rsidRDefault="00B36FFD" w:rsidP="00785C54">
            <w:pPr>
              <w:pStyle w:val="Tablebody"/>
              <w:autoSpaceDE w:val="0"/>
              <w:autoSpaceDN w:val="0"/>
              <w:adjustRightInd w:val="0"/>
              <w:jc w:val="both"/>
              <w:rPr>
                <w:szCs w:val="20"/>
              </w:rPr>
            </w:pPr>
            <w:r w:rsidRPr="00083060">
              <w:rPr>
                <w:bCs/>
                <w:szCs w:val="24"/>
              </w:rPr>
              <w:t xml:space="preserve">A </w:t>
            </w:r>
            <w:r w:rsidR="005B5EAD" w:rsidRPr="00785C54">
              <w:rPr>
                <w:b/>
                <w:szCs w:val="24"/>
              </w:rPr>
              <w:t>Sampling</w:t>
            </w:r>
            <w:r w:rsidR="005B5EAD" w:rsidRPr="00785C54">
              <w:rPr>
                <w:szCs w:val="24"/>
              </w:rPr>
              <w:t xml:space="preserve"> </w:t>
            </w:r>
            <w:r w:rsidRPr="00B36FFD">
              <w:rPr>
                <w:szCs w:val="24"/>
              </w:rPr>
              <w:t xml:space="preserve">shall be defined as </w:t>
            </w:r>
            <w:r w:rsidR="005B5EAD" w:rsidRPr="00785C54">
              <w:rPr>
                <w:szCs w:val="24"/>
              </w:rPr>
              <w:t xml:space="preserve">an act applying a </w:t>
            </w:r>
            <w:proofErr w:type="spellStart"/>
            <w:r w:rsidR="005B5EAD" w:rsidRPr="00785C54">
              <w:rPr>
                <w:b/>
                <w:szCs w:val="24"/>
              </w:rPr>
              <w:t>SamplingProcedure</w:t>
            </w:r>
            <w:proofErr w:type="spellEnd"/>
            <w:r w:rsidR="005B5EAD" w:rsidRPr="00785C54">
              <w:rPr>
                <w:szCs w:val="24"/>
              </w:rPr>
              <w:t xml:space="preserve"> to create or transform one or more </w:t>
            </w:r>
            <w:r w:rsidR="005B5EAD" w:rsidRPr="00785C54">
              <w:rPr>
                <w:b/>
                <w:szCs w:val="24"/>
              </w:rPr>
              <w:t>Sample</w:t>
            </w:r>
            <w:r w:rsidR="005B5EAD" w:rsidRPr="00785C54">
              <w:rPr>
                <w:szCs w:val="24"/>
              </w:rPr>
              <w:t>(s).</w:t>
            </w:r>
          </w:p>
        </w:tc>
      </w:tr>
    </w:tbl>
    <w:p w14:paraId="4503BD72" w14:textId="4A877861"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1</w:t>
      </w:r>
      <w:r w:rsidR="005B5EAD" w:rsidRPr="00785C54">
        <w:rPr>
          <w:szCs w:val="24"/>
        </w:rPr>
        <w:tab/>
        <w:t>Crushing a rock sample in a ball mill;</w:t>
      </w:r>
    </w:p>
    <w:p w14:paraId="3B87AA63" w14:textId="4A21F65B"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2</w:t>
      </w:r>
      <w:r w:rsidR="005B5EAD" w:rsidRPr="00785C54">
        <w:rPr>
          <w:szCs w:val="24"/>
        </w:rPr>
        <w:tab/>
        <w:t>Digging a pit through a soil sequence;</w:t>
      </w:r>
    </w:p>
    <w:p w14:paraId="5EA067FD" w14:textId="13F4E817"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3</w:t>
      </w:r>
      <w:r w:rsidR="005B5EAD" w:rsidRPr="00785C54">
        <w:rPr>
          <w:szCs w:val="24"/>
        </w:rPr>
        <w:tab/>
        <w:t>Dividing a field site into quadrants;</w:t>
      </w:r>
    </w:p>
    <w:p w14:paraId="4AC22E73" w14:textId="35786477"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4</w:t>
      </w:r>
      <w:r w:rsidR="005B5EAD" w:rsidRPr="00785C54">
        <w:rPr>
          <w:szCs w:val="24"/>
        </w:rPr>
        <w:tab/>
        <w:t>Drawing blood from a patient;</w:t>
      </w:r>
    </w:p>
    <w:p w14:paraId="167CCDF1" w14:textId="66B30637"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5</w:t>
      </w:r>
      <w:r w:rsidR="005B5EAD" w:rsidRPr="00785C54">
        <w:rPr>
          <w:szCs w:val="24"/>
        </w:rPr>
        <w:tab/>
        <w:t>Extracting water from an observation well;</w:t>
      </w:r>
    </w:p>
    <w:p w14:paraId="4CF55A10" w14:textId="7D0255C7"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6</w:t>
      </w:r>
      <w:r w:rsidR="005B5EAD" w:rsidRPr="00785C54">
        <w:rPr>
          <w:szCs w:val="24"/>
        </w:rPr>
        <w:tab/>
        <w:t>Extracting a sample from a defined environmental monitoring station;</w:t>
      </w:r>
    </w:p>
    <w:p w14:paraId="7B8CE489" w14:textId="5DA19F6A"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EXAMPLE</w:t>
      </w:r>
      <w:r>
        <w:rPr>
          <w:szCs w:val="24"/>
        </w:rPr>
        <w:t xml:space="preserve"> 7</w:t>
      </w:r>
      <w:r w:rsidR="005B5EAD" w:rsidRPr="00785C54">
        <w:rPr>
          <w:szCs w:val="24"/>
        </w:rPr>
        <w:tab/>
        <w:t>Registering an image of the landscape;</w:t>
      </w:r>
    </w:p>
    <w:p w14:paraId="67285BF8" w14:textId="1C6D838C"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8</w:t>
      </w:r>
      <w:r w:rsidR="005B5EAD" w:rsidRPr="00785C54">
        <w:rPr>
          <w:szCs w:val="24"/>
        </w:rPr>
        <w:tab/>
        <w:t>Sieving a powder to separate the subset finer than 100-mesh;</w:t>
      </w:r>
    </w:p>
    <w:p w14:paraId="125D3135" w14:textId="305C43C3"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9</w:t>
      </w:r>
      <w:r w:rsidR="005B5EAD" w:rsidRPr="00785C54">
        <w:rPr>
          <w:szCs w:val="24"/>
        </w:rPr>
        <w:tab/>
        <w:t>Selecting a subset of a population;</w:t>
      </w:r>
    </w:p>
    <w:p w14:paraId="1C357840" w14:textId="5EA068A1"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10</w:t>
      </w:r>
      <w:r w:rsidR="005B5EAD" w:rsidRPr="00785C54">
        <w:rPr>
          <w:szCs w:val="24"/>
        </w:rPr>
        <w:tab/>
        <w:t>Splitting a piece of drill-core to create two new samples;</w:t>
      </w:r>
    </w:p>
    <w:p w14:paraId="4A52F95B" w14:textId="4ADACBB1"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11</w:t>
      </w:r>
      <w:r w:rsidR="005B5EAD" w:rsidRPr="00785C54">
        <w:rPr>
          <w:szCs w:val="24"/>
        </w:rPr>
        <w:tab/>
        <w:t>Taking a diamond-drill core from a rock outcrop.</w:t>
      </w:r>
    </w:p>
    <w:p w14:paraId="6C34E42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91" w:name="_Toc117602550"/>
      <w:r w:rsidRPr="00785C54">
        <w:rPr>
          <w:rFonts w:eastAsia="Times New Roman"/>
          <w:szCs w:val="24"/>
        </w:rPr>
        <w:t>Association sample</w:t>
      </w:r>
      <w:bookmarkEnd w:id="39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0D302CF" w14:textId="77777777" w:rsidTr="00EC5BE0">
        <w:trPr>
          <w:jc w:val="center"/>
        </w:trPr>
        <w:tc>
          <w:tcPr>
            <w:tcW w:w="4526" w:type="dxa"/>
            <w:tcMar>
              <w:top w:w="100" w:type="dxa"/>
              <w:left w:w="100" w:type="dxa"/>
              <w:bottom w:w="100" w:type="dxa"/>
              <w:right w:w="100" w:type="dxa"/>
            </w:tcMar>
          </w:tcPr>
          <w:p w14:paraId="0641968C" w14:textId="733DEED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/Sampling/sample-</w:t>
            </w:r>
            <w:proofErr w:type="spellStart"/>
            <w:r w:rsidRPr="00785C54">
              <w:rPr>
                <w:szCs w:val="24"/>
              </w:rPr>
              <w:t>sem</w:t>
            </w:r>
            <w:proofErr w:type="spellEnd"/>
          </w:p>
        </w:tc>
        <w:tc>
          <w:tcPr>
            <w:tcW w:w="5245" w:type="dxa"/>
            <w:tcMar>
              <w:top w:w="100" w:type="dxa"/>
              <w:left w:w="100" w:type="dxa"/>
              <w:bottom w:w="100" w:type="dxa"/>
              <w:right w:w="100" w:type="dxa"/>
            </w:tcMar>
          </w:tcPr>
          <w:p w14:paraId="3A63B019"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Sample</w:t>
            </w:r>
            <w:r w:rsidRPr="00785C54">
              <w:rPr>
                <w:szCs w:val="24"/>
              </w:rPr>
              <w:t xml:space="preserve"> generated by the </w:t>
            </w:r>
            <w:r w:rsidRPr="00785C54">
              <w:rPr>
                <w:b/>
                <w:szCs w:val="24"/>
              </w:rPr>
              <w:t>Sampling.</w:t>
            </w:r>
          </w:p>
          <w:p w14:paraId="7E8B4B41" w14:textId="46C53206" w:rsidR="005B5EAD" w:rsidRPr="00785C54" w:rsidRDefault="005B5EAD" w:rsidP="00785C54">
            <w:pPr>
              <w:pStyle w:val="Tablebody"/>
              <w:autoSpaceDE w:val="0"/>
              <w:autoSpaceDN w:val="0"/>
              <w:adjustRightInd w:val="0"/>
              <w:jc w:val="both"/>
              <w:rPr>
                <w:b/>
                <w:szCs w:val="20"/>
              </w:rPr>
            </w:pPr>
            <w:r w:rsidRPr="00785C54">
              <w:rPr>
                <w:szCs w:val="24"/>
              </w:rPr>
              <w:t xml:space="preserve">If </w:t>
            </w:r>
            <w:r w:rsidRPr="00785C54">
              <w:rPr>
                <w:b/>
                <w:szCs w:val="24"/>
              </w:rPr>
              <w:t>Samples</w:t>
            </w:r>
            <w:r w:rsidRPr="00785C54">
              <w:rPr>
                <w:szCs w:val="24"/>
              </w:rPr>
              <w:t xml:space="preserve"> are described they </w:t>
            </w:r>
            <w:r w:rsidR="002F2035">
              <w:rPr>
                <w:szCs w:val="24"/>
              </w:rPr>
              <w:t>shall</w:t>
            </w:r>
            <w:r w:rsidRPr="00785C54">
              <w:rPr>
                <w:szCs w:val="24"/>
              </w:rPr>
              <w:t xml:space="preserve"> be referred to using the association with the role </w:t>
            </w:r>
            <w:r w:rsidRPr="00785C54">
              <w:rPr>
                <w:b/>
                <w:szCs w:val="24"/>
              </w:rPr>
              <w:t>sample</w:t>
            </w:r>
            <w:r w:rsidRPr="00785C54">
              <w:rPr>
                <w:szCs w:val="24"/>
              </w:rPr>
              <w:t>.</w:t>
            </w:r>
          </w:p>
        </w:tc>
      </w:tr>
    </w:tbl>
    <w:p w14:paraId="17E77854" w14:textId="03DFE489"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92" w:name="_Toc117602551"/>
      <w:r w:rsidRPr="00785C54">
        <w:rPr>
          <w:rFonts w:eastAsia="Times New Roman"/>
          <w:szCs w:val="24"/>
        </w:rPr>
        <w:t xml:space="preserve">Association </w:t>
      </w:r>
      <w:proofErr w:type="spellStart"/>
      <w:r w:rsidRPr="00785C54">
        <w:rPr>
          <w:rFonts w:eastAsia="Times New Roman"/>
          <w:szCs w:val="24"/>
        </w:rPr>
        <w:t>featureOfInterest</w:t>
      </w:r>
      <w:bookmarkEnd w:id="392"/>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6465660" w14:textId="77777777" w:rsidTr="00EC5BE0">
        <w:trPr>
          <w:jc w:val="center"/>
        </w:trPr>
        <w:tc>
          <w:tcPr>
            <w:tcW w:w="4526" w:type="dxa"/>
            <w:tcMar>
              <w:top w:w="100" w:type="dxa"/>
              <w:left w:w="100" w:type="dxa"/>
              <w:bottom w:w="100" w:type="dxa"/>
              <w:right w:w="100" w:type="dxa"/>
            </w:tcMar>
          </w:tcPr>
          <w:p w14:paraId="64991E6D" w14:textId="70EDFE6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/Sampling/</w:t>
            </w:r>
            <w:proofErr w:type="spellStart"/>
            <w:r w:rsidRPr="00785C54">
              <w:rPr>
                <w:szCs w:val="24"/>
              </w:rPr>
              <w:t>featureOfInterest-sem</w:t>
            </w:r>
            <w:proofErr w:type="spellEnd"/>
          </w:p>
        </w:tc>
        <w:tc>
          <w:tcPr>
            <w:tcW w:w="5245" w:type="dxa"/>
            <w:tcMar>
              <w:top w:w="100" w:type="dxa"/>
              <w:left w:w="100" w:type="dxa"/>
              <w:bottom w:w="100" w:type="dxa"/>
              <w:right w:w="100" w:type="dxa"/>
            </w:tcMar>
          </w:tcPr>
          <w:p w14:paraId="61312ADD" w14:textId="7D41CCF3" w:rsidR="00F2001A" w:rsidRPr="00F2001A" w:rsidRDefault="00F2001A" w:rsidP="00785C54">
            <w:pPr>
              <w:pStyle w:val="Tablebody"/>
              <w:autoSpaceDE w:val="0"/>
              <w:autoSpaceDN w:val="0"/>
              <w:adjustRightInd w:val="0"/>
              <w:jc w:val="both"/>
              <w:rPr>
                <w:szCs w:val="24"/>
              </w:rPr>
            </w:pPr>
            <w:ins w:id="393" w:author="Katharina Schleidt" w:date="2022-10-25T19:54:00Z">
              <w:r>
                <w:rPr>
                  <w:szCs w:val="24"/>
                </w:rPr>
                <w:t xml:space="preserve">A </w:t>
              </w:r>
              <w:r w:rsidRPr="002A415A">
                <w:rPr>
                  <w:b/>
                  <w:bCs/>
                  <w:szCs w:val="24"/>
                </w:rPr>
                <w:t>feature-of-interest</w:t>
              </w:r>
              <w:r w:rsidRPr="00785C54">
                <w:rPr>
                  <w:szCs w:val="24"/>
                </w:rPr>
                <w:t xml:space="preserve"> </w:t>
              </w:r>
            </w:ins>
            <w:ins w:id="394" w:author="Katharina Schleidt" w:date="2022-10-25T19:55:00Z">
              <w:r w:rsidRPr="00B36FFD">
                <w:rPr>
                  <w:szCs w:val="24"/>
                </w:rPr>
                <w:t>shall be defined as</w:t>
              </w:r>
              <w:r w:rsidRPr="00785C54">
                <w:rPr>
                  <w:szCs w:val="24"/>
                </w:rPr>
                <w:t xml:space="preserve"> </w:t>
              </w:r>
            </w:ins>
            <w:del w:id="395" w:author="Katharina Schleidt" w:date="2022-10-25T19:55:00Z">
              <w:r w:rsidR="005B5EAD" w:rsidRPr="00785C54" w:rsidDel="00F2001A">
                <w:rPr>
                  <w:szCs w:val="24"/>
                </w:rPr>
                <w:delText xml:space="preserve">The </w:delText>
              </w:r>
            </w:del>
            <w:ins w:id="396" w:author="Katharina Schleidt" w:date="2022-10-25T19:55:00Z">
              <w:r>
                <w:rPr>
                  <w:szCs w:val="24"/>
                </w:rPr>
                <w:t>t</w:t>
              </w:r>
              <w:r w:rsidRPr="00785C54">
                <w:rPr>
                  <w:szCs w:val="24"/>
                </w:rPr>
                <w:t xml:space="preserve">he </w:t>
              </w:r>
            </w:ins>
            <w:r w:rsidR="005B5EAD" w:rsidRPr="00785C54">
              <w:rPr>
                <w:szCs w:val="24"/>
              </w:rPr>
              <w:t xml:space="preserve">concept, real-world object or phenomenon (feature-of-interest) the </w:t>
            </w:r>
            <w:r w:rsidR="005B5EAD" w:rsidRPr="00785C54">
              <w:rPr>
                <w:b/>
                <w:szCs w:val="24"/>
              </w:rPr>
              <w:t>Sample</w:t>
            </w:r>
            <w:r w:rsidR="005B5EAD" w:rsidRPr="00785C54">
              <w:rPr>
                <w:szCs w:val="24"/>
              </w:rPr>
              <w:t xml:space="preserve">(s) of the </w:t>
            </w:r>
            <w:r w:rsidR="005B5EAD" w:rsidRPr="00785C54">
              <w:rPr>
                <w:b/>
                <w:szCs w:val="24"/>
              </w:rPr>
              <w:t>Sampling</w:t>
            </w:r>
            <w:r w:rsidR="005B5EAD" w:rsidRPr="00785C54">
              <w:rPr>
                <w:szCs w:val="24"/>
              </w:rPr>
              <w:t xml:space="preserve"> represent.</w:t>
            </w:r>
          </w:p>
        </w:tc>
      </w:tr>
    </w:tbl>
    <w:p w14:paraId="47E9CCEF" w14:textId="1F1C57EB" w:rsidR="005B5EAD" w:rsidRPr="00785C54" w:rsidRDefault="005B5EAD" w:rsidP="00785C5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7347C26" w14:textId="77777777" w:rsidTr="00EC5BE0">
        <w:trPr>
          <w:jc w:val="center"/>
        </w:trPr>
        <w:tc>
          <w:tcPr>
            <w:tcW w:w="4526" w:type="dxa"/>
            <w:tcMar>
              <w:top w:w="100" w:type="dxa"/>
              <w:left w:w="100" w:type="dxa"/>
              <w:bottom w:w="100" w:type="dxa"/>
              <w:right w:w="100" w:type="dxa"/>
            </w:tcMar>
          </w:tcPr>
          <w:p w14:paraId="7C17AF99" w14:textId="10248A0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/Sampling/</w:t>
            </w:r>
            <w:proofErr w:type="spellStart"/>
            <w:r w:rsidRPr="00785C54">
              <w:rPr>
                <w:szCs w:val="24"/>
              </w:rPr>
              <w:t>featureOfInterest</w:t>
            </w:r>
            <w:proofErr w:type="spellEnd"/>
            <w:r w:rsidRPr="00785C54">
              <w:rPr>
                <w:szCs w:val="24"/>
              </w:rPr>
              <w:t>-card</w:t>
            </w:r>
          </w:p>
        </w:tc>
        <w:tc>
          <w:tcPr>
            <w:tcW w:w="5245" w:type="dxa"/>
            <w:tcMar>
              <w:top w:w="100" w:type="dxa"/>
              <w:left w:w="100" w:type="dxa"/>
              <w:bottom w:w="100" w:type="dxa"/>
              <w:right w:w="100" w:type="dxa"/>
            </w:tcMar>
          </w:tcPr>
          <w:p w14:paraId="33B87A31" w14:textId="161CD92A" w:rsidR="005B5EAD" w:rsidRPr="00785C54" w:rsidRDefault="005B5EAD" w:rsidP="00785C54">
            <w:pPr>
              <w:pStyle w:val="Tablebody"/>
              <w:autoSpaceDE w:val="0"/>
              <w:autoSpaceDN w:val="0"/>
              <w:adjustRightInd w:val="0"/>
              <w:jc w:val="both"/>
              <w:rPr>
                <w:szCs w:val="20"/>
              </w:rPr>
            </w:pPr>
            <w:r w:rsidRPr="00785C54">
              <w:rPr>
                <w:szCs w:val="24"/>
              </w:rPr>
              <w:t xml:space="preserve">Reference to the feature-of-interest </w:t>
            </w:r>
            <w:r w:rsidR="002F2035">
              <w:rPr>
                <w:szCs w:val="24"/>
              </w:rPr>
              <w:t>shall</w:t>
            </w:r>
            <w:r w:rsidRPr="00785C54">
              <w:rPr>
                <w:szCs w:val="24"/>
              </w:rPr>
              <w:t xml:space="preserve"> be done using the association with the role </w:t>
            </w:r>
            <w:proofErr w:type="spellStart"/>
            <w:r w:rsidRPr="00785C54">
              <w:rPr>
                <w:b/>
                <w:szCs w:val="24"/>
              </w:rPr>
              <w:t>featureOfInterest</w:t>
            </w:r>
            <w:proofErr w:type="spellEnd"/>
            <w:r w:rsidRPr="00785C54">
              <w:rPr>
                <w:szCs w:val="24"/>
              </w:rPr>
              <w:t>.</w:t>
            </w:r>
          </w:p>
        </w:tc>
      </w:tr>
    </w:tbl>
    <w:p w14:paraId="72D6A2B0" w14:textId="539C393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97" w:name="_Toc117602552"/>
      <w:r w:rsidRPr="00785C54">
        <w:rPr>
          <w:rFonts w:eastAsia="Times New Roman"/>
          <w:szCs w:val="24"/>
        </w:rPr>
        <w:t>Association sampler</w:t>
      </w:r>
      <w:bookmarkEnd w:id="39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CB4DF3B" w14:textId="77777777" w:rsidTr="00EC5BE0">
        <w:trPr>
          <w:jc w:val="center"/>
        </w:trPr>
        <w:tc>
          <w:tcPr>
            <w:tcW w:w="4526" w:type="dxa"/>
            <w:tcMar>
              <w:top w:w="100" w:type="dxa"/>
              <w:left w:w="100" w:type="dxa"/>
              <w:bottom w:w="100" w:type="dxa"/>
              <w:right w:w="100" w:type="dxa"/>
            </w:tcMar>
          </w:tcPr>
          <w:p w14:paraId="4B0213F7" w14:textId="4C94E2B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/Sampling/sampler-</w:t>
            </w:r>
            <w:proofErr w:type="spellStart"/>
            <w:r w:rsidRPr="00785C54">
              <w:rPr>
                <w:szCs w:val="24"/>
              </w:rPr>
              <w:t>sem</w:t>
            </w:r>
            <w:proofErr w:type="spellEnd"/>
          </w:p>
        </w:tc>
        <w:tc>
          <w:tcPr>
            <w:tcW w:w="5245" w:type="dxa"/>
            <w:tcMar>
              <w:top w:w="100" w:type="dxa"/>
              <w:left w:w="100" w:type="dxa"/>
              <w:bottom w:w="100" w:type="dxa"/>
              <w:right w:w="100" w:type="dxa"/>
            </w:tcMar>
          </w:tcPr>
          <w:p w14:paraId="25EDE795"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Sampler</w:t>
            </w:r>
            <w:r w:rsidRPr="00785C54">
              <w:rPr>
                <w:szCs w:val="24"/>
              </w:rPr>
              <w:t xml:space="preserve"> that performed the </w:t>
            </w:r>
            <w:r w:rsidRPr="00785C54">
              <w:rPr>
                <w:b/>
                <w:szCs w:val="24"/>
              </w:rPr>
              <w:t>Sampling</w:t>
            </w:r>
            <w:r w:rsidRPr="00785C54">
              <w:rPr>
                <w:szCs w:val="24"/>
              </w:rPr>
              <w:t>.</w:t>
            </w:r>
          </w:p>
          <w:p w14:paraId="0CB4BC9F" w14:textId="6BC3D096"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Sampler</w:t>
            </w:r>
            <w:r w:rsidRPr="00785C54">
              <w:rPr>
                <w:szCs w:val="24"/>
              </w:rPr>
              <w:t xml:space="preserve">(s) are described they </w:t>
            </w:r>
            <w:r w:rsidR="002F2035">
              <w:rPr>
                <w:szCs w:val="24"/>
              </w:rPr>
              <w:t>shall</w:t>
            </w:r>
            <w:r w:rsidRPr="00785C54">
              <w:rPr>
                <w:szCs w:val="24"/>
              </w:rPr>
              <w:t xml:space="preserve"> be referred to using the association with the role </w:t>
            </w:r>
            <w:r w:rsidRPr="00785C54">
              <w:rPr>
                <w:b/>
                <w:szCs w:val="24"/>
              </w:rPr>
              <w:t>sampler</w:t>
            </w:r>
            <w:r w:rsidRPr="00785C54">
              <w:rPr>
                <w:szCs w:val="24"/>
              </w:rPr>
              <w:t>.</w:t>
            </w:r>
          </w:p>
        </w:tc>
      </w:tr>
    </w:tbl>
    <w:p w14:paraId="1CC651EB" w14:textId="21AEDD54"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98" w:name="_Toc117602553"/>
      <w:r w:rsidRPr="00785C54">
        <w:rPr>
          <w:rFonts w:eastAsia="Times New Roman"/>
          <w:szCs w:val="24"/>
        </w:rPr>
        <w:t xml:space="preserve">Association </w:t>
      </w:r>
      <w:proofErr w:type="spellStart"/>
      <w:r w:rsidRPr="00785C54">
        <w:rPr>
          <w:rFonts w:eastAsia="Times New Roman"/>
          <w:szCs w:val="24"/>
        </w:rPr>
        <w:t>samplingProcedure</w:t>
      </w:r>
      <w:bookmarkEnd w:id="398"/>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9D6ABCC" w14:textId="77777777" w:rsidTr="00EC5BE0">
        <w:trPr>
          <w:jc w:val="center"/>
        </w:trPr>
        <w:tc>
          <w:tcPr>
            <w:tcW w:w="4526" w:type="dxa"/>
            <w:tcMar>
              <w:top w:w="100" w:type="dxa"/>
              <w:left w:w="100" w:type="dxa"/>
              <w:bottom w:w="100" w:type="dxa"/>
              <w:right w:w="100" w:type="dxa"/>
            </w:tcMar>
          </w:tcPr>
          <w:p w14:paraId="0B43B572" w14:textId="5350FF46"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/Sampling/</w:t>
            </w:r>
            <w:proofErr w:type="spellStart"/>
            <w:r w:rsidRPr="00785C54">
              <w:rPr>
                <w:szCs w:val="24"/>
              </w:rPr>
              <w:t>samplingProcedure-sem</w:t>
            </w:r>
            <w:proofErr w:type="spellEnd"/>
          </w:p>
        </w:tc>
        <w:tc>
          <w:tcPr>
            <w:tcW w:w="5245" w:type="dxa"/>
            <w:tcMar>
              <w:top w:w="100" w:type="dxa"/>
              <w:left w:w="100" w:type="dxa"/>
              <w:bottom w:w="100" w:type="dxa"/>
              <w:right w:w="100" w:type="dxa"/>
            </w:tcMar>
          </w:tcPr>
          <w:p w14:paraId="7EECD9EE"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proofErr w:type="spellStart"/>
            <w:r w:rsidRPr="00785C54">
              <w:rPr>
                <w:b/>
                <w:szCs w:val="24"/>
              </w:rPr>
              <w:t>SamplingProcedure</w:t>
            </w:r>
            <w:proofErr w:type="spellEnd"/>
            <w:r w:rsidRPr="00785C54">
              <w:rPr>
                <w:szCs w:val="24"/>
              </w:rPr>
              <w:t xml:space="preserve"> used by the </w:t>
            </w:r>
            <w:r w:rsidRPr="00785C54">
              <w:rPr>
                <w:b/>
                <w:szCs w:val="24"/>
              </w:rPr>
              <w:t>Sampling.</w:t>
            </w:r>
          </w:p>
          <w:p w14:paraId="1B424ED3" w14:textId="5225EA66" w:rsidR="005B5EAD" w:rsidRPr="00785C54" w:rsidRDefault="005B5EAD" w:rsidP="00785C54">
            <w:pPr>
              <w:pStyle w:val="Tablebody"/>
              <w:autoSpaceDE w:val="0"/>
              <w:autoSpaceDN w:val="0"/>
              <w:adjustRightInd w:val="0"/>
              <w:jc w:val="both"/>
              <w:rPr>
                <w:szCs w:val="20"/>
              </w:rPr>
            </w:pPr>
            <w:r w:rsidRPr="00785C54">
              <w:rPr>
                <w:szCs w:val="24"/>
              </w:rPr>
              <w:t xml:space="preserve">If </w:t>
            </w:r>
            <w:proofErr w:type="spellStart"/>
            <w:r w:rsidRPr="00785C54">
              <w:rPr>
                <w:b/>
                <w:szCs w:val="24"/>
              </w:rPr>
              <w:t>SamplingProcedures</w:t>
            </w:r>
            <w:proofErr w:type="spellEnd"/>
            <w:r w:rsidRPr="00785C54">
              <w:rPr>
                <w:szCs w:val="24"/>
              </w:rPr>
              <w:t xml:space="preserve"> are described they </w:t>
            </w:r>
            <w:r w:rsidR="002F2035">
              <w:rPr>
                <w:szCs w:val="24"/>
              </w:rPr>
              <w:t>shall</w:t>
            </w:r>
            <w:r w:rsidRPr="00785C54">
              <w:rPr>
                <w:szCs w:val="24"/>
              </w:rPr>
              <w:t xml:space="preserve"> be referred to using the association with the role </w:t>
            </w:r>
            <w:proofErr w:type="spellStart"/>
            <w:r w:rsidRPr="00785C54">
              <w:rPr>
                <w:b/>
                <w:szCs w:val="24"/>
              </w:rPr>
              <w:t>samplingProcedure</w:t>
            </w:r>
            <w:proofErr w:type="spellEnd"/>
            <w:r w:rsidRPr="00785C54">
              <w:rPr>
                <w:szCs w:val="24"/>
              </w:rPr>
              <w:t>.</w:t>
            </w:r>
          </w:p>
        </w:tc>
      </w:tr>
    </w:tbl>
    <w:p w14:paraId="0E820B0A" w14:textId="259F096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99" w:name="_Toc117602554"/>
      <w:r w:rsidRPr="00785C54">
        <w:rPr>
          <w:rFonts w:eastAsia="Times New Roman"/>
          <w:szCs w:val="24"/>
        </w:rPr>
        <w:t xml:space="preserve">Association </w:t>
      </w:r>
      <w:proofErr w:type="spellStart"/>
      <w:r w:rsidRPr="00785C54">
        <w:rPr>
          <w:rFonts w:eastAsia="Times New Roman"/>
          <w:szCs w:val="24"/>
        </w:rPr>
        <w:t>relatedSampling</w:t>
      </w:r>
      <w:bookmarkEnd w:id="399"/>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69A9127" w14:textId="77777777" w:rsidTr="00EC5BE0">
        <w:trPr>
          <w:jc w:val="center"/>
        </w:trPr>
        <w:tc>
          <w:tcPr>
            <w:tcW w:w="4526" w:type="dxa"/>
            <w:tcMar>
              <w:top w:w="100" w:type="dxa"/>
              <w:left w:w="100" w:type="dxa"/>
              <w:bottom w:w="100" w:type="dxa"/>
              <w:right w:w="100" w:type="dxa"/>
            </w:tcMar>
          </w:tcPr>
          <w:p w14:paraId="28275546" w14:textId="12FB6FA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/Sampling/</w:t>
            </w:r>
            <w:proofErr w:type="spellStart"/>
            <w:r w:rsidRPr="00785C54">
              <w:rPr>
                <w:szCs w:val="24"/>
              </w:rPr>
              <w:t>relatedSampling-sem</w:t>
            </w:r>
            <w:proofErr w:type="spellEnd"/>
          </w:p>
        </w:tc>
        <w:tc>
          <w:tcPr>
            <w:tcW w:w="5245" w:type="dxa"/>
            <w:tcMar>
              <w:top w:w="100" w:type="dxa"/>
              <w:left w:w="100" w:type="dxa"/>
              <w:bottom w:w="100" w:type="dxa"/>
              <w:right w:w="100" w:type="dxa"/>
            </w:tcMar>
          </w:tcPr>
          <w:p w14:paraId="7F82EECB" w14:textId="77777777" w:rsidR="005B5EAD" w:rsidRPr="00785C54" w:rsidRDefault="005B5EAD" w:rsidP="00785C54">
            <w:pPr>
              <w:pStyle w:val="Tablebody"/>
              <w:autoSpaceDE w:val="0"/>
              <w:autoSpaceDN w:val="0"/>
              <w:adjustRightInd w:val="0"/>
              <w:jc w:val="both"/>
              <w:rPr>
                <w:szCs w:val="24"/>
              </w:rPr>
            </w:pPr>
            <w:r w:rsidRPr="00785C54">
              <w:rPr>
                <w:szCs w:val="24"/>
              </w:rPr>
              <w:t xml:space="preserve">Related </w:t>
            </w:r>
            <w:r w:rsidRPr="00785C54">
              <w:rPr>
                <w:b/>
                <w:szCs w:val="24"/>
              </w:rPr>
              <w:t>Sampling</w:t>
            </w:r>
            <w:r w:rsidRPr="00785C54">
              <w:rPr>
                <w:szCs w:val="24"/>
              </w:rPr>
              <w:t>(s).</w:t>
            </w:r>
          </w:p>
          <w:p w14:paraId="52D453AA" w14:textId="139E3814"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related </w:t>
            </w:r>
            <w:r w:rsidRPr="00785C54">
              <w:rPr>
                <w:b/>
                <w:szCs w:val="24"/>
              </w:rPr>
              <w:t>Sampling</w:t>
            </w:r>
            <w:r w:rsidRPr="00785C54">
              <w:rPr>
                <w:szCs w:val="24"/>
              </w:rPr>
              <w:t xml:space="preserve"> is provided, the association with role </w:t>
            </w:r>
            <w:proofErr w:type="spellStart"/>
            <w:r w:rsidRPr="00785C54">
              <w:rPr>
                <w:b/>
                <w:szCs w:val="24"/>
              </w:rPr>
              <w:t>relatedSampling</w:t>
            </w:r>
            <w:proofErr w:type="spellEnd"/>
            <w:r w:rsidRPr="00785C54">
              <w:rPr>
                <w:szCs w:val="24"/>
              </w:rPr>
              <w:t xml:space="preserve"> </w:t>
            </w:r>
            <w:r w:rsidR="002F2035">
              <w:rPr>
                <w:szCs w:val="24"/>
              </w:rPr>
              <w:t>shall</w:t>
            </w:r>
            <w:r w:rsidRPr="00785C54">
              <w:rPr>
                <w:szCs w:val="24"/>
              </w:rPr>
              <w:t xml:space="preserve"> be used. The </w:t>
            </w:r>
            <w:proofErr w:type="spellStart"/>
            <w:proofErr w:type="gramStart"/>
            <w:r w:rsidRPr="00785C54">
              <w:rPr>
                <w:b/>
                <w:szCs w:val="24"/>
              </w:rPr>
              <w:t>context:GenericName</w:t>
            </w:r>
            <w:proofErr w:type="spellEnd"/>
            <w:proofErr w:type="gramEnd"/>
            <w:r w:rsidRPr="00785C54">
              <w:rPr>
                <w:szCs w:val="24"/>
              </w:rPr>
              <w:t xml:space="preserve"> qualifier of this association may be used to provide further information as to the nature of the relation.</w:t>
            </w:r>
          </w:p>
        </w:tc>
      </w:tr>
    </w:tbl>
    <w:p w14:paraId="59683FAD" w14:textId="0148A148" w:rsidR="005B5EAD" w:rsidRPr="00785C54" w:rsidRDefault="005B5EAD" w:rsidP="00785C54">
      <w:pPr>
        <w:pStyle w:val="Heading2"/>
        <w:tabs>
          <w:tab w:val="left" w:pos="400"/>
        </w:tabs>
        <w:autoSpaceDE w:val="0"/>
        <w:autoSpaceDN w:val="0"/>
        <w:adjustRightInd w:val="0"/>
        <w:rPr>
          <w:rFonts w:eastAsia="Times New Roman"/>
          <w:szCs w:val="24"/>
        </w:rPr>
      </w:pPr>
      <w:bookmarkStart w:id="400" w:name="_Toc117602555"/>
      <w:r w:rsidRPr="00785C54">
        <w:rPr>
          <w:rFonts w:eastAsia="Times New Roman"/>
          <w:szCs w:val="24"/>
        </w:rPr>
        <w:lastRenderedPageBreak/>
        <w:t>Sampler</w:t>
      </w:r>
      <w:bookmarkEnd w:id="400"/>
    </w:p>
    <w:p w14:paraId="0F5FC4D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01" w:name="_Toc117602556"/>
      <w:r w:rsidRPr="00785C54">
        <w:rPr>
          <w:rFonts w:eastAsia="Times New Roman"/>
          <w:szCs w:val="24"/>
        </w:rPr>
        <w:t>Sampler Requirements Class</w:t>
      </w:r>
      <w:bookmarkEnd w:id="40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182432F8"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0219747C" w14:textId="67BF149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25967571" w14:textId="49DC1C87"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/Sampler</w:t>
            </w:r>
          </w:p>
        </w:tc>
      </w:tr>
      <w:tr w:rsidR="005B5EAD" w:rsidRPr="00785C54" w14:paraId="0CC1EB72"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3FC40014" w14:textId="2E1BEC6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5D43CAA4" w14:textId="5FB8DD8E"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4AB00C86"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6721D2E" w14:textId="71DAC0AF"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2D619FE" w14:textId="37DA15C2"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3613DB">
              <w:rPr>
                <w:szCs w:val="24"/>
              </w:rPr>
              <w:t>–</w:t>
            </w:r>
            <w:r w:rsidRPr="00785C54">
              <w:rPr>
                <w:szCs w:val="24"/>
              </w:rPr>
              <w:t xml:space="preserve"> Sampler</w:t>
            </w:r>
          </w:p>
        </w:tc>
      </w:tr>
      <w:tr w:rsidR="005B5EAD" w:rsidRPr="00785C54" w14:paraId="3A2EF376"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EDD560E" w14:textId="24FC00A0"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C3B4E12" w14:textId="1A7F49D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A24479E"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63ED780" w14:textId="47CF4FE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3DE16FA" w14:textId="07416181"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/Sampler/Sampler-</w:t>
            </w:r>
            <w:proofErr w:type="spellStart"/>
            <w:r w:rsidRPr="00785C54">
              <w:rPr>
                <w:szCs w:val="24"/>
              </w:rPr>
              <w:t>sem</w:t>
            </w:r>
            <w:proofErr w:type="spellEnd"/>
          </w:p>
        </w:tc>
      </w:tr>
      <w:tr w:rsidR="005B5EAD" w:rsidRPr="00164FE6" w14:paraId="419C59EB"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CDC4738" w14:textId="1ED4A57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9A532D8" w14:textId="702723CF"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/req/sam-cpt/Sampler/sampling-sem</w:t>
            </w:r>
          </w:p>
        </w:tc>
      </w:tr>
      <w:tr w:rsidR="005B5EAD" w:rsidRPr="00164FE6" w14:paraId="14C2C870"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63250DC" w14:textId="54BC9A9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354BC25" w14:textId="5A6DAA8A"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/req/sam-cpt/Sampler/implementedProcedure-sem</w:t>
            </w:r>
          </w:p>
        </w:tc>
      </w:tr>
      <w:tr w:rsidR="005B5EAD" w:rsidRPr="00785C54" w14:paraId="51EFC0A9"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0F9020DF" w14:textId="1AFA7F2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2749B69F" w14:textId="33A8253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-basic/gen/link-</w:t>
            </w:r>
            <w:proofErr w:type="spellStart"/>
            <w:r w:rsidRPr="00785C54">
              <w:rPr>
                <w:szCs w:val="24"/>
              </w:rPr>
              <w:t>sem</w:t>
            </w:r>
            <w:proofErr w:type="spellEnd"/>
          </w:p>
        </w:tc>
      </w:tr>
    </w:tbl>
    <w:p w14:paraId="71029878" w14:textId="65734489"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02" w:name="_Toc117602557"/>
      <w:r w:rsidRPr="00785C54">
        <w:rPr>
          <w:rFonts w:eastAsia="Times New Roman"/>
          <w:szCs w:val="24"/>
        </w:rPr>
        <w:t>Interface Sampler</w:t>
      </w:r>
      <w:bookmarkEnd w:id="40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528F7FD" w14:textId="77777777" w:rsidTr="00EC5BE0">
        <w:trPr>
          <w:jc w:val="center"/>
        </w:trPr>
        <w:tc>
          <w:tcPr>
            <w:tcW w:w="4526" w:type="dxa"/>
            <w:tcMar>
              <w:top w:w="100" w:type="dxa"/>
              <w:left w:w="100" w:type="dxa"/>
              <w:bottom w:w="100" w:type="dxa"/>
              <w:right w:w="100" w:type="dxa"/>
            </w:tcMar>
          </w:tcPr>
          <w:p w14:paraId="199725F6" w14:textId="398126B5" w:rsidR="005B5EAD" w:rsidRPr="00083060" w:rsidRDefault="005B5EAD" w:rsidP="00785C54">
            <w:pPr>
              <w:pStyle w:val="Tablebody"/>
              <w:autoSpaceDE w:val="0"/>
              <w:autoSpaceDN w:val="0"/>
              <w:adjustRightInd w:val="0"/>
              <w:rPr>
                <w:szCs w:val="20"/>
                <w:lang w:val="pt-BR"/>
              </w:rPr>
            </w:pPr>
            <w:r w:rsidRPr="00083060">
              <w:rPr>
                <w:b/>
                <w:szCs w:val="24"/>
                <w:lang w:val="pt-BR"/>
              </w:rPr>
              <w:t>Requirement</w:t>
            </w:r>
            <w:r w:rsidRPr="00083060">
              <w:rPr>
                <w:szCs w:val="24"/>
                <w:lang w:val="pt-BR"/>
              </w:rPr>
              <w:br/>
              <w:t>/req/sam-cpt/Sampler/Sampler-sem</w:t>
            </w:r>
          </w:p>
        </w:tc>
        <w:tc>
          <w:tcPr>
            <w:tcW w:w="5245" w:type="dxa"/>
            <w:tcMar>
              <w:top w:w="100" w:type="dxa"/>
              <w:left w:w="100" w:type="dxa"/>
              <w:bottom w:w="100" w:type="dxa"/>
              <w:right w:w="100" w:type="dxa"/>
            </w:tcMar>
          </w:tcPr>
          <w:p w14:paraId="569820A3" w14:textId="448179AF" w:rsidR="005B5EAD" w:rsidRPr="00785C54" w:rsidRDefault="005B5EAD" w:rsidP="00785C54">
            <w:pPr>
              <w:pStyle w:val="Tablebody"/>
              <w:autoSpaceDE w:val="0"/>
              <w:autoSpaceDN w:val="0"/>
              <w:adjustRightInd w:val="0"/>
              <w:jc w:val="both"/>
              <w:rPr>
                <w:szCs w:val="20"/>
              </w:rPr>
            </w:pPr>
            <w:r w:rsidRPr="00785C54">
              <w:rPr>
                <w:szCs w:val="24"/>
              </w:rPr>
              <w:t xml:space="preserve">A </w:t>
            </w:r>
            <w:r w:rsidRPr="00785C54">
              <w:rPr>
                <w:b/>
                <w:szCs w:val="24"/>
              </w:rPr>
              <w:t>Sampler</w:t>
            </w:r>
            <w:r w:rsidRPr="00785C54">
              <w:rPr>
                <w:szCs w:val="24"/>
              </w:rPr>
              <w:t xml:space="preserve"> </w:t>
            </w:r>
            <w:r w:rsidR="00B36FFD" w:rsidRPr="00B36FFD">
              <w:rPr>
                <w:szCs w:val="24"/>
              </w:rPr>
              <w:t>shall be defined as</w:t>
            </w:r>
            <w:r w:rsidRPr="00785C54">
              <w:rPr>
                <w:szCs w:val="24"/>
              </w:rPr>
              <w:t xml:space="preserve"> a device or entity (including humans) that is used by, or implements, a </w:t>
            </w:r>
            <w:proofErr w:type="spellStart"/>
            <w:r w:rsidRPr="00785C54">
              <w:rPr>
                <w:b/>
                <w:szCs w:val="24"/>
              </w:rPr>
              <w:t>SamplingProcedure</w:t>
            </w:r>
            <w:proofErr w:type="spellEnd"/>
            <w:r w:rsidRPr="00785C54">
              <w:rPr>
                <w:szCs w:val="24"/>
              </w:rPr>
              <w:t xml:space="preserve"> to create or transform one or more </w:t>
            </w:r>
            <w:r w:rsidRPr="00785C54">
              <w:rPr>
                <w:b/>
                <w:szCs w:val="24"/>
              </w:rPr>
              <w:t>Sample</w:t>
            </w:r>
            <w:r w:rsidRPr="00785C54">
              <w:rPr>
                <w:szCs w:val="24"/>
              </w:rPr>
              <w:t>(s).</w:t>
            </w:r>
          </w:p>
        </w:tc>
      </w:tr>
    </w:tbl>
    <w:p w14:paraId="51B335D2" w14:textId="48C5310F"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1</w:t>
      </w:r>
      <w:r w:rsidR="005B5EAD" w:rsidRPr="00785C54">
        <w:rPr>
          <w:szCs w:val="24"/>
        </w:rPr>
        <w:tab/>
        <w:t>A ball mill, diamond drill, hammer;</w:t>
      </w:r>
    </w:p>
    <w:p w14:paraId="63249B85" w14:textId="4FF7DA4D"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2</w:t>
      </w:r>
      <w:r w:rsidR="005B5EAD" w:rsidRPr="00785C54">
        <w:rPr>
          <w:szCs w:val="24"/>
        </w:rPr>
        <w:tab/>
        <w:t>A hypodermic syringe and needle;</w:t>
      </w:r>
    </w:p>
    <w:p w14:paraId="0E6F1C2E" w14:textId="727E8B3E"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3</w:t>
      </w:r>
      <w:r w:rsidR="005B5EAD" w:rsidRPr="00785C54">
        <w:rPr>
          <w:szCs w:val="24"/>
        </w:rPr>
        <w:tab/>
        <w:t>An image sensor, a soil auger;</w:t>
      </w:r>
    </w:p>
    <w:p w14:paraId="5798C28A" w14:textId="7BB0D077"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4</w:t>
      </w:r>
      <w:r w:rsidR="005B5EAD" w:rsidRPr="00785C54">
        <w:rPr>
          <w:szCs w:val="24"/>
        </w:rPr>
        <w:tab/>
        <w:t>A human being.</w:t>
      </w:r>
    </w:p>
    <w:p w14:paraId="1A6BF9F5" w14:textId="1F741A59"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All the examples above can act as sampling devices (i.e.</w:t>
      </w:r>
      <w:ins w:id="403" w:author="Katharina Schleidt" w:date="2022-10-25T18:11:00Z">
        <w:r w:rsidR="008620B7">
          <w:rPr>
            <w:szCs w:val="24"/>
          </w:rPr>
          <w:t>,</w:t>
        </w:r>
      </w:ins>
      <w:r w:rsidRPr="00785C54">
        <w:rPr>
          <w:szCs w:val="24"/>
        </w:rPr>
        <w:t xml:space="preserve"> be Samplers). However, sometimes the distinction between the Sampler and the </w:t>
      </w:r>
      <w:r w:rsidR="009C7946">
        <w:rPr>
          <w:szCs w:val="24"/>
        </w:rPr>
        <w:t>s</w:t>
      </w:r>
      <w:r w:rsidR="009C7946" w:rsidRPr="00785C54">
        <w:rPr>
          <w:szCs w:val="24"/>
        </w:rPr>
        <w:t xml:space="preserve">ensor </w:t>
      </w:r>
      <w:r w:rsidRPr="00785C54">
        <w:rPr>
          <w:szCs w:val="24"/>
        </w:rPr>
        <w:t>is not evident, as they are packaged as a unit. A Sampler need not be a physical device.</w:t>
      </w:r>
    </w:p>
    <w:p w14:paraId="3B60ECF8" w14:textId="59E84393"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04" w:name="_Toc117602558"/>
      <w:r w:rsidRPr="00785C54">
        <w:rPr>
          <w:rFonts w:eastAsia="Times New Roman"/>
          <w:szCs w:val="24"/>
        </w:rPr>
        <w:t>Association sampling</w:t>
      </w:r>
      <w:bookmarkEnd w:id="40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75DC701" w14:textId="77777777" w:rsidTr="00EC5BE0">
        <w:trPr>
          <w:jc w:val="center"/>
        </w:trPr>
        <w:tc>
          <w:tcPr>
            <w:tcW w:w="4526" w:type="dxa"/>
            <w:tcMar>
              <w:top w:w="100" w:type="dxa"/>
              <w:left w:w="100" w:type="dxa"/>
              <w:bottom w:w="100" w:type="dxa"/>
              <w:right w:w="100" w:type="dxa"/>
            </w:tcMar>
          </w:tcPr>
          <w:p w14:paraId="272947C5" w14:textId="5B81112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/Sampler/sampling-</w:t>
            </w:r>
            <w:proofErr w:type="spellStart"/>
            <w:r w:rsidRPr="00785C54">
              <w:rPr>
                <w:szCs w:val="24"/>
              </w:rPr>
              <w:t>sem</w:t>
            </w:r>
            <w:proofErr w:type="spellEnd"/>
          </w:p>
        </w:tc>
        <w:tc>
          <w:tcPr>
            <w:tcW w:w="5245" w:type="dxa"/>
            <w:tcMar>
              <w:top w:w="100" w:type="dxa"/>
              <w:left w:w="100" w:type="dxa"/>
              <w:bottom w:w="100" w:type="dxa"/>
              <w:right w:w="100" w:type="dxa"/>
            </w:tcMar>
          </w:tcPr>
          <w:p w14:paraId="71DD01EC"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Sampling</w:t>
            </w:r>
            <w:r w:rsidRPr="00785C54">
              <w:rPr>
                <w:szCs w:val="24"/>
              </w:rPr>
              <w:t xml:space="preserve"> act performed by the </w:t>
            </w:r>
            <w:r w:rsidRPr="00785C54">
              <w:rPr>
                <w:b/>
                <w:szCs w:val="24"/>
              </w:rPr>
              <w:t>Sampler</w:t>
            </w:r>
            <w:r w:rsidRPr="00785C54">
              <w:rPr>
                <w:szCs w:val="24"/>
              </w:rPr>
              <w:t>.</w:t>
            </w:r>
          </w:p>
          <w:p w14:paraId="02AA391D" w14:textId="71A5F83E"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Sampling</w:t>
            </w:r>
            <w:r w:rsidRPr="00785C54">
              <w:rPr>
                <w:szCs w:val="24"/>
              </w:rPr>
              <w:t xml:space="preserve">(s) are described they </w:t>
            </w:r>
            <w:r w:rsidR="002F2035">
              <w:rPr>
                <w:szCs w:val="24"/>
              </w:rPr>
              <w:t>shall</w:t>
            </w:r>
            <w:r w:rsidRPr="00785C54">
              <w:rPr>
                <w:szCs w:val="24"/>
              </w:rPr>
              <w:t xml:space="preserve"> be referred to using the association with the role </w:t>
            </w:r>
            <w:r w:rsidRPr="00785C54">
              <w:rPr>
                <w:b/>
                <w:szCs w:val="24"/>
              </w:rPr>
              <w:t>sampling</w:t>
            </w:r>
            <w:r w:rsidRPr="00785C54">
              <w:rPr>
                <w:szCs w:val="24"/>
              </w:rPr>
              <w:t>.</w:t>
            </w:r>
          </w:p>
        </w:tc>
      </w:tr>
    </w:tbl>
    <w:p w14:paraId="74BAA42D" w14:textId="5FC4A934"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05" w:name="_Toc117602559"/>
      <w:r w:rsidRPr="00785C54">
        <w:rPr>
          <w:rFonts w:eastAsia="Times New Roman"/>
          <w:szCs w:val="24"/>
        </w:rPr>
        <w:t xml:space="preserve">Association </w:t>
      </w:r>
      <w:proofErr w:type="spellStart"/>
      <w:r w:rsidRPr="00785C54">
        <w:rPr>
          <w:rFonts w:eastAsia="Times New Roman"/>
          <w:szCs w:val="24"/>
        </w:rPr>
        <w:t>implementedProcedure</w:t>
      </w:r>
      <w:bookmarkEnd w:id="405"/>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6C2248B4" w14:textId="77777777" w:rsidTr="00EC5BE0">
        <w:trPr>
          <w:jc w:val="center"/>
        </w:trPr>
        <w:tc>
          <w:tcPr>
            <w:tcW w:w="4526" w:type="dxa"/>
            <w:tcMar>
              <w:top w:w="100" w:type="dxa"/>
              <w:left w:w="100" w:type="dxa"/>
              <w:bottom w:w="100" w:type="dxa"/>
              <w:right w:w="100" w:type="dxa"/>
            </w:tcMar>
          </w:tcPr>
          <w:p w14:paraId="28D0EEA2" w14:textId="434F4B2D"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/Sampler/</w:t>
            </w:r>
            <w:proofErr w:type="spellStart"/>
            <w:r w:rsidRPr="00785C54">
              <w:rPr>
                <w:szCs w:val="24"/>
              </w:rPr>
              <w:t>implementedProcedure-sem</w:t>
            </w:r>
            <w:proofErr w:type="spellEnd"/>
          </w:p>
        </w:tc>
        <w:tc>
          <w:tcPr>
            <w:tcW w:w="5245" w:type="dxa"/>
            <w:tcMar>
              <w:top w:w="100" w:type="dxa"/>
              <w:left w:w="100" w:type="dxa"/>
              <w:bottom w:w="100" w:type="dxa"/>
              <w:right w:w="100" w:type="dxa"/>
            </w:tcMar>
          </w:tcPr>
          <w:p w14:paraId="27459132"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Procedure</w:t>
            </w:r>
            <w:r w:rsidRPr="00785C54">
              <w:rPr>
                <w:szCs w:val="24"/>
              </w:rPr>
              <w:t xml:space="preserve"> implemented by the </w:t>
            </w:r>
            <w:r w:rsidRPr="00785C54">
              <w:rPr>
                <w:b/>
                <w:szCs w:val="24"/>
              </w:rPr>
              <w:t>Sampler</w:t>
            </w:r>
            <w:r w:rsidRPr="00785C54">
              <w:rPr>
                <w:szCs w:val="24"/>
              </w:rPr>
              <w:t>.</w:t>
            </w:r>
          </w:p>
          <w:p w14:paraId="2880B165" w14:textId="073146DB" w:rsidR="005B5EAD" w:rsidRPr="00785C54" w:rsidRDefault="005B5EAD" w:rsidP="00785C54">
            <w:pPr>
              <w:pStyle w:val="Tablebody"/>
              <w:autoSpaceDE w:val="0"/>
              <w:autoSpaceDN w:val="0"/>
              <w:adjustRightInd w:val="0"/>
              <w:jc w:val="both"/>
              <w:rPr>
                <w:szCs w:val="20"/>
              </w:rPr>
            </w:pPr>
            <w:r w:rsidRPr="00785C54">
              <w:rPr>
                <w:szCs w:val="24"/>
              </w:rPr>
              <w:lastRenderedPageBreak/>
              <w:t xml:space="preserve">If </w:t>
            </w:r>
            <w:r w:rsidRPr="00785C54">
              <w:rPr>
                <w:b/>
                <w:szCs w:val="24"/>
              </w:rPr>
              <w:t>Procedure</w:t>
            </w:r>
            <w:r w:rsidRPr="00785C54">
              <w:rPr>
                <w:szCs w:val="24"/>
              </w:rPr>
              <w:t xml:space="preserve">(s) are described they </w:t>
            </w:r>
            <w:r w:rsidR="002F2035">
              <w:rPr>
                <w:szCs w:val="24"/>
              </w:rPr>
              <w:t>shall</w:t>
            </w:r>
            <w:r w:rsidRPr="00785C54">
              <w:rPr>
                <w:szCs w:val="24"/>
              </w:rPr>
              <w:t xml:space="preserve"> be referred to using the association with the role </w:t>
            </w:r>
            <w:proofErr w:type="spellStart"/>
            <w:r w:rsidRPr="00785C54">
              <w:rPr>
                <w:b/>
                <w:szCs w:val="24"/>
              </w:rPr>
              <w:t>implementedProcedure</w:t>
            </w:r>
            <w:proofErr w:type="spellEnd"/>
            <w:r w:rsidRPr="00785C54">
              <w:rPr>
                <w:szCs w:val="24"/>
              </w:rPr>
              <w:t>.</w:t>
            </w:r>
          </w:p>
        </w:tc>
      </w:tr>
    </w:tbl>
    <w:p w14:paraId="6A9B9C66" w14:textId="60CC4B6C" w:rsidR="005B5EAD" w:rsidRPr="00785C54" w:rsidRDefault="005B5EAD" w:rsidP="00785C54">
      <w:pPr>
        <w:pStyle w:val="Heading2"/>
        <w:tabs>
          <w:tab w:val="left" w:pos="400"/>
        </w:tabs>
        <w:autoSpaceDE w:val="0"/>
        <w:autoSpaceDN w:val="0"/>
        <w:adjustRightInd w:val="0"/>
        <w:rPr>
          <w:rFonts w:eastAsia="Times New Roman"/>
          <w:szCs w:val="24"/>
        </w:rPr>
      </w:pPr>
      <w:bookmarkStart w:id="406" w:name="_Toc117602560"/>
      <w:proofErr w:type="spellStart"/>
      <w:r w:rsidRPr="00785C54">
        <w:rPr>
          <w:rFonts w:eastAsia="Times New Roman"/>
          <w:szCs w:val="24"/>
        </w:rPr>
        <w:lastRenderedPageBreak/>
        <w:t>PreparationStep</w:t>
      </w:r>
      <w:bookmarkEnd w:id="406"/>
      <w:proofErr w:type="spellEnd"/>
    </w:p>
    <w:p w14:paraId="6ECBD9AE"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07" w:name="_Toc117602561"/>
      <w:proofErr w:type="spellStart"/>
      <w:r w:rsidRPr="00785C54">
        <w:rPr>
          <w:rFonts w:eastAsia="Times New Roman"/>
          <w:szCs w:val="24"/>
        </w:rPr>
        <w:t>PreparationStep</w:t>
      </w:r>
      <w:proofErr w:type="spellEnd"/>
      <w:r w:rsidRPr="00785C54">
        <w:rPr>
          <w:rFonts w:eastAsia="Times New Roman"/>
          <w:szCs w:val="24"/>
        </w:rPr>
        <w:t xml:space="preserve"> Requirements Class</w:t>
      </w:r>
      <w:bookmarkEnd w:id="40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731C5392"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290FA015" w14:textId="36AE8D9C"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577D0B03" w14:textId="046C4DCF"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PreparationStep</w:t>
            </w:r>
            <w:proofErr w:type="spellEnd"/>
          </w:p>
        </w:tc>
      </w:tr>
      <w:tr w:rsidR="005B5EAD" w:rsidRPr="00785C54" w14:paraId="3E9E9BEE"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20BEEDF2" w14:textId="227EAC26"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57BB1196" w14:textId="037DF68B"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0C32623F"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5D0DDA3" w14:textId="514CAC73"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8D3B0CD" w14:textId="0877FB6E"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3613DB">
              <w:rPr>
                <w:szCs w:val="24"/>
              </w:rPr>
              <w:t>–</w:t>
            </w:r>
            <w:r w:rsidRPr="00785C54">
              <w:rPr>
                <w:szCs w:val="24"/>
              </w:rPr>
              <w:t xml:space="preserve"> </w:t>
            </w:r>
            <w:proofErr w:type="spellStart"/>
            <w:r w:rsidRPr="00785C54">
              <w:rPr>
                <w:szCs w:val="24"/>
              </w:rPr>
              <w:t>PreparationStep</w:t>
            </w:r>
            <w:proofErr w:type="spellEnd"/>
          </w:p>
        </w:tc>
      </w:tr>
      <w:tr w:rsidR="005B5EAD" w:rsidRPr="00785C54" w14:paraId="2D52306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3EFC017" w14:textId="53189C5C"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FA8E47C" w14:textId="3045B02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3817FF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516D015" w14:textId="32AE1EA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7397D1D" w14:textId="0477FE6D"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PreparationStep</w:t>
            </w:r>
            <w:proofErr w:type="spellEnd"/>
            <w:r w:rsidRPr="00785C54">
              <w:rPr>
                <w:szCs w:val="24"/>
              </w:rPr>
              <w:t>/</w:t>
            </w:r>
            <w:proofErr w:type="spellStart"/>
            <w:r w:rsidRPr="00785C54">
              <w:rPr>
                <w:szCs w:val="24"/>
              </w:rPr>
              <w:t>PreparationStep-sem</w:t>
            </w:r>
            <w:proofErr w:type="spellEnd"/>
          </w:p>
        </w:tc>
      </w:tr>
      <w:tr w:rsidR="005B5EAD" w:rsidRPr="00785C54" w14:paraId="521D9A4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A1672E1" w14:textId="3901891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A420743" w14:textId="789EF031"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PreparationStep</w:t>
            </w:r>
            <w:proofErr w:type="spellEnd"/>
            <w:r w:rsidRPr="00785C54">
              <w:rPr>
                <w:szCs w:val="24"/>
              </w:rPr>
              <w:t>/</w:t>
            </w:r>
            <w:proofErr w:type="spellStart"/>
            <w:r w:rsidRPr="00785C54">
              <w:rPr>
                <w:szCs w:val="24"/>
              </w:rPr>
              <w:t>processingDetails-sem</w:t>
            </w:r>
            <w:proofErr w:type="spellEnd"/>
          </w:p>
        </w:tc>
      </w:tr>
      <w:tr w:rsidR="005B5EAD" w:rsidRPr="00785C54" w14:paraId="7F7B4FDE"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4B3DF2B" w14:textId="1E24D7A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38564DE" w14:textId="11B81CCD"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PreparationStep</w:t>
            </w:r>
            <w:proofErr w:type="spellEnd"/>
            <w:r w:rsidRPr="00785C54">
              <w:rPr>
                <w:szCs w:val="24"/>
              </w:rPr>
              <w:t>/</w:t>
            </w:r>
            <w:proofErr w:type="spellStart"/>
            <w:r w:rsidRPr="00785C54">
              <w:rPr>
                <w:szCs w:val="24"/>
              </w:rPr>
              <w:t>preparedSample-sem</w:t>
            </w:r>
            <w:proofErr w:type="spellEnd"/>
          </w:p>
        </w:tc>
      </w:tr>
      <w:tr w:rsidR="005B5EAD" w:rsidRPr="00785C54" w14:paraId="0A56625E"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38B3F2D5" w14:textId="40D4F4A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6A77A088" w14:textId="40DDF9F4"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-basic/gen/link-</w:t>
            </w:r>
            <w:proofErr w:type="spellStart"/>
            <w:r w:rsidRPr="00785C54">
              <w:rPr>
                <w:szCs w:val="24"/>
              </w:rPr>
              <w:t>sem</w:t>
            </w:r>
            <w:proofErr w:type="spellEnd"/>
          </w:p>
        </w:tc>
      </w:tr>
    </w:tbl>
    <w:p w14:paraId="395DAC9C" w14:textId="177AB6E4"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08" w:name="_Toc117602562"/>
      <w:r w:rsidRPr="00785C54">
        <w:rPr>
          <w:rFonts w:eastAsia="Times New Roman"/>
          <w:szCs w:val="24"/>
        </w:rPr>
        <w:t xml:space="preserve">Interface </w:t>
      </w:r>
      <w:proofErr w:type="spellStart"/>
      <w:r w:rsidRPr="00785C54">
        <w:rPr>
          <w:rFonts w:eastAsia="Times New Roman"/>
          <w:szCs w:val="24"/>
        </w:rPr>
        <w:t>PreparationStep</w:t>
      </w:r>
      <w:bookmarkEnd w:id="408"/>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7CE089E" w14:textId="77777777" w:rsidTr="00EC5BE0">
        <w:trPr>
          <w:jc w:val="center"/>
        </w:trPr>
        <w:tc>
          <w:tcPr>
            <w:tcW w:w="4526" w:type="dxa"/>
            <w:tcMar>
              <w:top w:w="100" w:type="dxa"/>
              <w:left w:w="100" w:type="dxa"/>
              <w:bottom w:w="100" w:type="dxa"/>
              <w:right w:w="100" w:type="dxa"/>
            </w:tcMar>
          </w:tcPr>
          <w:p w14:paraId="5EACCE6A" w14:textId="3B080EF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PreparationStep</w:t>
            </w:r>
            <w:proofErr w:type="spellEnd"/>
            <w:r w:rsidRPr="00785C54">
              <w:rPr>
                <w:szCs w:val="24"/>
              </w:rPr>
              <w:t>/</w:t>
            </w:r>
            <w:proofErr w:type="spellStart"/>
            <w:r w:rsidRPr="00785C54">
              <w:rPr>
                <w:szCs w:val="24"/>
              </w:rPr>
              <w:t>PreparationStep-sem</w:t>
            </w:r>
            <w:proofErr w:type="spellEnd"/>
          </w:p>
        </w:tc>
        <w:tc>
          <w:tcPr>
            <w:tcW w:w="5245" w:type="dxa"/>
            <w:tcMar>
              <w:top w:w="100" w:type="dxa"/>
              <w:left w:w="100" w:type="dxa"/>
              <w:bottom w:w="100" w:type="dxa"/>
              <w:right w:w="100" w:type="dxa"/>
            </w:tcMar>
          </w:tcPr>
          <w:p w14:paraId="2677AA53" w14:textId="7DF56374" w:rsidR="005B5EAD" w:rsidRPr="00785C54" w:rsidRDefault="005B5EAD" w:rsidP="00785C54">
            <w:pPr>
              <w:pStyle w:val="Tablebody"/>
              <w:autoSpaceDE w:val="0"/>
              <w:autoSpaceDN w:val="0"/>
              <w:adjustRightInd w:val="0"/>
              <w:jc w:val="both"/>
              <w:rPr>
                <w:szCs w:val="20"/>
              </w:rPr>
            </w:pPr>
            <w:r w:rsidRPr="00785C54">
              <w:rPr>
                <w:szCs w:val="24"/>
              </w:rPr>
              <w:t xml:space="preserve">A </w:t>
            </w:r>
            <w:proofErr w:type="spellStart"/>
            <w:r w:rsidRPr="00785C54">
              <w:rPr>
                <w:b/>
                <w:szCs w:val="24"/>
              </w:rPr>
              <w:t>PreparationStep</w:t>
            </w:r>
            <w:proofErr w:type="spellEnd"/>
            <w:r w:rsidRPr="00785C54">
              <w:rPr>
                <w:szCs w:val="24"/>
              </w:rPr>
              <w:t xml:space="preserve"> </w:t>
            </w:r>
            <w:r w:rsidR="00B36FFD" w:rsidRPr="00B36FFD">
              <w:rPr>
                <w:szCs w:val="24"/>
              </w:rPr>
              <w:t>shall be defined as</w:t>
            </w:r>
            <w:r w:rsidRPr="00785C54">
              <w:rPr>
                <w:szCs w:val="24"/>
              </w:rPr>
              <w:t xml:space="preserve"> an individual step pertaining to a </w:t>
            </w:r>
            <w:proofErr w:type="spellStart"/>
            <w:r w:rsidRPr="00785C54">
              <w:rPr>
                <w:b/>
                <w:szCs w:val="24"/>
              </w:rPr>
              <w:t>PreparationProcedure</w:t>
            </w:r>
            <w:proofErr w:type="spellEnd"/>
            <w:r w:rsidRPr="00785C54">
              <w:rPr>
                <w:szCs w:val="24"/>
              </w:rPr>
              <w:t>.</w:t>
            </w:r>
          </w:p>
        </w:tc>
      </w:tr>
    </w:tbl>
    <w:p w14:paraId="5AD96F89" w14:textId="6C90F9BE"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09" w:name="_Toc117602563"/>
      <w:r w:rsidRPr="00785C54">
        <w:rPr>
          <w:rFonts w:eastAsia="Times New Roman"/>
          <w:szCs w:val="24"/>
        </w:rPr>
        <w:t xml:space="preserve">Association </w:t>
      </w:r>
      <w:proofErr w:type="spellStart"/>
      <w:r w:rsidRPr="00785C54">
        <w:rPr>
          <w:rFonts w:eastAsia="Times New Roman"/>
          <w:szCs w:val="24"/>
        </w:rPr>
        <w:t>processingDetails</w:t>
      </w:r>
      <w:bookmarkEnd w:id="409"/>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D666AE5" w14:textId="77777777" w:rsidTr="00EC5BE0">
        <w:trPr>
          <w:jc w:val="center"/>
        </w:trPr>
        <w:tc>
          <w:tcPr>
            <w:tcW w:w="4526" w:type="dxa"/>
            <w:tcMar>
              <w:top w:w="100" w:type="dxa"/>
              <w:left w:w="100" w:type="dxa"/>
              <w:bottom w:w="100" w:type="dxa"/>
              <w:right w:w="100" w:type="dxa"/>
            </w:tcMar>
          </w:tcPr>
          <w:p w14:paraId="174736FE" w14:textId="4E2B0B3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PreparationStep</w:t>
            </w:r>
            <w:proofErr w:type="spellEnd"/>
            <w:r w:rsidRPr="00785C54">
              <w:rPr>
                <w:szCs w:val="24"/>
              </w:rPr>
              <w:t>/</w:t>
            </w:r>
            <w:proofErr w:type="spellStart"/>
            <w:r w:rsidRPr="00785C54">
              <w:rPr>
                <w:szCs w:val="24"/>
              </w:rPr>
              <w:t>processingDetails-sem</w:t>
            </w:r>
            <w:proofErr w:type="spellEnd"/>
          </w:p>
        </w:tc>
        <w:tc>
          <w:tcPr>
            <w:tcW w:w="5245" w:type="dxa"/>
            <w:tcMar>
              <w:top w:w="100" w:type="dxa"/>
              <w:left w:w="100" w:type="dxa"/>
              <w:bottom w:w="100" w:type="dxa"/>
              <w:right w:w="100" w:type="dxa"/>
            </w:tcMar>
          </w:tcPr>
          <w:p w14:paraId="176AB9C6"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proofErr w:type="spellStart"/>
            <w:r w:rsidRPr="00785C54">
              <w:rPr>
                <w:b/>
                <w:szCs w:val="24"/>
              </w:rPr>
              <w:t>PreparationProcedure</w:t>
            </w:r>
            <w:proofErr w:type="spellEnd"/>
            <w:r w:rsidRPr="00785C54">
              <w:rPr>
                <w:szCs w:val="24"/>
              </w:rPr>
              <w:t xml:space="preserve"> step performed on the </w:t>
            </w:r>
            <w:r w:rsidRPr="00785C54">
              <w:rPr>
                <w:b/>
                <w:szCs w:val="24"/>
              </w:rPr>
              <w:t>Sample</w:t>
            </w:r>
            <w:r w:rsidRPr="00785C54">
              <w:rPr>
                <w:szCs w:val="24"/>
              </w:rPr>
              <w:t xml:space="preserve"> the </w:t>
            </w:r>
            <w:proofErr w:type="spellStart"/>
            <w:r w:rsidRPr="00785C54">
              <w:rPr>
                <w:b/>
                <w:szCs w:val="24"/>
              </w:rPr>
              <w:t>PreparationStep</w:t>
            </w:r>
            <w:proofErr w:type="spellEnd"/>
            <w:r w:rsidRPr="00785C54">
              <w:rPr>
                <w:szCs w:val="24"/>
              </w:rPr>
              <w:t xml:space="preserve"> pertains to.</w:t>
            </w:r>
          </w:p>
          <w:p w14:paraId="70065136" w14:textId="49F557B2" w:rsidR="005B5EAD" w:rsidRPr="00785C54" w:rsidRDefault="005B5EAD" w:rsidP="00785C54">
            <w:pPr>
              <w:pStyle w:val="Tablebody"/>
              <w:autoSpaceDE w:val="0"/>
              <w:autoSpaceDN w:val="0"/>
              <w:adjustRightInd w:val="0"/>
              <w:jc w:val="both"/>
              <w:rPr>
                <w:szCs w:val="20"/>
              </w:rPr>
            </w:pPr>
            <w:r w:rsidRPr="00785C54">
              <w:rPr>
                <w:szCs w:val="24"/>
              </w:rPr>
              <w:t xml:space="preserve">If </w:t>
            </w:r>
            <w:proofErr w:type="spellStart"/>
            <w:r w:rsidRPr="00785C54">
              <w:rPr>
                <w:b/>
                <w:szCs w:val="24"/>
              </w:rPr>
              <w:t>PreparationProcedure</w:t>
            </w:r>
            <w:proofErr w:type="spellEnd"/>
            <w:r w:rsidRPr="00785C54">
              <w:rPr>
                <w:szCs w:val="24"/>
              </w:rPr>
              <w:t xml:space="preserve">(s) are described they </w:t>
            </w:r>
            <w:r w:rsidR="002F2035">
              <w:rPr>
                <w:szCs w:val="24"/>
              </w:rPr>
              <w:t>shall</w:t>
            </w:r>
            <w:r w:rsidRPr="00785C54">
              <w:rPr>
                <w:szCs w:val="24"/>
              </w:rPr>
              <w:t xml:space="preserve"> be referred to using the association with the role </w:t>
            </w:r>
            <w:proofErr w:type="spellStart"/>
            <w:r w:rsidRPr="00785C54">
              <w:rPr>
                <w:b/>
                <w:szCs w:val="24"/>
              </w:rPr>
              <w:t>processingDetails</w:t>
            </w:r>
            <w:proofErr w:type="spellEnd"/>
            <w:r w:rsidRPr="00785C54">
              <w:rPr>
                <w:szCs w:val="24"/>
              </w:rPr>
              <w:t>.</w:t>
            </w:r>
          </w:p>
        </w:tc>
      </w:tr>
    </w:tbl>
    <w:p w14:paraId="3E3AEDF6" w14:textId="56FB089B"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10" w:name="_Toc117602564"/>
      <w:r w:rsidRPr="00785C54">
        <w:rPr>
          <w:rFonts w:eastAsia="Times New Roman"/>
          <w:szCs w:val="24"/>
        </w:rPr>
        <w:t xml:space="preserve">Association </w:t>
      </w:r>
      <w:proofErr w:type="spellStart"/>
      <w:r w:rsidRPr="00785C54">
        <w:rPr>
          <w:rFonts w:eastAsia="Times New Roman"/>
          <w:szCs w:val="24"/>
        </w:rPr>
        <w:t>preparedSample</w:t>
      </w:r>
      <w:bookmarkEnd w:id="410"/>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7CE3FD6" w14:textId="77777777" w:rsidTr="00EC5BE0">
        <w:trPr>
          <w:jc w:val="center"/>
        </w:trPr>
        <w:tc>
          <w:tcPr>
            <w:tcW w:w="4526" w:type="dxa"/>
            <w:tcMar>
              <w:top w:w="100" w:type="dxa"/>
              <w:left w:w="100" w:type="dxa"/>
              <w:bottom w:w="100" w:type="dxa"/>
              <w:right w:w="100" w:type="dxa"/>
            </w:tcMar>
          </w:tcPr>
          <w:p w14:paraId="0AB133C7" w14:textId="5AE230E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PreparationStep</w:t>
            </w:r>
            <w:proofErr w:type="spellEnd"/>
            <w:r w:rsidRPr="00785C54">
              <w:rPr>
                <w:szCs w:val="24"/>
              </w:rPr>
              <w:t>/</w:t>
            </w:r>
            <w:proofErr w:type="spellStart"/>
            <w:r w:rsidRPr="00785C54">
              <w:rPr>
                <w:szCs w:val="24"/>
              </w:rPr>
              <w:t>preparedSample-sem</w:t>
            </w:r>
            <w:proofErr w:type="spellEnd"/>
          </w:p>
        </w:tc>
        <w:tc>
          <w:tcPr>
            <w:tcW w:w="5245" w:type="dxa"/>
            <w:tcMar>
              <w:top w:w="100" w:type="dxa"/>
              <w:left w:w="100" w:type="dxa"/>
              <w:bottom w:w="100" w:type="dxa"/>
              <w:right w:w="100" w:type="dxa"/>
            </w:tcMar>
          </w:tcPr>
          <w:p w14:paraId="29509589"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Sample</w:t>
            </w:r>
            <w:r w:rsidRPr="00785C54">
              <w:rPr>
                <w:szCs w:val="24"/>
              </w:rPr>
              <w:t xml:space="preserve"> on which the </w:t>
            </w:r>
            <w:proofErr w:type="spellStart"/>
            <w:r w:rsidRPr="00785C54">
              <w:rPr>
                <w:b/>
                <w:szCs w:val="24"/>
              </w:rPr>
              <w:t>PreparationProcedure</w:t>
            </w:r>
            <w:proofErr w:type="spellEnd"/>
            <w:r w:rsidRPr="00785C54">
              <w:rPr>
                <w:szCs w:val="24"/>
              </w:rPr>
              <w:t xml:space="preserve"> is performed.</w:t>
            </w:r>
          </w:p>
          <w:p w14:paraId="32C4ED3E" w14:textId="6432198F" w:rsidR="005B5EAD" w:rsidRPr="00785C54" w:rsidRDefault="005B5EAD" w:rsidP="00785C54">
            <w:pPr>
              <w:pStyle w:val="Tablebody"/>
              <w:autoSpaceDE w:val="0"/>
              <w:autoSpaceDN w:val="0"/>
              <w:adjustRightInd w:val="0"/>
              <w:jc w:val="both"/>
              <w:rPr>
                <w:szCs w:val="20"/>
              </w:rPr>
            </w:pPr>
            <w:r w:rsidRPr="00785C54">
              <w:rPr>
                <w:szCs w:val="24"/>
              </w:rPr>
              <w:t xml:space="preserve">The </w:t>
            </w:r>
            <w:r w:rsidRPr="00785C54">
              <w:rPr>
                <w:b/>
                <w:szCs w:val="24"/>
              </w:rPr>
              <w:t>Sample</w:t>
            </w:r>
            <w:r w:rsidRPr="00785C54">
              <w:rPr>
                <w:szCs w:val="24"/>
              </w:rPr>
              <w:t xml:space="preserve"> </w:t>
            </w:r>
            <w:r w:rsidR="002F2035">
              <w:rPr>
                <w:szCs w:val="24"/>
              </w:rPr>
              <w:t>shall</w:t>
            </w:r>
            <w:r w:rsidRPr="00785C54">
              <w:rPr>
                <w:szCs w:val="24"/>
              </w:rPr>
              <w:t xml:space="preserve"> be referred to using the association with the role </w:t>
            </w:r>
            <w:proofErr w:type="spellStart"/>
            <w:r w:rsidRPr="00785C54">
              <w:rPr>
                <w:b/>
                <w:szCs w:val="24"/>
              </w:rPr>
              <w:t>preparedSample</w:t>
            </w:r>
            <w:proofErr w:type="spellEnd"/>
            <w:r w:rsidRPr="00785C54">
              <w:rPr>
                <w:szCs w:val="24"/>
              </w:rPr>
              <w:t>.</w:t>
            </w:r>
          </w:p>
        </w:tc>
      </w:tr>
    </w:tbl>
    <w:p w14:paraId="1BD05B6D" w14:textId="2A5465CA" w:rsidR="005B5EAD" w:rsidRPr="00785C54" w:rsidRDefault="005B5EAD" w:rsidP="00785C54">
      <w:pPr>
        <w:pStyle w:val="Heading2"/>
        <w:tabs>
          <w:tab w:val="left" w:pos="400"/>
        </w:tabs>
        <w:autoSpaceDE w:val="0"/>
        <w:autoSpaceDN w:val="0"/>
        <w:adjustRightInd w:val="0"/>
        <w:rPr>
          <w:rFonts w:eastAsia="Times New Roman"/>
          <w:szCs w:val="24"/>
        </w:rPr>
      </w:pPr>
      <w:bookmarkStart w:id="411" w:name="_Toc117602565"/>
      <w:proofErr w:type="spellStart"/>
      <w:r w:rsidRPr="00785C54">
        <w:rPr>
          <w:rFonts w:eastAsia="Times New Roman"/>
          <w:szCs w:val="24"/>
        </w:rPr>
        <w:lastRenderedPageBreak/>
        <w:t>PreparationProcedure</w:t>
      </w:r>
      <w:bookmarkEnd w:id="411"/>
      <w:proofErr w:type="spellEnd"/>
    </w:p>
    <w:p w14:paraId="235033A6"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12" w:name="_Toc117602566"/>
      <w:proofErr w:type="spellStart"/>
      <w:r w:rsidRPr="00785C54">
        <w:rPr>
          <w:rFonts w:eastAsia="Times New Roman"/>
          <w:szCs w:val="24"/>
        </w:rPr>
        <w:t>PreparationProcedure</w:t>
      </w:r>
      <w:proofErr w:type="spellEnd"/>
      <w:r w:rsidRPr="00785C54">
        <w:rPr>
          <w:rFonts w:eastAsia="Times New Roman"/>
          <w:szCs w:val="24"/>
        </w:rPr>
        <w:t xml:space="preserve"> Requirements Class</w:t>
      </w:r>
      <w:bookmarkEnd w:id="41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097D3301"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0BE2B28F" w14:textId="51D929C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12E8D698" w14:textId="35042F68"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PreparationProcedure</w:t>
            </w:r>
            <w:proofErr w:type="spellEnd"/>
          </w:p>
        </w:tc>
      </w:tr>
      <w:tr w:rsidR="005B5EAD" w:rsidRPr="00785C54" w14:paraId="71F897AA"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231A602B" w14:textId="42CF477D"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45E80AF1" w14:textId="2019F056"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197205C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8DF45F9" w14:textId="19910834"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88C4CFA" w14:textId="710B713E"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3613DB">
              <w:rPr>
                <w:szCs w:val="24"/>
              </w:rPr>
              <w:t>–</w:t>
            </w:r>
            <w:r w:rsidRPr="00785C54">
              <w:rPr>
                <w:szCs w:val="24"/>
              </w:rPr>
              <w:t xml:space="preserve"> </w:t>
            </w:r>
            <w:proofErr w:type="spellStart"/>
            <w:r w:rsidRPr="00785C54">
              <w:rPr>
                <w:szCs w:val="24"/>
              </w:rPr>
              <w:t>PreparationProcedure</w:t>
            </w:r>
            <w:proofErr w:type="spellEnd"/>
          </w:p>
        </w:tc>
      </w:tr>
      <w:tr w:rsidR="005B5EAD" w:rsidRPr="00785C54" w14:paraId="2272D6D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653D5BE" w14:textId="2077262E"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93BB3F1" w14:textId="5CBC3F67"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6830E87E"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AA85849" w14:textId="18F99593"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74FB71F" w14:textId="17829F46"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/Procedure</w:t>
            </w:r>
          </w:p>
        </w:tc>
      </w:tr>
      <w:tr w:rsidR="005B5EAD" w:rsidRPr="00785C54" w14:paraId="76E6CE7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7540782" w14:textId="525916C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DB0E8FC" w14:textId="7AA4B3B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PreparationProcedure</w:t>
            </w:r>
            <w:proofErr w:type="spellEnd"/>
            <w:r w:rsidRPr="00785C54">
              <w:rPr>
                <w:szCs w:val="24"/>
              </w:rPr>
              <w:t>/</w:t>
            </w:r>
            <w:proofErr w:type="spellStart"/>
            <w:r w:rsidRPr="00785C54">
              <w:rPr>
                <w:szCs w:val="24"/>
              </w:rPr>
              <w:t>PreparationProcedure-sem</w:t>
            </w:r>
            <w:proofErr w:type="spellEnd"/>
          </w:p>
        </w:tc>
      </w:tr>
      <w:tr w:rsidR="005B5EAD" w:rsidRPr="00785C54" w14:paraId="4F46307D"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F8B4037" w14:textId="3712F4B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C2B2C0F" w14:textId="1B541E64"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PreparationProcedure</w:t>
            </w:r>
            <w:proofErr w:type="spellEnd"/>
            <w:r w:rsidRPr="00785C54">
              <w:rPr>
                <w:szCs w:val="24"/>
              </w:rPr>
              <w:t>/</w:t>
            </w:r>
            <w:proofErr w:type="spellStart"/>
            <w:r w:rsidRPr="00785C54">
              <w:rPr>
                <w:szCs w:val="24"/>
              </w:rPr>
              <w:t>samplePreparationStep-sem</w:t>
            </w:r>
            <w:proofErr w:type="spellEnd"/>
          </w:p>
        </w:tc>
      </w:tr>
      <w:tr w:rsidR="005B5EAD" w:rsidRPr="00785C54" w14:paraId="30EE036F"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52BEFAC2" w14:textId="588A7EB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03A6CC08" w14:textId="5B077B3F"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-basic/gen/link-</w:t>
            </w:r>
            <w:proofErr w:type="spellStart"/>
            <w:r w:rsidRPr="00785C54">
              <w:rPr>
                <w:szCs w:val="24"/>
              </w:rPr>
              <w:t>sem</w:t>
            </w:r>
            <w:proofErr w:type="spellEnd"/>
          </w:p>
        </w:tc>
      </w:tr>
    </w:tbl>
    <w:p w14:paraId="4243C267" w14:textId="47B8FF52"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13" w:name="_Toc117602567"/>
      <w:r w:rsidRPr="00785C54">
        <w:rPr>
          <w:rFonts w:eastAsia="Times New Roman"/>
          <w:szCs w:val="24"/>
        </w:rPr>
        <w:t xml:space="preserve">Interface </w:t>
      </w:r>
      <w:proofErr w:type="spellStart"/>
      <w:r w:rsidRPr="00785C54">
        <w:rPr>
          <w:rFonts w:eastAsia="Times New Roman"/>
          <w:szCs w:val="24"/>
        </w:rPr>
        <w:t>PreparationProcedure</w:t>
      </w:r>
      <w:bookmarkEnd w:id="413"/>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2915DA5" w14:textId="77777777" w:rsidTr="00EC5BE0">
        <w:trPr>
          <w:jc w:val="center"/>
        </w:trPr>
        <w:tc>
          <w:tcPr>
            <w:tcW w:w="4526" w:type="dxa"/>
            <w:tcMar>
              <w:top w:w="100" w:type="dxa"/>
              <w:left w:w="100" w:type="dxa"/>
              <w:bottom w:w="100" w:type="dxa"/>
              <w:right w:w="100" w:type="dxa"/>
            </w:tcMar>
          </w:tcPr>
          <w:p w14:paraId="71D475D4" w14:textId="3BA74B0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PreparationProcedure</w:t>
            </w:r>
            <w:proofErr w:type="spellEnd"/>
            <w:r w:rsidRPr="00785C54">
              <w:rPr>
                <w:szCs w:val="24"/>
              </w:rPr>
              <w:t>/</w:t>
            </w:r>
            <w:proofErr w:type="spellStart"/>
            <w:r w:rsidRPr="00785C54">
              <w:rPr>
                <w:szCs w:val="24"/>
              </w:rPr>
              <w:t>PreparationProcedure-sem</w:t>
            </w:r>
            <w:proofErr w:type="spellEnd"/>
          </w:p>
        </w:tc>
        <w:tc>
          <w:tcPr>
            <w:tcW w:w="5245" w:type="dxa"/>
            <w:tcMar>
              <w:top w:w="100" w:type="dxa"/>
              <w:left w:w="100" w:type="dxa"/>
              <w:bottom w:w="100" w:type="dxa"/>
              <w:right w:w="100" w:type="dxa"/>
            </w:tcMar>
          </w:tcPr>
          <w:p w14:paraId="7EB93774" w14:textId="5F043FBF" w:rsidR="005B5EAD" w:rsidRPr="00785C54" w:rsidRDefault="00B36FFD" w:rsidP="00785C54">
            <w:pPr>
              <w:pStyle w:val="Tablebody"/>
              <w:autoSpaceDE w:val="0"/>
              <w:autoSpaceDN w:val="0"/>
              <w:adjustRightInd w:val="0"/>
              <w:jc w:val="both"/>
              <w:rPr>
                <w:b/>
                <w:szCs w:val="20"/>
              </w:rPr>
            </w:pPr>
            <w:r w:rsidRPr="00B36FFD">
              <w:rPr>
                <w:szCs w:val="24"/>
              </w:rPr>
              <w:t xml:space="preserve">A </w:t>
            </w:r>
            <w:proofErr w:type="spellStart"/>
            <w:r w:rsidRPr="00083060">
              <w:rPr>
                <w:b/>
                <w:bCs/>
                <w:szCs w:val="24"/>
              </w:rPr>
              <w:t>PreparationProcedure</w:t>
            </w:r>
            <w:proofErr w:type="spellEnd"/>
            <w:r w:rsidRPr="00B36FFD">
              <w:rPr>
                <w:szCs w:val="24"/>
              </w:rPr>
              <w:t xml:space="preserve"> shall be defined as </w:t>
            </w:r>
            <w:r>
              <w:rPr>
                <w:szCs w:val="24"/>
              </w:rPr>
              <w:t>t</w:t>
            </w:r>
            <w:r w:rsidRPr="00785C54">
              <w:rPr>
                <w:szCs w:val="24"/>
              </w:rPr>
              <w:t xml:space="preserve">he </w:t>
            </w:r>
            <w:r w:rsidR="005B5EAD" w:rsidRPr="00785C54">
              <w:rPr>
                <w:szCs w:val="24"/>
              </w:rPr>
              <w:t xml:space="preserve">description of preparation steps performed on a </w:t>
            </w:r>
            <w:r w:rsidR="005B5EAD" w:rsidRPr="00785C54">
              <w:rPr>
                <w:b/>
                <w:szCs w:val="24"/>
              </w:rPr>
              <w:t>Sample</w:t>
            </w:r>
            <w:r w:rsidR="005B5EAD" w:rsidRPr="00785C54">
              <w:rPr>
                <w:szCs w:val="24"/>
              </w:rPr>
              <w:t>.</w:t>
            </w:r>
          </w:p>
        </w:tc>
      </w:tr>
    </w:tbl>
    <w:p w14:paraId="0A5F9939" w14:textId="11D88A70"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14" w:name="_Toc117602568"/>
      <w:r w:rsidRPr="00785C54">
        <w:rPr>
          <w:rFonts w:eastAsia="Times New Roman"/>
          <w:szCs w:val="24"/>
        </w:rPr>
        <w:t xml:space="preserve">Association </w:t>
      </w:r>
      <w:proofErr w:type="spellStart"/>
      <w:r w:rsidRPr="00785C54">
        <w:rPr>
          <w:rFonts w:eastAsia="Times New Roman"/>
          <w:szCs w:val="24"/>
        </w:rPr>
        <w:t>samplePreparationStep</w:t>
      </w:r>
      <w:bookmarkEnd w:id="414"/>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A53FCF6" w14:textId="77777777" w:rsidTr="00EC5BE0">
        <w:trPr>
          <w:jc w:val="center"/>
        </w:trPr>
        <w:tc>
          <w:tcPr>
            <w:tcW w:w="4526" w:type="dxa"/>
            <w:tcMar>
              <w:top w:w="100" w:type="dxa"/>
              <w:left w:w="100" w:type="dxa"/>
              <w:bottom w:w="100" w:type="dxa"/>
              <w:right w:w="100" w:type="dxa"/>
            </w:tcMar>
          </w:tcPr>
          <w:p w14:paraId="7B4DE95C" w14:textId="79398964"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PreparationProcedure</w:t>
            </w:r>
            <w:proofErr w:type="spellEnd"/>
            <w:r w:rsidRPr="00785C54">
              <w:rPr>
                <w:szCs w:val="24"/>
              </w:rPr>
              <w:t>/</w:t>
            </w:r>
            <w:proofErr w:type="spellStart"/>
            <w:r w:rsidRPr="00785C54">
              <w:rPr>
                <w:szCs w:val="24"/>
              </w:rPr>
              <w:t>samplePreparationStep-sem</w:t>
            </w:r>
            <w:proofErr w:type="spellEnd"/>
          </w:p>
        </w:tc>
        <w:tc>
          <w:tcPr>
            <w:tcW w:w="5245" w:type="dxa"/>
            <w:tcMar>
              <w:top w:w="100" w:type="dxa"/>
              <w:left w:w="100" w:type="dxa"/>
              <w:bottom w:w="100" w:type="dxa"/>
              <w:right w:w="100" w:type="dxa"/>
            </w:tcMar>
          </w:tcPr>
          <w:p w14:paraId="76FE7178" w14:textId="410E75B4" w:rsidR="005B5EAD" w:rsidRPr="00785C54" w:rsidRDefault="005B5EAD" w:rsidP="00785C54">
            <w:pPr>
              <w:pStyle w:val="Tablebody"/>
              <w:autoSpaceDE w:val="0"/>
              <w:autoSpaceDN w:val="0"/>
              <w:adjustRightInd w:val="0"/>
              <w:jc w:val="both"/>
              <w:rPr>
                <w:b/>
                <w:szCs w:val="20"/>
              </w:rPr>
            </w:pPr>
            <w:r w:rsidRPr="00785C54">
              <w:rPr>
                <w:szCs w:val="24"/>
              </w:rPr>
              <w:t xml:space="preserve">If the </w:t>
            </w:r>
            <w:proofErr w:type="spellStart"/>
            <w:r w:rsidRPr="00785C54">
              <w:rPr>
                <w:b/>
                <w:szCs w:val="24"/>
              </w:rPr>
              <w:t>PreparingProcedure</w:t>
            </w:r>
            <w:proofErr w:type="spellEnd"/>
            <w:r w:rsidRPr="00785C54">
              <w:rPr>
                <w:szCs w:val="24"/>
              </w:rPr>
              <w:t xml:space="preserve"> provides information on the </w:t>
            </w:r>
            <w:proofErr w:type="spellStart"/>
            <w:r w:rsidRPr="00785C54">
              <w:rPr>
                <w:b/>
                <w:szCs w:val="24"/>
              </w:rPr>
              <w:t>PreparationStep</w:t>
            </w:r>
            <w:proofErr w:type="spellEnd"/>
            <w:r w:rsidRPr="00785C54">
              <w:rPr>
                <w:szCs w:val="24"/>
              </w:rPr>
              <w:t xml:space="preserve"> where this procedure has been used, the association with the role </w:t>
            </w:r>
            <w:proofErr w:type="spellStart"/>
            <w:r w:rsidRPr="00785C54">
              <w:rPr>
                <w:b/>
                <w:szCs w:val="24"/>
              </w:rPr>
              <w:t>samplePreparationStep</w:t>
            </w:r>
            <w:proofErr w:type="spellEnd"/>
            <w:r w:rsidRPr="00785C54">
              <w:rPr>
                <w:szCs w:val="24"/>
              </w:rPr>
              <w:t xml:space="preserve"> </w:t>
            </w:r>
            <w:r w:rsidR="002F2035">
              <w:rPr>
                <w:szCs w:val="24"/>
              </w:rPr>
              <w:t>shall</w:t>
            </w:r>
            <w:r w:rsidRPr="00785C54">
              <w:rPr>
                <w:szCs w:val="24"/>
              </w:rPr>
              <w:t xml:space="preserve"> be used.</w:t>
            </w:r>
          </w:p>
        </w:tc>
      </w:tr>
    </w:tbl>
    <w:p w14:paraId="7A00F525" w14:textId="1B7648E7" w:rsidR="005B5EAD" w:rsidRPr="00785C54" w:rsidRDefault="005B5EAD" w:rsidP="00785C54">
      <w:pPr>
        <w:pStyle w:val="Heading2"/>
        <w:tabs>
          <w:tab w:val="left" w:pos="400"/>
        </w:tabs>
        <w:autoSpaceDE w:val="0"/>
        <w:autoSpaceDN w:val="0"/>
        <w:adjustRightInd w:val="0"/>
        <w:rPr>
          <w:rFonts w:eastAsia="Times New Roman"/>
          <w:szCs w:val="24"/>
        </w:rPr>
      </w:pPr>
      <w:bookmarkStart w:id="415" w:name="_Toc117602569"/>
      <w:proofErr w:type="spellStart"/>
      <w:r w:rsidRPr="00785C54">
        <w:rPr>
          <w:rFonts w:eastAsia="Times New Roman"/>
          <w:szCs w:val="24"/>
        </w:rPr>
        <w:t>SamplingProcedure</w:t>
      </w:r>
      <w:bookmarkEnd w:id="415"/>
      <w:proofErr w:type="spellEnd"/>
    </w:p>
    <w:p w14:paraId="11C9760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16" w:name="_Toc117602570"/>
      <w:proofErr w:type="spellStart"/>
      <w:r w:rsidRPr="00785C54">
        <w:rPr>
          <w:rFonts w:eastAsia="Times New Roman"/>
          <w:szCs w:val="24"/>
        </w:rPr>
        <w:t>SamplingProcedure</w:t>
      </w:r>
      <w:proofErr w:type="spellEnd"/>
      <w:r w:rsidRPr="00785C54">
        <w:rPr>
          <w:rFonts w:eastAsia="Times New Roman"/>
          <w:szCs w:val="24"/>
        </w:rPr>
        <w:t xml:space="preserve"> Requirements Class</w:t>
      </w:r>
      <w:bookmarkEnd w:id="41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4E24C32C"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2AF6C051" w14:textId="36C7447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573CAF7A" w14:textId="62B218D6"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SamplingProcedure</w:t>
            </w:r>
            <w:proofErr w:type="spellEnd"/>
          </w:p>
        </w:tc>
      </w:tr>
      <w:tr w:rsidR="005B5EAD" w:rsidRPr="00785C54" w14:paraId="2FF66352"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73603F61" w14:textId="7718713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4E6C689E" w14:textId="01996C79"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530F6622"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A4D062D" w14:textId="46EA40E1"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7F2A778" w14:textId="62C642C5"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3613DB">
              <w:rPr>
                <w:szCs w:val="24"/>
              </w:rPr>
              <w:t>–</w:t>
            </w:r>
            <w:r w:rsidRPr="00785C54">
              <w:rPr>
                <w:szCs w:val="24"/>
              </w:rPr>
              <w:t xml:space="preserve"> </w:t>
            </w:r>
            <w:proofErr w:type="spellStart"/>
            <w:r w:rsidRPr="00785C54">
              <w:rPr>
                <w:szCs w:val="24"/>
              </w:rPr>
              <w:t>SamplingProcedure</w:t>
            </w:r>
            <w:proofErr w:type="spellEnd"/>
          </w:p>
        </w:tc>
      </w:tr>
      <w:tr w:rsidR="005B5EAD" w:rsidRPr="00785C54" w14:paraId="1BAC7E9A"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0CE0165" w14:textId="0D6F6CC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A182767" w14:textId="696EDECD"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4CE84CDF"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38187CD" w14:textId="7F57912E"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B43A39B" w14:textId="3F19D719"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/Procedure</w:t>
            </w:r>
          </w:p>
        </w:tc>
      </w:tr>
      <w:tr w:rsidR="005B5EAD" w:rsidRPr="00785C54" w14:paraId="5599980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6D9DF81" w14:textId="14CEAD22"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F601F31" w14:textId="0607548E"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SamplingProcedure</w:t>
            </w:r>
            <w:proofErr w:type="spellEnd"/>
            <w:r w:rsidRPr="00785C54">
              <w:rPr>
                <w:szCs w:val="24"/>
              </w:rPr>
              <w:t>/</w:t>
            </w:r>
            <w:proofErr w:type="spellStart"/>
            <w:r w:rsidRPr="00785C54">
              <w:rPr>
                <w:szCs w:val="24"/>
              </w:rPr>
              <w:t>SamplingProcedure-sem</w:t>
            </w:r>
            <w:proofErr w:type="spellEnd"/>
          </w:p>
        </w:tc>
      </w:tr>
      <w:tr w:rsidR="005B5EAD" w:rsidRPr="00164FE6" w14:paraId="3B72EC67"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0694C4A" w14:textId="377DD27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2A051E7" w14:textId="36092701"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/req/sam-cpt/SamplingProcedure/sampling-sem</w:t>
            </w:r>
          </w:p>
        </w:tc>
      </w:tr>
      <w:tr w:rsidR="005B5EAD" w:rsidRPr="00164FE6" w14:paraId="6B40A31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2E3F958" w14:textId="1D5B19A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EE17B36" w14:textId="71D03511"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/req/sam-cpt/SamplingProcedure/sampler-sem</w:t>
            </w:r>
          </w:p>
        </w:tc>
      </w:tr>
      <w:tr w:rsidR="005B5EAD" w:rsidRPr="00785C54" w14:paraId="1BAC9CDB"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29BD15A7" w14:textId="031A18D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55F463FC" w14:textId="411ED2B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-basic/gen/link-</w:t>
            </w:r>
            <w:proofErr w:type="spellStart"/>
            <w:r w:rsidRPr="00785C54">
              <w:rPr>
                <w:szCs w:val="24"/>
              </w:rPr>
              <w:t>sem</w:t>
            </w:r>
            <w:proofErr w:type="spellEnd"/>
          </w:p>
        </w:tc>
      </w:tr>
    </w:tbl>
    <w:p w14:paraId="1AF85116" w14:textId="3BB7110A"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17" w:name="_Toc117602571"/>
      <w:r w:rsidRPr="00785C54">
        <w:rPr>
          <w:rFonts w:eastAsia="Times New Roman"/>
          <w:szCs w:val="24"/>
        </w:rPr>
        <w:t xml:space="preserve">Interface </w:t>
      </w:r>
      <w:proofErr w:type="spellStart"/>
      <w:r w:rsidRPr="00785C54">
        <w:rPr>
          <w:rFonts w:eastAsia="Times New Roman"/>
          <w:szCs w:val="24"/>
        </w:rPr>
        <w:t>SamplingProcedure</w:t>
      </w:r>
      <w:bookmarkEnd w:id="417"/>
      <w:proofErr w:type="spellEnd"/>
    </w:p>
    <w:tbl>
      <w:tblPr>
        <w:tblW w:w="9771" w:type="dxa"/>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Look w:val="0600" w:firstRow="0" w:lastRow="0" w:firstColumn="0" w:lastColumn="0" w:noHBand="1" w:noVBand="1"/>
      </w:tblPr>
      <w:tblGrid>
        <w:gridCol w:w="4526"/>
        <w:gridCol w:w="5245"/>
      </w:tblGrid>
      <w:tr w:rsidR="005B5EAD" w:rsidRPr="00785C54" w14:paraId="4048FB3C" w14:textId="77777777" w:rsidTr="00EC5BE0">
        <w:tc>
          <w:tcPr>
            <w:tcW w:w="4526" w:type="dxa"/>
            <w:tcMar>
              <w:top w:w="100" w:type="dxa"/>
              <w:left w:w="100" w:type="dxa"/>
              <w:bottom w:w="100" w:type="dxa"/>
              <w:right w:w="100" w:type="dxa"/>
            </w:tcMar>
          </w:tcPr>
          <w:p w14:paraId="432A9F9F" w14:textId="46B261D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SamplingProcedure</w:t>
            </w:r>
            <w:proofErr w:type="spellEnd"/>
            <w:r w:rsidRPr="00785C54">
              <w:rPr>
                <w:szCs w:val="24"/>
              </w:rPr>
              <w:t>/</w:t>
            </w:r>
            <w:proofErr w:type="spellStart"/>
            <w:r w:rsidRPr="00785C54">
              <w:rPr>
                <w:szCs w:val="24"/>
              </w:rPr>
              <w:t>SamplingProcedure-sem</w:t>
            </w:r>
            <w:proofErr w:type="spellEnd"/>
          </w:p>
        </w:tc>
        <w:tc>
          <w:tcPr>
            <w:tcW w:w="5245" w:type="dxa"/>
            <w:tcMar>
              <w:top w:w="100" w:type="dxa"/>
              <w:left w:w="100" w:type="dxa"/>
              <w:bottom w:w="100" w:type="dxa"/>
              <w:right w:w="100" w:type="dxa"/>
            </w:tcMar>
          </w:tcPr>
          <w:p w14:paraId="553A7FE3" w14:textId="6AFC6B3C" w:rsidR="005B5EAD" w:rsidRPr="00785C54" w:rsidRDefault="00B36FFD" w:rsidP="00785C54">
            <w:pPr>
              <w:pStyle w:val="Tablebody"/>
              <w:autoSpaceDE w:val="0"/>
              <w:autoSpaceDN w:val="0"/>
              <w:adjustRightInd w:val="0"/>
              <w:jc w:val="both"/>
              <w:rPr>
                <w:b/>
                <w:szCs w:val="20"/>
              </w:rPr>
            </w:pPr>
            <w:r w:rsidRPr="00B36FFD">
              <w:rPr>
                <w:szCs w:val="24"/>
              </w:rPr>
              <w:t xml:space="preserve">A </w:t>
            </w:r>
            <w:proofErr w:type="spellStart"/>
            <w:r w:rsidRPr="00083060">
              <w:rPr>
                <w:b/>
                <w:bCs/>
                <w:szCs w:val="24"/>
              </w:rPr>
              <w:t>SamplingProcedure</w:t>
            </w:r>
            <w:proofErr w:type="spellEnd"/>
            <w:r w:rsidRPr="00B36FFD">
              <w:rPr>
                <w:szCs w:val="24"/>
              </w:rPr>
              <w:t xml:space="preserve"> shall be defined as </w:t>
            </w:r>
            <w:r>
              <w:rPr>
                <w:szCs w:val="24"/>
              </w:rPr>
              <w:t>t</w:t>
            </w:r>
            <w:r w:rsidRPr="00785C54">
              <w:rPr>
                <w:szCs w:val="24"/>
              </w:rPr>
              <w:t xml:space="preserve">he </w:t>
            </w:r>
            <w:r w:rsidR="005B5EAD" w:rsidRPr="00785C54">
              <w:rPr>
                <w:szCs w:val="24"/>
              </w:rPr>
              <w:t xml:space="preserve">description of steps performed by a </w:t>
            </w:r>
            <w:r w:rsidR="005B5EAD" w:rsidRPr="00785C54">
              <w:rPr>
                <w:b/>
                <w:szCs w:val="24"/>
              </w:rPr>
              <w:t>Sampler</w:t>
            </w:r>
            <w:r w:rsidR="005B5EAD" w:rsidRPr="00785C54">
              <w:rPr>
                <w:szCs w:val="24"/>
              </w:rPr>
              <w:t xml:space="preserve"> in order to extract a </w:t>
            </w:r>
            <w:r w:rsidR="005B5EAD" w:rsidRPr="00785C54">
              <w:rPr>
                <w:b/>
                <w:szCs w:val="24"/>
              </w:rPr>
              <w:t>Sample</w:t>
            </w:r>
            <w:r w:rsidR="005B5EAD" w:rsidRPr="00785C54">
              <w:rPr>
                <w:szCs w:val="24"/>
              </w:rPr>
              <w:t xml:space="preserve"> from its </w:t>
            </w:r>
            <w:proofErr w:type="spellStart"/>
            <w:r w:rsidR="005B5EAD" w:rsidRPr="00785C54">
              <w:rPr>
                <w:b/>
                <w:szCs w:val="24"/>
              </w:rPr>
              <w:t>sampledFeature</w:t>
            </w:r>
            <w:proofErr w:type="spellEnd"/>
            <w:r w:rsidR="005B5EAD" w:rsidRPr="00785C54">
              <w:rPr>
                <w:szCs w:val="24"/>
              </w:rPr>
              <w:t xml:space="preserve"> in the frame of a </w:t>
            </w:r>
            <w:r w:rsidR="005B5EAD" w:rsidRPr="00785C54">
              <w:rPr>
                <w:b/>
                <w:szCs w:val="24"/>
              </w:rPr>
              <w:t>Sampling.</w:t>
            </w:r>
          </w:p>
        </w:tc>
      </w:tr>
    </w:tbl>
    <w:p w14:paraId="03509C7E" w14:textId="48A0D43D"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18" w:name="_Toc117602572"/>
      <w:r w:rsidRPr="00785C54">
        <w:rPr>
          <w:rFonts w:eastAsia="Times New Roman"/>
          <w:szCs w:val="24"/>
        </w:rPr>
        <w:t>Association sampling</w:t>
      </w:r>
      <w:bookmarkEnd w:id="418"/>
    </w:p>
    <w:tbl>
      <w:tblPr>
        <w:tblW w:w="9771" w:type="dxa"/>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Look w:val="0600" w:firstRow="0" w:lastRow="0" w:firstColumn="0" w:lastColumn="0" w:noHBand="1" w:noVBand="1"/>
      </w:tblPr>
      <w:tblGrid>
        <w:gridCol w:w="4526"/>
        <w:gridCol w:w="5245"/>
      </w:tblGrid>
      <w:tr w:rsidR="005B5EAD" w:rsidRPr="00785C54" w14:paraId="293A2927" w14:textId="77777777" w:rsidTr="00EC5BE0">
        <w:tc>
          <w:tcPr>
            <w:tcW w:w="4526" w:type="dxa"/>
            <w:tcMar>
              <w:top w:w="100" w:type="dxa"/>
              <w:left w:w="100" w:type="dxa"/>
              <w:bottom w:w="100" w:type="dxa"/>
              <w:right w:w="100" w:type="dxa"/>
            </w:tcMar>
          </w:tcPr>
          <w:p w14:paraId="27F8BC5B" w14:textId="66F2C16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SamplingProcedure</w:t>
            </w:r>
            <w:proofErr w:type="spellEnd"/>
            <w:r w:rsidRPr="00785C54">
              <w:rPr>
                <w:szCs w:val="24"/>
              </w:rPr>
              <w:t>/sampling-</w:t>
            </w:r>
            <w:proofErr w:type="spellStart"/>
            <w:r w:rsidRPr="00785C54">
              <w:rPr>
                <w:szCs w:val="24"/>
              </w:rPr>
              <w:t>sem</w:t>
            </w:r>
            <w:proofErr w:type="spellEnd"/>
          </w:p>
        </w:tc>
        <w:tc>
          <w:tcPr>
            <w:tcW w:w="5245" w:type="dxa"/>
            <w:tcMar>
              <w:top w:w="100" w:type="dxa"/>
              <w:left w:w="100" w:type="dxa"/>
              <w:bottom w:w="100" w:type="dxa"/>
              <w:right w:w="100" w:type="dxa"/>
            </w:tcMar>
          </w:tcPr>
          <w:p w14:paraId="0C5EBB0A" w14:textId="70AADDAC" w:rsidR="005B5EAD" w:rsidRPr="00785C54" w:rsidRDefault="005B5EAD" w:rsidP="00785C54">
            <w:pPr>
              <w:pStyle w:val="Tablebody"/>
              <w:autoSpaceDE w:val="0"/>
              <w:autoSpaceDN w:val="0"/>
              <w:adjustRightInd w:val="0"/>
              <w:jc w:val="both"/>
              <w:rPr>
                <w:szCs w:val="20"/>
              </w:rPr>
            </w:pPr>
            <w:r w:rsidRPr="00785C54">
              <w:rPr>
                <w:szCs w:val="24"/>
              </w:rPr>
              <w:t xml:space="preserve">If the </w:t>
            </w:r>
            <w:proofErr w:type="spellStart"/>
            <w:r w:rsidRPr="00785C54">
              <w:rPr>
                <w:b/>
                <w:szCs w:val="24"/>
              </w:rPr>
              <w:t>SamplingProcedure</w:t>
            </w:r>
            <w:proofErr w:type="spellEnd"/>
            <w:r w:rsidRPr="00785C54">
              <w:rPr>
                <w:szCs w:val="24"/>
              </w:rPr>
              <w:t xml:space="preserve"> provides information on the </w:t>
            </w:r>
            <w:r w:rsidRPr="00785C54">
              <w:rPr>
                <w:b/>
                <w:szCs w:val="24"/>
              </w:rPr>
              <w:t>Sampling</w:t>
            </w:r>
            <w:r w:rsidRPr="00785C54">
              <w:rPr>
                <w:szCs w:val="24"/>
              </w:rPr>
              <w:t xml:space="preserve"> where this procedure has been used, the association with the role </w:t>
            </w:r>
            <w:r w:rsidRPr="00785C54">
              <w:rPr>
                <w:b/>
                <w:szCs w:val="24"/>
              </w:rPr>
              <w:t>sampling</w:t>
            </w:r>
            <w:r w:rsidRPr="00785C54">
              <w:rPr>
                <w:szCs w:val="24"/>
              </w:rPr>
              <w:t xml:space="preserve"> </w:t>
            </w:r>
            <w:r w:rsidR="002F2035">
              <w:rPr>
                <w:szCs w:val="24"/>
              </w:rPr>
              <w:t>shall</w:t>
            </w:r>
            <w:r w:rsidRPr="00785C54">
              <w:rPr>
                <w:szCs w:val="24"/>
              </w:rPr>
              <w:t xml:space="preserve"> be used.</w:t>
            </w:r>
          </w:p>
        </w:tc>
      </w:tr>
    </w:tbl>
    <w:p w14:paraId="0D12803F" w14:textId="15D964B6"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19" w:name="_Toc117602573"/>
      <w:r w:rsidRPr="00785C54">
        <w:rPr>
          <w:rFonts w:eastAsia="Times New Roman"/>
          <w:szCs w:val="24"/>
        </w:rPr>
        <w:t>Association sampler</w:t>
      </w:r>
      <w:bookmarkEnd w:id="419"/>
    </w:p>
    <w:tbl>
      <w:tblPr>
        <w:tblW w:w="9771" w:type="dxa"/>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Look w:val="0600" w:firstRow="0" w:lastRow="0" w:firstColumn="0" w:lastColumn="0" w:noHBand="1" w:noVBand="1"/>
      </w:tblPr>
      <w:tblGrid>
        <w:gridCol w:w="4526"/>
        <w:gridCol w:w="5245"/>
      </w:tblGrid>
      <w:tr w:rsidR="005B5EAD" w:rsidRPr="00785C54" w14:paraId="1A3A3908" w14:textId="77777777" w:rsidTr="00EC5BE0">
        <w:tc>
          <w:tcPr>
            <w:tcW w:w="4526" w:type="dxa"/>
            <w:tcMar>
              <w:top w:w="100" w:type="dxa"/>
              <w:left w:w="100" w:type="dxa"/>
              <w:bottom w:w="100" w:type="dxa"/>
              <w:right w:w="100" w:type="dxa"/>
            </w:tcMar>
          </w:tcPr>
          <w:p w14:paraId="2861AB80" w14:textId="70A910B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SamplingProcedure</w:t>
            </w:r>
            <w:proofErr w:type="spellEnd"/>
            <w:r w:rsidRPr="00785C54">
              <w:rPr>
                <w:szCs w:val="24"/>
              </w:rPr>
              <w:t>/sampler-</w:t>
            </w:r>
            <w:proofErr w:type="spellStart"/>
            <w:r w:rsidRPr="00785C54">
              <w:rPr>
                <w:szCs w:val="24"/>
              </w:rPr>
              <w:t>sem</w:t>
            </w:r>
            <w:proofErr w:type="spellEnd"/>
          </w:p>
        </w:tc>
        <w:tc>
          <w:tcPr>
            <w:tcW w:w="5245" w:type="dxa"/>
            <w:tcMar>
              <w:top w:w="100" w:type="dxa"/>
              <w:left w:w="100" w:type="dxa"/>
              <w:bottom w:w="100" w:type="dxa"/>
              <w:right w:w="100" w:type="dxa"/>
            </w:tcMar>
          </w:tcPr>
          <w:p w14:paraId="45FD1C79" w14:textId="6606F982" w:rsidR="005B5EAD" w:rsidRPr="00785C54" w:rsidRDefault="005B5EAD" w:rsidP="00785C54">
            <w:pPr>
              <w:pStyle w:val="Tablebody"/>
              <w:autoSpaceDE w:val="0"/>
              <w:autoSpaceDN w:val="0"/>
              <w:adjustRightInd w:val="0"/>
              <w:jc w:val="both"/>
              <w:rPr>
                <w:b/>
                <w:szCs w:val="20"/>
              </w:rPr>
            </w:pPr>
            <w:r w:rsidRPr="00785C54">
              <w:rPr>
                <w:szCs w:val="24"/>
              </w:rPr>
              <w:t xml:space="preserve">If the </w:t>
            </w:r>
            <w:proofErr w:type="spellStart"/>
            <w:r w:rsidRPr="00785C54">
              <w:rPr>
                <w:b/>
                <w:szCs w:val="24"/>
              </w:rPr>
              <w:t>SamplingProcedure</w:t>
            </w:r>
            <w:proofErr w:type="spellEnd"/>
            <w:r w:rsidRPr="00785C54">
              <w:rPr>
                <w:szCs w:val="24"/>
              </w:rPr>
              <w:t xml:space="preserve"> provides information on the </w:t>
            </w:r>
            <w:r w:rsidRPr="00785C54">
              <w:rPr>
                <w:b/>
                <w:szCs w:val="24"/>
              </w:rPr>
              <w:t>Sampler</w:t>
            </w:r>
            <w:r w:rsidRPr="00785C54">
              <w:rPr>
                <w:szCs w:val="24"/>
              </w:rPr>
              <w:t xml:space="preserve"> that implements this procedure, the association with the role </w:t>
            </w:r>
            <w:r w:rsidRPr="00785C54">
              <w:rPr>
                <w:b/>
                <w:szCs w:val="24"/>
              </w:rPr>
              <w:t>sampler</w:t>
            </w:r>
            <w:r w:rsidRPr="00785C54">
              <w:rPr>
                <w:szCs w:val="24"/>
              </w:rPr>
              <w:t xml:space="preserve"> </w:t>
            </w:r>
            <w:r w:rsidR="002F2035">
              <w:rPr>
                <w:szCs w:val="24"/>
              </w:rPr>
              <w:t>shall</w:t>
            </w:r>
            <w:r w:rsidRPr="00785C54">
              <w:rPr>
                <w:szCs w:val="24"/>
              </w:rPr>
              <w:t xml:space="preserve"> be used.</w:t>
            </w:r>
          </w:p>
        </w:tc>
      </w:tr>
    </w:tbl>
    <w:p w14:paraId="63D35F1D" w14:textId="535247BD" w:rsidR="005B5EAD" w:rsidRPr="00785C54" w:rsidRDefault="005B5EAD" w:rsidP="00785C54">
      <w:pPr>
        <w:pStyle w:val="Heading1"/>
        <w:autoSpaceDE w:val="0"/>
        <w:autoSpaceDN w:val="0"/>
        <w:adjustRightInd w:val="0"/>
        <w:rPr>
          <w:rFonts w:eastAsia="Times New Roman"/>
          <w:szCs w:val="24"/>
        </w:rPr>
      </w:pPr>
      <w:bookmarkStart w:id="420" w:name="_Toc117602574"/>
      <w:r w:rsidRPr="00785C54">
        <w:rPr>
          <w:rFonts w:eastAsia="Times New Roman"/>
          <w:szCs w:val="24"/>
        </w:rPr>
        <w:t>Abstract Sample Core</w:t>
      </w:r>
      <w:bookmarkEnd w:id="420"/>
    </w:p>
    <w:p w14:paraId="3EF4B959"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21" w:name="_Toc117602575"/>
      <w:r w:rsidRPr="00785C54">
        <w:rPr>
          <w:rFonts w:eastAsia="Times New Roman"/>
          <w:szCs w:val="24"/>
        </w:rPr>
        <w:t>General</w:t>
      </w:r>
      <w:bookmarkEnd w:id="421"/>
    </w:p>
    <w:p w14:paraId="4D774EB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22" w:name="_Toc117602576"/>
      <w:r w:rsidRPr="00785C54">
        <w:rPr>
          <w:rFonts w:eastAsia="Times New Roman"/>
          <w:szCs w:val="24"/>
        </w:rPr>
        <w:t>Abstract Sample Core Package Requirements</w:t>
      </w:r>
      <w:bookmarkEnd w:id="42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542"/>
        <w:gridCol w:w="7229"/>
      </w:tblGrid>
      <w:tr w:rsidR="005B5EAD" w:rsidRPr="00785C54" w14:paraId="7F8918DD" w14:textId="77777777" w:rsidTr="0008652C">
        <w:trPr>
          <w:jc w:val="center"/>
        </w:trPr>
        <w:tc>
          <w:tcPr>
            <w:tcW w:w="2542" w:type="dxa"/>
            <w:tcBorders>
              <w:top w:val="single" w:sz="12" w:space="0" w:color="auto"/>
              <w:bottom w:val="single" w:sz="12" w:space="0" w:color="auto"/>
              <w:right w:val="single" w:sz="4" w:space="0" w:color="auto"/>
            </w:tcBorders>
            <w:tcMar>
              <w:top w:w="100" w:type="dxa"/>
              <w:left w:w="100" w:type="dxa"/>
              <w:bottom w:w="100" w:type="dxa"/>
              <w:right w:w="100" w:type="dxa"/>
            </w:tcMar>
          </w:tcPr>
          <w:p w14:paraId="6B946138" w14:textId="07BAD1FF"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229" w:type="dxa"/>
            <w:tcBorders>
              <w:top w:val="single" w:sz="12" w:space="0" w:color="auto"/>
              <w:left w:val="single" w:sz="4" w:space="0" w:color="auto"/>
              <w:bottom w:val="single" w:sz="12" w:space="0" w:color="auto"/>
            </w:tcBorders>
            <w:tcMar>
              <w:top w:w="100" w:type="dxa"/>
              <w:left w:w="100" w:type="dxa"/>
              <w:bottom w:w="100" w:type="dxa"/>
              <w:right w:w="100" w:type="dxa"/>
            </w:tcMar>
          </w:tcPr>
          <w:p w14:paraId="366298B5" w14:textId="15ED47D6"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
        </w:tc>
      </w:tr>
      <w:tr w:rsidR="005B5EAD" w:rsidRPr="00785C54" w14:paraId="428290A8" w14:textId="77777777" w:rsidTr="0008652C">
        <w:trPr>
          <w:jc w:val="center"/>
        </w:trPr>
        <w:tc>
          <w:tcPr>
            <w:tcW w:w="2542" w:type="dxa"/>
            <w:tcBorders>
              <w:top w:val="single" w:sz="12" w:space="0" w:color="auto"/>
              <w:bottom w:val="single" w:sz="4" w:space="0" w:color="auto"/>
              <w:right w:val="single" w:sz="4" w:space="0" w:color="auto"/>
            </w:tcBorders>
            <w:tcMar>
              <w:top w:w="100" w:type="dxa"/>
              <w:left w:w="100" w:type="dxa"/>
              <w:bottom w:w="100" w:type="dxa"/>
              <w:right w:w="100" w:type="dxa"/>
            </w:tcMar>
          </w:tcPr>
          <w:p w14:paraId="498BD091" w14:textId="62AB4725"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229" w:type="dxa"/>
            <w:tcBorders>
              <w:top w:val="single" w:sz="12" w:space="0" w:color="auto"/>
              <w:left w:val="single" w:sz="4" w:space="0" w:color="auto"/>
              <w:bottom w:val="single" w:sz="4" w:space="0" w:color="auto"/>
            </w:tcBorders>
            <w:tcMar>
              <w:top w:w="100" w:type="dxa"/>
              <w:left w:w="100" w:type="dxa"/>
              <w:bottom w:w="100" w:type="dxa"/>
              <w:right w:w="100" w:type="dxa"/>
            </w:tcMar>
          </w:tcPr>
          <w:p w14:paraId="13CD354D" w14:textId="544EB1F7"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53BCAD1E"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25F45406" w14:textId="06FB6219" w:rsidR="005B5EAD" w:rsidRPr="00785C54" w:rsidRDefault="005B5EAD" w:rsidP="00785C54">
            <w:pPr>
              <w:pStyle w:val="Tablebody"/>
              <w:autoSpaceDE w:val="0"/>
              <w:autoSpaceDN w:val="0"/>
              <w:adjustRightInd w:val="0"/>
              <w:jc w:val="both"/>
              <w:rPr>
                <w:szCs w:val="20"/>
              </w:rPr>
            </w:pPr>
            <w:r w:rsidRPr="00785C54">
              <w:rPr>
                <w:szCs w:val="24"/>
              </w:rPr>
              <w:t>Name</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29483F9A" w14:textId="349ECAF7"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Pr="00785C54">
              <w:rPr>
                <w:szCs w:val="24"/>
              </w:rPr>
              <w:t>package</w:t>
            </w:r>
          </w:p>
        </w:tc>
      </w:tr>
      <w:tr w:rsidR="005B5EAD" w:rsidRPr="00785C54" w14:paraId="5BC03702"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084A3E41" w14:textId="1B3D55F7"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2342FBBD" w14:textId="63CF5F2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CBE7282"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780B2E27" w14:textId="7DB4F733"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5FF6739F" w14:textId="7910BFC1"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AbstractSample</w:t>
            </w:r>
            <w:proofErr w:type="spellEnd"/>
          </w:p>
        </w:tc>
      </w:tr>
      <w:tr w:rsidR="005B5EAD" w:rsidRPr="00785C54" w14:paraId="57930CEE"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013B8D3E" w14:textId="250C9ED4"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64A636D9" w14:textId="6B20329F"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AbstractSampling</w:t>
            </w:r>
            <w:proofErr w:type="spellEnd"/>
          </w:p>
        </w:tc>
      </w:tr>
      <w:tr w:rsidR="005B5EAD" w:rsidRPr="00785C54" w14:paraId="66FBD03B"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3F63F38F" w14:textId="3F496FA1"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78837A68" w14:textId="4AE8698F"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AbstractSampler</w:t>
            </w:r>
            <w:proofErr w:type="spellEnd"/>
          </w:p>
        </w:tc>
      </w:tr>
      <w:tr w:rsidR="005B5EAD" w:rsidRPr="00785C54" w14:paraId="72172706"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6570495D" w14:textId="0CD08B25"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1FBB5E23" w14:textId="068A1622"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AbstractSamplingProcedure</w:t>
            </w:r>
            <w:proofErr w:type="spellEnd"/>
          </w:p>
        </w:tc>
      </w:tr>
      <w:tr w:rsidR="005B5EAD" w:rsidRPr="00785C54" w14:paraId="64F004C7"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7D4107DD" w14:textId="1407C7EA" w:rsidR="005B5EAD" w:rsidRPr="00785C54" w:rsidRDefault="005B5EAD" w:rsidP="00785C54">
            <w:pPr>
              <w:pStyle w:val="Tablebody"/>
              <w:autoSpaceDE w:val="0"/>
              <w:autoSpaceDN w:val="0"/>
              <w:adjustRightInd w:val="0"/>
              <w:jc w:val="both"/>
              <w:rPr>
                <w:szCs w:val="20"/>
              </w:rPr>
            </w:pPr>
            <w:r w:rsidRPr="00785C54">
              <w:rPr>
                <w:szCs w:val="24"/>
              </w:rPr>
              <w:lastRenderedPageBreak/>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42D79EB3" w14:textId="7DE8AB7D"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AbstractPreparationProcedure</w:t>
            </w:r>
            <w:proofErr w:type="spellEnd"/>
          </w:p>
        </w:tc>
      </w:tr>
      <w:tr w:rsidR="005B5EAD" w:rsidRPr="00785C54" w14:paraId="668A23D0" w14:textId="77777777" w:rsidTr="0008652C">
        <w:trPr>
          <w:jc w:val="center"/>
        </w:trPr>
        <w:tc>
          <w:tcPr>
            <w:tcW w:w="2542" w:type="dxa"/>
            <w:tcBorders>
              <w:top w:val="single" w:sz="4" w:space="0" w:color="auto"/>
              <w:bottom w:val="single" w:sz="12" w:space="0" w:color="auto"/>
              <w:right w:val="single" w:sz="4" w:space="0" w:color="auto"/>
            </w:tcBorders>
            <w:tcMar>
              <w:top w:w="100" w:type="dxa"/>
              <w:left w:w="100" w:type="dxa"/>
              <w:bottom w:w="100" w:type="dxa"/>
              <w:right w:w="100" w:type="dxa"/>
            </w:tcMar>
          </w:tcPr>
          <w:p w14:paraId="66F438A2" w14:textId="0AF8F566"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12" w:space="0" w:color="auto"/>
            </w:tcBorders>
            <w:tcMar>
              <w:top w:w="100" w:type="dxa"/>
              <w:left w:w="100" w:type="dxa"/>
              <w:bottom w:w="100" w:type="dxa"/>
              <w:right w:w="100" w:type="dxa"/>
            </w:tcMar>
          </w:tcPr>
          <w:p w14:paraId="422D7FBC" w14:textId="5A7BC45D"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AbstractPreparationStep</w:t>
            </w:r>
            <w:proofErr w:type="spellEnd"/>
          </w:p>
        </w:tc>
      </w:tr>
    </w:tbl>
    <w:p w14:paraId="003F2604" w14:textId="076969E5" w:rsidR="005B5EAD" w:rsidRPr="00785C54" w:rsidRDefault="005B5EAD" w:rsidP="00785C54">
      <w:pPr>
        <w:pStyle w:val="Heading2"/>
        <w:tabs>
          <w:tab w:val="left" w:pos="400"/>
        </w:tabs>
        <w:autoSpaceDE w:val="0"/>
        <w:autoSpaceDN w:val="0"/>
        <w:adjustRightInd w:val="0"/>
        <w:rPr>
          <w:rFonts w:eastAsia="Times New Roman"/>
          <w:szCs w:val="24"/>
        </w:rPr>
      </w:pPr>
      <w:bookmarkStart w:id="423" w:name="_Toc117602577"/>
      <w:proofErr w:type="spellStart"/>
      <w:r w:rsidRPr="00785C54">
        <w:rPr>
          <w:rFonts w:eastAsia="Times New Roman"/>
          <w:szCs w:val="24"/>
        </w:rPr>
        <w:t>AbstractSample</w:t>
      </w:r>
      <w:bookmarkEnd w:id="423"/>
      <w:proofErr w:type="spellEnd"/>
    </w:p>
    <w:p w14:paraId="11A2208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24" w:name="_Toc117602578"/>
      <w:proofErr w:type="spellStart"/>
      <w:r w:rsidRPr="00785C54">
        <w:rPr>
          <w:rFonts w:eastAsia="Times New Roman"/>
          <w:szCs w:val="24"/>
        </w:rPr>
        <w:t>AbstractSample</w:t>
      </w:r>
      <w:proofErr w:type="spellEnd"/>
      <w:r w:rsidRPr="00785C54">
        <w:rPr>
          <w:rFonts w:eastAsia="Times New Roman"/>
          <w:szCs w:val="24"/>
        </w:rPr>
        <w:t xml:space="preserve"> Requirements Class</w:t>
      </w:r>
      <w:bookmarkEnd w:id="42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6D9EF63A"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68307BE8" w14:textId="0CA88E7E"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270E60A9" w14:textId="545CF111"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AbstractSample</w:t>
            </w:r>
            <w:proofErr w:type="spellEnd"/>
          </w:p>
        </w:tc>
      </w:tr>
      <w:tr w:rsidR="005B5EAD" w:rsidRPr="00785C54" w14:paraId="00920F66"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0659102D" w14:textId="210F1B83"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21CE40A0" w14:textId="118F695B"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38068698"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E65644A" w14:textId="7AF1FDA8"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2C5597B" w14:textId="24ABB7E9"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AbstractSample</w:t>
            </w:r>
            <w:proofErr w:type="spellEnd"/>
          </w:p>
        </w:tc>
      </w:tr>
      <w:tr w:rsidR="005B5EAD" w:rsidRPr="00785C54" w14:paraId="4599213F"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D6656EC" w14:textId="55E8562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A21968C" w14:textId="0F9B64B3"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791EB46"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E9D440E" w14:textId="6C7F2881"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248A295" w14:textId="2A1FB9B1"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w:t>
            </w:r>
          </w:p>
        </w:tc>
      </w:tr>
      <w:tr w:rsidR="005B5EAD" w:rsidRPr="00785C54" w14:paraId="547D25C9"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3FB984D" w14:textId="56DAB5E0"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60E7A77" w14:textId="34B0227B"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NamedValue</w:t>
            </w:r>
            <w:proofErr w:type="spellEnd"/>
          </w:p>
        </w:tc>
      </w:tr>
      <w:tr w:rsidR="005B5EAD" w:rsidRPr="00164FE6" w14:paraId="2F5BD44F"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01F61D7" w14:textId="614F7E4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EF95C6F" w14:textId="512E2017"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/req/sam-core/AbstractSample/sampleType-sem</w:t>
            </w:r>
          </w:p>
        </w:tc>
      </w:tr>
      <w:tr w:rsidR="005B5EAD" w:rsidRPr="00164FE6" w14:paraId="78F88EAF"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0ECA733" w14:textId="373FEA3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1D73AD3" w14:textId="008EBD27"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/req/sam-core/AbstractSample/parameter-sem</w:t>
            </w:r>
          </w:p>
        </w:tc>
      </w:tr>
      <w:tr w:rsidR="005B5EAD" w:rsidRPr="00164FE6" w14:paraId="25CBAB3C"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286CE33" w14:textId="15A0CD2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8A179D5" w14:textId="03DE3D4E"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r w:rsidR="005B5EAD" w:rsidRPr="00785C54" w14:paraId="452CF624"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1174E1E2" w14:textId="56C2077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4C0A60B6" w14:textId="7A1983F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AbstractSampleType</w:t>
            </w:r>
            <w:proofErr w:type="spellEnd"/>
            <w:r w:rsidRPr="00785C54">
              <w:rPr>
                <w:szCs w:val="24"/>
              </w:rPr>
              <w:t>/</w:t>
            </w:r>
            <w:proofErr w:type="spellStart"/>
            <w:r w:rsidRPr="00785C54">
              <w:rPr>
                <w:szCs w:val="24"/>
              </w:rPr>
              <w:t>AbstractSampleType-sem</w:t>
            </w:r>
            <w:proofErr w:type="spellEnd"/>
          </w:p>
        </w:tc>
      </w:tr>
    </w:tbl>
    <w:p w14:paraId="6ED4A100" w14:textId="6ABB385D" w:rsidR="0008652C" w:rsidRPr="00785C54" w:rsidRDefault="00115763" w:rsidP="00785C54">
      <w:pPr>
        <w:pStyle w:val="BodyText"/>
      </w:pPr>
      <w:proofErr w:type="spellStart"/>
      <w:r w:rsidRPr="00785C54">
        <w:rPr>
          <w:szCs w:val="24"/>
        </w:rPr>
        <w:t>AbstractSample</w:t>
      </w:r>
      <w:proofErr w:type="spellEnd"/>
      <w:r w:rsidRPr="00115763">
        <w:t xml:space="preserve"> from the Abstract Sample Core </w:t>
      </w:r>
      <w:r>
        <w:t xml:space="preserve">is </w:t>
      </w:r>
      <w:r w:rsidRPr="00115763">
        <w:t xml:space="preserve">described as a class diagram in Figure </w:t>
      </w:r>
      <w:r>
        <w:t>2</w:t>
      </w:r>
      <w:r w:rsidR="00C23EF2">
        <w:t>6</w:t>
      </w:r>
      <w:r w:rsidRPr="00115763">
        <w:t xml:space="preserve">. The schema is fully described in </w:t>
      </w:r>
      <w:r>
        <w:t>12.2</w:t>
      </w:r>
      <w:r w:rsidRPr="00115763">
        <w:t>.</w:t>
      </w:r>
      <w:r w:rsidR="0008652C" w:rsidRPr="00785C54">
        <w:t> </w:t>
      </w:r>
    </w:p>
    <w:p w14:paraId="1ED66F91" w14:textId="2B6E3602" w:rsidR="005B5EAD" w:rsidRPr="00785C54" w:rsidRDefault="00C23EF2"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1F3087C5" wp14:editId="1B60089D">
            <wp:extent cx="5841277" cy="8509518"/>
            <wp:effectExtent l="0" t="0" r="127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70">
                      <a:extLst>
                        <a:ext uri="{28A0092B-C50C-407E-A947-70E740481C1C}">
                          <a14:useLocalDpi xmlns:a14="http://schemas.microsoft.com/office/drawing/2010/main" val="0"/>
                        </a:ext>
                      </a:extLst>
                    </a:blip>
                    <a:stretch>
                      <a:fillRect/>
                    </a:stretch>
                  </pic:blipFill>
                  <pic:spPr>
                    <a:xfrm>
                      <a:off x="0" y="0"/>
                      <a:ext cx="5931342" cy="8640724"/>
                    </a:xfrm>
                    <a:prstGeom prst="rect">
                      <a:avLst/>
                    </a:prstGeom>
                  </pic:spPr>
                </pic:pic>
              </a:graphicData>
            </a:graphic>
          </wp:inline>
        </w:drawing>
      </w:r>
    </w:p>
    <w:p w14:paraId="2382D589" w14:textId="4EA29316" w:rsidR="005B5EAD" w:rsidRPr="00785C54" w:rsidRDefault="005B5EAD" w:rsidP="00785C54">
      <w:pPr>
        <w:pStyle w:val="Figuretitle"/>
        <w:autoSpaceDE w:val="0"/>
        <w:autoSpaceDN w:val="0"/>
        <w:adjustRightInd w:val="0"/>
        <w:outlineLvl w:val="0"/>
        <w:rPr>
          <w:szCs w:val="24"/>
        </w:rPr>
      </w:pPr>
      <w:commentRangeStart w:id="425"/>
      <w:r w:rsidRPr="00785C54">
        <w:rPr>
          <w:szCs w:val="24"/>
        </w:rPr>
        <w:t>Figure 2</w:t>
      </w:r>
      <w:r w:rsidR="00C23EF2">
        <w:rPr>
          <w:szCs w:val="24"/>
        </w:rPr>
        <w:t>6</w:t>
      </w:r>
      <w:commentRangeEnd w:id="425"/>
      <w:r w:rsidR="00047CD7">
        <w:rPr>
          <w:rStyle w:val="CommentReference"/>
          <w:rFonts w:eastAsia="MS Mincho"/>
          <w:b w:val="0"/>
          <w:lang w:eastAsia="ja-JP"/>
        </w:rPr>
        <w:commentReference w:id="425"/>
      </w:r>
      <w:r w:rsidRPr="00785C54">
        <w:rPr>
          <w:szCs w:val="24"/>
        </w:rPr>
        <w:t xml:space="preserve"> — Context diagram for Abstract Sample </w:t>
      </w:r>
      <w:r w:rsidR="00022C0A">
        <w:rPr>
          <w:szCs w:val="24"/>
        </w:rPr>
        <w:t>C</w:t>
      </w:r>
      <w:r w:rsidR="00022C0A" w:rsidRPr="00785C54">
        <w:rPr>
          <w:szCs w:val="24"/>
        </w:rPr>
        <w:t xml:space="preserve">ore </w:t>
      </w:r>
      <w:r w:rsidRPr="00785C54">
        <w:rPr>
          <w:szCs w:val="24"/>
        </w:rPr>
        <w:t xml:space="preserve">— </w:t>
      </w:r>
      <w:proofErr w:type="spellStart"/>
      <w:r w:rsidRPr="00785C54">
        <w:rPr>
          <w:szCs w:val="24"/>
        </w:rPr>
        <w:t>AbstractSample</w:t>
      </w:r>
      <w:proofErr w:type="spellEnd"/>
    </w:p>
    <w:p w14:paraId="6D46A3A9"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26" w:name="_Toc117602579"/>
      <w:r w:rsidRPr="00785C54">
        <w:rPr>
          <w:rFonts w:eastAsia="Times New Roman"/>
          <w:szCs w:val="24"/>
        </w:rPr>
        <w:lastRenderedPageBreak/>
        <w:t xml:space="preserve">Attribute </w:t>
      </w:r>
      <w:proofErr w:type="spellStart"/>
      <w:r w:rsidRPr="00785C54">
        <w:rPr>
          <w:rFonts w:eastAsia="Times New Roman"/>
          <w:szCs w:val="24"/>
        </w:rPr>
        <w:t>sampleType</w:t>
      </w:r>
      <w:bookmarkEnd w:id="426"/>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70DA10F" w14:textId="77777777" w:rsidTr="00EC5BE0">
        <w:trPr>
          <w:jc w:val="center"/>
        </w:trPr>
        <w:tc>
          <w:tcPr>
            <w:tcW w:w="4526" w:type="dxa"/>
            <w:tcMar>
              <w:top w:w="100" w:type="dxa"/>
              <w:left w:w="100" w:type="dxa"/>
              <w:bottom w:w="100" w:type="dxa"/>
              <w:right w:w="100" w:type="dxa"/>
            </w:tcMar>
          </w:tcPr>
          <w:p w14:paraId="36DBB097" w14:textId="43EC4F0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AbstractSample</w:t>
            </w:r>
            <w:proofErr w:type="spellEnd"/>
            <w:r w:rsidRPr="00785C54">
              <w:rPr>
                <w:szCs w:val="24"/>
              </w:rPr>
              <w:t>/</w:t>
            </w:r>
            <w:proofErr w:type="spellStart"/>
            <w:r w:rsidRPr="00785C54">
              <w:rPr>
                <w:szCs w:val="24"/>
              </w:rPr>
              <w:t>sampleType-sem</w:t>
            </w:r>
            <w:proofErr w:type="spellEnd"/>
          </w:p>
        </w:tc>
        <w:tc>
          <w:tcPr>
            <w:tcW w:w="5245" w:type="dxa"/>
            <w:tcMar>
              <w:top w:w="100" w:type="dxa"/>
              <w:left w:w="100" w:type="dxa"/>
              <w:bottom w:w="100" w:type="dxa"/>
              <w:right w:w="100" w:type="dxa"/>
            </w:tcMar>
          </w:tcPr>
          <w:p w14:paraId="0C215AA1"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type of </w:t>
            </w:r>
            <w:r w:rsidRPr="00785C54">
              <w:rPr>
                <w:b/>
                <w:szCs w:val="24"/>
              </w:rPr>
              <w:t>Sample</w:t>
            </w:r>
            <w:r w:rsidRPr="00785C54">
              <w:rPr>
                <w:szCs w:val="24"/>
              </w:rPr>
              <w:t xml:space="preserve"> according to a community agreed typology.</w:t>
            </w:r>
          </w:p>
          <w:p w14:paraId="17230F46" w14:textId="769E849D" w:rsidR="005B5EAD" w:rsidRPr="00785C54" w:rsidRDefault="005B5EAD" w:rsidP="00785C54">
            <w:pPr>
              <w:pStyle w:val="Tablebody"/>
              <w:autoSpaceDE w:val="0"/>
              <w:autoSpaceDN w:val="0"/>
              <w:adjustRightInd w:val="0"/>
              <w:jc w:val="both"/>
              <w:rPr>
                <w:szCs w:val="20"/>
              </w:rPr>
            </w:pPr>
            <w:r w:rsidRPr="00785C54">
              <w:rPr>
                <w:szCs w:val="24"/>
              </w:rPr>
              <w:t xml:space="preserve">If information on the type of </w:t>
            </w:r>
            <w:proofErr w:type="spellStart"/>
            <w:r w:rsidRPr="00785C54">
              <w:rPr>
                <w:b/>
                <w:szCs w:val="24"/>
              </w:rPr>
              <w:t>AbstractSample</w:t>
            </w:r>
            <w:proofErr w:type="spellEnd"/>
            <w:r w:rsidRPr="00785C54">
              <w:rPr>
                <w:szCs w:val="24"/>
              </w:rPr>
              <w:t xml:space="preserve"> is provided, the attribute </w:t>
            </w:r>
            <w:proofErr w:type="spellStart"/>
            <w:proofErr w:type="gramStart"/>
            <w:r w:rsidRPr="00785C54">
              <w:rPr>
                <w:b/>
                <w:szCs w:val="24"/>
              </w:rPr>
              <w:t>sampleType:AbstractSampleType</w:t>
            </w:r>
            <w:proofErr w:type="spellEnd"/>
            <w:proofErr w:type="gramEnd"/>
            <w:r w:rsidRPr="00785C54">
              <w:rPr>
                <w:szCs w:val="24"/>
              </w:rPr>
              <w:t xml:space="preserve"> shall be used.</w:t>
            </w:r>
          </w:p>
        </w:tc>
      </w:tr>
    </w:tbl>
    <w:p w14:paraId="63C80408" w14:textId="7B14A4F9"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27" w:name="_Toc117602580"/>
      <w:r w:rsidRPr="00785C54">
        <w:rPr>
          <w:rFonts w:eastAsia="Times New Roman"/>
          <w:szCs w:val="24"/>
        </w:rPr>
        <w:t>Attribute parameter</w:t>
      </w:r>
      <w:bookmarkEnd w:id="42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F41CC33" w14:textId="77777777" w:rsidTr="00EC5BE0">
        <w:trPr>
          <w:jc w:val="center"/>
        </w:trPr>
        <w:tc>
          <w:tcPr>
            <w:tcW w:w="4526" w:type="dxa"/>
            <w:tcMar>
              <w:top w:w="100" w:type="dxa"/>
              <w:left w:w="100" w:type="dxa"/>
              <w:bottom w:w="100" w:type="dxa"/>
              <w:right w:w="100" w:type="dxa"/>
            </w:tcMar>
          </w:tcPr>
          <w:p w14:paraId="05C87D04" w14:textId="2AB6E9B6"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AbstractSample</w:t>
            </w:r>
            <w:proofErr w:type="spellEnd"/>
            <w:r w:rsidRPr="00785C54">
              <w:rPr>
                <w:szCs w:val="24"/>
              </w:rPr>
              <w:t>/parameter-</w:t>
            </w:r>
            <w:proofErr w:type="spellStart"/>
            <w:r w:rsidRPr="00785C54">
              <w:rPr>
                <w:szCs w:val="24"/>
              </w:rPr>
              <w:t>sem</w:t>
            </w:r>
            <w:proofErr w:type="spellEnd"/>
          </w:p>
        </w:tc>
        <w:tc>
          <w:tcPr>
            <w:tcW w:w="5245" w:type="dxa"/>
            <w:tcMar>
              <w:top w:w="100" w:type="dxa"/>
              <w:left w:w="100" w:type="dxa"/>
              <w:bottom w:w="100" w:type="dxa"/>
              <w:right w:w="100" w:type="dxa"/>
            </w:tcMar>
          </w:tcPr>
          <w:p w14:paraId="6D7905B9" w14:textId="77777777" w:rsidR="005B5EAD" w:rsidRPr="00785C54" w:rsidRDefault="005B5EAD" w:rsidP="00785C54">
            <w:pPr>
              <w:pStyle w:val="Tablebody"/>
              <w:autoSpaceDE w:val="0"/>
              <w:autoSpaceDN w:val="0"/>
              <w:adjustRightInd w:val="0"/>
              <w:jc w:val="both"/>
              <w:rPr>
                <w:szCs w:val="24"/>
              </w:rPr>
            </w:pPr>
            <w:r w:rsidRPr="00785C54">
              <w:rPr>
                <w:szCs w:val="24"/>
              </w:rPr>
              <w:t xml:space="preserve">Arbitrary event-specific parameter relevant to the </w:t>
            </w:r>
            <w:r w:rsidRPr="00785C54">
              <w:rPr>
                <w:b/>
                <w:szCs w:val="24"/>
              </w:rPr>
              <w:t>Sample</w:t>
            </w:r>
            <w:r w:rsidRPr="00785C54">
              <w:rPr>
                <w:szCs w:val="24"/>
              </w:rPr>
              <w:t>.</w:t>
            </w:r>
          </w:p>
          <w:p w14:paraId="3BCBA9E7" w14:textId="4DF19034" w:rsidR="005B5EAD" w:rsidRPr="00785C54" w:rsidRDefault="005B5EAD" w:rsidP="00785C54">
            <w:pPr>
              <w:pStyle w:val="Tablebody"/>
              <w:autoSpaceDE w:val="0"/>
              <w:autoSpaceDN w:val="0"/>
              <w:adjustRightInd w:val="0"/>
              <w:jc w:val="both"/>
              <w:rPr>
                <w:szCs w:val="20"/>
              </w:rPr>
            </w:pPr>
            <w:r w:rsidRPr="00785C54">
              <w:rPr>
                <w:szCs w:val="24"/>
              </w:rPr>
              <w:t xml:space="preserve">If additional parameter information is provided, the property </w:t>
            </w:r>
            <w:proofErr w:type="spellStart"/>
            <w:proofErr w:type="gramStart"/>
            <w:r w:rsidRPr="00785C54">
              <w:rPr>
                <w:b/>
                <w:szCs w:val="24"/>
              </w:rPr>
              <w:t>parameter</w:t>
            </w:r>
            <w:r w:rsidRPr="00785C54">
              <w:rPr>
                <w:szCs w:val="24"/>
              </w:rPr>
              <w:t>:</w:t>
            </w:r>
            <w:r w:rsidRPr="00785C54">
              <w:rPr>
                <w:b/>
                <w:szCs w:val="24"/>
              </w:rPr>
              <w:t>NamedValue</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347F550F" w14:textId="4735F33B"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When taking water samples, the sampling procedure specifies the amount of time that </w:t>
      </w:r>
      <w:r w:rsidR="00047CD7">
        <w:rPr>
          <w:szCs w:val="24"/>
        </w:rPr>
        <w:t>needs to p</w:t>
      </w:r>
      <w:r w:rsidRPr="00785C54">
        <w:rPr>
          <w:szCs w:val="24"/>
        </w:rPr>
        <w:t>ass to allow sediments to settle. As reality is rarely as exact as plans, the actual waiting time applied to a specific sample can be stored in the parameter.</w:t>
      </w:r>
    </w:p>
    <w:p w14:paraId="13EEDF51" w14:textId="712A64DB"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r>
      <w:r w:rsidR="00A1403A" w:rsidRPr="00A1403A">
        <w:rPr>
          <w:szCs w:val="24"/>
        </w:rPr>
        <w:t>Using the classes, attributes and associations explicitly modelled in the OMS greatly improves the interoperability compared to using the generic parameter mechanism to include the same information. Please do not reinvent the wheel</w:t>
      </w:r>
      <w:r w:rsidRPr="00785C54">
        <w:rPr>
          <w:szCs w:val="24"/>
        </w:rPr>
        <w:t>.</w:t>
      </w:r>
    </w:p>
    <w:p w14:paraId="4DF9E91D" w14:textId="35512DC9" w:rsidR="005B5EAD" w:rsidRPr="00785C54" w:rsidRDefault="005B5EAD" w:rsidP="00785C54">
      <w:pPr>
        <w:pStyle w:val="Heading2"/>
        <w:tabs>
          <w:tab w:val="left" w:pos="400"/>
        </w:tabs>
        <w:autoSpaceDE w:val="0"/>
        <w:autoSpaceDN w:val="0"/>
        <w:adjustRightInd w:val="0"/>
        <w:rPr>
          <w:rFonts w:eastAsia="Times New Roman"/>
          <w:szCs w:val="24"/>
        </w:rPr>
      </w:pPr>
      <w:bookmarkStart w:id="428" w:name="_Toc117602581"/>
      <w:proofErr w:type="spellStart"/>
      <w:r w:rsidRPr="00785C54">
        <w:rPr>
          <w:rFonts w:eastAsia="Times New Roman"/>
          <w:szCs w:val="24"/>
        </w:rPr>
        <w:t>AbstractSampling</w:t>
      </w:r>
      <w:bookmarkEnd w:id="428"/>
      <w:proofErr w:type="spellEnd"/>
    </w:p>
    <w:p w14:paraId="0770CA5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29" w:name="_Toc117602582"/>
      <w:proofErr w:type="spellStart"/>
      <w:r w:rsidRPr="00785C54">
        <w:rPr>
          <w:rFonts w:eastAsia="Times New Roman"/>
          <w:szCs w:val="24"/>
        </w:rPr>
        <w:t>AbstractSampling</w:t>
      </w:r>
      <w:proofErr w:type="spellEnd"/>
      <w:r w:rsidRPr="00785C54">
        <w:rPr>
          <w:rFonts w:eastAsia="Times New Roman"/>
          <w:szCs w:val="24"/>
        </w:rPr>
        <w:t xml:space="preserve"> Requirements Class</w:t>
      </w:r>
      <w:bookmarkEnd w:id="42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34C961DE"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19338E47" w14:textId="6DA6BBBC"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69E5ED31" w14:textId="5B6D18FB"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AbstractSampling</w:t>
            </w:r>
            <w:proofErr w:type="spellEnd"/>
          </w:p>
        </w:tc>
      </w:tr>
      <w:tr w:rsidR="005B5EAD" w:rsidRPr="00785C54" w14:paraId="5400EFA9"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2CBC5F29" w14:textId="255345B5"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519B75BF" w14:textId="4BCD7EB7"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2754224"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2F706FA" w14:textId="093D4A0E"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9D383D5" w14:textId="05C42BB3"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AbstractSampling</w:t>
            </w:r>
            <w:proofErr w:type="spellEnd"/>
          </w:p>
        </w:tc>
      </w:tr>
      <w:tr w:rsidR="005B5EAD" w:rsidRPr="00785C54" w14:paraId="18EEC222"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7774F05" w14:textId="7C632700"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71F5AE4" w14:textId="24D45833"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D1953F6"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A9A5C02" w14:textId="7E12B909"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EC88169" w14:textId="6D063A1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49CBA694"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FB6F4C3" w14:textId="7E712043"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8D8A200" w14:textId="1F394AB7"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Geographic information – Temporal schema, Application schemas for data transfer conformance class</w:t>
            </w:r>
          </w:p>
        </w:tc>
      </w:tr>
      <w:tr w:rsidR="005B5EAD" w:rsidRPr="00785C54" w14:paraId="721942E8"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4C247AC" w14:textId="0F6EDFC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C444509" w14:textId="728C07A6"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/Sampling</w:t>
            </w:r>
          </w:p>
        </w:tc>
      </w:tr>
      <w:tr w:rsidR="005B5EAD" w:rsidRPr="00785C54" w14:paraId="0C362CA6"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E28B9EA" w14:textId="546D36A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B7114C3" w14:textId="613C36A5"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NamedValue</w:t>
            </w:r>
            <w:proofErr w:type="spellEnd"/>
          </w:p>
        </w:tc>
      </w:tr>
      <w:tr w:rsidR="005B5EAD" w:rsidRPr="00785C54" w14:paraId="66231B3F"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55B8B70" w14:textId="73C4B6F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40104D3" w14:textId="19BD39A2"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AbstractSampling</w:t>
            </w:r>
            <w:proofErr w:type="spellEnd"/>
            <w:r w:rsidRPr="00785C54">
              <w:rPr>
                <w:szCs w:val="24"/>
              </w:rPr>
              <w:t>/</w:t>
            </w:r>
            <w:proofErr w:type="spellStart"/>
            <w:r w:rsidRPr="00785C54">
              <w:rPr>
                <w:szCs w:val="24"/>
              </w:rPr>
              <w:t>samplingLocation-sem</w:t>
            </w:r>
            <w:proofErr w:type="spellEnd"/>
          </w:p>
        </w:tc>
      </w:tr>
      <w:tr w:rsidR="005B5EAD" w:rsidRPr="00785C54" w14:paraId="69C232A0"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BD91ED2" w14:textId="25AB9D5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3803D74" w14:textId="6FD2686D"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AbstractSampling</w:t>
            </w:r>
            <w:proofErr w:type="spellEnd"/>
            <w:r w:rsidRPr="00785C54">
              <w:rPr>
                <w:szCs w:val="24"/>
              </w:rPr>
              <w:t>/time-</w:t>
            </w:r>
            <w:proofErr w:type="spellStart"/>
            <w:r w:rsidRPr="00785C54">
              <w:rPr>
                <w:szCs w:val="24"/>
              </w:rPr>
              <w:t>sem</w:t>
            </w:r>
            <w:proofErr w:type="spellEnd"/>
          </w:p>
        </w:tc>
      </w:tr>
      <w:tr w:rsidR="005B5EAD" w:rsidRPr="00164FE6" w14:paraId="1C6BC43F"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A1D19C3" w14:textId="297DFE3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9722E6D" w14:textId="1E4DEF1F"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/req/sam-core/AbstractSampling/parameter-sem</w:t>
            </w:r>
          </w:p>
        </w:tc>
      </w:tr>
      <w:tr w:rsidR="005B5EAD" w:rsidRPr="00164FE6" w14:paraId="55C96D1C"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6D5464A6" w14:textId="59CC9443"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59A6243F" w14:textId="49E07E4E"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67B0D73A" w14:textId="51CD2A86" w:rsidR="0008652C" w:rsidRPr="00785C54" w:rsidRDefault="00115763" w:rsidP="00785C54">
      <w:pPr>
        <w:pStyle w:val="BodyText"/>
      </w:pPr>
      <w:proofErr w:type="spellStart"/>
      <w:r w:rsidRPr="00785C54">
        <w:rPr>
          <w:szCs w:val="24"/>
        </w:rPr>
        <w:t>AbstractSampling</w:t>
      </w:r>
      <w:proofErr w:type="spellEnd"/>
      <w:r w:rsidRPr="00115763">
        <w:t xml:space="preserve"> from the Abstract Sample Core is described as a class diagram in Figure 2</w:t>
      </w:r>
      <w:r w:rsidR="00C23EF2">
        <w:t>7</w:t>
      </w:r>
      <w:r w:rsidRPr="00115763">
        <w:t>. The schema is fully described in 12.</w:t>
      </w:r>
      <w:r>
        <w:t>3</w:t>
      </w:r>
      <w:r w:rsidRPr="00115763">
        <w:t>.</w:t>
      </w:r>
      <w:r w:rsidR="0008652C" w:rsidRPr="00785C54">
        <w:t> </w:t>
      </w:r>
    </w:p>
    <w:p w14:paraId="779E94DA" w14:textId="46E545DD" w:rsidR="005B5EAD" w:rsidRPr="00785C54" w:rsidRDefault="00C23EF2"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41A0E61E" wp14:editId="52E75319">
            <wp:extent cx="6247868" cy="5228449"/>
            <wp:effectExtent l="0" t="0" r="635" b="444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71">
                      <a:extLst>
                        <a:ext uri="{28A0092B-C50C-407E-A947-70E740481C1C}">
                          <a14:useLocalDpi xmlns:a14="http://schemas.microsoft.com/office/drawing/2010/main" val="0"/>
                        </a:ext>
                      </a:extLst>
                    </a:blip>
                    <a:stretch>
                      <a:fillRect/>
                    </a:stretch>
                  </pic:blipFill>
                  <pic:spPr>
                    <a:xfrm>
                      <a:off x="0" y="0"/>
                      <a:ext cx="6260761" cy="5239238"/>
                    </a:xfrm>
                    <a:prstGeom prst="rect">
                      <a:avLst/>
                    </a:prstGeom>
                  </pic:spPr>
                </pic:pic>
              </a:graphicData>
            </a:graphic>
          </wp:inline>
        </w:drawing>
      </w:r>
    </w:p>
    <w:p w14:paraId="19C160CA" w14:textId="78FFCA2A" w:rsidR="005B5EAD" w:rsidRPr="00785C54" w:rsidRDefault="005B5EAD" w:rsidP="00785C54">
      <w:pPr>
        <w:pStyle w:val="Figuretitle"/>
        <w:autoSpaceDE w:val="0"/>
        <w:autoSpaceDN w:val="0"/>
        <w:adjustRightInd w:val="0"/>
        <w:outlineLvl w:val="0"/>
        <w:rPr>
          <w:szCs w:val="24"/>
        </w:rPr>
      </w:pPr>
      <w:commentRangeStart w:id="430"/>
      <w:r w:rsidRPr="00785C54">
        <w:rPr>
          <w:szCs w:val="24"/>
        </w:rPr>
        <w:t>Figure 2</w:t>
      </w:r>
      <w:r w:rsidR="00C23EF2">
        <w:rPr>
          <w:szCs w:val="24"/>
        </w:rPr>
        <w:t>7</w:t>
      </w:r>
      <w:commentRangeEnd w:id="430"/>
      <w:r w:rsidR="00047CD7">
        <w:rPr>
          <w:rStyle w:val="CommentReference"/>
          <w:rFonts w:eastAsia="MS Mincho"/>
          <w:b w:val="0"/>
          <w:lang w:eastAsia="ja-JP"/>
        </w:rPr>
        <w:commentReference w:id="430"/>
      </w:r>
      <w:r w:rsidRPr="00785C54">
        <w:rPr>
          <w:szCs w:val="24"/>
        </w:rPr>
        <w:t xml:space="preserve"> — Context diagram for Abstract Sample </w:t>
      </w:r>
      <w:r w:rsidR="00022C0A">
        <w:rPr>
          <w:szCs w:val="24"/>
        </w:rPr>
        <w:t>C</w:t>
      </w:r>
      <w:r w:rsidR="00022C0A" w:rsidRPr="00785C54">
        <w:rPr>
          <w:szCs w:val="24"/>
        </w:rPr>
        <w:t xml:space="preserve">ore </w:t>
      </w:r>
      <w:r w:rsidRPr="00785C54">
        <w:rPr>
          <w:szCs w:val="24"/>
        </w:rPr>
        <w:t xml:space="preserve">— </w:t>
      </w:r>
      <w:proofErr w:type="spellStart"/>
      <w:r w:rsidRPr="00785C54">
        <w:rPr>
          <w:szCs w:val="24"/>
        </w:rPr>
        <w:t>AbstractSampling</w:t>
      </w:r>
      <w:proofErr w:type="spellEnd"/>
    </w:p>
    <w:p w14:paraId="2AAAE6F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31" w:name="_Toc117602583"/>
      <w:r w:rsidRPr="00785C54">
        <w:rPr>
          <w:rFonts w:eastAsia="Times New Roman"/>
          <w:szCs w:val="24"/>
        </w:rPr>
        <w:t xml:space="preserve">Attribute </w:t>
      </w:r>
      <w:proofErr w:type="spellStart"/>
      <w:r w:rsidRPr="00785C54">
        <w:rPr>
          <w:rFonts w:eastAsia="Times New Roman"/>
          <w:szCs w:val="24"/>
        </w:rPr>
        <w:t>samplingLocation</w:t>
      </w:r>
      <w:bookmarkEnd w:id="431"/>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AB0E78D" w14:textId="77777777" w:rsidTr="00EC5BE0">
        <w:trPr>
          <w:jc w:val="center"/>
        </w:trPr>
        <w:tc>
          <w:tcPr>
            <w:tcW w:w="4526" w:type="dxa"/>
            <w:tcMar>
              <w:top w:w="100" w:type="dxa"/>
              <w:left w:w="100" w:type="dxa"/>
              <w:bottom w:w="100" w:type="dxa"/>
              <w:right w:w="100" w:type="dxa"/>
            </w:tcMar>
          </w:tcPr>
          <w:p w14:paraId="0BED010E" w14:textId="1B7F07A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AbstractSampling</w:t>
            </w:r>
            <w:proofErr w:type="spellEnd"/>
            <w:r w:rsidRPr="00785C54">
              <w:rPr>
                <w:szCs w:val="24"/>
              </w:rPr>
              <w:t>/</w:t>
            </w:r>
            <w:proofErr w:type="spellStart"/>
            <w:r w:rsidRPr="00785C54">
              <w:rPr>
                <w:szCs w:val="24"/>
              </w:rPr>
              <w:t>samplingLocation-sem</w:t>
            </w:r>
            <w:proofErr w:type="spellEnd"/>
          </w:p>
        </w:tc>
        <w:tc>
          <w:tcPr>
            <w:tcW w:w="5245" w:type="dxa"/>
            <w:tcMar>
              <w:top w:w="100" w:type="dxa"/>
              <w:left w:w="100" w:type="dxa"/>
              <w:bottom w:w="100" w:type="dxa"/>
              <w:right w:w="100" w:type="dxa"/>
            </w:tcMar>
          </w:tcPr>
          <w:p w14:paraId="1E4E3E18" w14:textId="07FBA67F" w:rsidR="005B5EAD" w:rsidRPr="00785C54" w:rsidRDefault="005B5EAD" w:rsidP="00785C54">
            <w:pPr>
              <w:pStyle w:val="Tablebody"/>
              <w:autoSpaceDE w:val="0"/>
              <w:autoSpaceDN w:val="0"/>
              <w:adjustRightInd w:val="0"/>
              <w:jc w:val="both"/>
              <w:rPr>
                <w:szCs w:val="20"/>
              </w:rPr>
            </w:pPr>
            <w:r w:rsidRPr="00785C54">
              <w:rPr>
                <w:szCs w:val="24"/>
              </w:rPr>
              <w:t xml:space="preserve">If location information pertaining to the </w:t>
            </w:r>
            <w:r w:rsidRPr="00785C54">
              <w:rPr>
                <w:b/>
                <w:szCs w:val="24"/>
              </w:rPr>
              <w:t>Sampling</w:t>
            </w:r>
            <w:r w:rsidRPr="00785C54">
              <w:rPr>
                <w:szCs w:val="24"/>
              </w:rPr>
              <w:t xml:space="preserve"> is provided, the attribute </w:t>
            </w:r>
            <w:proofErr w:type="spellStart"/>
            <w:proofErr w:type="gramStart"/>
            <w:r w:rsidRPr="00785C54">
              <w:rPr>
                <w:b/>
                <w:szCs w:val="24"/>
              </w:rPr>
              <w:t>samplingLocation:Geometry</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1F91CBAF" w14:textId="12BDCCB6"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32" w:name="_Toc117602584"/>
      <w:r w:rsidRPr="00785C54">
        <w:rPr>
          <w:rFonts w:eastAsia="Times New Roman"/>
          <w:szCs w:val="24"/>
        </w:rPr>
        <w:t>Attribute time</w:t>
      </w:r>
      <w:bookmarkEnd w:id="43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966FA40" w14:textId="77777777" w:rsidTr="00EC5BE0">
        <w:trPr>
          <w:jc w:val="center"/>
        </w:trPr>
        <w:tc>
          <w:tcPr>
            <w:tcW w:w="4526" w:type="dxa"/>
            <w:tcMar>
              <w:top w:w="100" w:type="dxa"/>
              <w:left w:w="100" w:type="dxa"/>
              <w:bottom w:w="100" w:type="dxa"/>
              <w:right w:w="100" w:type="dxa"/>
            </w:tcMar>
          </w:tcPr>
          <w:p w14:paraId="23F41B27" w14:textId="7D30B26D" w:rsidR="005B5EAD" w:rsidRPr="00785C54" w:rsidRDefault="005B5EAD" w:rsidP="00785C54">
            <w:pPr>
              <w:pStyle w:val="Tablebody"/>
              <w:autoSpaceDE w:val="0"/>
              <w:autoSpaceDN w:val="0"/>
              <w:adjustRightInd w:val="0"/>
              <w:rPr>
                <w:b/>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AbstractSampling</w:t>
            </w:r>
            <w:proofErr w:type="spellEnd"/>
            <w:r w:rsidRPr="00785C54">
              <w:rPr>
                <w:szCs w:val="24"/>
              </w:rPr>
              <w:t>/time-</w:t>
            </w:r>
            <w:proofErr w:type="spellStart"/>
            <w:r w:rsidRPr="00785C54">
              <w:rPr>
                <w:szCs w:val="24"/>
              </w:rPr>
              <w:t>sem</w:t>
            </w:r>
            <w:proofErr w:type="spellEnd"/>
          </w:p>
        </w:tc>
        <w:tc>
          <w:tcPr>
            <w:tcW w:w="5245" w:type="dxa"/>
            <w:tcMar>
              <w:top w:w="100" w:type="dxa"/>
              <w:left w:w="100" w:type="dxa"/>
              <w:bottom w:w="100" w:type="dxa"/>
              <w:right w:w="100" w:type="dxa"/>
            </w:tcMar>
          </w:tcPr>
          <w:p w14:paraId="66C25C97" w14:textId="5C2F05B7" w:rsidR="005B5EAD" w:rsidRPr="00785C54" w:rsidRDefault="005B5EAD" w:rsidP="00785C54">
            <w:pPr>
              <w:pStyle w:val="Tablebody"/>
              <w:autoSpaceDE w:val="0"/>
              <w:autoSpaceDN w:val="0"/>
              <w:adjustRightInd w:val="0"/>
              <w:jc w:val="both"/>
              <w:rPr>
                <w:szCs w:val="20"/>
              </w:rPr>
            </w:pPr>
            <w:r w:rsidRPr="00785C54">
              <w:rPr>
                <w:szCs w:val="24"/>
              </w:rPr>
              <w:t xml:space="preserve">If information on the time of the </w:t>
            </w:r>
            <w:r w:rsidRPr="00785C54">
              <w:rPr>
                <w:b/>
                <w:szCs w:val="24"/>
              </w:rPr>
              <w:t>Sampling</w:t>
            </w:r>
            <w:r w:rsidRPr="00785C54">
              <w:rPr>
                <w:szCs w:val="24"/>
              </w:rPr>
              <w:t xml:space="preserve"> is provided, the attribute </w:t>
            </w:r>
            <w:proofErr w:type="spellStart"/>
            <w:r w:rsidRPr="00785C54">
              <w:rPr>
                <w:b/>
                <w:szCs w:val="24"/>
              </w:rPr>
              <w:t>time:TM_Object</w:t>
            </w:r>
            <w:proofErr w:type="spellEnd"/>
            <w:r w:rsidRPr="00785C54">
              <w:rPr>
                <w:szCs w:val="24"/>
              </w:rPr>
              <w:t xml:space="preserve"> </w:t>
            </w:r>
            <w:r w:rsidR="002F2035">
              <w:rPr>
                <w:szCs w:val="24"/>
              </w:rPr>
              <w:t>shall</w:t>
            </w:r>
            <w:r w:rsidRPr="00785C54">
              <w:rPr>
                <w:szCs w:val="24"/>
              </w:rPr>
              <w:t xml:space="preserve"> be used.</w:t>
            </w:r>
          </w:p>
        </w:tc>
      </w:tr>
    </w:tbl>
    <w:p w14:paraId="1563D767" w14:textId="6EA6A99B"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33" w:name="_Toc117602585"/>
      <w:r w:rsidRPr="00785C54">
        <w:rPr>
          <w:rFonts w:eastAsia="Times New Roman"/>
          <w:szCs w:val="24"/>
        </w:rPr>
        <w:lastRenderedPageBreak/>
        <w:t>Attribute parameter</w:t>
      </w:r>
      <w:bookmarkEnd w:id="43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1D3A4E2" w14:textId="77777777" w:rsidTr="00EC5BE0">
        <w:trPr>
          <w:jc w:val="center"/>
        </w:trPr>
        <w:tc>
          <w:tcPr>
            <w:tcW w:w="4526" w:type="dxa"/>
            <w:tcMar>
              <w:top w:w="100" w:type="dxa"/>
              <w:left w:w="100" w:type="dxa"/>
              <w:bottom w:w="100" w:type="dxa"/>
              <w:right w:w="100" w:type="dxa"/>
            </w:tcMar>
          </w:tcPr>
          <w:p w14:paraId="0F3898D7" w14:textId="44B475C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AbstractSampling</w:t>
            </w:r>
            <w:proofErr w:type="spellEnd"/>
            <w:r w:rsidRPr="00785C54">
              <w:rPr>
                <w:szCs w:val="24"/>
              </w:rPr>
              <w:t>/parameter-</w:t>
            </w:r>
            <w:proofErr w:type="spellStart"/>
            <w:r w:rsidRPr="00785C54">
              <w:rPr>
                <w:szCs w:val="24"/>
              </w:rPr>
              <w:t>sem</w:t>
            </w:r>
            <w:proofErr w:type="spellEnd"/>
          </w:p>
        </w:tc>
        <w:tc>
          <w:tcPr>
            <w:tcW w:w="5245" w:type="dxa"/>
            <w:tcMar>
              <w:top w:w="100" w:type="dxa"/>
              <w:left w:w="100" w:type="dxa"/>
              <w:bottom w:w="100" w:type="dxa"/>
              <w:right w:w="100" w:type="dxa"/>
            </w:tcMar>
          </w:tcPr>
          <w:p w14:paraId="0B6A65C0" w14:textId="77777777" w:rsidR="005B5EAD" w:rsidRPr="00785C54" w:rsidRDefault="005B5EAD" w:rsidP="00785C54">
            <w:pPr>
              <w:pStyle w:val="Tablebody"/>
              <w:autoSpaceDE w:val="0"/>
              <w:autoSpaceDN w:val="0"/>
              <w:adjustRightInd w:val="0"/>
              <w:jc w:val="both"/>
              <w:rPr>
                <w:szCs w:val="24"/>
              </w:rPr>
            </w:pPr>
            <w:r w:rsidRPr="00785C54">
              <w:rPr>
                <w:szCs w:val="24"/>
              </w:rPr>
              <w:t xml:space="preserve">Arbitrary event-specific parameter relevant to the </w:t>
            </w:r>
            <w:r w:rsidRPr="00785C54">
              <w:rPr>
                <w:b/>
                <w:szCs w:val="24"/>
              </w:rPr>
              <w:t>Sampling</w:t>
            </w:r>
            <w:r w:rsidRPr="00785C54">
              <w:rPr>
                <w:szCs w:val="24"/>
              </w:rPr>
              <w:t>.</w:t>
            </w:r>
          </w:p>
          <w:p w14:paraId="7B7E92D3" w14:textId="12FB246F" w:rsidR="005B5EAD" w:rsidRPr="00785C54" w:rsidRDefault="005B5EAD" w:rsidP="00785C54">
            <w:pPr>
              <w:pStyle w:val="Tablebody"/>
              <w:autoSpaceDE w:val="0"/>
              <w:autoSpaceDN w:val="0"/>
              <w:adjustRightInd w:val="0"/>
              <w:jc w:val="both"/>
              <w:rPr>
                <w:szCs w:val="20"/>
              </w:rPr>
            </w:pPr>
            <w:r w:rsidRPr="00785C54">
              <w:rPr>
                <w:szCs w:val="24"/>
              </w:rPr>
              <w:t xml:space="preserve">If additional parameter information is provided, the property </w:t>
            </w:r>
            <w:proofErr w:type="spellStart"/>
            <w:proofErr w:type="gramStart"/>
            <w:r w:rsidRPr="00785C54">
              <w:rPr>
                <w:b/>
                <w:szCs w:val="24"/>
              </w:rPr>
              <w:t>parameter</w:t>
            </w:r>
            <w:r w:rsidRPr="00785C54">
              <w:rPr>
                <w:szCs w:val="24"/>
              </w:rPr>
              <w:t>:</w:t>
            </w:r>
            <w:r w:rsidRPr="00785C54">
              <w:rPr>
                <w:b/>
                <w:szCs w:val="24"/>
              </w:rPr>
              <w:t>NamedValue</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6C90D3A9" w14:textId="47B17FD4"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When taking water samples, the sampling procedure specifies that an amount of time </w:t>
      </w:r>
      <w:r w:rsidR="00047CD7">
        <w:rPr>
          <w:szCs w:val="24"/>
        </w:rPr>
        <w:t xml:space="preserve">needs to </w:t>
      </w:r>
      <w:r w:rsidRPr="00785C54">
        <w:rPr>
          <w:szCs w:val="24"/>
        </w:rPr>
        <w:t>pass to allow sediments to settle. The exact waiting time used in this Sampling can be stored in the parameter.</w:t>
      </w:r>
    </w:p>
    <w:p w14:paraId="0B14FE7F" w14:textId="7E97606A"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r>
      <w:r w:rsidR="00A1403A" w:rsidRPr="00A1403A">
        <w:rPr>
          <w:szCs w:val="24"/>
        </w:rPr>
        <w:t>Using the classes, attributes and associations explicitly modelled in the OMS greatly improves the interoperability compared to using the generic parameter mechanism to include the same information. Please do not reinvent the wheel.</w:t>
      </w:r>
    </w:p>
    <w:p w14:paraId="3F740A9B"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34" w:name="_Toc117602586"/>
      <w:proofErr w:type="spellStart"/>
      <w:r w:rsidRPr="00785C54">
        <w:rPr>
          <w:rFonts w:eastAsia="Times New Roman"/>
          <w:szCs w:val="24"/>
        </w:rPr>
        <w:t>AbstractSampler</w:t>
      </w:r>
      <w:bookmarkEnd w:id="434"/>
      <w:proofErr w:type="spellEnd"/>
    </w:p>
    <w:p w14:paraId="61C7A63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35" w:name="_Toc117602587"/>
      <w:proofErr w:type="spellStart"/>
      <w:r w:rsidRPr="00785C54">
        <w:rPr>
          <w:rFonts w:eastAsia="Times New Roman"/>
          <w:szCs w:val="24"/>
        </w:rPr>
        <w:t>AbstractSampler</w:t>
      </w:r>
      <w:proofErr w:type="spellEnd"/>
      <w:r w:rsidRPr="00785C54">
        <w:rPr>
          <w:rFonts w:eastAsia="Times New Roman"/>
          <w:szCs w:val="24"/>
        </w:rPr>
        <w:t xml:space="preserve"> Requirements Class</w:t>
      </w:r>
      <w:bookmarkEnd w:id="43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32961C34"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70E083FF" w14:textId="585C327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7034BF27" w14:textId="75BE16A1"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AbstractSampler</w:t>
            </w:r>
            <w:proofErr w:type="spellEnd"/>
          </w:p>
        </w:tc>
      </w:tr>
      <w:tr w:rsidR="005B5EAD" w:rsidRPr="00785C54" w14:paraId="270FB1FF"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43C4B30F" w14:textId="23429A6A"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6C161AD1" w14:textId="70A3E9D8"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E0B7110"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02C5709" w14:textId="2F38AFEB"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013AE1D" w14:textId="02C4AAB3"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AbstractSampler</w:t>
            </w:r>
            <w:proofErr w:type="spellEnd"/>
          </w:p>
        </w:tc>
      </w:tr>
      <w:tr w:rsidR="005B5EAD" w:rsidRPr="00785C54" w14:paraId="6BAB5CBC"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7FD6D8B" w14:textId="010D950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0605BB7" w14:textId="27A08A4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C49DA2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8118FA9" w14:textId="37A41A81"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4C10782" w14:textId="7614D503"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/Sampler</w:t>
            </w:r>
          </w:p>
        </w:tc>
      </w:tr>
      <w:tr w:rsidR="005B5EAD" w:rsidRPr="00164FE6" w14:paraId="3022241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842A810" w14:textId="38063FB0"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03659DC" w14:textId="0A51ABEA"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/req/sam-core/AbstractSampler/samplerType-sem</w:t>
            </w:r>
          </w:p>
        </w:tc>
      </w:tr>
      <w:tr w:rsidR="005B5EAD" w:rsidRPr="00164FE6" w14:paraId="151E0E1D"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8CE5D2B" w14:textId="5C4690D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FD90EEB" w14:textId="332822DB"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r w:rsidR="005B5EAD" w:rsidRPr="00164FE6" w14:paraId="570B3BBA"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3D101F9D" w14:textId="7E311B9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2E99A2E7" w14:textId="021F951F"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/req/sam-core/AbstractSamplerType/AbstractSamplerType-sem</w:t>
            </w:r>
          </w:p>
        </w:tc>
      </w:tr>
    </w:tbl>
    <w:p w14:paraId="48785CC2" w14:textId="4DD540A3" w:rsidR="0008652C" w:rsidRPr="00785C54" w:rsidRDefault="00115763" w:rsidP="00785C54">
      <w:pPr>
        <w:pStyle w:val="BodyText"/>
      </w:pPr>
      <w:proofErr w:type="spellStart"/>
      <w:r w:rsidRPr="00115763">
        <w:t>AbstractSampler</w:t>
      </w:r>
      <w:proofErr w:type="spellEnd"/>
      <w:r w:rsidRPr="00115763">
        <w:t xml:space="preserve"> from the Abstract Sample Core is described as a class diagram in Figure 2</w:t>
      </w:r>
      <w:r w:rsidR="005E1F40">
        <w:t>8</w:t>
      </w:r>
      <w:r w:rsidRPr="00115763">
        <w:t>. The schema is fully described in 12.</w:t>
      </w:r>
      <w:r>
        <w:t>4</w:t>
      </w:r>
      <w:r w:rsidRPr="00115763">
        <w:t>.</w:t>
      </w:r>
      <w:r w:rsidR="0008652C" w:rsidRPr="00785C54">
        <w:t> </w:t>
      </w:r>
    </w:p>
    <w:p w14:paraId="4C92F8DF" w14:textId="091D7C1F" w:rsidR="005B5EAD" w:rsidRPr="00785C54" w:rsidRDefault="005E1F40"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0DC4A696" wp14:editId="5F27A69C">
            <wp:extent cx="6127362" cy="5204815"/>
            <wp:effectExtent l="0" t="0" r="0" b="254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72">
                      <a:extLst>
                        <a:ext uri="{28A0092B-C50C-407E-A947-70E740481C1C}">
                          <a14:useLocalDpi xmlns:a14="http://schemas.microsoft.com/office/drawing/2010/main" val="0"/>
                        </a:ext>
                      </a:extLst>
                    </a:blip>
                    <a:stretch>
                      <a:fillRect/>
                    </a:stretch>
                  </pic:blipFill>
                  <pic:spPr>
                    <a:xfrm>
                      <a:off x="0" y="0"/>
                      <a:ext cx="6142797" cy="5217926"/>
                    </a:xfrm>
                    <a:prstGeom prst="rect">
                      <a:avLst/>
                    </a:prstGeom>
                  </pic:spPr>
                </pic:pic>
              </a:graphicData>
            </a:graphic>
          </wp:inline>
        </w:drawing>
      </w:r>
    </w:p>
    <w:p w14:paraId="3D6251D6" w14:textId="1FA59ED0" w:rsidR="005B5EAD" w:rsidRPr="00785C54" w:rsidRDefault="005B5EAD" w:rsidP="00785C54">
      <w:pPr>
        <w:pStyle w:val="Figuretitle"/>
        <w:autoSpaceDE w:val="0"/>
        <w:autoSpaceDN w:val="0"/>
        <w:adjustRightInd w:val="0"/>
        <w:outlineLvl w:val="0"/>
        <w:rPr>
          <w:szCs w:val="24"/>
        </w:rPr>
      </w:pPr>
      <w:commentRangeStart w:id="436"/>
      <w:r w:rsidRPr="00785C54">
        <w:rPr>
          <w:szCs w:val="24"/>
        </w:rPr>
        <w:t>Figure 2</w:t>
      </w:r>
      <w:r w:rsidR="005E1F40">
        <w:rPr>
          <w:szCs w:val="24"/>
        </w:rPr>
        <w:t>8</w:t>
      </w:r>
      <w:r w:rsidRPr="00785C54">
        <w:rPr>
          <w:szCs w:val="24"/>
        </w:rPr>
        <w:t xml:space="preserve"> </w:t>
      </w:r>
      <w:commentRangeEnd w:id="436"/>
      <w:r w:rsidR="00047CD7">
        <w:rPr>
          <w:rStyle w:val="CommentReference"/>
          <w:rFonts w:eastAsia="MS Mincho"/>
          <w:b w:val="0"/>
          <w:lang w:eastAsia="ja-JP"/>
        </w:rPr>
        <w:commentReference w:id="436"/>
      </w:r>
      <w:r w:rsidRPr="00785C54">
        <w:rPr>
          <w:szCs w:val="24"/>
        </w:rPr>
        <w:t xml:space="preserve">— Context diagram for the Abstract Sample </w:t>
      </w:r>
      <w:r w:rsidR="00022C0A">
        <w:rPr>
          <w:szCs w:val="24"/>
        </w:rPr>
        <w:t>C</w:t>
      </w:r>
      <w:r w:rsidR="00022C0A" w:rsidRPr="00785C54">
        <w:rPr>
          <w:szCs w:val="24"/>
        </w:rPr>
        <w:t xml:space="preserve">ore </w:t>
      </w:r>
      <w:r w:rsidRPr="00785C54">
        <w:rPr>
          <w:szCs w:val="24"/>
        </w:rPr>
        <w:t xml:space="preserve">— </w:t>
      </w:r>
      <w:bookmarkStart w:id="437" w:name="_Hlk111305954"/>
      <w:proofErr w:type="spellStart"/>
      <w:r w:rsidRPr="00785C54">
        <w:rPr>
          <w:szCs w:val="24"/>
        </w:rPr>
        <w:t>AbstractSampler</w:t>
      </w:r>
      <w:bookmarkEnd w:id="437"/>
      <w:proofErr w:type="spellEnd"/>
    </w:p>
    <w:p w14:paraId="7FEA5BE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38" w:name="_Toc117602588"/>
      <w:r w:rsidRPr="00785C54">
        <w:rPr>
          <w:rFonts w:eastAsia="Times New Roman"/>
          <w:szCs w:val="24"/>
        </w:rPr>
        <w:t xml:space="preserve">Attribute </w:t>
      </w:r>
      <w:proofErr w:type="spellStart"/>
      <w:r w:rsidRPr="00785C54">
        <w:rPr>
          <w:rFonts w:eastAsia="Times New Roman"/>
          <w:szCs w:val="24"/>
        </w:rPr>
        <w:t>samplerType</w:t>
      </w:r>
      <w:bookmarkEnd w:id="438"/>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7ED5434" w14:textId="77777777" w:rsidTr="00EC5BE0">
        <w:trPr>
          <w:jc w:val="center"/>
        </w:trPr>
        <w:tc>
          <w:tcPr>
            <w:tcW w:w="4526" w:type="dxa"/>
            <w:tcMar>
              <w:top w:w="100" w:type="dxa"/>
              <w:left w:w="100" w:type="dxa"/>
              <w:bottom w:w="100" w:type="dxa"/>
              <w:right w:w="100" w:type="dxa"/>
            </w:tcMar>
          </w:tcPr>
          <w:p w14:paraId="3C7F4E34" w14:textId="0ED54E5C"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AbstractSampler</w:t>
            </w:r>
            <w:proofErr w:type="spellEnd"/>
            <w:r w:rsidRPr="00785C54">
              <w:rPr>
                <w:szCs w:val="24"/>
              </w:rPr>
              <w:t>/</w:t>
            </w:r>
            <w:proofErr w:type="spellStart"/>
            <w:r w:rsidRPr="00785C54">
              <w:rPr>
                <w:szCs w:val="24"/>
              </w:rPr>
              <w:t>samplerType-sem</w:t>
            </w:r>
            <w:proofErr w:type="spellEnd"/>
          </w:p>
        </w:tc>
        <w:tc>
          <w:tcPr>
            <w:tcW w:w="5245" w:type="dxa"/>
            <w:tcMar>
              <w:top w:w="100" w:type="dxa"/>
              <w:left w:w="100" w:type="dxa"/>
              <w:bottom w:w="100" w:type="dxa"/>
              <w:right w:w="100" w:type="dxa"/>
            </w:tcMar>
          </w:tcPr>
          <w:p w14:paraId="2B9191CD"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type of </w:t>
            </w:r>
            <w:r w:rsidRPr="00785C54">
              <w:rPr>
                <w:b/>
                <w:szCs w:val="24"/>
              </w:rPr>
              <w:t>Sampler</w:t>
            </w:r>
            <w:r w:rsidRPr="00785C54">
              <w:rPr>
                <w:szCs w:val="24"/>
              </w:rPr>
              <w:t xml:space="preserve"> according to a community agreed typology.</w:t>
            </w:r>
          </w:p>
          <w:p w14:paraId="64CF834F" w14:textId="0A9340F7" w:rsidR="005B5EAD" w:rsidRPr="00785C54" w:rsidRDefault="005B5EAD" w:rsidP="00785C54">
            <w:pPr>
              <w:pStyle w:val="Tablebody"/>
              <w:autoSpaceDE w:val="0"/>
              <w:autoSpaceDN w:val="0"/>
              <w:adjustRightInd w:val="0"/>
              <w:jc w:val="both"/>
              <w:rPr>
                <w:szCs w:val="20"/>
              </w:rPr>
            </w:pPr>
            <w:r w:rsidRPr="00785C54">
              <w:rPr>
                <w:szCs w:val="24"/>
              </w:rPr>
              <w:t xml:space="preserve">If information on the type of </w:t>
            </w:r>
            <w:proofErr w:type="spellStart"/>
            <w:r w:rsidRPr="00785C54">
              <w:rPr>
                <w:b/>
                <w:szCs w:val="24"/>
              </w:rPr>
              <w:t>AbstractSampler</w:t>
            </w:r>
            <w:proofErr w:type="spellEnd"/>
            <w:r w:rsidRPr="00785C54">
              <w:rPr>
                <w:szCs w:val="24"/>
              </w:rPr>
              <w:t xml:space="preserve"> is provided, the attribute </w:t>
            </w:r>
            <w:proofErr w:type="spellStart"/>
            <w:proofErr w:type="gramStart"/>
            <w:r w:rsidRPr="00785C54">
              <w:rPr>
                <w:b/>
                <w:szCs w:val="24"/>
              </w:rPr>
              <w:t>samplerType:AbstractSamplerType</w:t>
            </w:r>
            <w:proofErr w:type="spellEnd"/>
            <w:proofErr w:type="gramEnd"/>
            <w:r w:rsidRPr="00785C54">
              <w:rPr>
                <w:szCs w:val="24"/>
              </w:rPr>
              <w:t xml:space="preserve"> shall be used.</w:t>
            </w:r>
          </w:p>
        </w:tc>
      </w:tr>
    </w:tbl>
    <w:p w14:paraId="25D3C9BC" w14:textId="4EC1884B"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1</w:t>
      </w:r>
      <w:r w:rsidR="005B5EAD" w:rsidRPr="00785C54">
        <w:rPr>
          <w:szCs w:val="24"/>
        </w:rPr>
        <w:tab/>
        <w:t>A ball mill, diamond drill, hammer;</w:t>
      </w:r>
    </w:p>
    <w:p w14:paraId="48EEE60C" w14:textId="71968411"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2</w:t>
      </w:r>
      <w:r w:rsidR="005B5EAD" w:rsidRPr="00785C54">
        <w:rPr>
          <w:szCs w:val="24"/>
        </w:rPr>
        <w:tab/>
        <w:t>A hypodermic syringe and needle;</w:t>
      </w:r>
    </w:p>
    <w:p w14:paraId="0FFC2F68" w14:textId="36557F08"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3</w:t>
      </w:r>
      <w:r w:rsidR="005B5EAD" w:rsidRPr="00785C54">
        <w:rPr>
          <w:szCs w:val="24"/>
        </w:rPr>
        <w:tab/>
        <w:t>An image sensor, a soil auger;</w:t>
      </w:r>
    </w:p>
    <w:p w14:paraId="58B3627A" w14:textId="08F71D51"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4</w:t>
      </w:r>
      <w:r w:rsidR="005B5EAD" w:rsidRPr="00785C54">
        <w:rPr>
          <w:szCs w:val="24"/>
        </w:rPr>
        <w:tab/>
        <w:t>A human being.</w:t>
      </w:r>
    </w:p>
    <w:p w14:paraId="74D5B6E9"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39" w:name="_Toc117602589"/>
      <w:proofErr w:type="spellStart"/>
      <w:r w:rsidRPr="00785C54">
        <w:rPr>
          <w:rFonts w:eastAsia="Times New Roman"/>
          <w:szCs w:val="24"/>
        </w:rPr>
        <w:lastRenderedPageBreak/>
        <w:t>AbstractSamplingProcedure</w:t>
      </w:r>
      <w:bookmarkEnd w:id="439"/>
      <w:proofErr w:type="spellEnd"/>
    </w:p>
    <w:p w14:paraId="45D70B9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40" w:name="_Toc117602590"/>
      <w:proofErr w:type="spellStart"/>
      <w:r w:rsidRPr="00785C54">
        <w:rPr>
          <w:rFonts w:eastAsia="Times New Roman"/>
          <w:szCs w:val="24"/>
        </w:rPr>
        <w:t>AbstractSamplingProcedure</w:t>
      </w:r>
      <w:proofErr w:type="spellEnd"/>
      <w:r w:rsidRPr="00785C54">
        <w:rPr>
          <w:rFonts w:eastAsia="Times New Roman"/>
          <w:szCs w:val="24"/>
        </w:rPr>
        <w:t xml:space="preserve"> Requirements Class</w:t>
      </w:r>
      <w:bookmarkEnd w:id="44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7E50F782"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34470235" w14:textId="24D6B121"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232C8758" w14:textId="1CDCD54B"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AbstractSamplingProcedure</w:t>
            </w:r>
            <w:proofErr w:type="spellEnd"/>
          </w:p>
        </w:tc>
      </w:tr>
      <w:tr w:rsidR="005B5EAD" w:rsidRPr="00785C54" w14:paraId="7715BC3B"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03342D71" w14:textId="19172ACC"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03BFFB3B" w14:textId="6DDC3E1E"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0CD766C"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7E3244E" w14:textId="0499D4DF"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FF478DB" w14:textId="41004BBC"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AbstractSamplingProcedure</w:t>
            </w:r>
            <w:proofErr w:type="spellEnd"/>
          </w:p>
        </w:tc>
      </w:tr>
      <w:tr w:rsidR="005B5EAD" w:rsidRPr="00785C54" w14:paraId="31EA96AD"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544F9A8" w14:textId="456C7C89"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22A7581" w14:textId="3A22F37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20451EB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FA34943" w14:textId="0D4D0DF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63E54BA" w14:textId="0497BFD0"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SamplingProcedure</w:t>
            </w:r>
            <w:proofErr w:type="spellEnd"/>
          </w:p>
        </w:tc>
      </w:tr>
      <w:tr w:rsidR="005B5EAD" w:rsidRPr="00164FE6" w14:paraId="50D40384"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16B72BD8" w14:textId="141CF560"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0C19B226" w14:textId="50FEF774"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663F1099" w14:textId="43665073" w:rsidR="0008652C" w:rsidRPr="00785C54" w:rsidRDefault="00115763" w:rsidP="00785C54">
      <w:pPr>
        <w:pStyle w:val="BodyText"/>
      </w:pPr>
      <w:proofErr w:type="spellStart"/>
      <w:r w:rsidRPr="00115763">
        <w:t>AbstractSamplingProcedure</w:t>
      </w:r>
      <w:proofErr w:type="spellEnd"/>
      <w:r w:rsidRPr="00115763">
        <w:t xml:space="preserve"> from the Abstract Sample Core is described as a class diagram in Figure 2</w:t>
      </w:r>
      <w:r w:rsidR="005E1F40">
        <w:t>9</w:t>
      </w:r>
      <w:r w:rsidRPr="00115763">
        <w:t>. The schema is fully described in 12.</w:t>
      </w:r>
      <w:r>
        <w:t>5</w:t>
      </w:r>
      <w:r w:rsidRPr="00115763">
        <w:t>.</w:t>
      </w:r>
      <w:r w:rsidR="0008652C" w:rsidRPr="00785C54">
        <w:t> </w:t>
      </w:r>
    </w:p>
    <w:p w14:paraId="37E73A99" w14:textId="47292DDC" w:rsidR="005B5EAD" w:rsidRPr="00785C54" w:rsidRDefault="005E1F40"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7C4B9D75" wp14:editId="642D777F">
            <wp:extent cx="5642428" cy="4914373"/>
            <wp:effectExtent l="0" t="0" r="0" b="63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73">
                      <a:extLst>
                        <a:ext uri="{28A0092B-C50C-407E-A947-70E740481C1C}">
                          <a14:useLocalDpi xmlns:a14="http://schemas.microsoft.com/office/drawing/2010/main" val="0"/>
                        </a:ext>
                      </a:extLst>
                    </a:blip>
                    <a:stretch>
                      <a:fillRect/>
                    </a:stretch>
                  </pic:blipFill>
                  <pic:spPr>
                    <a:xfrm>
                      <a:off x="0" y="0"/>
                      <a:ext cx="5671603" cy="4939784"/>
                    </a:xfrm>
                    <a:prstGeom prst="rect">
                      <a:avLst/>
                    </a:prstGeom>
                  </pic:spPr>
                </pic:pic>
              </a:graphicData>
            </a:graphic>
          </wp:inline>
        </w:drawing>
      </w:r>
    </w:p>
    <w:p w14:paraId="3CBFC617" w14:textId="1F3F7409" w:rsidR="005B5EAD" w:rsidRPr="00785C54" w:rsidRDefault="005B5EAD" w:rsidP="00785C54">
      <w:pPr>
        <w:pStyle w:val="Figuretitle"/>
        <w:autoSpaceDE w:val="0"/>
        <w:autoSpaceDN w:val="0"/>
        <w:adjustRightInd w:val="0"/>
        <w:outlineLvl w:val="0"/>
        <w:rPr>
          <w:szCs w:val="24"/>
        </w:rPr>
      </w:pPr>
      <w:commentRangeStart w:id="441"/>
      <w:r w:rsidRPr="00785C54">
        <w:rPr>
          <w:szCs w:val="24"/>
        </w:rPr>
        <w:t>Figure 2</w:t>
      </w:r>
      <w:r w:rsidR="005E1F40">
        <w:rPr>
          <w:szCs w:val="24"/>
        </w:rPr>
        <w:t>9</w:t>
      </w:r>
      <w:commentRangeEnd w:id="441"/>
      <w:r w:rsidR="00047CD7">
        <w:rPr>
          <w:rStyle w:val="CommentReference"/>
          <w:rFonts w:eastAsia="MS Mincho"/>
          <w:b w:val="0"/>
          <w:lang w:eastAsia="ja-JP"/>
        </w:rPr>
        <w:commentReference w:id="441"/>
      </w:r>
      <w:r w:rsidRPr="00785C54">
        <w:rPr>
          <w:szCs w:val="24"/>
        </w:rPr>
        <w:t xml:space="preserve"> — Context diagram for Abstract Sample </w:t>
      </w:r>
      <w:r w:rsidR="00022C0A">
        <w:rPr>
          <w:szCs w:val="24"/>
        </w:rPr>
        <w:t>C</w:t>
      </w:r>
      <w:r w:rsidR="00022C0A" w:rsidRPr="00785C54">
        <w:rPr>
          <w:szCs w:val="24"/>
        </w:rPr>
        <w:t xml:space="preserve">ore </w:t>
      </w:r>
      <w:r w:rsidRPr="00785C54">
        <w:rPr>
          <w:szCs w:val="24"/>
        </w:rPr>
        <w:t xml:space="preserve">— </w:t>
      </w:r>
      <w:proofErr w:type="spellStart"/>
      <w:r w:rsidRPr="00785C54">
        <w:rPr>
          <w:szCs w:val="24"/>
        </w:rPr>
        <w:t>AbstractSamplingProcedure</w:t>
      </w:r>
      <w:proofErr w:type="spellEnd"/>
    </w:p>
    <w:p w14:paraId="241F3746"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42" w:name="_Toc117602591"/>
      <w:proofErr w:type="spellStart"/>
      <w:r w:rsidRPr="00785C54">
        <w:rPr>
          <w:rFonts w:eastAsia="Times New Roman"/>
          <w:szCs w:val="24"/>
        </w:rPr>
        <w:lastRenderedPageBreak/>
        <w:t>AbstractPreparationProcedure</w:t>
      </w:r>
      <w:bookmarkEnd w:id="442"/>
      <w:proofErr w:type="spellEnd"/>
    </w:p>
    <w:p w14:paraId="5C9846E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43" w:name="_Toc117602592"/>
      <w:proofErr w:type="spellStart"/>
      <w:r w:rsidRPr="00785C54">
        <w:rPr>
          <w:rFonts w:eastAsia="Times New Roman"/>
          <w:szCs w:val="24"/>
        </w:rPr>
        <w:t>AbstractPreparationProcedure</w:t>
      </w:r>
      <w:proofErr w:type="spellEnd"/>
      <w:r w:rsidRPr="00785C54">
        <w:rPr>
          <w:rFonts w:eastAsia="Times New Roman"/>
          <w:szCs w:val="24"/>
        </w:rPr>
        <w:t xml:space="preserve"> Requirements Class</w:t>
      </w:r>
      <w:bookmarkEnd w:id="44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75695BF1"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3ED636AB" w14:textId="0B21821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3AFC2021" w14:textId="12591F77"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AbstractPreparationProcedure</w:t>
            </w:r>
            <w:proofErr w:type="spellEnd"/>
          </w:p>
        </w:tc>
      </w:tr>
      <w:tr w:rsidR="005B5EAD" w:rsidRPr="00785C54" w14:paraId="12094B80"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65F9111A" w14:textId="61018F7A"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1F1209A9" w14:textId="554C1ACD"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5FF15DF1"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9A21C55" w14:textId="620C829E"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B25B083" w14:textId="73EC10C3"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AbstractPreparationProcedure</w:t>
            </w:r>
            <w:proofErr w:type="spellEnd"/>
          </w:p>
        </w:tc>
      </w:tr>
      <w:tr w:rsidR="005B5EAD" w:rsidRPr="00785C54" w14:paraId="33D3E040"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9ADC3E9" w14:textId="2D53DBE2"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A41A7EC" w14:textId="544EC5DD"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F3ECA30"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24ED715" w14:textId="0CC70A3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59E26AF" w14:textId="13E09A3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PreparationProcedure</w:t>
            </w:r>
            <w:proofErr w:type="spellEnd"/>
          </w:p>
        </w:tc>
      </w:tr>
      <w:tr w:rsidR="005B5EAD" w:rsidRPr="00164FE6" w14:paraId="567753D0"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46DF5945" w14:textId="3C5FB5F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01709100" w14:textId="7DBC4B2D"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75F46F1D" w14:textId="76DEE0F3" w:rsidR="0008652C" w:rsidRPr="00785C54" w:rsidRDefault="00115763" w:rsidP="00785C54">
      <w:pPr>
        <w:pStyle w:val="BodyText"/>
      </w:pPr>
      <w:proofErr w:type="spellStart"/>
      <w:r w:rsidRPr="00115763">
        <w:t>AbstractPreparationProcedure</w:t>
      </w:r>
      <w:proofErr w:type="spellEnd"/>
      <w:r w:rsidRPr="00115763">
        <w:t xml:space="preserve"> and </w:t>
      </w:r>
      <w:proofErr w:type="spellStart"/>
      <w:r w:rsidRPr="00115763">
        <w:t>AbstractPreparationStep</w:t>
      </w:r>
      <w:proofErr w:type="spellEnd"/>
      <w:r w:rsidRPr="00115763">
        <w:t xml:space="preserve"> from the Abstract Sample Core </w:t>
      </w:r>
      <w:r>
        <w:t>are</w:t>
      </w:r>
      <w:r w:rsidRPr="00115763">
        <w:t xml:space="preserve"> described as a class diagram in Figure </w:t>
      </w:r>
      <w:r w:rsidR="007873E0">
        <w:t>30</w:t>
      </w:r>
      <w:r w:rsidRPr="00115763">
        <w:t>. The schema is fully described in 12.</w:t>
      </w:r>
      <w:r>
        <w:t>6</w:t>
      </w:r>
      <w:r w:rsidRPr="00115763">
        <w:t>.</w:t>
      </w:r>
      <w:r w:rsidR="0008652C" w:rsidRPr="00785C54">
        <w:t> </w:t>
      </w:r>
    </w:p>
    <w:p w14:paraId="4FA47382" w14:textId="5F68D3FE" w:rsidR="005B5EAD" w:rsidRPr="00785C54" w:rsidRDefault="007873E0"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6D2E8AAF" wp14:editId="3B1FCB1C">
            <wp:extent cx="5803641" cy="6552499"/>
            <wp:effectExtent l="0" t="0" r="635" b="127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74">
                      <a:extLst>
                        <a:ext uri="{28A0092B-C50C-407E-A947-70E740481C1C}">
                          <a14:useLocalDpi xmlns:a14="http://schemas.microsoft.com/office/drawing/2010/main" val="0"/>
                        </a:ext>
                      </a:extLst>
                    </a:blip>
                    <a:stretch>
                      <a:fillRect/>
                    </a:stretch>
                  </pic:blipFill>
                  <pic:spPr>
                    <a:xfrm>
                      <a:off x="0" y="0"/>
                      <a:ext cx="5871567" cy="6629190"/>
                    </a:xfrm>
                    <a:prstGeom prst="rect">
                      <a:avLst/>
                    </a:prstGeom>
                  </pic:spPr>
                </pic:pic>
              </a:graphicData>
            </a:graphic>
          </wp:inline>
        </w:drawing>
      </w:r>
    </w:p>
    <w:p w14:paraId="72F02D85" w14:textId="4F8B57C6" w:rsidR="005B5EAD" w:rsidRPr="00785C54" w:rsidRDefault="005B5EAD" w:rsidP="00785C54">
      <w:pPr>
        <w:pStyle w:val="Figuretitle"/>
        <w:autoSpaceDE w:val="0"/>
        <w:autoSpaceDN w:val="0"/>
        <w:adjustRightInd w:val="0"/>
        <w:outlineLvl w:val="0"/>
        <w:rPr>
          <w:szCs w:val="24"/>
        </w:rPr>
      </w:pPr>
      <w:commentRangeStart w:id="444"/>
      <w:r w:rsidRPr="00785C54">
        <w:rPr>
          <w:szCs w:val="24"/>
        </w:rPr>
        <w:t xml:space="preserve">Figure </w:t>
      </w:r>
      <w:r w:rsidR="007873E0">
        <w:rPr>
          <w:szCs w:val="24"/>
        </w:rPr>
        <w:t>30</w:t>
      </w:r>
      <w:r w:rsidRPr="00785C54">
        <w:rPr>
          <w:szCs w:val="24"/>
        </w:rPr>
        <w:t xml:space="preserve"> </w:t>
      </w:r>
      <w:commentRangeEnd w:id="444"/>
      <w:r w:rsidR="00047CD7">
        <w:rPr>
          <w:rStyle w:val="CommentReference"/>
          <w:rFonts w:eastAsia="MS Mincho"/>
          <w:b w:val="0"/>
          <w:lang w:eastAsia="ja-JP"/>
        </w:rPr>
        <w:commentReference w:id="444"/>
      </w:r>
      <w:r w:rsidRPr="00785C54">
        <w:rPr>
          <w:szCs w:val="24"/>
        </w:rPr>
        <w:t xml:space="preserve">— Context diagram for Abstract Sample </w:t>
      </w:r>
      <w:r w:rsidR="00022C0A">
        <w:rPr>
          <w:szCs w:val="24"/>
        </w:rPr>
        <w:t>C</w:t>
      </w:r>
      <w:r w:rsidR="00022C0A" w:rsidRPr="00785C54">
        <w:rPr>
          <w:szCs w:val="24"/>
        </w:rPr>
        <w:t xml:space="preserve">ore </w:t>
      </w:r>
      <w:r w:rsidRPr="00785C54">
        <w:rPr>
          <w:szCs w:val="24"/>
        </w:rPr>
        <w:t>—</w:t>
      </w:r>
      <w:proofErr w:type="spellStart"/>
      <w:r w:rsidRPr="00785C54">
        <w:rPr>
          <w:szCs w:val="24"/>
        </w:rPr>
        <w:t>AbstractPreparationProcedure</w:t>
      </w:r>
      <w:proofErr w:type="spellEnd"/>
      <w:r w:rsidRPr="00785C54">
        <w:rPr>
          <w:szCs w:val="24"/>
        </w:rPr>
        <w:t xml:space="preserve"> and </w:t>
      </w:r>
      <w:proofErr w:type="spellStart"/>
      <w:r w:rsidRPr="00785C54">
        <w:rPr>
          <w:szCs w:val="24"/>
        </w:rPr>
        <w:t>AbstractPreparationStep</w:t>
      </w:r>
      <w:proofErr w:type="spellEnd"/>
    </w:p>
    <w:p w14:paraId="030F4BB8"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45" w:name="_Toc117602593"/>
      <w:proofErr w:type="spellStart"/>
      <w:r w:rsidRPr="00785C54">
        <w:rPr>
          <w:rFonts w:eastAsia="Times New Roman"/>
          <w:szCs w:val="24"/>
        </w:rPr>
        <w:t>AbstractPreparationStep</w:t>
      </w:r>
      <w:bookmarkEnd w:id="445"/>
      <w:proofErr w:type="spellEnd"/>
    </w:p>
    <w:p w14:paraId="7CD883D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46" w:name="_Toc117602594"/>
      <w:proofErr w:type="spellStart"/>
      <w:r w:rsidRPr="00785C54">
        <w:rPr>
          <w:rFonts w:eastAsia="Times New Roman"/>
          <w:szCs w:val="24"/>
        </w:rPr>
        <w:t>AbstractPreparationStep</w:t>
      </w:r>
      <w:proofErr w:type="spellEnd"/>
      <w:r w:rsidRPr="00785C54">
        <w:rPr>
          <w:rFonts w:eastAsia="Times New Roman"/>
          <w:szCs w:val="24"/>
        </w:rPr>
        <w:t xml:space="preserve"> Requirements Class</w:t>
      </w:r>
      <w:bookmarkEnd w:id="44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5623B796"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2AF09586" w14:textId="2568C43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6AA4FA50" w14:textId="5FCDA8F8"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AbstractPreparationStep</w:t>
            </w:r>
            <w:proofErr w:type="spellEnd"/>
          </w:p>
        </w:tc>
      </w:tr>
      <w:tr w:rsidR="005B5EAD" w:rsidRPr="00785C54" w14:paraId="71A667DA"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3346DE3E" w14:textId="3ECA8CC3"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40C8C7D1" w14:textId="3205279F"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1E7334F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7EB089D" w14:textId="726F5D34" w:rsidR="005B5EAD" w:rsidRPr="00785C54" w:rsidRDefault="005B5EAD" w:rsidP="00785C54">
            <w:pPr>
              <w:pStyle w:val="Tablebody"/>
              <w:autoSpaceDE w:val="0"/>
              <w:autoSpaceDN w:val="0"/>
              <w:adjustRightInd w:val="0"/>
              <w:jc w:val="both"/>
              <w:rPr>
                <w:szCs w:val="20"/>
              </w:rPr>
            </w:pPr>
            <w:r w:rsidRPr="00785C54">
              <w:rPr>
                <w:szCs w:val="24"/>
              </w:rPr>
              <w:lastRenderedPageBreak/>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EB63099" w14:textId="04CF24D2"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AbstractPreparationStep</w:t>
            </w:r>
            <w:proofErr w:type="spellEnd"/>
          </w:p>
        </w:tc>
      </w:tr>
      <w:tr w:rsidR="005B5EAD" w:rsidRPr="00785C54" w14:paraId="42E75A05"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4C3202D" w14:textId="3D021B7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CB62648" w14:textId="40A9284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F8A6CB2"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0753EB1" w14:textId="244490ED"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CF2F413" w14:textId="660F4FB3"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CoreTypes</w:t>
            </w:r>
            <w:proofErr w:type="spellEnd"/>
            <w:r w:rsidRPr="00785C54">
              <w:rPr>
                <w:szCs w:val="24"/>
              </w:rPr>
              <w:t xml:space="preserve"> conformance class</w:t>
            </w:r>
          </w:p>
        </w:tc>
      </w:tr>
      <w:tr w:rsidR="005B5EAD" w:rsidRPr="00785C54" w14:paraId="549728B9"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C78C2CE" w14:textId="09D5106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FD62004" w14:textId="7F568B3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Geographic information – Temporal schema, Application schemas for data transfer conformance class</w:t>
            </w:r>
          </w:p>
        </w:tc>
      </w:tr>
      <w:tr w:rsidR="005B5EAD" w:rsidRPr="00785C54" w14:paraId="0C8C37F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6021101" w14:textId="2525A4D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8533E5C" w14:textId="25B20A32"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PreparationStep</w:t>
            </w:r>
            <w:proofErr w:type="spellEnd"/>
          </w:p>
        </w:tc>
      </w:tr>
      <w:tr w:rsidR="005B5EAD" w:rsidRPr="00785C54" w14:paraId="41CCC9BA"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A4B27A9" w14:textId="46D55A5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03D7C0D" w14:textId="05DF192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AbstractPreparationStep</w:t>
            </w:r>
            <w:proofErr w:type="spellEnd"/>
            <w:r w:rsidRPr="00785C54">
              <w:rPr>
                <w:szCs w:val="24"/>
              </w:rPr>
              <w:t>/description-</w:t>
            </w:r>
            <w:proofErr w:type="spellStart"/>
            <w:r w:rsidRPr="00785C54">
              <w:rPr>
                <w:szCs w:val="24"/>
              </w:rPr>
              <w:t>sem</w:t>
            </w:r>
            <w:proofErr w:type="spellEnd"/>
          </w:p>
        </w:tc>
      </w:tr>
      <w:tr w:rsidR="005B5EAD" w:rsidRPr="00785C54" w14:paraId="5A07EE4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863B797" w14:textId="19D75AC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486FF96" w14:textId="63CD0834"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AbstractPreparationStep</w:t>
            </w:r>
            <w:proofErr w:type="spellEnd"/>
            <w:r w:rsidRPr="00785C54">
              <w:rPr>
                <w:szCs w:val="24"/>
              </w:rPr>
              <w:t>/time-</w:t>
            </w:r>
            <w:proofErr w:type="spellStart"/>
            <w:r w:rsidRPr="00785C54">
              <w:rPr>
                <w:szCs w:val="24"/>
              </w:rPr>
              <w:t>sem</w:t>
            </w:r>
            <w:proofErr w:type="spellEnd"/>
          </w:p>
        </w:tc>
      </w:tr>
      <w:tr w:rsidR="005B5EAD" w:rsidRPr="00164FE6" w14:paraId="198C8FBA"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7D4C7932" w14:textId="5D30A04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79D272D7" w14:textId="644162AC"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0C3A9300" w14:textId="1959DF14"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47" w:name="_Toc117602595"/>
      <w:r w:rsidRPr="00785C54">
        <w:rPr>
          <w:rFonts w:eastAsia="Times New Roman"/>
          <w:szCs w:val="24"/>
        </w:rPr>
        <w:t>Attribute description</w:t>
      </w:r>
      <w:bookmarkEnd w:id="44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CF18121" w14:textId="77777777" w:rsidTr="00EC5BE0">
        <w:trPr>
          <w:jc w:val="center"/>
        </w:trPr>
        <w:tc>
          <w:tcPr>
            <w:tcW w:w="4526" w:type="dxa"/>
            <w:tcMar>
              <w:top w:w="100" w:type="dxa"/>
              <w:left w:w="100" w:type="dxa"/>
              <w:bottom w:w="100" w:type="dxa"/>
              <w:right w:w="100" w:type="dxa"/>
            </w:tcMar>
          </w:tcPr>
          <w:p w14:paraId="58005E69" w14:textId="181F5FD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AbstractPreparationStep</w:t>
            </w:r>
            <w:proofErr w:type="spellEnd"/>
            <w:r w:rsidRPr="00785C54">
              <w:rPr>
                <w:szCs w:val="24"/>
              </w:rPr>
              <w:t>/description-</w:t>
            </w:r>
            <w:proofErr w:type="spellStart"/>
            <w:r w:rsidRPr="00785C54">
              <w:rPr>
                <w:szCs w:val="24"/>
              </w:rPr>
              <w:t>sem</w:t>
            </w:r>
            <w:proofErr w:type="spellEnd"/>
          </w:p>
        </w:tc>
        <w:tc>
          <w:tcPr>
            <w:tcW w:w="5245" w:type="dxa"/>
            <w:tcMar>
              <w:top w:w="100" w:type="dxa"/>
              <w:left w:w="100" w:type="dxa"/>
              <w:bottom w:w="100" w:type="dxa"/>
              <w:right w:w="100" w:type="dxa"/>
            </w:tcMar>
          </w:tcPr>
          <w:p w14:paraId="7DC164DA" w14:textId="77777777" w:rsidR="005B5EAD" w:rsidRPr="00785C54" w:rsidRDefault="005B5EAD" w:rsidP="00785C54">
            <w:pPr>
              <w:pStyle w:val="Tablebody"/>
              <w:autoSpaceDE w:val="0"/>
              <w:autoSpaceDN w:val="0"/>
              <w:adjustRightInd w:val="0"/>
              <w:jc w:val="both"/>
              <w:rPr>
                <w:szCs w:val="24"/>
              </w:rPr>
            </w:pPr>
            <w:r w:rsidRPr="00785C54">
              <w:rPr>
                <w:szCs w:val="24"/>
              </w:rPr>
              <w:t xml:space="preserve">Description of the </w:t>
            </w:r>
            <w:proofErr w:type="spellStart"/>
            <w:r w:rsidRPr="00785C54">
              <w:rPr>
                <w:b/>
                <w:szCs w:val="24"/>
              </w:rPr>
              <w:t>preparationStep</w:t>
            </w:r>
            <w:proofErr w:type="spellEnd"/>
            <w:r w:rsidRPr="00785C54">
              <w:rPr>
                <w:szCs w:val="24"/>
              </w:rPr>
              <w:t>.</w:t>
            </w:r>
          </w:p>
          <w:p w14:paraId="664F580B" w14:textId="19C44A08" w:rsidR="005B5EAD" w:rsidRPr="00785C54" w:rsidRDefault="005B5EAD" w:rsidP="00785C54">
            <w:pPr>
              <w:pStyle w:val="Tablebody"/>
              <w:autoSpaceDE w:val="0"/>
              <w:autoSpaceDN w:val="0"/>
              <w:adjustRightInd w:val="0"/>
              <w:jc w:val="both"/>
              <w:rPr>
                <w:szCs w:val="20"/>
              </w:rPr>
            </w:pPr>
            <w:r w:rsidRPr="00785C54">
              <w:rPr>
                <w:szCs w:val="24"/>
              </w:rPr>
              <w:t xml:space="preserve">If a description pertaining to the </w:t>
            </w:r>
            <w:proofErr w:type="spellStart"/>
            <w:r w:rsidRPr="00785C54">
              <w:rPr>
                <w:b/>
                <w:szCs w:val="24"/>
              </w:rPr>
              <w:t>preparationStep</w:t>
            </w:r>
            <w:proofErr w:type="spellEnd"/>
            <w:r w:rsidRPr="00785C54">
              <w:rPr>
                <w:szCs w:val="24"/>
              </w:rPr>
              <w:t xml:space="preserve"> is provided, the attribute </w:t>
            </w:r>
            <w:proofErr w:type="spellStart"/>
            <w:proofErr w:type="gramStart"/>
            <w:r w:rsidRPr="00785C54">
              <w:rPr>
                <w:b/>
                <w:szCs w:val="24"/>
              </w:rPr>
              <w:t>description:CharacterString</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0900AF4D" w14:textId="32223AAE"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48" w:name="_Toc117602596"/>
      <w:r w:rsidRPr="00785C54">
        <w:rPr>
          <w:rFonts w:eastAsia="Times New Roman"/>
          <w:szCs w:val="24"/>
        </w:rPr>
        <w:t>Attribute time</w:t>
      </w:r>
      <w:bookmarkEnd w:id="44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1DBA545" w14:textId="77777777" w:rsidTr="00EC5BE0">
        <w:trPr>
          <w:jc w:val="center"/>
        </w:trPr>
        <w:tc>
          <w:tcPr>
            <w:tcW w:w="4526" w:type="dxa"/>
            <w:tcMar>
              <w:top w:w="100" w:type="dxa"/>
              <w:left w:w="100" w:type="dxa"/>
              <w:bottom w:w="100" w:type="dxa"/>
              <w:right w:w="100" w:type="dxa"/>
            </w:tcMar>
          </w:tcPr>
          <w:p w14:paraId="2F6900F1" w14:textId="0E98EA13" w:rsidR="005B5EAD" w:rsidRPr="00785C54" w:rsidRDefault="005B5EAD" w:rsidP="00785C54">
            <w:pPr>
              <w:pStyle w:val="Tablebody"/>
              <w:autoSpaceDE w:val="0"/>
              <w:autoSpaceDN w:val="0"/>
              <w:adjustRightInd w:val="0"/>
              <w:rPr>
                <w:b/>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AbstractPreparationStep</w:t>
            </w:r>
            <w:proofErr w:type="spellEnd"/>
            <w:r w:rsidRPr="00785C54">
              <w:rPr>
                <w:szCs w:val="24"/>
              </w:rPr>
              <w:t>/time-</w:t>
            </w:r>
            <w:proofErr w:type="spellStart"/>
            <w:r w:rsidRPr="00785C54">
              <w:rPr>
                <w:szCs w:val="24"/>
              </w:rPr>
              <w:t>sem</w:t>
            </w:r>
            <w:proofErr w:type="spellEnd"/>
          </w:p>
        </w:tc>
        <w:tc>
          <w:tcPr>
            <w:tcW w:w="5245" w:type="dxa"/>
            <w:tcMar>
              <w:top w:w="100" w:type="dxa"/>
              <w:left w:w="100" w:type="dxa"/>
              <w:bottom w:w="100" w:type="dxa"/>
              <w:right w:w="100" w:type="dxa"/>
            </w:tcMar>
          </w:tcPr>
          <w:p w14:paraId="5D3DEBA2" w14:textId="77777777" w:rsidR="005B5EAD" w:rsidRPr="00785C54" w:rsidRDefault="005B5EAD" w:rsidP="00785C54">
            <w:pPr>
              <w:pStyle w:val="Tablebody"/>
              <w:autoSpaceDE w:val="0"/>
              <w:autoSpaceDN w:val="0"/>
              <w:adjustRightInd w:val="0"/>
              <w:jc w:val="both"/>
              <w:rPr>
                <w:szCs w:val="24"/>
              </w:rPr>
            </w:pPr>
            <w:r w:rsidRPr="00785C54">
              <w:rPr>
                <w:szCs w:val="24"/>
              </w:rPr>
              <w:t xml:space="preserve">Time of the </w:t>
            </w:r>
            <w:proofErr w:type="spellStart"/>
            <w:r w:rsidRPr="00785C54">
              <w:rPr>
                <w:b/>
                <w:szCs w:val="24"/>
              </w:rPr>
              <w:t>preparationStep</w:t>
            </w:r>
            <w:proofErr w:type="spellEnd"/>
            <w:r w:rsidRPr="00785C54">
              <w:rPr>
                <w:szCs w:val="24"/>
              </w:rPr>
              <w:t>.</w:t>
            </w:r>
          </w:p>
          <w:p w14:paraId="332D7483" w14:textId="1A58E229" w:rsidR="005B5EAD" w:rsidRPr="00785C54" w:rsidRDefault="005B5EAD" w:rsidP="00785C54">
            <w:pPr>
              <w:pStyle w:val="Tablebody"/>
              <w:autoSpaceDE w:val="0"/>
              <w:autoSpaceDN w:val="0"/>
              <w:adjustRightInd w:val="0"/>
              <w:jc w:val="both"/>
              <w:rPr>
                <w:szCs w:val="20"/>
              </w:rPr>
            </w:pPr>
            <w:r w:rsidRPr="00785C54">
              <w:rPr>
                <w:szCs w:val="24"/>
              </w:rPr>
              <w:t xml:space="preserve">If information on the time of the </w:t>
            </w:r>
            <w:proofErr w:type="spellStart"/>
            <w:r w:rsidRPr="00785C54">
              <w:rPr>
                <w:b/>
                <w:szCs w:val="24"/>
              </w:rPr>
              <w:t>preparationStep</w:t>
            </w:r>
            <w:proofErr w:type="spellEnd"/>
            <w:r w:rsidRPr="00785C54">
              <w:rPr>
                <w:szCs w:val="24"/>
              </w:rPr>
              <w:t xml:space="preserve"> of the </w:t>
            </w:r>
            <w:r w:rsidRPr="00785C54">
              <w:rPr>
                <w:b/>
                <w:szCs w:val="24"/>
              </w:rPr>
              <w:t>Sampling</w:t>
            </w:r>
            <w:r w:rsidRPr="00785C54">
              <w:rPr>
                <w:szCs w:val="24"/>
              </w:rPr>
              <w:t xml:space="preserve"> is provided, the attribute </w:t>
            </w:r>
            <w:proofErr w:type="spellStart"/>
            <w:r w:rsidRPr="00785C54">
              <w:rPr>
                <w:b/>
                <w:szCs w:val="24"/>
              </w:rPr>
              <w:t>time:TM_Object</w:t>
            </w:r>
            <w:proofErr w:type="spellEnd"/>
            <w:r w:rsidRPr="00785C54">
              <w:rPr>
                <w:szCs w:val="24"/>
              </w:rPr>
              <w:t xml:space="preserve"> </w:t>
            </w:r>
            <w:r w:rsidR="002F2035">
              <w:rPr>
                <w:szCs w:val="24"/>
              </w:rPr>
              <w:t>shall</w:t>
            </w:r>
            <w:r w:rsidRPr="00785C54">
              <w:rPr>
                <w:szCs w:val="24"/>
              </w:rPr>
              <w:t xml:space="preserve"> be used.</w:t>
            </w:r>
          </w:p>
        </w:tc>
      </w:tr>
    </w:tbl>
    <w:p w14:paraId="38478609" w14:textId="036B7FAF" w:rsidR="005B5EAD" w:rsidRPr="00785C54" w:rsidRDefault="005B5EAD" w:rsidP="00785C54">
      <w:pPr>
        <w:pStyle w:val="Heading2"/>
        <w:tabs>
          <w:tab w:val="left" w:pos="400"/>
        </w:tabs>
        <w:autoSpaceDE w:val="0"/>
        <w:autoSpaceDN w:val="0"/>
        <w:adjustRightInd w:val="0"/>
        <w:rPr>
          <w:rFonts w:eastAsia="Times New Roman"/>
          <w:szCs w:val="24"/>
        </w:rPr>
      </w:pPr>
      <w:bookmarkStart w:id="449" w:name="_Toc117602597"/>
      <w:proofErr w:type="spellStart"/>
      <w:r w:rsidRPr="00785C54">
        <w:rPr>
          <w:rFonts w:eastAsia="Times New Roman"/>
          <w:szCs w:val="24"/>
        </w:rPr>
        <w:t>Codelists</w:t>
      </w:r>
      <w:bookmarkEnd w:id="449"/>
      <w:proofErr w:type="spellEnd"/>
    </w:p>
    <w:p w14:paraId="2AEDE36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50" w:name="_Toc117602598"/>
      <w:proofErr w:type="spellStart"/>
      <w:r w:rsidRPr="00785C54">
        <w:rPr>
          <w:rFonts w:eastAsia="Times New Roman"/>
          <w:szCs w:val="24"/>
        </w:rPr>
        <w:t>AbstractSampleType</w:t>
      </w:r>
      <w:bookmarkEnd w:id="450"/>
      <w:proofErr w:type="spellEnd"/>
    </w:p>
    <w:p w14:paraId="033ADCD7" w14:textId="65C77B44" w:rsidR="005B5EAD" w:rsidRPr="00785C54" w:rsidRDefault="005B5EAD" w:rsidP="00785C54">
      <w:pPr>
        <w:pStyle w:val="BodyText"/>
        <w:autoSpaceDE w:val="0"/>
        <w:autoSpaceDN w:val="0"/>
        <w:adjustRightInd w:val="0"/>
        <w:rPr>
          <w:szCs w:val="24"/>
        </w:rPr>
      </w:pPr>
      <w:r w:rsidRPr="00785C54">
        <w:rPr>
          <w:szCs w:val="24"/>
        </w:rPr>
        <w:t xml:space="preserve">The code list </w:t>
      </w:r>
      <w:proofErr w:type="spellStart"/>
      <w:r w:rsidRPr="00785C54">
        <w:rPr>
          <w:szCs w:val="24"/>
        </w:rPr>
        <w:t>AbstractSampleType</w:t>
      </w:r>
      <w:proofErr w:type="spellEnd"/>
      <w:r w:rsidRPr="00785C54">
        <w:rPr>
          <w:szCs w:val="24"/>
        </w:rPr>
        <w:t xml:space="preserve"> can be specialized as required to </w:t>
      </w:r>
      <w:r w:rsidR="00683AA9" w:rsidRPr="00683AA9">
        <w:rPr>
          <w:szCs w:val="24"/>
        </w:rPr>
        <w:t>more precisely define the</w:t>
      </w:r>
      <w:r w:rsidR="00683AA9" w:rsidRPr="00683AA9" w:rsidDel="00683AA9">
        <w:rPr>
          <w:szCs w:val="24"/>
        </w:rPr>
        <w:t xml:space="preserve"> </w:t>
      </w:r>
      <w:r w:rsidRPr="00785C54">
        <w:rPr>
          <w:szCs w:val="24"/>
        </w:rPr>
        <w:t>semantics of sample types.</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453"/>
        <w:gridCol w:w="5299"/>
      </w:tblGrid>
      <w:tr w:rsidR="005B5EAD" w:rsidRPr="00785C54" w14:paraId="63918155" w14:textId="77777777" w:rsidTr="00EC5BE0">
        <w:trPr>
          <w:jc w:val="center"/>
        </w:trPr>
        <w:tc>
          <w:tcPr>
            <w:tcW w:w="4453" w:type="dxa"/>
            <w:tcMar>
              <w:top w:w="100" w:type="dxa"/>
              <w:left w:w="100" w:type="dxa"/>
              <w:bottom w:w="100" w:type="dxa"/>
              <w:right w:w="100" w:type="dxa"/>
            </w:tcMar>
          </w:tcPr>
          <w:p w14:paraId="4502376F" w14:textId="5C49DB3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AbstractSampleType</w:t>
            </w:r>
            <w:proofErr w:type="spellEnd"/>
            <w:r w:rsidRPr="00785C54">
              <w:rPr>
                <w:szCs w:val="24"/>
              </w:rPr>
              <w:t>/</w:t>
            </w:r>
            <w:proofErr w:type="spellStart"/>
            <w:r w:rsidRPr="00785C54">
              <w:rPr>
                <w:szCs w:val="24"/>
              </w:rPr>
              <w:t>AbstractSampleType-sem</w:t>
            </w:r>
            <w:proofErr w:type="spellEnd"/>
          </w:p>
        </w:tc>
        <w:tc>
          <w:tcPr>
            <w:tcW w:w="5299" w:type="dxa"/>
            <w:tcMar>
              <w:top w:w="100" w:type="dxa"/>
              <w:left w:w="100" w:type="dxa"/>
              <w:bottom w:w="100" w:type="dxa"/>
              <w:right w:w="100" w:type="dxa"/>
            </w:tcMar>
          </w:tcPr>
          <w:p w14:paraId="6F09B773" w14:textId="1104E007" w:rsidR="005B5EAD" w:rsidRPr="00785C54" w:rsidRDefault="005B5EAD" w:rsidP="00785C54">
            <w:pPr>
              <w:pStyle w:val="Tablebody"/>
              <w:autoSpaceDE w:val="0"/>
              <w:autoSpaceDN w:val="0"/>
              <w:adjustRightInd w:val="0"/>
              <w:jc w:val="both"/>
              <w:rPr>
                <w:szCs w:val="24"/>
              </w:rPr>
            </w:pPr>
            <w:r w:rsidRPr="00785C54">
              <w:rPr>
                <w:szCs w:val="24"/>
              </w:rPr>
              <w:t xml:space="preserve">An empty </w:t>
            </w:r>
            <w:del w:id="451" w:author="Katharina Schleidt" w:date="2022-10-25T20:41:00Z">
              <w:r w:rsidRPr="00785C54" w:rsidDel="00C37748">
                <w:rPr>
                  <w:szCs w:val="24"/>
                </w:rPr>
                <w:delText xml:space="preserve">extension </w:delText>
              </w:r>
            </w:del>
            <w:ins w:id="452" w:author="Katharina Schleidt" w:date="2022-10-25T20:41:00Z">
              <w:r w:rsidR="00C37748" w:rsidRPr="00785C54">
                <w:rPr>
                  <w:szCs w:val="24"/>
                </w:rPr>
                <w:t>extension</w:t>
              </w:r>
              <w:r w:rsidR="00C37748">
                <w:rPr>
                  <w:szCs w:val="24"/>
                </w:rPr>
                <w:t>-</w:t>
              </w:r>
            </w:ins>
            <w:r w:rsidRPr="00785C54">
              <w:rPr>
                <w:szCs w:val="24"/>
              </w:rPr>
              <w:t xml:space="preserve">point for providing various classification schemes for </w:t>
            </w:r>
            <w:r w:rsidRPr="00785C54">
              <w:rPr>
                <w:b/>
                <w:szCs w:val="24"/>
              </w:rPr>
              <w:t>Samples</w:t>
            </w:r>
            <w:r w:rsidRPr="00785C54">
              <w:rPr>
                <w:szCs w:val="24"/>
              </w:rPr>
              <w:t>.</w:t>
            </w:r>
          </w:p>
          <w:p w14:paraId="7FAB2403" w14:textId="30D0BBA4" w:rsidR="005B5EAD" w:rsidRPr="00785C54" w:rsidRDefault="005B5EAD" w:rsidP="00785C54">
            <w:pPr>
              <w:pStyle w:val="Tablebody"/>
              <w:tabs>
                <w:tab w:val="clear" w:pos="397"/>
                <w:tab w:val="left" w:pos="403"/>
              </w:tabs>
              <w:autoSpaceDE w:val="0"/>
              <w:autoSpaceDN w:val="0"/>
              <w:adjustRightInd w:val="0"/>
              <w:jc w:val="both"/>
              <w:rPr>
                <w:szCs w:val="20"/>
              </w:rPr>
            </w:pPr>
            <w:r w:rsidRPr="00785C54">
              <w:rPr>
                <w:szCs w:val="24"/>
              </w:rPr>
              <w:t xml:space="preserve">If </w:t>
            </w:r>
            <w:r w:rsidRPr="00785C54">
              <w:rPr>
                <w:b/>
                <w:szCs w:val="24"/>
              </w:rPr>
              <w:t>Sample</w:t>
            </w:r>
            <w:r w:rsidRPr="00785C54">
              <w:rPr>
                <w:szCs w:val="24"/>
              </w:rPr>
              <w:t xml:space="preserve"> classification schemes are used in the implementing application schemas, a concrete realization </w:t>
            </w:r>
            <w:r w:rsidR="002F2035">
              <w:rPr>
                <w:szCs w:val="24"/>
              </w:rPr>
              <w:t>shall</w:t>
            </w:r>
            <w:r w:rsidRPr="00785C54">
              <w:rPr>
                <w:szCs w:val="24"/>
              </w:rPr>
              <w:t xml:space="preserve"> be created for the application.</w:t>
            </w:r>
          </w:p>
        </w:tc>
      </w:tr>
    </w:tbl>
    <w:p w14:paraId="1C34637D" w14:textId="071D1B9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53" w:name="_Toc117602599"/>
      <w:proofErr w:type="spellStart"/>
      <w:r w:rsidRPr="00785C54">
        <w:rPr>
          <w:rFonts w:eastAsia="Times New Roman"/>
          <w:szCs w:val="24"/>
        </w:rPr>
        <w:t>AbstractSamplerType</w:t>
      </w:r>
      <w:bookmarkEnd w:id="453"/>
      <w:proofErr w:type="spellEnd"/>
    </w:p>
    <w:p w14:paraId="20D96C2F" w14:textId="2DDA4483" w:rsidR="005B5EAD" w:rsidRPr="00785C54" w:rsidRDefault="005B5EAD" w:rsidP="00785C54">
      <w:pPr>
        <w:pStyle w:val="BodyText"/>
        <w:autoSpaceDE w:val="0"/>
        <w:autoSpaceDN w:val="0"/>
        <w:adjustRightInd w:val="0"/>
        <w:rPr>
          <w:szCs w:val="24"/>
        </w:rPr>
      </w:pPr>
      <w:r w:rsidRPr="00785C54">
        <w:rPr>
          <w:szCs w:val="24"/>
        </w:rPr>
        <w:t xml:space="preserve">The code list </w:t>
      </w:r>
      <w:proofErr w:type="spellStart"/>
      <w:r w:rsidRPr="00785C54">
        <w:rPr>
          <w:szCs w:val="24"/>
        </w:rPr>
        <w:t>AbstractSamplerType</w:t>
      </w:r>
      <w:proofErr w:type="spellEnd"/>
      <w:r w:rsidRPr="00785C54">
        <w:rPr>
          <w:szCs w:val="24"/>
        </w:rPr>
        <w:t xml:space="preserve"> can be specialized as required to </w:t>
      </w:r>
      <w:r w:rsidR="00683AA9" w:rsidRPr="00683AA9">
        <w:rPr>
          <w:szCs w:val="24"/>
        </w:rPr>
        <w:t>more precisely define the</w:t>
      </w:r>
      <w:r w:rsidR="00683AA9" w:rsidRPr="00683AA9" w:rsidDel="00683AA9">
        <w:rPr>
          <w:szCs w:val="24"/>
        </w:rPr>
        <w:t xml:space="preserve"> </w:t>
      </w:r>
      <w:r w:rsidRPr="00785C54">
        <w:rPr>
          <w:szCs w:val="24"/>
        </w:rPr>
        <w:t>semantics of sampler types.</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453"/>
        <w:gridCol w:w="5299"/>
      </w:tblGrid>
      <w:tr w:rsidR="005B5EAD" w:rsidRPr="00785C54" w14:paraId="39947863" w14:textId="77777777" w:rsidTr="00EC5BE0">
        <w:trPr>
          <w:jc w:val="center"/>
        </w:trPr>
        <w:tc>
          <w:tcPr>
            <w:tcW w:w="4453" w:type="dxa"/>
            <w:tcMar>
              <w:top w:w="100" w:type="dxa"/>
              <w:left w:w="100" w:type="dxa"/>
              <w:bottom w:w="100" w:type="dxa"/>
              <w:right w:w="100" w:type="dxa"/>
            </w:tcMar>
          </w:tcPr>
          <w:p w14:paraId="4335E1EC" w14:textId="373E5713" w:rsidR="005B5EAD" w:rsidRPr="00785C54" w:rsidRDefault="005B5EAD" w:rsidP="00785C54">
            <w:pPr>
              <w:pStyle w:val="Tablebody"/>
              <w:autoSpaceDE w:val="0"/>
              <w:autoSpaceDN w:val="0"/>
              <w:adjustRightInd w:val="0"/>
              <w:rPr>
                <w:szCs w:val="20"/>
              </w:rPr>
            </w:pPr>
            <w:r w:rsidRPr="00785C54">
              <w:rPr>
                <w:b/>
                <w:szCs w:val="24"/>
              </w:rPr>
              <w:lastRenderedPageBreak/>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AbstractSamplerType</w:t>
            </w:r>
            <w:proofErr w:type="spellEnd"/>
            <w:r w:rsidRPr="00785C54">
              <w:rPr>
                <w:szCs w:val="24"/>
              </w:rPr>
              <w:t>/</w:t>
            </w:r>
            <w:proofErr w:type="spellStart"/>
            <w:r w:rsidRPr="00785C54">
              <w:rPr>
                <w:szCs w:val="24"/>
              </w:rPr>
              <w:t>AbstractSamplerType-sem</w:t>
            </w:r>
            <w:proofErr w:type="spellEnd"/>
          </w:p>
        </w:tc>
        <w:tc>
          <w:tcPr>
            <w:tcW w:w="5299" w:type="dxa"/>
            <w:tcMar>
              <w:top w:w="100" w:type="dxa"/>
              <w:left w:w="100" w:type="dxa"/>
              <w:bottom w:w="100" w:type="dxa"/>
              <w:right w:w="100" w:type="dxa"/>
            </w:tcMar>
          </w:tcPr>
          <w:p w14:paraId="4C6D33FE" w14:textId="3C0CC8F9" w:rsidR="005B5EAD" w:rsidRPr="00785C54" w:rsidRDefault="005B5EAD" w:rsidP="00785C54">
            <w:pPr>
              <w:pStyle w:val="Tablebody"/>
              <w:autoSpaceDE w:val="0"/>
              <w:autoSpaceDN w:val="0"/>
              <w:adjustRightInd w:val="0"/>
              <w:jc w:val="both"/>
              <w:rPr>
                <w:szCs w:val="24"/>
              </w:rPr>
            </w:pPr>
            <w:r w:rsidRPr="00785C54">
              <w:rPr>
                <w:szCs w:val="24"/>
              </w:rPr>
              <w:t xml:space="preserve">An empty </w:t>
            </w:r>
            <w:del w:id="454" w:author="Katharina Schleidt" w:date="2022-10-25T20:41:00Z">
              <w:r w:rsidRPr="00785C54" w:rsidDel="00C37748">
                <w:rPr>
                  <w:szCs w:val="24"/>
                </w:rPr>
                <w:delText xml:space="preserve">extension </w:delText>
              </w:r>
            </w:del>
            <w:ins w:id="455" w:author="Katharina Schleidt" w:date="2022-10-25T20:41:00Z">
              <w:r w:rsidR="00C37748" w:rsidRPr="00785C54">
                <w:rPr>
                  <w:szCs w:val="24"/>
                </w:rPr>
                <w:t>extension</w:t>
              </w:r>
              <w:r w:rsidR="00C37748">
                <w:rPr>
                  <w:szCs w:val="24"/>
                </w:rPr>
                <w:t>-</w:t>
              </w:r>
            </w:ins>
            <w:r w:rsidRPr="00785C54">
              <w:rPr>
                <w:szCs w:val="24"/>
              </w:rPr>
              <w:t xml:space="preserve">point for providing various classification schemes for </w:t>
            </w:r>
            <w:r w:rsidRPr="00785C54">
              <w:rPr>
                <w:b/>
                <w:szCs w:val="24"/>
              </w:rPr>
              <w:t>Samplers</w:t>
            </w:r>
            <w:r w:rsidRPr="00785C54">
              <w:rPr>
                <w:szCs w:val="24"/>
              </w:rPr>
              <w:t>.</w:t>
            </w:r>
          </w:p>
          <w:p w14:paraId="1249F04D" w14:textId="29832012" w:rsidR="005B5EAD" w:rsidRPr="00785C54" w:rsidRDefault="005B5EAD" w:rsidP="00785C54">
            <w:pPr>
              <w:pStyle w:val="Tablebody"/>
              <w:tabs>
                <w:tab w:val="clear" w:pos="397"/>
                <w:tab w:val="left" w:pos="403"/>
              </w:tabs>
              <w:autoSpaceDE w:val="0"/>
              <w:autoSpaceDN w:val="0"/>
              <w:adjustRightInd w:val="0"/>
              <w:jc w:val="both"/>
              <w:rPr>
                <w:szCs w:val="20"/>
              </w:rPr>
            </w:pPr>
            <w:r w:rsidRPr="00785C54">
              <w:rPr>
                <w:szCs w:val="24"/>
              </w:rPr>
              <w:t xml:space="preserve">If </w:t>
            </w:r>
            <w:r w:rsidRPr="00785C54">
              <w:rPr>
                <w:b/>
                <w:szCs w:val="24"/>
              </w:rPr>
              <w:t>Sampler</w:t>
            </w:r>
            <w:r w:rsidRPr="00785C54">
              <w:rPr>
                <w:szCs w:val="24"/>
              </w:rPr>
              <w:t xml:space="preserve"> classification schemes are used in the implementing application schemas, a concrete realization </w:t>
            </w:r>
            <w:r w:rsidR="002F2035">
              <w:rPr>
                <w:szCs w:val="24"/>
              </w:rPr>
              <w:t>shall</w:t>
            </w:r>
            <w:r w:rsidRPr="00785C54">
              <w:rPr>
                <w:szCs w:val="24"/>
              </w:rPr>
              <w:t xml:space="preserve"> be created for the application.</w:t>
            </w:r>
          </w:p>
        </w:tc>
      </w:tr>
    </w:tbl>
    <w:p w14:paraId="736092CE" w14:textId="6B33BA43" w:rsidR="005B5EAD" w:rsidRPr="00785C54" w:rsidRDefault="005B5EAD" w:rsidP="00785C54">
      <w:pPr>
        <w:pStyle w:val="Heading1"/>
        <w:autoSpaceDE w:val="0"/>
        <w:autoSpaceDN w:val="0"/>
        <w:adjustRightInd w:val="0"/>
        <w:rPr>
          <w:rFonts w:eastAsia="Times New Roman"/>
          <w:szCs w:val="24"/>
        </w:rPr>
      </w:pPr>
      <w:bookmarkStart w:id="456" w:name="_Toc117602600"/>
      <w:r w:rsidRPr="00785C54">
        <w:rPr>
          <w:rFonts w:eastAsia="Times New Roman"/>
          <w:szCs w:val="24"/>
        </w:rPr>
        <w:t>Basic Samples</w:t>
      </w:r>
      <w:bookmarkEnd w:id="456"/>
    </w:p>
    <w:p w14:paraId="5AECE404"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57" w:name="_Toc117602601"/>
      <w:r w:rsidRPr="00785C54">
        <w:rPr>
          <w:rFonts w:eastAsia="Times New Roman"/>
          <w:szCs w:val="24"/>
        </w:rPr>
        <w:t>General</w:t>
      </w:r>
      <w:bookmarkEnd w:id="457"/>
    </w:p>
    <w:p w14:paraId="4CF45EF8"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58" w:name="_Toc117602602"/>
      <w:r w:rsidRPr="00785C54">
        <w:rPr>
          <w:rFonts w:eastAsia="Times New Roman"/>
          <w:szCs w:val="24"/>
        </w:rPr>
        <w:t>Basic Samples Package Requirements Class</w:t>
      </w:r>
      <w:bookmarkEnd w:id="45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542"/>
        <w:gridCol w:w="7229"/>
      </w:tblGrid>
      <w:tr w:rsidR="005B5EAD" w:rsidRPr="00785C54" w14:paraId="01DB8889" w14:textId="77777777" w:rsidTr="0008652C">
        <w:trPr>
          <w:jc w:val="center"/>
        </w:trPr>
        <w:tc>
          <w:tcPr>
            <w:tcW w:w="2542" w:type="dxa"/>
            <w:tcBorders>
              <w:top w:val="single" w:sz="12" w:space="0" w:color="auto"/>
              <w:bottom w:val="single" w:sz="12" w:space="0" w:color="auto"/>
              <w:right w:val="single" w:sz="4" w:space="0" w:color="auto"/>
            </w:tcBorders>
            <w:tcMar>
              <w:top w:w="100" w:type="dxa"/>
              <w:left w:w="100" w:type="dxa"/>
              <w:bottom w:w="100" w:type="dxa"/>
              <w:right w:w="100" w:type="dxa"/>
            </w:tcMar>
          </w:tcPr>
          <w:p w14:paraId="61229B35" w14:textId="11890E12"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229" w:type="dxa"/>
            <w:tcBorders>
              <w:top w:val="single" w:sz="12" w:space="0" w:color="auto"/>
              <w:left w:val="single" w:sz="4" w:space="0" w:color="auto"/>
              <w:bottom w:val="single" w:sz="12" w:space="0" w:color="auto"/>
            </w:tcBorders>
            <w:tcMar>
              <w:top w:w="100" w:type="dxa"/>
              <w:left w:w="100" w:type="dxa"/>
              <w:bottom w:w="100" w:type="dxa"/>
              <w:right w:w="100" w:type="dxa"/>
            </w:tcMar>
          </w:tcPr>
          <w:p w14:paraId="07A93825" w14:textId="3DC435D6"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
        </w:tc>
      </w:tr>
      <w:tr w:rsidR="005B5EAD" w:rsidRPr="00785C54" w14:paraId="5BD3B643" w14:textId="77777777" w:rsidTr="0008652C">
        <w:trPr>
          <w:jc w:val="center"/>
        </w:trPr>
        <w:tc>
          <w:tcPr>
            <w:tcW w:w="2542" w:type="dxa"/>
            <w:tcBorders>
              <w:top w:val="single" w:sz="12" w:space="0" w:color="auto"/>
              <w:bottom w:val="single" w:sz="4" w:space="0" w:color="auto"/>
              <w:right w:val="single" w:sz="4" w:space="0" w:color="auto"/>
            </w:tcBorders>
            <w:tcMar>
              <w:top w:w="100" w:type="dxa"/>
              <w:left w:w="100" w:type="dxa"/>
              <w:bottom w:w="100" w:type="dxa"/>
              <w:right w:w="100" w:type="dxa"/>
            </w:tcMar>
          </w:tcPr>
          <w:p w14:paraId="5E119FDF" w14:textId="344D2480"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229" w:type="dxa"/>
            <w:tcBorders>
              <w:top w:val="single" w:sz="12" w:space="0" w:color="auto"/>
              <w:left w:val="single" w:sz="4" w:space="0" w:color="auto"/>
              <w:bottom w:val="single" w:sz="4" w:space="0" w:color="auto"/>
            </w:tcBorders>
            <w:tcMar>
              <w:top w:w="100" w:type="dxa"/>
              <w:left w:w="100" w:type="dxa"/>
              <w:bottom w:w="100" w:type="dxa"/>
              <w:right w:w="100" w:type="dxa"/>
            </w:tcMar>
          </w:tcPr>
          <w:p w14:paraId="652F1F61" w14:textId="05DFD803"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15EEC5CB"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64040300" w14:textId="6668C0BF" w:rsidR="005B5EAD" w:rsidRPr="00785C54" w:rsidRDefault="005B5EAD" w:rsidP="00785C54">
            <w:pPr>
              <w:pStyle w:val="Tablebody"/>
              <w:autoSpaceDE w:val="0"/>
              <w:autoSpaceDN w:val="0"/>
              <w:adjustRightInd w:val="0"/>
              <w:jc w:val="both"/>
              <w:rPr>
                <w:szCs w:val="20"/>
              </w:rPr>
            </w:pPr>
            <w:r w:rsidRPr="00785C54">
              <w:rPr>
                <w:szCs w:val="24"/>
              </w:rPr>
              <w:t>Name</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08F40EF7" w14:textId="2C3131D8" w:rsidR="005B5EAD" w:rsidRPr="00785C54" w:rsidRDefault="005B5EAD" w:rsidP="00785C54">
            <w:pPr>
              <w:pStyle w:val="Tablebody"/>
              <w:autoSpaceDE w:val="0"/>
              <w:autoSpaceDN w:val="0"/>
              <w:adjustRightInd w:val="0"/>
              <w:jc w:val="both"/>
              <w:rPr>
                <w:szCs w:val="20"/>
              </w:rPr>
            </w:pPr>
            <w:r w:rsidRPr="00785C54">
              <w:rPr>
                <w:szCs w:val="24"/>
              </w:rPr>
              <w:t>Basic Samples package</w:t>
            </w:r>
          </w:p>
        </w:tc>
      </w:tr>
      <w:tr w:rsidR="005B5EAD" w:rsidRPr="00785C54" w14:paraId="2C54A190"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0426A8BC" w14:textId="0C1989D5"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5A23D94F" w14:textId="6061013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662D322"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45C6E070" w14:textId="40BBC360"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799CFB55" w14:textId="0A29FE79"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-basic/Sample</w:t>
            </w:r>
          </w:p>
        </w:tc>
      </w:tr>
      <w:tr w:rsidR="005B5EAD" w:rsidRPr="00785C54" w14:paraId="3223C046"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684A7E84" w14:textId="27594685"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0CE46C84" w14:textId="735477BE"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SpatialSample</w:t>
            </w:r>
            <w:proofErr w:type="spellEnd"/>
          </w:p>
        </w:tc>
      </w:tr>
      <w:tr w:rsidR="005B5EAD" w:rsidRPr="00785C54" w14:paraId="1504B8AE"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2093F960" w14:textId="225B027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67D29756" w14:textId="50FD3E51"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MaterialSample</w:t>
            </w:r>
            <w:proofErr w:type="spellEnd"/>
          </w:p>
        </w:tc>
      </w:tr>
      <w:tr w:rsidR="005B5EAD" w:rsidRPr="00785C54" w14:paraId="460FE437"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712D970B" w14:textId="7E2EBAA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7D0864CC" w14:textId="5519B631"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StatisticalSample</w:t>
            </w:r>
            <w:proofErr w:type="spellEnd"/>
          </w:p>
        </w:tc>
      </w:tr>
      <w:tr w:rsidR="005B5EAD" w:rsidRPr="00785C54" w14:paraId="4648DF60"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6AB2E06E" w14:textId="4D71999A"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6B58BC9E" w14:textId="1595A4F0"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-basic/Sampling</w:t>
            </w:r>
          </w:p>
        </w:tc>
      </w:tr>
      <w:tr w:rsidR="005B5EAD" w:rsidRPr="00785C54" w14:paraId="16792E89"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74AE47F4" w14:textId="26AAB0BD"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5D0B52ED" w14:textId="79C6BA6E"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-basic/Sampler</w:t>
            </w:r>
          </w:p>
        </w:tc>
      </w:tr>
      <w:tr w:rsidR="005B5EAD" w:rsidRPr="00785C54" w14:paraId="3ACA1522"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41FAE87B" w14:textId="45509D74"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51B57EB0" w14:textId="7EB0A6D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SamplingProcedure</w:t>
            </w:r>
            <w:proofErr w:type="spellEnd"/>
          </w:p>
        </w:tc>
      </w:tr>
      <w:tr w:rsidR="005B5EAD" w:rsidRPr="00785C54" w14:paraId="1CECFC6D"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7599821B" w14:textId="1A449202"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1D212DF6" w14:textId="7591DEDA"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PreparationProcedure</w:t>
            </w:r>
            <w:proofErr w:type="spellEnd"/>
          </w:p>
        </w:tc>
      </w:tr>
      <w:tr w:rsidR="005B5EAD" w:rsidRPr="00785C54" w14:paraId="0C743F1C"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4A9CB511" w14:textId="20AD2A1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78DB3459" w14:textId="3859ED8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PreparationStep</w:t>
            </w:r>
            <w:proofErr w:type="spellEnd"/>
          </w:p>
        </w:tc>
      </w:tr>
      <w:tr w:rsidR="005B5EAD" w:rsidRPr="00785C54" w14:paraId="564784A5"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62A5C38D" w14:textId="4D96109C"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0C4BE2C6" w14:textId="0B7F552D"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SampleCollection</w:t>
            </w:r>
            <w:proofErr w:type="spellEnd"/>
          </w:p>
        </w:tc>
      </w:tr>
      <w:tr w:rsidR="005B5EAD" w:rsidRPr="00785C54" w14:paraId="3BDAD90C"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10B8890F" w14:textId="6E36CFB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126EB322" w14:textId="6A683F0A" w:rsidR="005B5EAD" w:rsidRPr="00785C54" w:rsidRDefault="005B5EAD" w:rsidP="00785C54">
            <w:pPr>
              <w:pStyle w:val="Tablebody"/>
              <w:autoSpaceDE w:val="0"/>
              <w:autoSpaceDN w:val="0"/>
              <w:adjustRightInd w:val="0"/>
              <w:jc w:val="both"/>
              <w:rPr>
                <w:szCs w:val="20"/>
              </w:rPr>
            </w:pPr>
            <w:r w:rsidRPr="00785C54">
              <w:rPr>
                <w:szCs w:val="24"/>
              </w:rPr>
              <w:t>/req/sam-basic/SampleTypeByGeometryType/SampleTypeByGeometryType-sem</w:t>
            </w:r>
          </w:p>
        </w:tc>
      </w:tr>
      <w:tr w:rsidR="005B5EAD" w:rsidRPr="00785C54" w14:paraId="3CA2FA92" w14:textId="77777777" w:rsidTr="0008652C">
        <w:trPr>
          <w:jc w:val="center"/>
        </w:trPr>
        <w:tc>
          <w:tcPr>
            <w:tcW w:w="2542" w:type="dxa"/>
            <w:tcBorders>
              <w:top w:val="single" w:sz="4" w:space="0" w:color="auto"/>
              <w:bottom w:val="single" w:sz="12" w:space="0" w:color="auto"/>
              <w:right w:val="single" w:sz="4" w:space="0" w:color="auto"/>
            </w:tcBorders>
            <w:tcMar>
              <w:top w:w="100" w:type="dxa"/>
              <w:left w:w="100" w:type="dxa"/>
              <w:bottom w:w="100" w:type="dxa"/>
              <w:right w:w="100" w:type="dxa"/>
            </w:tcMar>
          </w:tcPr>
          <w:p w14:paraId="55C575F4" w14:textId="19F5A02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229" w:type="dxa"/>
            <w:tcBorders>
              <w:top w:val="single" w:sz="4" w:space="0" w:color="auto"/>
              <w:left w:val="single" w:sz="4" w:space="0" w:color="auto"/>
              <w:bottom w:val="single" w:sz="12" w:space="0" w:color="auto"/>
            </w:tcBorders>
            <w:tcMar>
              <w:top w:w="100" w:type="dxa"/>
              <w:left w:w="100" w:type="dxa"/>
              <w:bottom w:w="100" w:type="dxa"/>
              <w:right w:w="100" w:type="dxa"/>
            </w:tcMar>
          </w:tcPr>
          <w:p w14:paraId="134AEE41" w14:textId="185D7028" w:rsidR="005B5EAD" w:rsidRPr="00785C54" w:rsidRDefault="005B5EAD" w:rsidP="00785C54">
            <w:pPr>
              <w:pStyle w:val="Tablebody"/>
              <w:autoSpaceDE w:val="0"/>
              <w:autoSpaceDN w:val="0"/>
              <w:adjustRightInd w:val="0"/>
              <w:jc w:val="both"/>
              <w:rPr>
                <w:szCs w:val="20"/>
              </w:rPr>
            </w:pPr>
            <w:r w:rsidRPr="00785C54">
              <w:rPr>
                <w:szCs w:val="24"/>
              </w:rPr>
              <w:t>/req/sam-basic/SampleTypeByGeometryType/SampleTypeByGeometryType-con</w:t>
            </w:r>
          </w:p>
        </w:tc>
      </w:tr>
    </w:tbl>
    <w:p w14:paraId="6F158EC5" w14:textId="2B410107" w:rsidR="005B5EAD" w:rsidRPr="00785C54" w:rsidRDefault="005B5EAD" w:rsidP="00785C54">
      <w:pPr>
        <w:pStyle w:val="Heading2"/>
        <w:tabs>
          <w:tab w:val="left" w:pos="400"/>
        </w:tabs>
        <w:autoSpaceDE w:val="0"/>
        <w:autoSpaceDN w:val="0"/>
        <w:adjustRightInd w:val="0"/>
        <w:rPr>
          <w:rFonts w:eastAsia="Times New Roman"/>
          <w:szCs w:val="24"/>
        </w:rPr>
      </w:pPr>
      <w:bookmarkStart w:id="459" w:name="_Toc117602603"/>
      <w:r w:rsidRPr="00785C54">
        <w:rPr>
          <w:rFonts w:eastAsia="Times New Roman"/>
          <w:szCs w:val="24"/>
        </w:rPr>
        <w:lastRenderedPageBreak/>
        <w:t>Sample</w:t>
      </w:r>
      <w:bookmarkEnd w:id="459"/>
    </w:p>
    <w:p w14:paraId="29131D4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60" w:name="_Toc117602604"/>
      <w:r w:rsidRPr="00785C54">
        <w:rPr>
          <w:rFonts w:eastAsia="Times New Roman"/>
          <w:szCs w:val="24"/>
        </w:rPr>
        <w:t>Sample Requirements Class</w:t>
      </w:r>
      <w:bookmarkEnd w:id="46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3417611D"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5FD3F13B" w14:textId="2C441468"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60DA5C64" w14:textId="57766B1B"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-basic/Sample</w:t>
            </w:r>
          </w:p>
        </w:tc>
      </w:tr>
      <w:tr w:rsidR="005B5EAD" w:rsidRPr="00785C54" w14:paraId="65E18255"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7FF567E1" w14:textId="1F38A38C"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049F147C" w14:textId="6F6DDC8B"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3450EA4"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751D3F1" w14:textId="5BFC850A"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93C8EF5" w14:textId="26721B25"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Sample</w:t>
            </w:r>
          </w:p>
        </w:tc>
      </w:tr>
      <w:tr w:rsidR="005B5EAD" w:rsidRPr="00785C54" w14:paraId="479E8C7A"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B4F87E9" w14:textId="594FE845"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51DE9C8" w14:textId="5218D1A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6C581DC"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287FF099" w14:textId="33FA12E6"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4F3DF3F9" w14:textId="521ADABB"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AbstractSample</w:t>
            </w:r>
            <w:proofErr w:type="spellEnd"/>
          </w:p>
        </w:tc>
      </w:tr>
    </w:tbl>
    <w:p w14:paraId="0C170BBE" w14:textId="3E58DF2F" w:rsidR="003D1A1E" w:rsidRPr="00785C54" w:rsidRDefault="00BB7007" w:rsidP="00785C54">
      <w:pPr>
        <w:pStyle w:val="BodyText"/>
      </w:pPr>
      <w:r w:rsidRPr="00785C54">
        <w:rPr>
          <w:szCs w:val="24"/>
        </w:rPr>
        <w:t xml:space="preserve">Sample, </w:t>
      </w:r>
      <w:proofErr w:type="spellStart"/>
      <w:r w:rsidRPr="00785C54">
        <w:rPr>
          <w:szCs w:val="24"/>
        </w:rPr>
        <w:t>SpatialSample</w:t>
      </w:r>
      <w:proofErr w:type="spellEnd"/>
      <w:r w:rsidRPr="00785C54">
        <w:rPr>
          <w:szCs w:val="24"/>
        </w:rPr>
        <w:t xml:space="preserve">, </w:t>
      </w:r>
      <w:proofErr w:type="spellStart"/>
      <w:r w:rsidRPr="00785C54">
        <w:rPr>
          <w:szCs w:val="24"/>
        </w:rPr>
        <w:t>StatisticalSample</w:t>
      </w:r>
      <w:proofErr w:type="spellEnd"/>
      <w:r w:rsidRPr="00785C54">
        <w:rPr>
          <w:szCs w:val="24"/>
        </w:rPr>
        <w:t xml:space="preserve"> and </w:t>
      </w:r>
      <w:proofErr w:type="spellStart"/>
      <w:r w:rsidRPr="00785C54">
        <w:rPr>
          <w:szCs w:val="24"/>
        </w:rPr>
        <w:t>MaterialSample</w:t>
      </w:r>
      <w:proofErr w:type="spellEnd"/>
      <w:r w:rsidRPr="00BB7007">
        <w:t xml:space="preserve"> from the Basic Samples </w:t>
      </w:r>
      <w:r>
        <w:t>are</w:t>
      </w:r>
      <w:r w:rsidRPr="00BB7007">
        <w:t xml:space="preserve"> described as a class diagram in Figure </w:t>
      </w:r>
      <w:r w:rsidR="00386E54">
        <w:t>3</w:t>
      </w:r>
      <w:r w:rsidR="005C1E2E">
        <w:t>1</w:t>
      </w:r>
      <w:r w:rsidRPr="00BB7007">
        <w:t xml:space="preserve">. The schema is fully described in </w:t>
      </w:r>
      <w:r>
        <w:t>13.2, 13.3, 13.4 and 13.5</w:t>
      </w:r>
      <w:r w:rsidRPr="00BB7007">
        <w:t>.</w:t>
      </w:r>
      <w:r w:rsidR="003D1A1E" w:rsidRPr="00785C54">
        <w:t> </w:t>
      </w:r>
    </w:p>
    <w:p w14:paraId="694B2430" w14:textId="7276D2DC" w:rsidR="005B5EAD" w:rsidRPr="00785C54" w:rsidRDefault="003516A7"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65493194" wp14:editId="17BAA355">
            <wp:extent cx="5684035" cy="8355330"/>
            <wp:effectExtent l="0" t="0" r="5715" b="127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75">
                      <a:extLst>
                        <a:ext uri="{28A0092B-C50C-407E-A947-70E740481C1C}">
                          <a14:useLocalDpi xmlns:a14="http://schemas.microsoft.com/office/drawing/2010/main" val="0"/>
                        </a:ext>
                      </a:extLst>
                    </a:blip>
                    <a:stretch>
                      <a:fillRect/>
                    </a:stretch>
                  </pic:blipFill>
                  <pic:spPr>
                    <a:xfrm>
                      <a:off x="0" y="0"/>
                      <a:ext cx="5705238" cy="8386497"/>
                    </a:xfrm>
                    <a:prstGeom prst="rect">
                      <a:avLst/>
                    </a:prstGeom>
                  </pic:spPr>
                </pic:pic>
              </a:graphicData>
            </a:graphic>
          </wp:inline>
        </w:drawing>
      </w:r>
    </w:p>
    <w:p w14:paraId="02B83862" w14:textId="507903D5" w:rsidR="005B5EAD" w:rsidRPr="00785C54" w:rsidRDefault="005B5EAD" w:rsidP="00785C54">
      <w:pPr>
        <w:pStyle w:val="Figuretitle"/>
        <w:autoSpaceDE w:val="0"/>
        <w:autoSpaceDN w:val="0"/>
        <w:adjustRightInd w:val="0"/>
        <w:outlineLvl w:val="0"/>
        <w:rPr>
          <w:szCs w:val="24"/>
        </w:rPr>
      </w:pPr>
      <w:r w:rsidRPr="00785C54">
        <w:rPr>
          <w:szCs w:val="24"/>
        </w:rPr>
        <w:t xml:space="preserve">Figure </w:t>
      </w:r>
      <w:r w:rsidR="00386E54">
        <w:rPr>
          <w:szCs w:val="24"/>
        </w:rPr>
        <w:t>3</w:t>
      </w:r>
      <w:r w:rsidR="005C1E2E">
        <w:rPr>
          <w:szCs w:val="24"/>
        </w:rPr>
        <w:t>1</w:t>
      </w:r>
      <w:r w:rsidRPr="00785C54">
        <w:rPr>
          <w:szCs w:val="24"/>
        </w:rPr>
        <w:t xml:space="preserve">— Context diagram for Basic Samples — Sample, </w:t>
      </w:r>
      <w:proofErr w:type="spellStart"/>
      <w:r w:rsidRPr="00785C54">
        <w:rPr>
          <w:szCs w:val="24"/>
        </w:rPr>
        <w:t>SpatialSample</w:t>
      </w:r>
      <w:proofErr w:type="spellEnd"/>
      <w:r w:rsidRPr="00785C54">
        <w:rPr>
          <w:szCs w:val="24"/>
        </w:rPr>
        <w:t xml:space="preserve">, </w:t>
      </w:r>
      <w:proofErr w:type="spellStart"/>
      <w:r w:rsidRPr="00785C54">
        <w:rPr>
          <w:szCs w:val="24"/>
        </w:rPr>
        <w:t>StatisticalSample</w:t>
      </w:r>
      <w:proofErr w:type="spellEnd"/>
      <w:r w:rsidRPr="00785C54">
        <w:rPr>
          <w:szCs w:val="24"/>
        </w:rPr>
        <w:t xml:space="preserve"> and </w:t>
      </w:r>
      <w:proofErr w:type="spellStart"/>
      <w:r w:rsidRPr="00785C54">
        <w:rPr>
          <w:szCs w:val="24"/>
        </w:rPr>
        <w:t>MaterialSample</w:t>
      </w:r>
      <w:proofErr w:type="spellEnd"/>
    </w:p>
    <w:p w14:paraId="7057AD23"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61" w:name="_Toc117602605"/>
      <w:proofErr w:type="spellStart"/>
      <w:r w:rsidRPr="00785C54">
        <w:rPr>
          <w:rFonts w:eastAsia="Times New Roman"/>
          <w:szCs w:val="24"/>
        </w:rPr>
        <w:lastRenderedPageBreak/>
        <w:t>SpatialSample</w:t>
      </w:r>
      <w:bookmarkEnd w:id="461"/>
      <w:proofErr w:type="spellEnd"/>
    </w:p>
    <w:p w14:paraId="6E9A17FE"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62" w:name="_Toc117602606"/>
      <w:proofErr w:type="spellStart"/>
      <w:r w:rsidRPr="00785C54">
        <w:rPr>
          <w:rFonts w:eastAsia="Times New Roman"/>
          <w:szCs w:val="24"/>
        </w:rPr>
        <w:t>SpatialSample</w:t>
      </w:r>
      <w:proofErr w:type="spellEnd"/>
      <w:r w:rsidRPr="00785C54">
        <w:rPr>
          <w:rFonts w:eastAsia="Times New Roman"/>
          <w:szCs w:val="24"/>
        </w:rPr>
        <w:t xml:space="preserve"> Requirements Class</w:t>
      </w:r>
      <w:bookmarkEnd w:id="46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53592244"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518A9585" w14:textId="3287A646"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4C96E196" w14:textId="11892137"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SpatialSample</w:t>
            </w:r>
            <w:proofErr w:type="spellEnd"/>
          </w:p>
        </w:tc>
      </w:tr>
      <w:tr w:rsidR="005B5EAD" w:rsidRPr="00785C54" w14:paraId="3AE2C816"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1D845E53" w14:textId="61B320E9"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7A2364E6" w14:textId="7423CBA0"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FA2403B"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922C9A3" w14:textId="6CEBB672"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69E3D4B" w14:textId="4D94D001"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w:t>
            </w:r>
            <w:proofErr w:type="spellStart"/>
            <w:r w:rsidRPr="00785C54">
              <w:rPr>
                <w:szCs w:val="24"/>
              </w:rPr>
              <w:t>SpatialSample</w:t>
            </w:r>
            <w:proofErr w:type="spellEnd"/>
          </w:p>
        </w:tc>
      </w:tr>
      <w:tr w:rsidR="005B5EAD" w:rsidRPr="00785C54" w14:paraId="27244C70"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E871D68" w14:textId="012F090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07FEFED" w14:textId="7AC0A28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054AAB4"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6952966" w14:textId="46D5353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361F730" w14:textId="388433E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CoreTypes</w:t>
            </w:r>
            <w:proofErr w:type="spellEnd"/>
            <w:r w:rsidRPr="00785C54">
              <w:rPr>
                <w:szCs w:val="24"/>
              </w:rPr>
              <w:t xml:space="preserve"> conformance class</w:t>
            </w:r>
          </w:p>
        </w:tc>
      </w:tr>
      <w:tr w:rsidR="005B5EAD" w:rsidRPr="00785C54" w14:paraId="058E485F"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B25930F" w14:textId="5B089844"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B876DDC" w14:textId="6EAA311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6E42DC56"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E7B27DF" w14:textId="3074350E"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5B57B2B" w14:textId="7012FA10"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-basic/Sample</w:t>
            </w:r>
          </w:p>
        </w:tc>
      </w:tr>
      <w:tr w:rsidR="005B5EAD" w:rsidRPr="00785C54" w14:paraId="1A945E65"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60BC688" w14:textId="02ACEDC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CCC0979" w14:textId="54FB441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SpatialSample</w:t>
            </w:r>
            <w:proofErr w:type="spellEnd"/>
            <w:r w:rsidRPr="00785C54">
              <w:rPr>
                <w:szCs w:val="24"/>
              </w:rPr>
              <w:t>/</w:t>
            </w:r>
            <w:proofErr w:type="spellStart"/>
            <w:r w:rsidRPr="00785C54">
              <w:rPr>
                <w:szCs w:val="24"/>
              </w:rPr>
              <w:t>SpatialSample-sem</w:t>
            </w:r>
            <w:proofErr w:type="spellEnd"/>
          </w:p>
        </w:tc>
      </w:tr>
      <w:tr w:rsidR="005B5EAD" w:rsidRPr="00785C54" w14:paraId="3C959FAE"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8F610B3" w14:textId="51F6CE1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2EB6BDC" w14:textId="16A5429F"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SpatialSample</w:t>
            </w:r>
            <w:proofErr w:type="spellEnd"/>
            <w:r w:rsidRPr="00785C54">
              <w:rPr>
                <w:szCs w:val="24"/>
              </w:rPr>
              <w:t>/shape-</w:t>
            </w:r>
            <w:proofErr w:type="spellStart"/>
            <w:r w:rsidRPr="00785C54">
              <w:rPr>
                <w:szCs w:val="24"/>
              </w:rPr>
              <w:t>sem</w:t>
            </w:r>
            <w:proofErr w:type="spellEnd"/>
          </w:p>
        </w:tc>
      </w:tr>
      <w:tr w:rsidR="005B5EAD" w:rsidRPr="00785C54" w14:paraId="5BF3992D"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31B97FF" w14:textId="143AAB6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4A2FDE8" w14:textId="5F1D5EB8"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SpatialSample</w:t>
            </w:r>
            <w:proofErr w:type="spellEnd"/>
            <w:r w:rsidRPr="00785C54">
              <w:rPr>
                <w:szCs w:val="24"/>
              </w:rPr>
              <w:t>/</w:t>
            </w:r>
            <w:proofErr w:type="spellStart"/>
            <w:r w:rsidRPr="00785C54">
              <w:rPr>
                <w:szCs w:val="24"/>
              </w:rPr>
              <w:t>horizontalPositionalAccuracy-sem</w:t>
            </w:r>
            <w:proofErr w:type="spellEnd"/>
          </w:p>
        </w:tc>
      </w:tr>
      <w:tr w:rsidR="005B5EAD" w:rsidRPr="00785C54" w14:paraId="50E39812" w14:textId="77777777" w:rsidTr="00083060">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B4842C5" w14:textId="15C49AC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E3636DE" w14:textId="73265032"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SpatialSample</w:t>
            </w:r>
            <w:proofErr w:type="spellEnd"/>
            <w:r w:rsidRPr="00785C54">
              <w:rPr>
                <w:szCs w:val="24"/>
              </w:rPr>
              <w:t>/</w:t>
            </w:r>
            <w:proofErr w:type="spellStart"/>
            <w:r w:rsidRPr="00785C54">
              <w:rPr>
                <w:szCs w:val="24"/>
              </w:rPr>
              <w:t>verticalPositionalAccuracy-sem</w:t>
            </w:r>
            <w:proofErr w:type="spellEnd"/>
          </w:p>
        </w:tc>
      </w:tr>
    </w:tbl>
    <w:p w14:paraId="2424E70D" w14:textId="77777777" w:rsidR="009B5A83" w:rsidRPr="00083060" w:rsidRDefault="009B5A83" w:rsidP="00083060"/>
    <w:p w14:paraId="5D96C71E" w14:textId="608D3486"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63" w:name="_Toc117602607"/>
      <w:r w:rsidRPr="00785C54">
        <w:rPr>
          <w:rFonts w:eastAsia="Times New Roman"/>
          <w:szCs w:val="24"/>
        </w:rPr>
        <w:t xml:space="preserve">Feature type </w:t>
      </w:r>
      <w:proofErr w:type="spellStart"/>
      <w:r w:rsidRPr="00785C54">
        <w:rPr>
          <w:rFonts w:eastAsia="Times New Roman"/>
          <w:szCs w:val="24"/>
        </w:rPr>
        <w:t>SpatialSample</w:t>
      </w:r>
      <w:bookmarkEnd w:id="463"/>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C944BDC" w14:textId="77777777" w:rsidTr="0033443B">
        <w:trPr>
          <w:jc w:val="center"/>
        </w:trPr>
        <w:tc>
          <w:tcPr>
            <w:tcW w:w="4526" w:type="dxa"/>
            <w:tcMar>
              <w:top w:w="100" w:type="dxa"/>
              <w:left w:w="100" w:type="dxa"/>
              <w:bottom w:w="100" w:type="dxa"/>
              <w:right w:w="100" w:type="dxa"/>
            </w:tcMar>
          </w:tcPr>
          <w:p w14:paraId="4D9064C2" w14:textId="09FA41C1"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SpatialSample</w:t>
            </w:r>
            <w:proofErr w:type="spellEnd"/>
            <w:r w:rsidRPr="00785C54">
              <w:rPr>
                <w:szCs w:val="24"/>
              </w:rPr>
              <w:t>/</w:t>
            </w:r>
            <w:proofErr w:type="spellStart"/>
            <w:r w:rsidRPr="00785C54">
              <w:rPr>
                <w:szCs w:val="24"/>
              </w:rPr>
              <w:t>SpatialSample-sem</w:t>
            </w:r>
            <w:proofErr w:type="spellEnd"/>
          </w:p>
        </w:tc>
        <w:tc>
          <w:tcPr>
            <w:tcW w:w="5245" w:type="dxa"/>
            <w:tcMar>
              <w:top w:w="100" w:type="dxa"/>
              <w:left w:w="100" w:type="dxa"/>
              <w:bottom w:w="100" w:type="dxa"/>
              <w:right w:w="100" w:type="dxa"/>
            </w:tcMar>
          </w:tcPr>
          <w:p w14:paraId="37763321" w14:textId="26CA3299" w:rsidR="005B5EAD" w:rsidRPr="00785C54" w:rsidRDefault="005B5EAD" w:rsidP="00785C54">
            <w:pPr>
              <w:pStyle w:val="Tablebody"/>
              <w:autoSpaceDE w:val="0"/>
              <w:autoSpaceDN w:val="0"/>
              <w:adjustRightInd w:val="0"/>
              <w:jc w:val="both"/>
              <w:rPr>
                <w:szCs w:val="20"/>
              </w:rPr>
            </w:pPr>
            <w:r w:rsidRPr="00785C54">
              <w:rPr>
                <w:szCs w:val="24"/>
              </w:rPr>
              <w:t xml:space="preserve">A </w:t>
            </w:r>
            <w:proofErr w:type="spellStart"/>
            <w:r w:rsidRPr="00785C54">
              <w:rPr>
                <w:b/>
                <w:szCs w:val="24"/>
              </w:rPr>
              <w:t>SpatialSample</w:t>
            </w:r>
            <w:proofErr w:type="spellEnd"/>
            <w:r w:rsidRPr="00785C54">
              <w:rPr>
                <w:szCs w:val="24"/>
              </w:rPr>
              <w:t xml:space="preserve"> </w:t>
            </w:r>
            <w:r w:rsidR="00B36FFD" w:rsidRPr="00B36FFD">
              <w:rPr>
                <w:szCs w:val="24"/>
              </w:rPr>
              <w:t xml:space="preserve">shall be defined as </w:t>
            </w:r>
            <w:r w:rsidRPr="00785C54">
              <w:rPr>
                <w:szCs w:val="24"/>
              </w:rPr>
              <w:t xml:space="preserve">a geospatial </w:t>
            </w:r>
            <w:r w:rsidRPr="00785C54">
              <w:rPr>
                <w:b/>
                <w:szCs w:val="24"/>
              </w:rPr>
              <w:t>Sample</w:t>
            </w:r>
            <w:r w:rsidRPr="00785C54">
              <w:rPr>
                <w:szCs w:val="24"/>
              </w:rPr>
              <w:t>.</w:t>
            </w:r>
          </w:p>
        </w:tc>
      </w:tr>
    </w:tbl>
    <w:p w14:paraId="0ED0FC76" w14:textId="3603EA8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When observations are made to estimate properties of a geospatial feature, in particular where the value of a property varies within the scope of the feature, a </w:t>
      </w:r>
      <w:proofErr w:type="spellStart"/>
      <w:r w:rsidRPr="00785C54">
        <w:rPr>
          <w:szCs w:val="24"/>
        </w:rPr>
        <w:t>SpatialSample</w:t>
      </w:r>
      <w:proofErr w:type="spellEnd"/>
      <w:r w:rsidRPr="00785C54">
        <w:rPr>
          <w:szCs w:val="24"/>
        </w:rPr>
        <w:t xml:space="preserve"> is used. Depending on accessibility and on the nature of the expected property variation, the </w:t>
      </w:r>
      <w:proofErr w:type="spellStart"/>
      <w:r w:rsidRPr="00785C54">
        <w:rPr>
          <w:szCs w:val="24"/>
        </w:rPr>
        <w:t>SpatialSample</w:t>
      </w:r>
      <w:proofErr w:type="spellEnd"/>
      <w:r w:rsidRPr="00785C54">
        <w:rPr>
          <w:szCs w:val="24"/>
        </w:rPr>
        <w:t xml:space="preserve"> </w:t>
      </w:r>
      <w:r w:rsidR="00047CD7">
        <w:rPr>
          <w:szCs w:val="24"/>
        </w:rPr>
        <w:t>can</w:t>
      </w:r>
      <w:r w:rsidRPr="00785C54">
        <w:rPr>
          <w:szCs w:val="24"/>
        </w:rPr>
        <w:t xml:space="preserve"> be extensive in one, two or three spatial dimensions.</w:t>
      </w:r>
    </w:p>
    <w:p w14:paraId="6B359095" w14:textId="57EEF7BA" w:rsidR="005B5EAD" w:rsidRPr="00785C54" w:rsidRDefault="005B5EAD" w:rsidP="00083060">
      <w:pPr>
        <w:pStyle w:val="Example"/>
      </w:pPr>
      <w:r w:rsidRPr="00785C54">
        <w:t>EXAMPLE</w:t>
      </w:r>
      <w:r w:rsidR="00047CD7">
        <w:t xml:space="preserve"> 1</w:t>
      </w:r>
      <w:r w:rsidRPr="00785C54">
        <w:tab/>
        <w:t xml:space="preserve">Typically an Observation ‘site’ or </w:t>
      </w:r>
      <w:r w:rsidR="003613DB">
        <w:t>‘</w:t>
      </w:r>
      <w:r w:rsidRPr="00785C54">
        <w:t>station</w:t>
      </w:r>
      <w:r w:rsidR="003613DB">
        <w:t>’</w:t>
      </w:r>
      <w:r w:rsidRPr="00785C54">
        <w:t xml:space="preserve"> connotes the world in the vicinity of the site (or station), so the observed properties relate to the physical medium at the station, and not to any physical artifact such as a mooring, buoy, benchmark, monument, well, etc.;</w:t>
      </w:r>
    </w:p>
    <w:p w14:paraId="00F892F4" w14:textId="4558864E" w:rsidR="005B5EAD" w:rsidRPr="00785C54" w:rsidRDefault="00047CD7" w:rsidP="00083060">
      <w:pPr>
        <w:pStyle w:val="Example"/>
      </w:pPr>
      <w:r>
        <w:t>EXAMPLE 2</w:t>
      </w:r>
      <w:r w:rsidR="005B5EAD" w:rsidRPr="00785C54">
        <w:tab/>
        <w:t xml:space="preserve">Some common names for </w:t>
      </w:r>
      <w:proofErr w:type="spellStart"/>
      <w:r w:rsidR="005B5EAD" w:rsidRPr="00785C54">
        <w:t>SpatialSample</w:t>
      </w:r>
      <w:proofErr w:type="spellEnd"/>
      <w:r w:rsidR="005B5EAD" w:rsidRPr="00785C54">
        <w:t xml:space="preserve"> used in various application domains include Borehole, Flightline, Interval, Lidar Cloud, Map Horizon, Microscope Slide, Mine Level, Mine, Observation Well, Profile, Pulp, Quadrat, Scene, Section, </w:t>
      </w:r>
      <w:proofErr w:type="spellStart"/>
      <w:r w:rsidR="005B5EAD" w:rsidRPr="00785C54">
        <w:t>ShipsTrack</w:t>
      </w:r>
      <w:proofErr w:type="spellEnd"/>
      <w:r w:rsidR="005B5EAD" w:rsidRPr="00785C54">
        <w:t>, Spot, Station, Swath, Trajectory, Traverse, etc.</w:t>
      </w:r>
    </w:p>
    <w:p w14:paraId="5B2A578E"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64" w:name="_Toc117602608"/>
      <w:r w:rsidRPr="00785C54">
        <w:rPr>
          <w:rFonts w:eastAsia="Times New Roman"/>
          <w:szCs w:val="24"/>
        </w:rPr>
        <w:lastRenderedPageBreak/>
        <w:t>Attribute shape</w:t>
      </w:r>
      <w:bookmarkEnd w:id="46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8CB5087" w14:textId="77777777" w:rsidTr="0033443B">
        <w:trPr>
          <w:jc w:val="center"/>
        </w:trPr>
        <w:tc>
          <w:tcPr>
            <w:tcW w:w="4526" w:type="dxa"/>
            <w:tcMar>
              <w:top w:w="100" w:type="dxa"/>
              <w:left w:w="100" w:type="dxa"/>
              <w:bottom w:w="100" w:type="dxa"/>
              <w:right w:w="100" w:type="dxa"/>
            </w:tcMar>
          </w:tcPr>
          <w:p w14:paraId="4AC2321E" w14:textId="7C4FA6C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SpatialSample</w:t>
            </w:r>
            <w:proofErr w:type="spellEnd"/>
            <w:r w:rsidRPr="00785C54">
              <w:rPr>
                <w:szCs w:val="24"/>
              </w:rPr>
              <w:t>/shape-</w:t>
            </w:r>
            <w:proofErr w:type="spellStart"/>
            <w:r w:rsidRPr="00785C54">
              <w:rPr>
                <w:szCs w:val="24"/>
              </w:rPr>
              <w:t>sem</w:t>
            </w:r>
            <w:proofErr w:type="spellEnd"/>
          </w:p>
        </w:tc>
        <w:tc>
          <w:tcPr>
            <w:tcW w:w="5245" w:type="dxa"/>
            <w:tcMar>
              <w:top w:w="100" w:type="dxa"/>
              <w:left w:w="100" w:type="dxa"/>
              <w:bottom w:w="100" w:type="dxa"/>
              <w:right w:w="100" w:type="dxa"/>
            </w:tcMar>
          </w:tcPr>
          <w:p w14:paraId="0D3A5386"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shape</w:t>
            </w:r>
            <w:r w:rsidRPr="00785C54">
              <w:rPr>
                <w:szCs w:val="24"/>
              </w:rPr>
              <w:t xml:space="preserve"> is the Geometry of the </w:t>
            </w:r>
            <w:proofErr w:type="spellStart"/>
            <w:r w:rsidRPr="00785C54">
              <w:rPr>
                <w:b/>
                <w:szCs w:val="24"/>
              </w:rPr>
              <w:t>SpatialSample</w:t>
            </w:r>
            <w:proofErr w:type="spellEnd"/>
            <w:r w:rsidRPr="00785C54">
              <w:rPr>
                <w:szCs w:val="24"/>
              </w:rPr>
              <w:t>.</w:t>
            </w:r>
          </w:p>
          <w:p w14:paraId="29ABA450" w14:textId="53A2DD2A" w:rsidR="005B5EAD" w:rsidRPr="00785C54" w:rsidRDefault="005B5EAD" w:rsidP="00785C54">
            <w:pPr>
              <w:pStyle w:val="Tablebody"/>
              <w:autoSpaceDE w:val="0"/>
              <w:autoSpaceDN w:val="0"/>
              <w:adjustRightInd w:val="0"/>
              <w:jc w:val="both"/>
              <w:rPr>
                <w:szCs w:val="20"/>
              </w:rPr>
            </w:pPr>
            <w:r w:rsidRPr="00785C54">
              <w:rPr>
                <w:szCs w:val="24"/>
              </w:rPr>
              <w:t xml:space="preserve">If location information pertaining to the </w:t>
            </w:r>
            <w:proofErr w:type="spellStart"/>
            <w:r w:rsidRPr="00785C54">
              <w:rPr>
                <w:b/>
                <w:szCs w:val="24"/>
              </w:rPr>
              <w:t>SpatialSample</w:t>
            </w:r>
            <w:proofErr w:type="spellEnd"/>
            <w:r w:rsidRPr="00785C54">
              <w:rPr>
                <w:szCs w:val="24"/>
              </w:rPr>
              <w:t xml:space="preserve"> is provided, the attribute </w:t>
            </w:r>
            <w:proofErr w:type="spellStart"/>
            <w:proofErr w:type="gramStart"/>
            <w:r w:rsidRPr="00785C54">
              <w:rPr>
                <w:b/>
                <w:szCs w:val="24"/>
              </w:rPr>
              <w:t>shape:Geometry</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635342A3" w14:textId="2BDE21A4"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The shape of the </w:t>
      </w:r>
      <w:proofErr w:type="spellStart"/>
      <w:r w:rsidRPr="00785C54">
        <w:rPr>
          <w:szCs w:val="24"/>
        </w:rPr>
        <w:t>SpatialSample</w:t>
      </w:r>
      <w:proofErr w:type="spellEnd"/>
      <w:r w:rsidRPr="00785C54">
        <w:rPr>
          <w:szCs w:val="24"/>
        </w:rPr>
        <w:t xml:space="preserve"> is the context for domain decomposition.</w:t>
      </w:r>
    </w:p>
    <w:p w14:paraId="0C304DCC" w14:textId="126C13B1"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Logs of different properties along a well or borehole </w:t>
      </w:r>
      <w:r w:rsidR="009061F0">
        <w:rPr>
          <w:szCs w:val="24"/>
        </w:rPr>
        <w:t>can</w:t>
      </w:r>
      <w:r w:rsidRPr="00785C54">
        <w:rPr>
          <w:szCs w:val="24"/>
        </w:rPr>
        <w:t xml:space="preserve"> use different intervals, and sub-samples </w:t>
      </w:r>
      <w:r w:rsidR="009061F0">
        <w:rPr>
          <w:szCs w:val="24"/>
        </w:rPr>
        <w:t>can</w:t>
      </w:r>
      <w:r w:rsidRPr="00785C54">
        <w:rPr>
          <w:szCs w:val="24"/>
        </w:rPr>
        <w:t xml:space="preserve"> be either spatially instantaneous, or averaged in some way over an interval. The position of the samples can be conveniently described in terms of offsets in a linear coordinate reference system that is defined by the shape of the well axis.</w:t>
      </w:r>
    </w:p>
    <w:p w14:paraId="342531C6" w14:textId="3EE048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65" w:name="_Toc117602609"/>
      <w:r w:rsidRPr="00785C54">
        <w:rPr>
          <w:rFonts w:eastAsia="Times New Roman"/>
          <w:szCs w:val="24"/>
        </w:rPr>
        <w:t xml:space="preserve">Attribute </w:t>
      </w:r>
      <w:proofErr w:type="spellStart"/>
      <w:r w:rsidRPr="00785C54">
        <w:rPr>
          <w:rFonts w:eastAsia="Times New Roman"/>
          <w:szCs w:val="24"/>
        </w:rPr>
        <w:t>horizontalPositionalAccuracy</w:t>
      </w:r>
      <w:bookmarkEnd w:id="465"/>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B61AA8E" w14:textId="77777777" w:rsidTr="0033443B">
        <w:trPr>
          <w:jc w:val="center"/>
        </w:trPr>
        <w:tc>
          <w:tcPr>
            <w:tcW w:w="4526" w:type="dxa"/>
            <w:tcMar>
              <w:top w:w="100" w:type="dxa"/>
              <w:left w:w="100" w:type="dxa"/>
              <w:bottom w:w="100" w:type="dxa"/>
              <w:right w:w="100" w:type="dxa"/>
            </w:tcMar>
          </w:tcPr>
          <w:p w14:paraId="3D28B358" w14:textId="0AD97144"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SpatialSample</w:t>
            </w:r>
            <w:proofErr w:type="spellEnd"/>
            <w:r w:rsidRPr="00785C54">
              <w:rPr>
                <w:szCs w:val="24"/>
              </w:rPr>
              <w:t>/</w:t>
            </w:r>
            <w:proofErr w:type="spellStart"/>
            <w:r w:rsidRPr="00785C54">
              <w:rPr>
                <w:szCs w:val="24"/>
              </w:rPr>
              <w:t>horizontalPositionalAccuracy-sem</w:t>
            </w:r>
            <w:proofErr w:type="spellEnd"/>
          </w:p>
        </w:tc>
        <w:tc>
          <w:tcPr>
            <w:tcW w:w="5245" w:type="dxa"/>
            <w:tcMar>
              <w:top w:w="100" w:type="dxa"/>
              <w:left w:w="100" w:type="dxa"/>
              <w:bottom w:w="100" w:type="dxa"/>
              <w:right w:w="100" w:type="dxa"/>
            </w:tcMar>
          </w:tcPr>
          <w:p w14:paraId="0F028AE2"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positional accuracy of the horizontal component of the Geometry of the </w:t>
            </w:r>
            <w:proofErr w:type="spellStart"/>
            <w:r w:rsidRPr="00785C54">
              <w:rPr>
                <w:b/>
                <w:szCs w:val="24"/>
              </w:rPr>
              <w:t>SpatialSample</w:t>
            </w:r>
            <w:proofErr w:type="spellEnd"/>
            <w:r w:rsidRPr="00785C54">
              <w:rPr>
                <w:szCs w:val="24"/>
              </w:rPr>
              <w:t>.</w:t>
            </w:r>
          </w:p>
          <w:p w14:paraId="41725CDF" w14:textId="573C166F" w:rsidR="005B5EAD" w:rsidRPr="00785C54" w:rsidRDefault="005B5EAD" w:rsidP="00785C54">
            <w:pPr>
              <w:pStyle w:val="Tablebody"/>
              <w:autoSpaceDE w:val="0"/>
              <w:autoSpaceDN w:val="0"/>
              <w:adjustRightInd w:val="0"/>
              <w:jc w:val="both"/>
              <w:rPr>
                <w:b/>
                <w:szCs w:val="20"/>
              </w:rPr>
            </w:pPr>
            <w:r w:rsidRPr="00785C54">
              <w:rPr>
                <w:szCs w:val="24"/>
              </w:rPr>
              <w:t xml:space="preserve">If horizontal positional accuracy information pertaining to the </w:t>
            </w:r>
            <w:proofErr w:type="spellStart"/>
            <w:r w:rsidRPr="00785C54">
              <w:rPr>
                <w:b/>
                <w:szCs w:val="24"/>
              </w:rPr>
              <w:t>SpatialSample</w:t>
            </w:r>
            <w:proofErr w:type="spellEnd"/>
            <w:r w:rsidRPr="00785C54">
              <w:rPr>
                <w:szCs w:val="24"/>
              </w:rPr>
              <w:t xml:space="preserve"> is provided, the attribute </w:t>
            </w:r>
            <w:proofErr w:type="spellStart"/>
            <w:proofErr w:type="gramStart"/>
            <w:r w:rsidRPr="00785C54">
              <w:rPr>
                <w:b/>
                <w:szCs w:val="24"/>
              </w:rPr>
              <w:t>horizontalPositionalAccuracy:Any</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2E816090" w14:textId="1341F2CD"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66" w:name="_Toc117602610"/>
      <w:r w:rsidRPr="00785C54">
        <w:rPr>
          <w:rFonts w:eastAsia="Times New Roman"/>
          <w:szCs w:val="24"/>
        </w:rPr>
        <w:t xml:space="preserve">Attribute </w:t>
      </w:r>
      <w:proofErr w:type="spellStart"/>
      <w:r w:rsidRPr="00785C54">
        <w:rPr>
          <w:rFonts w:eastAsia="Times New Roman"/>
          <w:szCs w:val="24"/>
        </w:rPr>
        <w:t>verticalPositionalAccuracy</w:t>
      </w:r>
      <w:bookmarkEnd w:id="466"/>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622BC48" w14:textId="77777777" w:rsidTr="0033443B">
        <w:trPr>
          <w:jc w:val="center"/>
        </w:trPr>
        <w:tc>
          <w:tcPr>
            <w:tcW w:w="4526" w:type="dxa"/>
            <w:tcMar>
              <w:top w:w="100" w:type="dxa"/>
              <w:left w:w="100" w:type="dxa"/>
              <w:bottom w:w="100" w:type="dxa"/>
              <w:right w:w="100" w:type="dxa"/>
            </w:tcMar>
          </w:tcPr>
          <w:p w14:paraId="37019203" w14:textId="3FF6B39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SpatialSample</w:t>
            </w:r>
            <w:proofErr w:type="spellEnd"/>
            <w:r w:rsidRPr="00785C54">
              <w:rPr>
                <w:szCs w:val="24"/>
              </w:rPr>
              <w:t>/</w:t>
            </w:r>
            <w:proofErr w:type="spellStart"/>
            <w:r w:rsidRPr="00785C54">
              <w:rPr>
                <w:szCs w:val="24"/>
              </w:rPr>
              <w:t>verticalPositionalAccuracy-sem</w:t>
            </w:r>
            <w:proofErr w:type="spellEnd"/>
          </w:p>
        </w:tc>
        <w:tc>
          <w:tcPr>
            <w:tcW w:w="5245" w:type="dxa"/>
            <w:tcMar>
              <w:top w:w="100" w:type="dxa"/>
              <w:left w:w="100" w:type="dxa"/>
              <w:bottom w:w="100" w:type="dxa"/>
              <w:right w:w="100" w:type="dxa"/>
            </w:tcMar>
          </w:tcPr>
          <w:p w14:paraId="47C9A92D"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positional accuracy of the vertical component of the Geometry of the </w:t>
            </w:r>
            <w:proofErr w:type="spellStart"/>
            <w:r w:rsidRPr="00785C54">
              <w:rPr>
                <w:b/>
                <w:szCs w:val="24"/>
              </w:rPr>
              <w:t>SpatialSample</w:t>
            </w:r>
            <w:proofErr w:type="spellEnd"/>
            <w:r w:rsidRPr="00785C54">
              <w:rPr>
                <w:szCs w:val="24"/>
              </w:rPr>
              <w:t>.</w:t>
            </w:r>
          </w:p>
          <w:p w14:paraId="6ECCE965" w14:textId="373595D0" w:rsidR="005B5EAD" w:rsidRPr="00785C54" w:rsidRDefault="005B5EAD" w:rsidP="00785C54">
            <w:pPr>
              <w:pStyle w:val="Tablebody"/>
              <w:autoSpaceDE w:val="0"/>
              <w:autoSpaceDN w:val="0"/>
              <w:adjustRightInd w:val="0"/>
              <w:jc w:val="both"/>
              <w:rPr>
                <w:b/>
                <w:szCs w:val="20"/>
              </w:rPr>
            </w:pPr>
            <w:r w:rsidRPr="00785C54">
              <w:rPr>
                <w:szCs w:val="24"/>
              </w:rPr>
              <w:t xml:space="preserve">If horizontal positional accuracy information pertaining to the </w:t>
            </w:r>
            <w:proofErr w:type="spellStart"/>
            <w:r w:rsidRPr="00785C54">
              <w:rPr>
                <w:b/>
                <w:szCs w:val="24"/>
              </w:rPr>
              <w:t>SpatialSample</w:t>
            </w:r>
            <w:proofErr w:type="spellEnd"/>
            <w:r w:rsidRPr="00785C54">
              <w:rPr>
                <w:szCs w:val="24"/>
              </w:rPr>
              <w:t xml:space="preserve"> is provided, the attribute </w:t>
            </w:r>
            <w:proofErr w:type="spellStart"/>
            <w:proofErr w:type="gramStart"/>
            <w:r w:rsidRPr="00785C54">
              <w:rPr>
                <w:b/>
                <w:szCs w:val="24"/>
              </w:rPr>
              <w:t>verticalPositionalAccuracy:Any</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42624B73" w14:textId="77777777" w:rsidR="009B5A83" w:rsidRPr="00083060" w:rsidRDefault="009B5A83" w:rsidP="00083060"/>
    <w:p w14:paraId="0651AF90" w14:textId="5D02757E" w:rsidR="005B5EAD" w:rsidRPr="00785C54" w:rsidRDefault="005B5EAD" w:rsidP="00785C54">
      <w:pPr>
        <w:pStyle w:val="Heading2"/>
        <w:tabs>
          <w:tab w:val="left" w:pos="400"/>
        </w:tabs>
        <w:autoSpaceDE w:val="0"/>
        <w:autoSpaceDN w:val="0"/>
        <w:adjustRightInd w:val="0"/>
        <w:rPr>
          <w:rFonts w:eastAsia="Times New Roman"/>
          <w:szCs w:val="24"/>
        </w:rPr>
      </w:pPr>
      <w:bookmarkStart w:id="467" w:name="_Toc117602611"/>
      <w:proofErr w:type="spellStart"/>
      <w:r w:rsidRPr="00785C54">
        <w:rPr>
          <w:rFonts w:eastAsia="Times New Roman"/>
          <w:szCs w:val="24"/>
        </w:rPr>
        <w:t>MaterialSample</w:t>
      </w:r>
      <w:bookmarkEnd w:id="467"/>
      <w:proofErr w:type="spellEnd"/>
    </w:p>
    <w:p w14:paraId="06C8DB5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68" w:name="_Toc117602612"/>
      <w:proofErr w:type="spellStart"/>
      <w:r w:rsidRPr="00785C54">
        <w:rPr>
          <w:rFonts w:eastAsia="Times New Roman"/>
          <w:szCs w:val="24"/>
        </w:rPr>
        <w:t>MaterialSample</w:t>
      </w:r>
      <w:proofErr w:type="spellEnd"/>
      <w:r w:rsidRPr="00785C54">
        <w:rPr>
          <w:rFonts w:eastAsia="Times New Roman"/>
          <w:szCs w:val="24"/>
        </w:rPr>
        <w:t xml:space="preserve"> Requirements Class</w:t>
      </w:r>
      <w:bookmarkEnd w:id="46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7B171766"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29247906" w14:textId="63C186F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7743B22B" w14:textId="008054D1"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MaterialSample</w:t>
            </w:r>
            <w:proofErr w:type="spellEnd"/>
          </w:p>
        </w:tc>
      </w:tr>
      <w:tr w:rsidR="005B5EAD" w:rsidRPr="00785C54" w14:paraId="5BB302A1"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3FE9A6F4" w14:textId="2AB1A8A2"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01B6C512" w14:textId="3E370B8E"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3C9A367B"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D78B214" w14:textId="3344260A"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A54A713" w14:textId="7241443C"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w:t>
            </w:r>
            <w:proofErr w:type="spellStart"/>
            <w:r w:rsidRPr="00785C54">
              <w:rPr>
                <w:szCs w:val="24"/>
              </w:rPr>
              <w:t>MaterialSample</w:t>
            </w:r>
            <w:proofErr w:type="spellEnd"/>
          </w:p>
        </w:tc>
      </w:tr>
      <w:tr w:rsidR="005B5EAD" w:rsidRPr="00785C54" w14:paraId="09D35611"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328D777" w14:textId="410853F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0DEAE58" w14:textId="3F2FCE5D"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6EBE3B4C"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B998A78" w14:textId="1C09EB7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C61CB3A" w14:textId="1E45A311"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7D8F7D7B"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2F5BA8A" w14:textId="771D18F4"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801F135" w14:textId="65ECC1EB"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-basic/Sample</w:t>
            </w:r>
          </w:p>
        </w:tc>
      </w:tr>
      <w:tr w:rsidR="005B5EAD" w:rsidRPr="00785C54" w14:paraId="4CE4BCE7"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4CDC203" w14:textId="3553B0D0"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49896F9" w14:textId="374535CE"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PhysicalDimension</w:t>
            </w:r>
            <w:proofErr w:type="spellEnd"/>
          </w:p>
        </w:tc>
      </w:tr>
      <w:tr w:rsidR="005B5EAD" w:rsidRPr="00785C54" w14:paraId="4BBE0CD8"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E2FB9B7" w14:textId="2677D068" w:rsidR="005B5EAD" w:rsidRPr="00785C54" w:rsidRDefault="005B5EAD" w:rsidP="00785C54">
            <w:pPr>
              <w:pStyle w:val="Tablebody"/>
              <w:autoSpaceDE w:val="0"/>
              <w:autoSpaceDN w:val="0"/>
              <w:adjustRightInd w:val="0"/>
              <w:jc w:val="both"/>
              <w:rPr>
                <w:szCs w:val="20"/>
              </w:rPr>
            </w:pPr>
            <w:r w:rsidRPr="00785C54">
              <w:rPr>
                <w:szCs w:val="24"/>
              </w:rPr>
              <w:lastRenderedPageBreak/>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7F48C7B" w14:textId="613186AE"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NamedLocation</w:t>
            </w:r>
            <w:proofErr w:type="spellEnd"/>
          </w:p>
        </w:tc>
      </w:tr>
      <w:tr w:rsidR="005B5EAD" w:rsidRPr="00785C54" w14:paraId="2DABA225"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4FFA338" w14:textId="350537E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E2572A2" w14:textId="4718F42D"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MaterialSample</w:t>
            </w:r>
            <w:proofErr w:type="spellEnd"/>
            <w:r w:rsidRPr="00785C54">
              <w:rPr>
                <w:szCs w:val="24"/>
              </w:rPr>
              <w:t>/</w:t>
            </w:r>
            <w:proofErr w:type="spellStart"/>
            <w:r w:rsidRPr="00785C54">
              <w:rPr>
                <w:szCs w:val="24"/>
              </w:rPr>
              <w:t>MaterialSample-sem</w:t>
            </w:r>
            <w:proofErr w:type="spellEnd"/>
          </w:p>
        </w:tc>
      </w:tr>
      <w:tr w:rsidR="005B5EAD" w:rsidRPr="00785C54" w14:paraId="63124885"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C78317F" w14:textId="6CD7EFD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A0F96A0" w14:textId="13AB6F6F"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MaterialSample</w:t>
            </w:r>
            <w:proofErr w:type="spellEnd"/>
            <w:r w:rsidRPr="00785C54">
              <w:rPr>
                <w:szCs w:val="24"/>
              </w:rPr>
              <w:t>/size-</w:t>
            </w:r>
            <w:proofErr w:type="spellStart"/>
            <w:r w:rsidRPr="00785C54">
              <w:rPr>
                <w:szCs w:val="24"/>
              </w:rPr>
              <w:t>sem</w:t>
            </w:r>
            <w:proofErr w:type="spellEnd"/>
          </w:p>
        </w:tc>
      </w:tr>
      <w:tr w:rsidR="005B5EAD" w:rsidRPr="00785C54" w14:paraId="189753E1"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F7512B2" w14:textId="64D78CD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95B2495" w14:textId="5A72EB13"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MaterialSample</w:t>
            </w:r>
            <w:proofErr w:type="spellEnd"/>
            <w:r w:rsidRPr="00785C54">
              <w:rPr>
                <w:szCs w:val="24"/>
              </w:rPr>
              <w:t>/</w:t>
            </w:r>
            <w:proofErr w:type="spellStart"/>
            <w:r w:rsidRPr="00785C54">
              <w:rPr>
                <w:szCs w:val="24"/>
              </w:rPr>
              <w:t>storageLocation-sem</w:t>
            </w:r>
            <w:proofErr w:type="spellEnd"/>
          </w:p>
        </w:tc>
      </w:tr>
      <w:tr w:rsidR="005B5EAD" w:rsidRPr="00785C54" w14:paraId="105225E9"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007999DC" w14:textId="672F35B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54104C76" w14:textId="53AA4EBB"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MaterialSample</w:t>
            </w:r>
            <w:proofErr w:type="spellEnd"/>
            <w:r w:rsidRPr="00785C54">
              <w:rPr>
                <w:szCs w:val="24"/>
              </w:rPr>
              <w:t>/</w:t>
            </w:r>
            <w:proofErr w:type="spellStart"/>
            <w:r w:rsidRPr="00785C54">
              <w:rPr>
                <w:szCs w:val="24"/>
              </w:rPr>
              <w:t>sourceLocation-sem</w:t>
            </w:r>
            <w:proofErr w:type="spellEnd"/>
          </w:p>
        </w:tc>
      </w:tr>
    </w:tbl>
    <w:p w14:paraId="3EFC76B5" w14:textId="77777777" w:rsidR="009B5A83" w:rsidRPr="00083060" w:rsidRDefault="009B5A83" w:rsidP="00083060"/>
    <w:p w14:paraId="130707D8" w14:textId="3141A8FB"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69" w:name="_Toc117602613"/>
      <w:r w:rsidRPr="00785C54">
        <w:rPr>
          <w:rFonts w:eastAsia="Times New Roman"/>
          <w:szCs w:val="24"/>
        </w:rPr>
        <w:t xml:space="preserve">Feature type </w:t>
      </w:r>
      <w:proofErr w:type="spellStart"/>
      <w:r w:rsidRPr="00785C54">
        <w:rPr>
          <w:rFonts w:eastAsia="Times New Roman"/>
          <w:szCs w:val="24"/>
        </w:rPr>
        <w:t>MaterialSample</w:t>
      </w:r>
      <w:bookmarkEnd w:id="469"/>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C05A3B2" w14:textId="77777777" w:rsidTr="0033443B">
        <w:trPr>
          <w:jc w:val="center"/>
        </w:trPr>
        <w:tc>
          <w:tcPr>
            <w:tcW w:w="4526" w:type="dxa"/>
            <w:tcMar>
              <w:top w:w="100" w:type="dxa"/>
              <w:left w:w="100" w:type="dxa"/>
              <w:bottom w:w="100" w:type="dxa"/>
              <w:right w:w="100" w:type="dxa"/>
            </w:tcMar>
          </w:tcPr>
          <w:p w14:paraId="08B99411" w14:textId="4B231B5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MaterialSample</w:t>
            </w:r>
            <w:proofErr w:type="spellEnd"/>
            <w:r w:rsidRPr="00785C54">
              <w:rPr>
                <w:szCs w:val="24"/>
              </w:rPr>
              <w:t>/</w:t>
            </w:r>
            <w:proofErr w:type="spellStart"/>
            <w:r w:rsidRPr="00785C54">
              <w:rPr>
                <w:szCs w:val="24"/>
              </w:rPr>
              <w:t>MaterialSample-sem</w:t>
            </w:r>
            <w:proofErr w:type="spellEnd"/>
          </w:p>
        </w:tc>
        <w:tc>
          <w:tcPr>
            <w:tcW w:w="5245" w:type="dxa"/>
            <w:tcMar>
              <w:top w:w="100" w:type="dxa"/>
              <w:left w:w="100" w:type="dxa"/>
              <w:bottom w:w="100" w:type="dxa"/>
              <w:right w:w="100" w:type="dxa"/>
            </w:tcMar>
          </w:tcPr>
          <w:p w14:paraId="52720A65" w14:textId="5651DB3F" w:rsidR="005B5EAD" w:rsidRPr="00785C54" w:rsidRDefault="005B5EAD" w:rsidP="00785C54">
            <w:pPr>
              <w:pStyle w:val="Tablebody"/>
              <w:autoSpaceDE w:val="0"/>
              <w:autoSpaceDN w:val="0"/>
              <w:adjustRightInd w:val="0"/>
              <w:jc w:val="both"/>
              <w:rPr>
                <w:szCs w:val="20"/>
              </w:rPr>
            </w:pPr>
            <w:r w:rsidRPr="00785C54">
              <w:rPr>
                <w:szCs w:val="24"/>
              </w:rPr>
              <w:t xml:space="preserve">A </w:t>
            </w:r>
            <w:proofErr w:type="spellStart"/>
            <w:r w:rsidRPr="00785C54">
              <w:rPr>
                <w:b/>
                <w:szCs w:val="24"/>
              </w:rPr>
              <w:t>MaterialSample</w:t>
            </w:r>
            <w:proofErr w:type="spellEnd"/>
            <w:r w:rsidRPr="00785C54">
              <w:rPr>
                <w:szCs w:val="24"/>
              </w:rPr>
              <w:t xml:space="preserve"> </w:t>
            </w:r>
            <w:r w:rsidR="00B36FFD" w:rsidRPr="00B36FFD">
              <w:rPr>
                <w:szCs w:val="24"/>
              </w:rPr>
              <w:t xml:space="preserve">shall be defined as </w:t>
            </w:r>
            <w:r w:rsidRPr="00785C54">
              <w:rPr>
                <w:szCs w:val="24"/>
              </w:rPr>
              <w:t xml:space="preserve">a physical, tangible </w:t>
            </w:r>
            <w:r w:rsidRPr="00785C54">
              <w:rPr>
                <w:b/>
                <w:szCs w:val="24"/>
              </w:rPr>
              <w:t>Sample</w:t>
            </w:r>
            <w:r w:rsidRPr="00785C54">
              <w:rPr>
                <w:szCs w:val="24"/>
              </w:rPr>
              <w:t>.</w:t>
            </w:r>
          </w:p>
        </w:tc>
      </w:tr>
    </w:tbl>
    <w:p w14:paraId="3056C9F4" w14:textId="5ED7BC36"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w:t>
      </w:r>
      <w:r w:rsidRPr="00785C54">
        <w:rPr>
          <w:szCs w:val="24"/>
        </w:rPr>
        <w:tab/>
      </w:r>
      <w:proofErr w:type="spellStart"/>
      <w:r w:rsidRPr="00785C54">
        <w:rPr>
          <w:szCs w:val="24"/>
        </w:rPr>
        <w:t>MaterialSamples</w:t>
      </w:r>
      <w:proofErr w:type="spellEnd"/>
      <w:r w:rsidRPr="00785C54">
        <w:rPr>
          <w:szCs w:val="24"/>
        </w:rPr>
        <w:t xml:space="preserve"> that are curated and preserved are sometimes known as </w:t>
      </w:r>
      <w:r w:rsidR="003613DB">
        <w:rPr>
          <w:szCs w:val="24"/>
        </w:rPr>
        <w:t>‘</w:t>
      </w:r>
      <w:proofErr w:type="gramStart"/>
      <w:r w:rsidRPr="00785C54">
        <w:rPr>
          <w:szCs w:val="24"/>
        </w:rPr>
        <w:t>specimens</w:t>
      </w:r>
      <w:r w:rsidR="003613DB">
        <w:rPr>
          <w:szCs w:val="24"/>
        </w:rPr>
        <w:t>’</w:t>
      </w:r>
      <w:proofErr w:type="gramEnd"/>
      <w:r w:rsidRPr="00785C54">
        <w:rPr>
          <w:szCs w:val="24"/>
        </w:rPr>
        <w:t>.</w:t>
      </w:r>
    </w:p>
    <w:p w14:paraId="0C8E5B8D"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w:t>
      </w:r>
      <w:r w:rsidRPr="00785C54">
        <w:rPr>
          <w:szCs w:val="24"/>
        </w:rPr>
        <w:tab/>
      </w:r>
      <w:proofErr w:type="spellStart"/>
      <w:r w:rsidRPr="00785C54">
        <w:rPr>
          <w:szCs w:val="24"/>
        </w:rPr>
        <w:t>MaterialSamples</w:t>
      </w:r>
      <w:proofErr w:type="spellEnd"/>
      <w:r w:rsidRPr="00785C54">
        <w:rPr>
          <w:szCs w:val="24"/>
        </w:rPr>
        <w:t xml:space="preserve"> can be destroyed in connexion with the observation act.</w:t>
      </w:r>
    </w:p>
    <w:p w14:paraId="4C5AF5C1" w14:textId="155C4062"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3</w:t>
      </w:r>
      <w:r w:rsidRPr="00785C54">
        <w:rPr>
          <w:szCs w:val="24"/>
        </w:rPr>
        <w:tab/>
        <w:t xml:space="preserve">A </w:t>
      </w:r>
      <w:proofErr w:type="spellStart"/>
      <w:r w:rsidRPr="00785C54">
        <w:rPr>
          <w:szCs w:val="24"/>
        </w:rPr>
        <w:t>MaterialSample</w:t>
      </w:r>
      <w:proofErr w:type="spellEnd"/>
      <w:r w:rsidRPr="00785C54">
        <w:rPr>
          <w:szCs w:val="24"/>
        </w:rPr>
        <w:t xml:space="preserve"> is a physical Sample of a </w:t>
      </w:r>
      <w:proofErr w:type="spellStart"/>
      <w:r w:rsidRPr="00785C54">
        <w:rPr>
          <w:szCs w:val="24"/>
        </w:rPr>
        <w:t>FeatureOfInterest</w:t>
      </w:r>
      <w:proofErr w:type="spellEnd"/>
      <w:r w:rsidRPr="00785C54">
        <w:rPr>
          <w:szCs w:val="24"/>
        </w:rPr>
        <w:t xml:space="preserve">, obtained for Observation(s) normally carried out </w:t>
      </w:r>
      <w:r w:rsidRPr="00083060">
        <w:rPr>
          <w:i/>
          <w:szCs w:val="24"/>
        </w:rPr>
        <w:t>ex</w:t>
      </w:r>
      <w:r w:rsidR="00047CD7" w:rsidRPr="00083060">
        <w:rPr>
          <w:i/>
          <w:szCs w:val="24"/>
        </w:rPr>
        <w:t xml:space="preserve"> </w:t>
      </w:r>
      <w:r w:rsidRPr="00083060">
        <w:rPr>
          <w:i/>
          <w:szCs w:val="24"/>
        </w:rPr>
        <w:t>situ</w:t>
      </w:r>
      <w:r w:rsidRPr="00785C54">
        <w:rPr>
          <w:szCs w:val="24"/>
        </w:rPr>
        <w:t>, sometimes in a laboratory.</w:t>
      </w:r>
    </w:p>
    <w:p w14:paraId="5892DC88" w14:textId="30248B8E"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70" w:name="_Toc117602614"/>
      <w:r w:rsidRPr="00785C54">
        <w:rPr>
          <w:rFonts w:eastAsia="Times New Roman"/>
          <w:szCs w:val="24"/>
        </w:rPr>
        <w:t>Attribute size</w:t>
      </w:r>
      <w:bookmarkEnd w:id="47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9A2AEC5" w14:textId="77777777" w:rsidTr="0033443B">
        <w:trPr>
          <w:jc w:val="center"/>
        </w:trPr>
        <w:tc>
          <w:tcPr>
            <w:tcW w:w="4526" w:type="dxa"/>
            <w:tcMar>
              <w:top w:w="100" w:type="dxa"/>
              <w:left w:w="100" w:type="dxa"/>
              <w:bottom w:w="100" w:type="dxa"/>
              <w:right w:w="100" w:type="dxa"/>
            </w:tcMar>
          </w:tcPr>
          <w:p w14:paraId="013806F8" w14:textId="2EB7955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MaterialSample</w:t>
            </w:r>
            <w:proofErr w:type="spellEnd"/>
            <w:r w:rsidRPr="00785C54">
              <w:rPr>
                <w:szCs w:val="24"/>
              </w:rPr>
              <w:t>/size-</w:t>
            </w:r>
            <w:proofErr w:type="spellStart"/>
            <w:r w:rsidRPr="00785C54">
              <w:rPr>
                <w:szCs w:val="24"/>
              </w:rPr>
              <w:t>sem</w:t>
            </w:r>
            <w:proofErr w:type="spellEnd"/>
          </w:p>
        </w:tc>
        <w:tc>
          <w:tcPr>
            <w:tcW w:w="5245" w:type="dxa"/>
            <w:tcMar>
              <w:top w:w="100" w:type="dxa"/>
              <w:left w:w="100" w:type="dxa"/>
              <w:bottom w:w="100" w:type="dxa"/>
              <w:right w:w="100" w:type="dxa"/>
            </w:tcMar>
          </w:tcPr>
          <w:p w14:paraId="24DBFCDC"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size</w:t>
            </w:r>
            <w:r w:rsidRPr="00785C54">
              <w:rPr>
                <w:szCs w:val="24"/>
              </w:rPr>
              <w:t xml:space="preserve"> describes a physical extent of the </w:t>
            </w:r>
            <w:proofErr w:type="spellStart"/>
            <w:r w:rsidRPr="00785C54">
              <w:rPr>
                <w:b/>
                <w:szCs w:val="24"/>
              </w:rPr>
              <w:t>MaterialSample</w:t>
            </w:r>
            <w:proofErr w:type="spellEnd"/>
            <w:r w:rsidRPr="00785C54">
              <w:rPr>
                <w:szCs w:val="24"/>
              </w:rPr>
              <w:t>.</w:t>
            </w:r>
          </w:p>
          <w:p w14:paraId="483CA56A" w14:textId="0F1E9E23" w:rsidR="005B5EAD" w:rsidRPr="00785C54" w:rsidRDefault="005B5EAD" w:rsidP="00785C54">
            <w:pPr>
              <w:pStyle w:val="Tablebody"/>
              <w:autoSpaceDE w:val="0"/>
              <w:autoSpaceDN w:val="0"/>
              <w:adjustRightInd w:val="0"/>
              <w:jc w:val="both"/>
              <w:rPr>
                <w:szCs w:val="20"/>
              </w:rPr>
            </w:pPr>
            <w:r w:rsidRPr="00785C54">
              <w:rPr>
                <w:szCs w:val="24"/>
              </w:rPr>
              <w:t xml:space="preserve">If size information pertaining to the </w:t>
            </w:r>
            <w:proofErr w:type="spellStart"/>
            <w:r w:rsidRPr="00785C54">
              <w:rPr>
                <w:b/>
                <w:szCs w:val="24"/>
              </w:rPr>
              <w:t>MaterialSample</w:t>
            </w:r>
            <w:proofErr w:type="spellEnd"/>
            <w:r w:rsidRPr="00785C54">
              <w:rPr>
                <w:szCs w:val="24"/>
              </w:rPr>
              <w:t xml:space="preserve"> is provided, the attribute </w:t>
            </w:r>
            <w:proofErr w:type="spellStart"/>
            <w:proofErr w:type="gramStart"/>
            <w:r w:rsidRPr="00785C54">
              <w:rPr>
                <w:b/>
                <w:szCs w:val="24"/>
              </w:rPr>
              <w:t>size:PhysicalDimension</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375B48B0" w14:textId="24A5507A"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The size </w:t>
      </w:r>
      <w:r w:rsidR="00047CD7">
        <w:rPr>
          <w:szCs w:val="24"/>
        </w:rPr>
        <w:t>can</w:t>
      </w:r>
      <w:r w:rsidR="00047CD7" w:rsidRPr="00785C54">
        <w:rPr>
          <w:szCs w:val="24"/>
        </w:rPr>
        <w:t xml:space="preserve"> </w:t>
      </w:r>
      <w:r w:rsidRPr="00785C54">
        <w:rPr>
          <w:szCs w:val="24"/>
        </w:rPr>
        <w:t xml:space="preserve">be length, mass, volume, etc., as appropriate for the </w:t>
      </w:r>
      <w:proofErr w:type="spellStart"/>
      <w:r w:rsidRPr="00785C54">
        <w:rPr>
          <w:szCs w:val="24"/>
        </w:rPr>
        <w:t>MaterialSample</w:t>
      </w:r>
      <w:proofErr w:type="spellEnd"/>
      <w:r w:rsidRPr="00785C54">
        <w:rPr>
          <w:szCs w:val="24"/>
        </w:rPr>
        <w:t xml:space="preserve"> instance and its material type.</w:t>
      </w:r>
    </w:p>
    <w:p w14:paraId="440065E6"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71" w:name="_Toc117602615"/>
      <w:r w:rsidRPr="00785C54">
        <w:rPr>
          <w:rFonts w:eastAsia="Times New Roman"/>
          <w:szCs w:val="24"/>
        </w:rPr>
        <w:t xml:space="preserve">Attribute </w:t>
      </w:r>
      <w:proofErr w:type="spellStart"/>
      <w:r w:rsidRPr="00785C54">
        <w:rPr>
          <w:rFonts w:eastAsia="Times New Roman"/>
          <w:szCs w:val="24"/>
        </w:rPr>
        <w:t>storageLocation</w:t>
      </w:r>
      <w:bookmarkEnd w:id="471"/>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1268D3F" w14:textId="77777777" w:rsidTr="0033443B">
        <w:trPr>
          <w:jc w:val="center"/>
        </w:trPr>
        <w:tc>
          <w:tcPr>
            <w:tcW w:w="4526" w:type="dxa"/>
            <w:tcMar>
              <w:top w:w="100" w:type="dxa"/>
              <w:left w:w="100" w:type="dxa"/>
              <w:bottom w:w="100" w:type="dxa"/>
              <w:right w:w="100" w:type="dxa"/>
            </w:tcMar>
          </w:tcPr>
          <w:p w14:paraId="09EAFD1C" w14:textId="5BAC6A6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MaterialSample</w:t>
            </w:r>
            <w:proofErr w:type="spellEnd"/>
            <w:r w:rsidRPr="00785C54">
              <w:rPr>
                <w:szCs w:val="24"/>
              </w:rPr>
              <w:t>/</w:t>
            </w:r>
            <w:proofErr w:type="spellStart"/>
            <w:r w:rsidRPr="00785C54">
              <w:rPr>
                <w:szCs w:val="24"/>
              </w:rPr>
              <w:t>storageLocation-sem</w:t>
            </w:r>
            <w:proofErr w:type="spellEnd"/>
          </w:p>
        </w:tc>
        <w:tc>
          <w:tcPr>
            <w:tcW w:w="5245" w:type="dxa"/>
            <w:tcMar>
              <w:top w:w="100" w:type="dxa"/>
              <w:left w:w="100" w:type="dxa"/>
              <w:bottom w:w="100" w:type="dxa"/>
              <w:right w:w="100" w:type="dxa"/>
            </w:tcMar>
          </w:tcPr>
          <w:p w14:paraId="2D7B3D20"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proofErr w:type="spellStart"/>
            <w:r w:rsidRPr="00785C54">
              <w:rPr>
                <w:b/>
                <w:szCs w:val="24"/>
              </w:rPr>
              <w:t>storageLocation</w:t>
            </w:r>
            <w:proofErr w:type="spellEnd"/>
            <w:r w:rsidRPr="00785C54">
              <w:rPr>
                <w:szCs w:val="24"/>
              </w:rPr>
              <w:t xml:space="preserve"> is the location of a </w:t>
            </w:r>
            <w:proofErr w:type="spellStart"/>
            <w:r w:rsidRPr="00785C54">
              <w:rPr>
                <w:b/>
                <w:szCs w:val="24"/>
              </w:rPr>
              <w:t>MaterialSample</w:t>
            </w:r>
            <w:proofErr w:type="spellEnd"/>
            <w:r w:rsidRPr="00785C54">
              <w:rPr>
                <w:szCs w:val="24"/>
              </w:rPr>
              <w:t>.</w:t>
            </w:r>
          </w:p>
          <w:p w14:paraId="23BEFE17" w14:textId="750D0ECA" w:rsidR="005B5EAD" w:rsidRPr="00785C54" w:rsidRDefault="005B5EAD" w:rsidP="00785C54">
            <w:pPr>
              <w:pStyle w:val="Tablebody"/>
              <w:autoSpaceDE w:val="0"/>
              <w:autoSpaceDN w:val="0"/>
              <w:adjustRightInd w:val="0"/>
              <w:jc w:val="both"/>
              <w:rPr>
                <w:szCs w:val="20"/>
              </w:rPr>
            </w:pPr>
            <w:r w:rsidRPr="00785C54">
              <w:rPr>
                <w:szCs w:val="24"/>
              </w:rPr>
              <w:t xml:space="preserve">If information pertaining to the storage location of the </w:t>
            </w:r>
            <w:proofErr w:type="spellStart"/>
            <w:r w:rsidRPr="00785C54">
              <w:rPr>
                <w:b/>
                <w:szCs w:val="24"/>
              </w:rPr>
              <w:t>MaterialSample</w:t>
            </w:r>
            <w:proofErr w:type="spellEnd"/>
            <w:r w:rsidRPr="00785C54">
              <w:rPr>
                <w:szCs w:val="24"/>
              </w:rPr>
              <w:t xml:space="preserve"> is provided, the attribute </w:t>
            </w:r>
            <w:proofErr w:type="spellStart"/>
            <w:proofErr w:type="gramStart"/>
            <w:r w:rsidRPr="00785C54">
              <w:rPr>
                <w:b/>
                <w:szCs w:val="24"/>
              </w:rPr>
              <w:t>storageLocation:NamedLocation</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234CB524" w14:textId="10FD5D9D"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The </w:t>
      </w:r>
      <w:proofErr w:type="spellStart"/>
      <w:r w:rsidRPr="00785C54">
        <w:rPr>
          <w:szCs w:val="24"/>
        </w:rPr>
        <w:t>storageLocation</w:t>
      </w:r>
      <w:proofErr w:type="spellEnd"/>
      <w:r w:rsidRPr="00785C54">
        <w:rPr>
          <w:szCs w:val="24"/>
        </w:rPr>
        <w:t xml:space="preserve"> </w:t>
      </w:r>
      <w:r w:rsidR="00047CD7">
        <w:rPr>
          <w:szCs w:val="24"/>
        </w:rPr>
        <w:t>can</w:t>
      </w:r>
      <w:r w:rsidR="00047CD7" w:rsidRPr="00785C54">
        <w:rPr>
          <w:szCs w:val="24"/>
        </w:rPr>
        <w:t xml:space="preserve"> </w:t>
      </w:r>
      <w:r w:rsidRPr="00785C54">
        <w:rPr>
          <w:szCs w:val="24"/>
        </w:rPr>
        <w:t>be a location such as a shelf in a warehouse or a drawer in a museum.</w:t>
      </w:r>
    </w:p>
    <w:p w14:paraId="50CDDBF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72" w:name="_Toc117602616"/>
      <w:r w:rsidRPr="00785C54">
        <w:rPr>
          <w:rFonts w:eastAsia="Times New Roman"/>
          <w:szCs w:val="24"/>
        </w:rPr>
        <w:t xml:space="preserve">Attribute </w:t>
      </w:r>
      <w:proofErr w:type="spellStart"/>
      <w:r w:rsidRPr="00785C54">
        <w:rPr>
          <w:rFonts w:eastAsia="Times New Roman"/>
          <w:szCs w:val="24"/>
        </w:rPr>
        <w:t>sourceLocation</w:t>
      </w:r>
      <w:bookmarkEnd w:id="472"/>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620EAC0E" w14:textId="77777777" w:rsidTr="0033443B">
        <w:trPr>
          <w:jc w:val="center"/>
        </w:trPr>
        <w:tc>
          <w:tcPr>
            <w:tcW w:w="4526" w:type="dxa"/>
            <w:tcMar>
              <w:top w:w="100" w:type="dxa"/>
              <w:left w:w="100" w:type="dxa"/>
              <w:bottom w:w="100" w:type="dxa"/>
              <w:right w:w="100" w:type="dxa"/>
            </w:tcMar>
          </w:tcPr>
          <w:p w14:paraId="20D16FDF" w14:textId="50337507"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MaterialSample</w:t>
            </w:r>
            <w:proofErr w:type="spellEnd"/>
            <w:r w:rsidRPr="00785C54">
              <w:rPr>
                <w:szCs w:val="24"/>
              </w:rPr>
              <w:t>/</w:t>
            </w:r>
            <w:proofErr w:type="spellStart"/>
            <w:r w:rsidRPr="00785C54">
              <w:rPr>
                <w:szCs w:val="24"/>
              </w:rPr>
              <w:t>sourceLocation-sem</w:t>
            </w:r>
            <w:proofErr w:type="spellEnd"/>
          </w:p>
        </w:tc>
        <w:tc>
          <w:tcPr>
            <w:tcW w:w="5245" w:type="dxa"/>
            <w:tcMar>
              <w:top w:w="100" w:type="dxa"/>
              <w:left w:w="100" w:type="dxa"/>
              <w:bottom w:w="100" w:type="dxa"/>
              <w:right w:w="100" w:type="dxa"/>
            </w:tcMar>
          </w:tcPr>
          <w:p w14:paraId="55B69D5A"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proofErr w:type="spellStart"/>
            <w:r w:rsidRPr="00785C54">
              <w:rPr>
                <w:b/>
                <w:szCs w:val="24"/>
              </w:rPr>
              <w:t>sourceLocation</w:t>
            </w:r>
            <w:proofErr w:type="spellEnd"/>
            <w:r w:rsidRPr="00785C54">
              <w:rPr>
                <w:szCs w:val="24"/>
              </w:rPr>
              <w:t xml:space="preserve"> is the location from where the </w:t>
            </w:r>
            <w:proofErr w:type="spellStart"/>
            <w:r w:rsidRPr="00785C54">
              <w:rPr>
                <w:b/>
                <w:szCs w:val="24"/>
              </w:rPr>
              <w:t>MaterialSample</w:t>
            </w:r>
            <w:proofErr w:type="spellEnd"/>
            <w:r w:rsidRPr="00785C54">
              <w:rPr>
                <w:szCs w:val="24"/>
              </w:rPr>
              <w:t xml:space="preserve"> was obtained.</w:t>
            </w:r>
          </w:p>
          <w:p w14:paraId="50FF0279" w14:textId="62FCF7D2" w:rsidR="005B5EAD" w:rsidRPr="00785C54" w:rsidRDefault="005B5EAD" w:rsidP="00785C54">
            <w:pPr>
              <w:pStyle w:val="Tablebody"/>
              <w:autoSpaceDE w:val="0"/>
              <w:autoSpaceDN w:val="0"/>
              <w:adjustRightInd w:val="0"/>
              <w:jc w:val="both"/>
              <w:rPr>
                <w:szCs w:val="20"/>
              </w:rPr>
            </w:pPr>
            <w:r w:rsidRPr="00785C54">
              <w:rPr>
                <w:szCs w:val="24"/>
              </w:rPr>
              <w:t xml:space="preserve">If information pertaining to the source location of the </w:t>
            </w:r>
            <w:proofErr w:type="spellStart"/>
            <w:r w:rsidRPr="00785C54">
              <w:rPr>
                <w:b/>
                <w:szCs w:val="24"/>
              </w:rPr>
              <w:t>MaterialSample</w:t>
            </w:r>
            <w:proofErr w:type="spellEnd"/>
            <w:r w:rsidRPr="00785C54">
              <w:rPr>
                <w:szCs w:val="24"/>
              </w:rPr>
              <w:t xml:space="preserve"> is provided, the attribute </w:t>
            </w:r>
            <w:proofErr w:type="spellStart"/>
            <w:proofErr w:type="gramStart"/>
            <w:r w:rsidRPr="00785C54">
              <w:rPr>
                <w:b/>
                <w:szCs w:val="24"/>
              </w:rPr>
              <w:t>sourceLocation:Geometry</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519284E6" w14:textId="46D85624" w:rsidR="005B5EAD" w:rsidRPr="00785C54" w:rsidRDefault="005B5EAD" w:rsidP="00083060">
      <w:pPr>
        <w:pStyle w:val="Note"/>
      </w:pPr>
      <w:r w:rsidRPr="00785C54">
        <w:lastRenderedPageBreak/>
        <w:t>NOTE</w:t>
      </w:r>
      <w:r w:rsidR="00047CD7">
        <w:t xml:space="preserve"> 1</w:t>
      </w:r>
      <w:ins w:id="473" w:author="Katharina Schleidt" w:date="2022-10-25T20:44:00Z">
        <w:r w:rsidR="00C37748">
          <w:tab/>
        </w:r>
      </w:ins>
      <w:del w:id="474" w:author="Katharina Schleidt" w:date="2022-10-25T20:44:00Z">
        <w:r w:rsidR="00047CD7" w:rsidDel="00C37748">
          <w:delText xml:space="preserve">  </w:delText>
        </w:r>
      </w:del>
      <w:r w:rsidRPr="00785C54">
        <w:t xml:space="preserve">Where a </w:t>
      </w:r>
      <w:proofErr w:type="spellStart"/>
      <w:r w:rsidRPr="00785C54">
        <w:t>MaterialSample</w:t>
      </w:r>
      <w:proofErr w:type="spellEnd"/>
      <w:r w:rsidRPr="00785C54">
        <w:t xml:space="preserve"> has a </w:t>
      </w:r>
      <w:proofErr w:type="spellStart"/>
      <w:r w:rsidRPr="00785C54">
        <w:t>relatedSample</w:t>
      </w:r>
      <w:proofErr w:type="spellEnd"/>
      <w:r w:rsidRPr="00785C54">
        <w:t xml:space="preserve"> whose location provides an unambiguous location then this attribute is not required. However, if the specific sampling location within the </w:t>
      </w:r>
      <w:proofErr w:type="spellStart"/>
      <w:r w:rsidRPr="00785C54">
        <w:t>sampledFeature</w:t>
      </w:r>
      <w:proofErr w:type="spellEnd"/>
      <w:r w:rsidRPr="00785C54">
        <w:t xml:space="preserve"> is important, then the </w:t>
      </w:r>
      <w:proofErr w:type="spellStart"/>
      <w:r w:rsidRPr="00785C54">
        <w:t>sourceLocation</w:t>
      </w:r>
      <w:proofErr w:type="spellEnd"/>
      <w:r w:rsidRPr="00785C54">
        <w:t xml:space="preserve"> can be used to provide such location information.</w:t>
      </w:r>
    </w:p>
    <w:p w14:paraId="7D014218" w14:textId="79FFEE09" w:rsidR="005B5EAD" w:rsidRPr="00785C54" w:rsidRDefault="00047CD7" w:rsidP="00083060">
      <w:pPr>
        <w:pStyle w:val="Note"/>
      </w:pPr>
      <w:r>
        <w:t>NOTE 2</w:t>
      </w:r>
      <w:r>
        <w:tab/>
        <w:t>T</w:t>
      </w:r>
      <w:r w:rsidR="005B5EAD" w:rsidRPr="00785C54">
        <w:t xml:space="preserve">he attribute </w:t>
      </w:r>
      <w:proofErr w:type="spellStart"/>
      <w:r w:rsidR="005B5EAD" w:rsidRPr="00785C54">
        <w:t>sourceLocation</w:t>
      </w:r>
      <w:proofErr w:type="spellEnd"/>
      <w:r w:rsidR="005B5EAD" w:rsidRPr="00785C54">
        <w:t xml:space="preserve"> of the </w:t>
      </w:r>
      <w:proofErr w:type="spellStart"/>
      <w:r w:rsidR="005B5EAD" w:rsidRPr="00785C54">
        <w:t>MaterialSample</w:t>
      </w:r>
      <w:proofErr w:type="spellEnd"/>
      <w:r w:rsidR="005B5EAD" w:rsidRPr="00785C54">
        <w:t xml:space="preserve"> </w:t>
      </w:r>
      <w:r>
        <w:t>can be unnecessary</w:t>
      </w:r>
      <w:r w:rsidR="005B5EAD" w:rsidRPr="00785C54">
        <w:t xml:space="preserve"> in the case the related Sampling act </w:t>
      </w:r>
      <w:proofErr w:type="spellStart"/>
      <w:r w:rsidR="005B5EAD" w:rsidRPr="00785C54">
        <w:t>samplingLocation</w:t>
      </w:r>
      <w:proofErr w:type="spellEnd"/>
      <w:r w:rsidR="005B5EAD" w:rsidRPr="00785C54">
        <w:t xml:space="preserve"> attribute is </w:t>
      </w:r>
      <w:proofErr w:type="spellStart"/>
      <w:r w:rsidR="005B5EAD" w:rsidRPr="00785C54">
        <w:t>providedStatisticalSample</w:t>
      </w:r>
      <w:proofErr w:type="spellEnd"/>
      <w:r w:rsidR="005B5EAD" w:rsidRPr="00785C54">
        <w:t>.</w:t>
      </w:r>
    </w:p>
    <w:p w14:paraId="34518B0E"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75" w:name="_Toc117602617"/>
      <w:proofErr w:type="spellStart"/>
      <w:r w:rsidRPr="00785C54">
        <w:rPr>
          <w:rFonts w:eastAsia="Times New Roman"/>
          <w:szCs w:val="24"/>
        </w:rPr>
        <w:t>StatisticalSample</w:t>
      </w:r>
      <w:bookmarkEnd w:id="475"/>
      <w:proofErr w:type="spellEnd"/>
    </w:p>
    <w:p w14:paraId="3750672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76" w:name="_Toc117602618"/>
      <w:proofErr w:type="spellStart"/>
      <w:r w:rsidRPr="00785C54">
        <w:rPr>
          <w:rFonts w:eastAsia="Times New Roman"/>
          <w:szCs w:val="24"/>
        </w:rPr>
        <w:t>StatisticalSample</w:t>
      </w:r>
      <w:proofErr w:type="spellEnd"/>
      <w:r w:rsidRPr="00785C54">
        <w:rPr>
          <w:rFonts w:eastAsia="Times New Roman"/>
          <w:szCs w:val="24"/>
        </w:rPr>
        <w:t xml:space="preserve"> Requirements Class</w:t>
      </w:r>
      <w:bookmarkEnd w:id="47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587E870D"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415168B3" w14:textId="1CE7483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6B2A8007" w14:textId="749A8DB9"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StatisticalSample</w:t>
            </w:r>
            <w:proofErr w:type="spellEnd"/>
          </w:p>
        </w:tc>
      </w:tr>
      <w:tr w:rsidR="005B5EAD" w:rsidRPr="00785C54" w14:paraId="57A6CDCF"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090FD6F7" w14:textId="12FD8515"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3FB68205" w14:textId="73E55ADD"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34022E11"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5326FCB" w14:textId="2FB3C756"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AF7804E" w14:textId="5C282C68"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w:t>
            </w:r>
            <w:proofErr w:type="spellStart"/>
            <w:r w:rsidRPr="00785C54">
              <w:rPr>
                <w:szCs w:val="24"/>
              </w:rPr>
              <w:t>StatisticalSample</w:t>
            </w:r>
            <w:proofErr w:type="spellEnd"/>
          </w:p>
        </w:tc>
      </w:tr>
      <w:tr w:rsidR="005B5EAD" w:rsidRPr="00785C54" w14:paraId="79987B62"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2AE1439" w14:textId="327FC66E"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B4AA492" w14:textId="4112A29F"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894F033"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9C252AA" w14:textId="79FA849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EEA2B88" w14:textId="3D4250D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-basic/Sample</w:t>
            </w:r>
          </w:p>
        </w:tc>
      </w:tr>
      <w:tr w:rsidR="005B5EAD" w:rsidRPr="00785C54" w14:paraId="77DB823D"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4CFAEAA" w14:textId="4A082344"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E6C9D4E" w14:textId="438A1CF0"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StatisticalClassification</w:t>
            </w:r>
            <w:proofErr w:type="spellEnd"/>
          </w:p>
        </w:tc>
      </w:tr>
      <w:tr w:rsidR="005B5EAD" w:rsidRPr="00785C54" w14:paraId="392A75A8"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B20543F" w14:textId="27B85A3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24CD8EA" w14:textId="463EF7FB"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StatisticalSample</w:t>
            </w:r>
            <w:proofErr w:type="spellEnd"/>
            <w:r w:rsidRPr="00785C54">
              <w:rPr>
                <w:szCs w:val="24"/>
              </w:rPr>
              <w:t>/</w:t>
            </w:r>
            <w:proofErr w:type="spellStart"/>
            <w:r w:rsidRPr="00785C54">
              <w:rPr>
                <w:szCs w:val="24"/>
              </w:rPr>
              <w:t>StatisticalSample-sem</w:t>
            </w:r>
            <w:proofErr w:type="spellEnd"/>
          </w:p>
        </w:tc>
      </w:tr>
      <w:tr w:rsidR="005B5EAD" w:rsidRPr="00785C54" w14:paraId="71E854BB"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2CF0700B" w14:textId="318CB59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1F0730D0" w14:textId="2C293DDC"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StatisticalSample</w:t>
            </w:r>
            <w:proofErr w:type="spellEnd"/>
            <w:r w:rsidRPr="00785C54">
              <w:rPr>
                <w:szCs w:val="24"/>
              </w:rPr>
              <w:t>/classification-</w:t>
            </w:r>
            <w:proofErr w:type="spellStart"/>
            <w:r w:rsidRPr="00785C54">
              <w:rPr>
                <w:szCs w:val="24"/>
              </w:rPr>
              <w:t>sem</w:t>
            </w:r>
            <w:proofErr w:type="spellEnd"/>
          </w:p>
        </w:tc>
      </w:tr>
    </w:tbl>
    <w:p w14:paraId="203799F2" w14:textId="77777777" w:rsidR="009B5A83" w:rsidRPr="00083060" w:rsidRDefault="009B5A83" w:rsidP="00083060"/>
    <w:p w14:paraId="1DFA33F0" w14:textId="58D5E17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77" w:name="_Toc117602619"/>
      <w:r w:rsidRPr="00785C54">
        <w:rPr>
          <w:rFonts w:eastAsia="Times New Roman"/>
          <w:szCs w:val="24"/>
        </w:rPr>
        <w:t xml:space="preserve">Feature type </w:t>
      </w:r>
      <w:proofErr w:type="spellStart"/>
      <w:r w:rsidRPr="00785C54">
        <w:rPr>
          <w:rFonts w:eastAsia="Times New Roman"/>
          <w:szCs w:val="24"/>
        </w:rPr>
        <w:t>StatisticalSample</w:t>
      </w:r>
      <w:bookmarkEnd w:id="477"/>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00D0A66" w14:textId="77777777" w:rsidTr="0033443B">
        <w:trPr>
          <w:jc w:val="center"/>
        </w:trPr>
        <w:tc>
          <w:tcPr>
            <w:tcW w:w="4526" w:type="dxa"/>
            <w:tcMar>
              <w:top w:w="100" w:type="dxa"/>
              <w:left w:w="100" w:type="dxa"/>
              <w:bottom w:w="100" w:type="dxa"/>
              <w:right w:w="100" w:type="dxa"/>
            </w:tcMar>
          </w:tcPr>
          <w:p w14:paraId="0439D02C" w14:textId="7EE5C24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StatisticalSample</w:t>
            </w:r>
            <w:proofErr w:type="spellEnd"/>
            <w:r w:rsidRPr="00785C54">
              <w:rPr>
                <w:szCs w:val="24"/>
              </w:rPr>
              <w:t>/</w:t>
            </w:r>
            <w:proofErr w:type="spellStart"/>
            <w:r w:rsidRPr="00785C54">
              <w:rPr>
                <w:szCs w:val="24"/>
              </w:rPr>
              <w:t>StatisticalSample-sem</w:t>
            </w:r>
            <w:proofErr w:type="spellEnd"/>
          </w:p>
        </w:tc>
        <w:tc>
          <w:tcPr>
            <w:tcW w:w="5245" w:type="dxa"/>
            <w:tcMar>
              <w:top w:w="100" w:type="dxa"/>
              <w:left w:w="100" w:type="dxa"/>
              <w:bottom w:w="100" w:type="dxa"/>
              <w:right w:w="100" w:type="dxa"/>
            </w:tcMar>
          </w:tcPr>
          <w:p w14:paraId="38F3E7B6" w14:textId="1B22F587" w:rsidR="005B5EAD" w:rsidRPr="00785C54" w:rsidRDefault="005B5EAD" w:rsidP="00785C54">
            <w:pPr>
              <w:pStyle w:val="Tablebody"/>
              <w:autoSpaceDE w:val="0"/>
              <w:autoSpaceDN w:val="0"/>
              <w:adjustRightInd w:val="0"/>
              <w:jc w:val="both"/>
              <w:rPr>
                <w:szCs w:val="20"/>
              </w:rPr>
            </w:pPr>
            <w:commentRangeStart w:id="478"/>
            <w:r w:rsidRPr="00785C54">
              <w:rPr>
                <w:szCs w:val="24"/>
              </w:rPr>
              <w:t xml:space="preserve">A </w:t>
            </w:r>
            <w:proofErr w:type="spellStart"/>
            <w:r w:rsidRPr="00785C54">
              <w:rPr>
                <w:b/>
                <w:szCs w:val="24"/>
              </w:rPr>
              <w:t>StatisticalSample</w:t>
            </w:r>
            <w:proofErr w:type="spellEnd"/>
            <w:r w:rsidRPr="00785C54">
              <w:rPr>
                <w:szCs w:val="24"/>
              </w:rPr>
              <w:t xml:space="preserve"> </w:t>
            </w:r>
            <w:r w:rsidR="00B36FFD" w:rsidRPr="00B36FFD">
              <w:rPr>
                <w:szCs w:val="24"/>
              </w:rPr>
              <w:t xml:space="preserve">shall be defined as </w:t>
            </w:r>
            <w:r w:rsidRPr="00785C54">
              <w:rPr>
                <w:szCs w:val="24"/>
              </w:rPr>
              <w:t xml:space="preserve">a statistical subset of a feature-of-interest, defined for the purpose of creating </w:t>
            </w:r>
            <w:r w:rsidRPr="00785C54">
              <w:rPr>
                <w:b/>
                <w:szCs w:val="24"/>
              </w:rPr>
              <w:t>Observation</w:t>
            </w:r>
            <w:r w:rsidRPr="00785C54">
              <w:rPr>
                <w:szCs w:val="24"/>
              </w:rPr>
              <w:t>(s).</w:t>
            </w:r>
            <w:commentRangeEnd w:id="478"/>
            <w:r w:rsidR="00047CD7">
              <w:rPr>
                <w:rStyle w:val="CommentReference"/>
                <w:rFonts w:eastAsia="MS Mincho"/>
                <w:lang w:eastAsia="ja-JP"/>
              </w:rPr>
              <w:commentReference w:id="478"/>
            </w:r>
          </w:p>
        </w:tc>
      </w:tr>
    </w:tbl>
    <w:p w14:paraId="4A323CC3" w14:textId="27320C5E"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r>
      <w:proofErr w:type="spellStart"/>
      <w:r w:rsidRPr="00785C54">
        <w:rPr>
          <w:szCs w:val="24"/>
        </w:rPr>
        <w:t>StatisticalSamples</w:t>
      </w:r>
      <w:proofErr w:type="spellEnd"/>
      <w:r w:rsidRPr="00785C54">
        <w:rPr>
          <w:szCs w:val="24"/>
        </w:rPr>
        <w:t xml:space="preserve"> usually apply to populations or other sets, of which certain subset </w:t>
      </w:r>
      <w:r w:rsidR="00047CD7">
        <w:rPr>
          <w:szCs w:val="24"/>
        </w:rPr>
        <w:t>can</w:t>
      </w:r>
      <w:r w:rsidR="00047CD7" w:rsidRPr="00785C54">
        <w:rPr>
          <w:szCs w:val="24"/>
        </w:rPr>
        <w:t xml:space="preserve"> </w:t>
      </w:r>
      <w:r w:rsidRPr="00785C54">
        <w:rPr>
          <w:szCs w:val="24"/>
        </w:rPr>
        <w:t>be of specific interest.</w:t>
      </w:r>
    </w:p>
    <w:p w14:paraId="0451CF19"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The male or female subset of a population.</w:t>
      </w:r>
    </w:p>
    <w:p w14:paraId="5182A5C8"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79" w:name="_Toc117602620"/>
      <w:r w:rsidRPr="00785C54">
        <w:rPr>
          <w:rFonts w:eastAsia="Times New Roman"/>
          <w:szCs w:val="24"/>
        </w:rPr>
        <w:t>Attribute classification</w:t>
      </w:r>
      <w:bookmarkEnd w:id="47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3959"/>
        <w:gridCol w:w="5812"/>
      </w:tblGrid>
      <w:tr w:rsidR="005B5EAD" w:rsidRPr="00785C54" w14:paraId="30A2A3AD" w14:textId="77777777" w:rsidTr="0033443B">
        <w:trPr>
          <w:jc w:val="center"/>
        </w:trPr>
        <w:tc>
          <w:tcPr>
            <w:tcW w:w="3959" w:type="dxa"/>
            <w:tcMar>
              <w:top w:w="100" w:type="dxa"/>
              <w:left w:w="100" w:type="dxa"/>
              <w:bottom w:w="100" w:type="dxa"/>
              <w:right w:w="100" w:type="dxa"/>
            </w:tcMar>
          </w:tcPr>
          <w:p w14:paraId="65275AD2" w14:textId="56A9B4CC"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StatisticalSample</w:t>
            </w:r>
            <w:proofErr w:type="spellEnd"/>
            <w:r w:rsidRPr="00785C54">
              <w:rPr>
                <w:szCs w:val="24"/>
              </w:rPr>
              <w:t>/classification-</w:t>
            </w:r>
            <w:proofErr w:type="spellStart"/>
            <w:r w:rsidRPr="00785C54">
              <w:rPr>
                <w:szCs w:val="24"/>
              </w:rPr>
              <w:t>sem</w:t>
            </w:r>
            <w:proofErr w:type="spellEnd"/>
          </w:p>
        </w:tc>
        <w:tc>
          <w:tcPr>
            <w:tcW w:w="5812" w:type="dxa"/>
            <w:tcMar>
              <w:top w:w="100" w:type="dxa"/>
              <w:left w:w="100" w:type="dxa"/>
              <w:bottom w:w="100" w:type="dxa"/>
              <w:right w:w="100" w:type="dxa"/>
            </w:tcMar>
          </w:tcPr>
          <w:p w14:paraId="7D8BD9B9"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classification</w:t>
            </w:r>
            <w:r w:rsidRPr="00785C54">
              <w:rPr>
                <w:szCs w:val="24"/>
              </w:rPr>
              <w:t xml:space="preserve"> describes a criterion by which the subset was defined.</w:t>
            </w:r>
          </w:p>
          <w:p w14:paraId="7449071C" w14:textId="46114133" w:rsidR="005B5EAD" w:rsidRPr="00785C54" w:rsidRDefault="005B5EAD" w:rsidP="00785C54">
            <w:pPr>
              <w:pStyle w:val="Tablebody"/>
              <w:autoSpaceDE w:val="0"/>
              <w:autoSpaceDN w:val="0"/>
              <w:adjustRightInd w:val="0"/>
              <w:jc w:val="both"/>
              <w:rPr>
                <w:szCs w:val="20"/>
              </w:rPr>
            </w:pPr>
            <w:r w:rsidRPr="00785C54">
              <w:rPr>
                <w:szCs w:val="24"/>
              </w:rPr>
              <w:t xml:space="preserve">If information pertaining to the </w:t>
            </w:r>
            <w:proofErr w:type="spellStart"/>
            <w:r w:rsidRPr="00785C54">
              <w:rPr>
                <w:szCs w:val="24"/>
              </w:rPr>
              <w:t>subsetting</w:t>
            </w:r>
            <w:proofErr w:type="spellEnd"/>
            <w:r w:rsidRPr="00785C54">
              <w:rPr>
                <w:szCs w:val="24"/>
              </w:rPr>
              <w:t xml:space="preserve"> criteria by which a </w:t>
            </w:r>
            <w:proofErr w:type="spellStart"/>
            <w:r w:rsidRPr="00785C54">
              <w:rPr>
                <w:b/>
                <w:szCs w:val="24"/>
              </w:rPr>
              <w:t>StatisticalSample</w:t>
            </w:r>
            <w:proofErr w:type="spellEnd"/>
            <w:r w:rsidRPr="00785C54">
              <w:rPr>
                <w:szCs w:val="24"/>
              </w:rPr>
              <w:t xml:space="preserve"> has been defined is provided, the attribute </w:t>
            </w:r>
            <w:proofErr w:type="spellStart"/>
            <w:proofErr w:type="gramStart"/>
            <w:r w:rsidRPr="00785C54">
              <w:rPr>
                <w:b/>
                <w:szCs w:val="24"/>
              </w:rPr>
              <w:t>classification:StatisticalClassification</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1FA811A5" w14:textId="1EFF0D35"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The classification </w:t>
      </w:r>
      <w:r w:rsidR="00BF5AAB">
        <w:rPr>
          <w:szCs w:val="24"/>
        </w:rPr>
        <w:t>can</w:t>
      </w:r>
      <w:r w:rsidR="00BF5AAB" w:rsidRPr="00785C54">
        <w:rPr>
          <w:szCs w:val="24"/>
        </w:rPr>
        <w:t xml:space="preserve"> </w:t>
      </w:r>
      <w:r w:rsidRPr="00785C54">
        <w:rPr>
          <w:szCs w:val="24"/>
        </w:rPr>
        <w:t xml:space="preserve">be age, gender, etc., as appropriate for the set or population on which the </w:t>
      </w:r>
      <w:proofErr w:type="spellStart"/>
      <w:r w:rsidRPr="00785C54">
        <w:rPr>
          <w:szCs w:val="24"/>
        </w:rPr>
        <w:t>subsetting</w:t>
      </w:r>
      <w:proofErr w:type="spellEnd"/>
      <w:r w:rsidRPr="00785C54">
        <w:rPr>
          <w:szCs w:val="24"/>
        </w:rPr>
        <w:t xml:space="preserve"> is performed.</w:t>
      </w:r>
    </w:p>
    <w:p w14:paraId="0DB9A5CF"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80" w:name="_Toc117602621"/>
      <w:r w:rsidRPr="00785C54">
        <w:rPr>
          <w:rFonts w:eastAsia="Times New Roman"/>
          <w:szCs w:val="24"/>
        </w:rPr>
        <w:lastRenderedPageBreak/>
        <w:t>Sampling</w:t>
      </w:r>
      <w:bookmarkEnd w:id="480"/>
    </w:p>
    <w:p w14:paraId="261AB8E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81" w:name="_Toc117602622"/>
      <w:r w:rsidRPr="00785C54">
        <w:rPr>
          <w:rFonts w:eastAsia="Times New Roman"/>
          <w:szCs w:val="24"/>
        </w:rPr>
        <w:t>Sampling Requirements Class</w:t>
      </w:r>
      <w:bookmarkEnd w:id="48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7C0837D7"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5AF17682" w14:textId="1C6C5A57"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7C5C4D23" w14:textId="6A87EEB2"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-basic/Sampling</w:t>
            </w:r>
          </w:p>
        </w:tc>
      </w:tr>
      <w:tr w:rsidR="005B5EAD" w:rsidRPr="00785C54" w14:paraId="21FA4EA4"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62532452" w14:textId="3D0E1BDB"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2AA54950" w14:textId="7DF75058"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37F0B38"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AA7B57C" w14:textId="70832278"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EEA0999" w14:textId="39AA6F43"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Sampling</w:t>
            </w:r>
          </w:p>
        </w:tc>
      </w:tr>
      <w:tr w:rsidR="005B5EAD" w:rsidRPr="00785C54" w14:paraId="219BD678"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BDE5EFA" w14:textId="0E88D11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CEE6B6C" w14:textId="0E9F8941"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022FC78"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727F70F7" w14:textId="0800AB61"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1E1D967D" w14:textId="25EBC8C2"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AbstractSampling</w:t>
            </w:r>
            <w:proofErr w:type="spellEnd"/>
          </w:p>
        </w:tc>
      </w:tr>
    </w:tbl>
    <w:p w14:paraId="0D88ECCA" w14:textId="5A7B4258" w:rsidR="00BB7007" w:rsidRPr="00785C54" w:rsidRDefault="00BB7007" w:rsidP="00BB7007">
      <w:pPr>
        <w:pStyle w:val="BodyText"/>
      </w:pPr>
      <w:r w:rsidRPr="00785C54">
        <w:rPr>
          <w:szCs w:val="24"/>
        </w:rPr>
        <w:t>Sampling</w:t>
      </w:r>
      <w:r w:rsidRPr="00BB7007">
        <w:t xml:space="preserve"> from the Basic Samples </w:t>
      </w:r>
      <w:r>
        <w:t>is</w:t>
      </w:r>
      <w:r w:rsidRPr="00BB7007">
        <w:t xml:space="preserve"> described as a class diagram in Figure </w:t>
      </w:r>
      <w:r>
        <w:t>3</w:t>
      </w:r>
      <w:r w:rsidR="009B5A83">
        <w:t>2</w:t>
      </w:r>
      <w:r w:rsidRPr="00BB7007">
        <w:t xml:space="preserve">. The schema is fully described in </w:t>
      </w:r>
      <w:r>
        <w:t>13.6</w:t>
      </w:r>
      <w:r w:rsidRPr="00BB7007">
        <w:t>.</w:t>
      </w:r>
      <w:r w:rsidRPr="00785C54">
        <w:t> </w:t>
      </w:r>
    </w:p>
    <w:p w14:paraId="031EDAE6" w14:textId="13EDAC2D" w:rsidR="003D1A1E" w:rsidRPr="00785C54" w:rsidRDefault="003D1A1E" w:rsidP="00785C54">
      <w:pPr>
        <w:pStyle w:val="BodyText"/>
      </w:pPr>
      <w:r w:rsidRPr="00785C54">
        <w:t> </w:t>
      </w:r>
    </w:p>
    <w:p w14:paraId="1283E254" w14:textId="45ACFE1D" w:rsidR="005B5EAD" w:rsidRPr="00785C54" w:rsidRDefault="009B5A83"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1579903D" wp14:editId="58D0A2BE">
            <wp:extent cx="6191885" cy="6025515"/>
            <wp:effectExtent l="0" t="0" r="5715"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76">
                      <a:extLst>
                        <a:ext uri="{28A0092B-C50C-407E-A947-70E740481C1C}">
                          <a14:useLocalDpi xmlns:a14="http://schemas.microsoft.com/office/drawing/2010/main" val="0"/>
                        </a:ext>
                      </a:extLst>
                    </a:blip>
                    <a:stretch>
                      <a:fillRect/>
                    </a:stretch>
                  </pic:blipFill>
                  <pic:spPr>
                    <a:xfrm>
                      <a:off x="0" y="0"/>
                      <a:ext cx="6191885" cy="6025515"/>
                    </a:xfrm>
                    <a:prstGeom prst="rect">
                      <a:avLst/>
                    </a:prstGeom>
                  </pic:spPr>
                </pic:pic>
              </a:graphicData>
            </a:graphic>
          </wp:inline>
        </w:drawing>
      </w:r>
    </w:p>
    <w:p w14:paraId="688E7C31" w14:textId="75E07B91" w:rsidR="005B5EAD" w:rsidRPr="00785C54" w:rsidRDefault="005B5EAD" w:rsidP="00785C54">
      <w:pPr>
        <w:pStyle w:val="Figuretitle"/>
        <w:autoSpaceDE w:val="0"/>
        <w:autoSpaceDN w:val="0"/>
        <w:adjustRightInd w:val="0"/>
        <w:outlineLvl w:val="0"/>
        <w:rPr>
          <w:szCs w:val="24"/>
        </w:rPr>
      </w:pPr>
      <w:commentRangeStart w:id="482"/>
      <w:r w:rsidRPr="00785C54">
        <w:rPr>
          <w:szCs w:val="24"/>
        </w:rPr>
        <w:t>Figure 3</w:t>
      </w:r>
      <w:r w:rsidR="009B5A83">
        <w:rPr>
          <w:szCs w:val="24"/>
        </w:rPr>
        <w:t>2</w:t>
      </w:r>
      <w:commentRangeEnd w:id="482"/>
      <w:r w:rsidR="00047CD7">
        <w:rPr>
          <w:rStyle w:val="CommentReference"/>
          <w:rFonts w:eastAsia="MS Mincho"/>
          <w:b w:val="0"/>
          <w:lang w:eastAsia="ja-JP"/>
        </w:rPr>
        <w:commentReference w:id="482"/>
      </w:r>
      <w:r w:rsidRPr="00785C54">
        <w:rPr>
          <w:szCs w:val="24"/>
        </w:rPr>
        <w:t xml:space="preserve"> — Context diagram for Basic Samples — Sampling</w:t>
      </w:r>
    </w:p>
    <w:p w14:paraId="3D3F4F2C"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83" w:name="_Toc117602623"/>
      <w:r w:rsidRPr="00785C54">
        <w:rPr>
          <w:rFonts w:eastAsia="Times New Roman"/>
          <w:szCs w:val="24"/>
        </w:rPr>
        <w:t>Sampler</w:t>
      </w:r>
      <w:bookmarkEnd w:id="483"/>
    </w:p>
    <w:p w14:paraId="40CD2FF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84" w:name="_Toc117602624"/>
      <w:r w:rsidRPr="00785C54">
        <w:rPr>
          <w:rFonts w:eastAsia="Times New Roman"/>
          <w:szCs w:val="24"/>
        </w:rPr>
        <w:t>Sampler Requirements Class</w:t>
      </w:r>
      <w:bookmarkEnd w:id="48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391D9E04" w14:textId="77777777" w:rsidTr="003D1A1E">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727EDF3F" w14:textId="43F80645"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084779F0" w14:textId="35A16E6D"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-basic/Sampler</w:t>
            </w:r>
          </w:p>
        </w:tc>
      </w:tr>
      <w:tr w:rsidR="005B5EAD" w:rsidRPr="00785C54" w14:paraId="610D4575" w14:textId="77777777" w:rsidTr="003D1A1E">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4043D146" w14:textId="533F83C4"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04C051C2" w14:textId="2E3A0AAC"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28FB3C73"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52E8C5E" w14:textId="0562E0D9"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5CBDD71" w14:textId="3FF1709F"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Sampler</w:t>
            </w:r>
          </w:p>
        </w:tc>
      </w:tr>
      <w:tr w:rsidR="005B5EAD" w:rsidRPr="00785C54" w14:paraId="7793121D"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94AE01E" w14:textId="4885ECE2" w:rsidR="005B5EAD" w:rsidRPr="00785C54" w:rsidRDefault="005B5EAD" w:rsidP="00785C54">
            <w:pPr>
              <w:pStyle w:val="Tablebody"/>
              <w:autoSpaceDE w:val="0"/>
              <w:autoSpaceDN w:val="0"/>
              <w:adjustRightInd w:val="0"/>
              <w:jc w:val="both"/>
              <w:rPr>
                <w:szCs w:val="20"/>
              </w:rPr>
            </w:pPr>
            <w:r w:rsidRPr="00785C54">
              <w:rPr>
                <w:szCs w:val="24"/>
              </w:rPr>
              <w:lastRenderedPageBreak/>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884BEA8" w14:textId="6AFE3F45"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4C5A227" w14:textId="77777777" w:rsidTr="003D1A1E">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602ACFA1" w14:textId="138EE7D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656C3F4F" w14:textId="1962B3C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AbstractSampler</w:t>
            </w:r>
            <w:proofErr w:type="spellEnd"/>
          </w:p>
        </w:tc>
      </w:tr>
    </w:tbl>
    <w:p w14:paraId="3CF1C235" w14:textId="2C7A62D9" w:rsidR="003D1A1E" w:rsidRPr="00785C54" w:rsidRDefault="00BB7007" w:rsidP="00785C54">
      <w:pPr>
        <w:pStyle w:val="BodyText"/>
      </w:pPr>
      <w:r w:rsidRPr="00785C54">
        <w:rPr>
          <w:szCs w:val="24"/>
        </w:rPr>
        <w:t>Sampler</w:t>
      </w:r>
      <w:r w:rsidRPr="00BB7007">
        <w:t xml:space="preserve"> from the Basic Samples is described as a class diagram in Figure 3</w:t>
      </w:r>
      <w:r w:rsidR="00DF12CE">
        <w:t>3</w:t>
      </w:r>
      <w:r w:rsidRPr="00BB7007">
        <w:t>. The schema is fully described in 13.</w:t>
      </w:r>
      <w:r>
        <w:t>7</w:t>
      </w:r>
      <w:r w:rsidRPr="00BB7007">
        <w:t>.</w:t>
      </w:r>
      <w:r w:rsidR="003D1A1E" w:rsidRPr="00785C54">
        <w:t> </w:t>
      </w:r>
    </w:p>
    <w:p w14:paraId="1B049EE8" w14:textId="6E2EE590" w:rsidR="005B5EAD" w:rsidRPr="00785C54" w:rsidRDefault="00282835"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705F9AF2" wp14:editId="0AAE49F1">
            <wp:extent cx="6153021" cy="6886868"/>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77">
                      <a:extLst>
                        <a:ext uri="{28A0092B-C50C-407E-A947-70E740481C1C}">
                          <a14:useLocalDpi xmlns:a14="http://schemas.microsoft.com/office/drawing/2010/main" val="0"/>
                        </a:ext>
                      </a:extLst>
                    </a:blip>
                    <a:stretch>
                      <a:fillRect/>
                    </a:stretch>
                  </pic:blipFill>
                  <pic:spPr>
                    <a:xfrm>
                      <a:off x="0" y="0"/>
                      <a:ext cx="6172040" cy="6908155"/>
                    </a:xfrm>
                    <a:prstGeom prst="rect">
                      <a:avLst/>
                    </a:prstGeom>
                  </pic:spPr>
                </pic:pic>
              </a:graphicData>
            </a:graphic>
          </wp:inline>
        </w:drawing>
      </w:r>
    </w:p>
    <w:p w14:paraId="1B50EB2C" w14:textId="70D0B6E9" w:rsidR="005B5EAD" w:rsidRPr="00785C54" w:rsidRDefault="005B5EAD" w:rsidP="00785C54">
      <w:pPr>
        <w:pStyle w:val="Figuretitle"/>
        <w:autoSpaceDE w:val="0"/>
        <w:autoSpaceDN w:val="0"/>
        <w:adjustRightInd w:val="0"/>
        <w:outlineLvl w:val="0"/>
        <w:rPr>
          <w:szCs w:val="24"/>
        </w:rPr>
      </w:pPr>
      <w:commentRangeStart w:id="485"/>
      <w:r w:rsidRPr="00785C54">
        <w:rPr>
          <w:szCs w:val="24"/>
        </w:rPr>
        <w:t>Figure 3</w:t>
      </w:r>
      <w:r w:rsidR="00DF12CE">
        <w:rPr>
          <w:szCs w:val="24"/>
        </w:rPr>
        <w:t>3</w:t>
      </w:r>
      <w:commentRangeEnd w:id="485"/>
      <w:r w:rsidR="00047CD7">
        <w:rPr>
          <w:rStyle w:val="CommentReference"/>
          <w:rFonts w:eastAsia="MS Mincho"/>
          <w:b w:val="0"/>
          <w:lang w:eastAsia="ja-JP"/>
        </w:rPr>
        <w:commentReference w:id="485"/>
      </w:r>
      <w:r w:rsidRPr="00785C54">
        <w:rPr>
          <w:szCs w:val="24"/>
        </w:rPr>
        <w:t xml:space="preserve"> — Context diagram for Basic Samples — Sampler</w:t>
      </w:r>
    </w:p>
    <w:p w14:paraId="0A5AB601"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86" w:name="_Toc117602625"/>
      <w:proofErr w:type="spellStart"/>
      <w:r w:rsidRPr="00785C54">
        <w:rPr>
          <w:rFonts w:eastAsia="Times New Roman"/>
          <w:szCs w:val="24"/>
        </w:rPr>
        <w:lastRenderedPageBreak/>
        <w:t>SamplingProcedure</w:t>
      </w:r>
      <w:bookmarkEnd w:id="486"/>
      <w:proofErr w:type="spellEnd"/>
    </w:p>
    <w:p w14:paraId="5504EE9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87" w:name="_Toc117602626"/>
      <w:proofErr w:type="spellStart"/>
      <w:r w:rsidRPr="00785C54">
        <w:rPr>
          <w:rFonts w:eastAsia="Times New Roman"/>
          <w:szCs w:val="24"/>
        </w:rPr>
        <w:t>SamplingProcedure</w:t>
      </w:r>
      <w:proofErr w:type="spellEnd"/>
      <w:r w:rsidRPr="00785C54">
        <w:rPr>
          <w:rFonts w:eastAsia="Times New Roman"/>
          <w:szCs w:val="24"/>
        </w:rPr>
        <w:t xml:space="preserve"> Requirements Class</w:t>
      </w:r>
      <w:bookmarkEnd w:id="48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6832ABD6"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6248FF21" w14:textId="2FF75005"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257081DC" w14:textId="4A1B65CC"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SamplingProcedure</w:t>
            </w:r>
            <w:proofErr w:type="spellEnd"/>
          </w:p>
        </w:tc>
      </w:tr>
      <w:tr w:rsidR="005B5EAD" w:rsidRPr="00785C54" w14:paraId="25CBC5A7"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7AF7258D" w14:textId="5AABAC7E"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7668993E" w14:textId="42E24930"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AC94D8F"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56A6153" w14:textId="1FFEF79C"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D2475D6" w14:textId="1205F1C6"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w:t>
            </w:r>
            <w:proofErr w:type="spellStart"/>
            <w:r w:rsidRPr="00785C54">
              <w:rPr>
                <w:szCs w:val="24"/>
              </w:rPr>
              <w:t>SamplingProcedure</w:t>
            </w:r>
            <w:proofErr w:type="spellEnd"/>
          </w:p>
        </w:tc>
      </w:tr>
      <w:tr w:rsidR="005B5EAD" w:rsidRPr="00785C54" w14:paraId="6E560E90"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7B15757" w14:textId="026EF4E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9709020" w14:textId="48B3505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821A694"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6799CBA" w14:textId="77CE0DE4"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27E737F" w14:textId="3F2A4147"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CoreTypes</w:t>
            </w:r>
            <w:proofErr w:type="spellEnd"/>
            <w:r w:rsidRPr="00785C54">
              <w:rPr>
                <w:szCs w:val="24"/>
              </w:rPr>
              <w:t xml:space="preserve"> conformance class</w:t>
            </w:r>
          </w:p>
        </w:tc>
      </w:tr>
      <w:tr w:rsidR="005B5EAD" w:rsidRPr="00785C54" w14:paraId="4F5CD212"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E0054A1" w14:textId="1FB3519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DBB8EA9" w14:textId="686EBB9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AbstractSamplingProcedure</w:t>
            </w:r>
            <w:proofErr w:type="spellEnd"/>
          </w:p>
        </w:tc>
      </w:tr>
      <w:tr w:rsidR="005B5EAD" w:rsidRPr="00785C54" w14:paraId="11445DD0"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36F3CCF0" w14:textId="454F145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4209E935" w14:textId="54AB9321"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-basic/gen/link-</w:t>
            </w:r>
            <w:proofErr w:type="spellStart"/>
            <w:r w:rsidRPr="00785C54">
              <w:rPr>
                <w:szCs w:val="24"/>
              </w:rPr>
              <w:t>sem</w:t>
            </w:r>
            <w:proofErr w:type="spellEnd"/>
          </w:p>
        </w:tc>
      </w:tr>
    </w:tbl>
    <w:p w14:paraId="1A362DA1" w14:textId="0918E66A" w:rsidR="003D1A1E" w:rsidRPr="00785C54" w:rsidRDefault="00BB7007" w:rsidP="00785C54">
      <w:pPr>
        <w:pStyle w:val="BodyText"/>
      </w:pPr>
      <w:proofErr w:type="spellStart"/>
      <w:r w:rsidRPr="00785C54">
        <w:rPr>
          <w:szCs w:val="24"/>
        </w:rPr>
        <w:t>SamplingProcedure</w:t>
      </w:r>
      <w:proofErr w:type="spellEnd"/>
      <w:r w:rsidRPr="00BB7007">
        <w:t xml:space="preserve"> from the Basic Samples is described as a class diagram in Figure 3</w:t>
      </w:r>
      <w:r w:rsidR="007A6704">
        <w:t>4</w:t>
      </w:r>
      <w:r w:rsidRPr="00BB7007">
        <w:t>. The schema is fully described in 13.</w:t>
      </w:r>
      <w:r>
        <w:t>8</w:t>
      </w:r>
      <w:r w:rsidRPr="00BB7007">
        <w:t>.</w:t>
      </w:r>
      <w:r w:rsidR="003D1A1E" w:rsidRPr="00785C54">
        <w:t> </w:t>
      </w:r>
    </w:p>
    <w:p w14:paraId="4ACCA706" w14:textId="1B4C2DCD" w:rsidR="005B5EAD" w:rsidRPr="00785C54" w:rsidRDefault="007A6704"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13435A42" wp14:editId="57D6FDE9">
            <wp:extent cx="6239587" cy="6412110"/>
            <wp:effectExtent l="0" t="0" r="0" b="190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78">
                      <a:extLst>
                        <a:ext uri="{28A0092B-C50C-407E-A947-70E740481C1C}">
                          <a14:useLocalDpi xmlns:a14="http://schemas.microsoft.com/office/drawing/2010/main" val="0"/>
                        </a:ext>
                      </a:extLst>
                    </a:blip>
                    <a:stretch>
                      <a:fillRect/>
                    </a:stretch>
                  </pic:blipFill>
                  <pic:spPr>
                    <a:xfrm>
                      <a:off x="0" y="0"/>
                      <a:ext cx="6250666" cy="6423495"/>
                    </a:xfrm>
                    <a:prstGeom prst="rect">
                      <a:avLst/>
                    </a:prstGeom>
                  </pic:spPr>
                </pic:pic>
              </a:graphicData>
            </a:graphic>
          </wp:inline>
        </w:drawing>
      </w:r>
    </w:p>
    <w:p w14:paraId="28307848" w14:textId="5305386F" w:rsidR="005B5EAD" w:rsidRPr="00785C54" w:rsidRDefault="005B5EAD" w:rsidP="00785C54">
      <w:pPr>
        <w:pStyle w:val="Figuretitle"/>
        <w:autoSpaceDE w:val="0"/>
        <w:autoSpaceDN w:val="0"/>
        <w:adjustRightInd w:val="0"/>
        <w:outlineLvl w:val="0"/>
        <w:rPr>
          <w:szCs w:val="24"/>
        </w:rPr>
      </w:pPr>
      <w:r w:rsidRPr="00785C54">
        <w:rPr>
          <w:szCs w:val="24"/>
        </w:rPr>
        <w:t>Figure 3</w:t>
      </w:r>
      <w:r w:rsidR="007A6704">
        <w:rPr>
          <w:szCs w:val="24"/>
        </w:rPr>
        <w:t>4</w:t>
      </w:r>
      <w:r w:rsidRPr="00785C54">
        <w:rPr>
          <w:szCs w:val="24"/>
        </w:rPr>
        <w:t xml:space="preserve">— Context diagram for Basic Samples — </w:t>
      </w:r>
      <w:proofErr w:type="spellStart"/>
      <w:r w:rsidRPr="00785C54">
        <w:rPr>
          <w:szCs w:val="24"/>
        </w:rPr>
        <w:t>SamplingProcedure</w:t>
      </w:r>
      <w:proofErr w:type="spellEnd"/>
    </w:p>
    <w:p w14:paraId="66833998"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88" w:name="_Toc117602627"/>
      <w:proofErr w:type="spellStart"/>
      <w:r w:rsidRPr="00785C54">
        <w:rPr>
          <w:rFonts w:eastAsia="Times New Roman"/>
          <w:szCs w:val="24"/>
        </w:rPr>
        <w:t>PreparationProcedure</w:t>
      </w:r>
      <w:bookmarkEnd w:id="488"/>
      <w:proofErr w:type="spellEnd"/>
    </w:p>
    <w:p w14:paraId="53457B7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89" w:name="_Toc117602628"/>
      <w:proofErr w:type="spellStart"/>
      <w:r w:rsidRPr="00785C54">
        <w:rPr>
          <w:rFonts w:eastAsia="Times New Roman"/>
          <w:szCs w:val="24"/>
        </w:rPr>
        <w:t>PreparationProcedure</w:t>
      </w:r>
      <w:proofErr w:type="spellEnd"/>
      <w:r w:rsidRPr="00785C54">
        <w:rPr>
          <w:rFonts w:eastAsia="Times New Roman"/>
          <w:szCs w:val="24"/>
        </w:rPr>
        <w:t xml:space="preserve"> Requirements Class</w:t>
      </w:r>
      <w:bookmarkEnd w:id="48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1E736713"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5B3F9917" w14:textId="2EBB285C"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31E0F713" w14:textId="537AC42F"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PreparationProcedure</w:t>
            </w:r>
            <w:proofErr w:type="spellEnd"/>
          </w:p>
        </w:tc>
      </w:tr>
      <w:tr w:rsidR="005B5EAD" w:rsidRPr="00785C54" w14:paraId="523CEE44"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4C460F34" w14:textId="0F4B5EE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36C22CC9" w14:textId="1DEE6F5A"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0FC2520F"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68D78FA" w14:textId="06C0A699"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C66D33A" w14:textId="0A52D883"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w:t>
            </w:r>
            <w:proofErr w:type="spellStart"/>
            <w:r w:rsidRPr="00785C54">
              <w:rPr>
                <w:szCs w:val="24"/>
              </w:rPr>
              <w:t>PreparationProcedure</w:t>
            </w:r>
            <w:proofErr w:type="spellEnd"/>
          </w:p>
        </w:tc>
      </w:tr>
      <w:tr w:rsidR="005B5EAD" w:rsidRPr="00785C54" w14:paraId="71E3A423"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CD2B1D6" w14:textId="6123AD18" w:rsidR="005B5EAD" w:rsidRPr="00785C54" w:rsidRDefault="005B5EAD" w:rsidP="00785C54">
            <w:pPr>
              <w:pStyle w:val="Tablebody"/>
              <w:autoSpaceDE w:val="0"/>
              <w:autoSpaceDN w:val="0"/>
              <w:adjustRightInd w:val="0"/>
              <w:jc w:val="both"/>
              <w:rPr>
                <w:szCs w:val="20"/>
              </w:rPr>
            </w:pPr>
            <w:r w:rsidRPr="00785C54">
              <w:rPr>
                <w:szCs w:val="24"/>
              </w:rPr>
              <w:lastRenderedPageBreak/>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9FD34E9" w14:textId="4453DEDE"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A2A3A43"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51CB638" w14:textId="357C5260"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9876492" w14:textId="2D0EAD40"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CoreTypes</w:t>
            </w:r>
            <w:proofErr w:type="spellEnd"/>
            <w:r w:rsidRPr="00785C54">
              <w:rPr>
                <w:szCs w:val="24"/>
              </w:rPr>
              <w:t xml:space="preserve"> conformance class</w:t>
            </w:r>
          </w:p>
        </w:tc>
      </w:tr>
      <w:tr w:rsidR="005B5EAD" w:rsidRPr="00785C54" w14:paraId="1638872E"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109F4AF" w14:textId="52817BE0"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5FC96F9" w14:textId="1AA3DA4B"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AbstractPreparationProcedure</w:t>
            </w:r>
            <w:proofErr w:type="spellEnd"/>
          </w:p>
        </w:tc>
      </w:tr>
      <w:tr w:rsidR="005B5EAD" w:rsidRPr="00785C54" w14:paraId="1DA56B77"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11A6B672" w14:textId="207CE9E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43B1F8DF" w14:textId="5A510925"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-basic/gen/link-</w:t>
            </w:r>
            <w:proofErr w:type="spellStart"/>
            <w:r w:rsidRPr="00785C54">
              <w:rPr>
                <w:szCs w:val="24"/>
              </w:rPr>
              <w:t>sem</w:t>
            </w:r>
            <w:proofErr w:type="spellEnd"/>
          </w:p>
        </w:tc>
      </w:tr>
    </w:tbl>
    <w:p w14:paraId="21FAB26B" w14:textId="2748D96E" w:rsidR="003D1A1E" w:rsidRPr="00785C54" w:rsidRDefault="00BB7007" w:rsidP="00785C54">
      <w:pPr>
        <w:pStyle w:val="BodyText"/>
      </w:pPr>
      <w:proofErr w:type="spellStart"/>
      <w:r w:rsidRPr="00785C54">
        <w:rPr>
          <w:szCs w:val="24"/>
        </w:rPr>
        <w:t>PreparationProcedure</w:t>
      </w:r>
      <w:proofErr w:type="spellEnd"/>
      <w:r w:rsidRPr="00BB7007">
        <w:t xml:space="preserve"> from the Basic Samples is described as a class diagram in Figure 3</w:t>
      </w:r>
      <w:r w:rsidR="00B70A28">
        <w:t>5</w:t>
      </w:r>
      <w:r w:rsidRPr="00BB7007">
        <w:t>. The schema is fully described in 13.</w:t>
      </w:r>
      <w:r>
        <w:t>9</w:t>
      </w:r>
      <w:r w:rsidRPr="00BB7007">
        <w:t>.</w:t>
      </w:r>
      <w:r w:rsidR="003D1A1E" w:rsidRPr="00785C54">
        <w:t> </w:t>
      </w:r>
    </w:p>
    <w:p w14:paraId="55980AA0" w14:textId="30CA2183" w:rsidR="005B5EAD" w:rsidRPr="00785C54" w:rsidRDefault="00B70A28"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19EC2E6C" wp14:editId="17B8EB2A">
            <wp:extent cx="5862094" cy="6242180"/>
            <wp:effectExtent l="0" t="0" r="5715"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79">
                      <a:extLst>
                        <a:ext uri="{28A0092B-C50C-407E-A947-70E740481C1C}">
                          <a14:useLocalDpi xmlns:a14="http://schemas.microsoft.com/office/drawing/2010/main" val="0"/>
                        </a:ext>
                      </a:extLst>
                    </a:blip>
                    <a:stretch>
                      <a:fillRect/>
                    </a:stretch>
                  </pic:blipFill>
                  <pic:spPr>
                    <a:xfrm>
                      <a:off x="0" y="0"/>
                      <a:ext cx="5909714" cy="6292888"/>
                    </a:xfrm>
                    <a:prstGeom prst="rect">
                      <a:avLst/>
                    </a:prstGeom>
                  </pic:spPr>
                </pic:pic>
              </a:graphicData>
            </a:graphic>
          </wp:inline>
        </w:drawing>
      </w:r>
    </w:p>
    <w:p w14:paraId="44DC9249" w14:textId="7EFDD41F" w:rsidR="005B5EAD" w:rsidRPr="00785C54" w:rsidRDefault="005B5EAD" w:rsidP="00785C54">
      <w:pPr>
        <w:pStyle w:val="Figuretitle"/>
        <w:autoSpaceDE w:val="0"/>
        <w:autoSpaceDN w:val="0"/>
        <w:adjustRightInd w:val="0"/>
        <w:outlineLvl w:val="0"/>
        <w:rPr>
          <w:szCs w:val="24"/>
        </w:rPr>
      </w:pPr>
      <w:commentRangeStart w:id="490"/>
      <w:r w:rsidRPr="00785C54">
        <w:rPr>
          <w:szCs w:val="24"/>
        </w:rPr>
        <w:t>Figure 3</w:t>
      </w:r>
      <w:r w:rsidR="00B70A28">
        <w:rPr>
          <w:szCs w:val="24"/>
        </w:rPr>
        <w:t>5</w:t>
      </w:r>
      <w:commentRangeEnd w:id="490"/>
      <w:r w:rsidR="00047CD7">
        <w:rPr>
          <w:rStyle w:val="CommentReference"/>
          <w:rFonts w:eastAsia="MS Mincho"/>
          <w:b w:val="0"/>
          <w:lang w:eastAsia="ja-JP"/>
        </w:rPr>
        <w:commentReference w:id="490"/>
      </w:r>
      <w:r w:rsidRPr="00785C54">
        <w:rPr>
          <w:szCs w:val="24"/>
        </w:rPr>
        <w:t xml:space="preserve"> — Context diagram for Basic Samples — </w:t>
      </w:r>
      <w:proofErr w:type="spellStart"/>
      <w:r w:rsidRPr="00785C54">
        <w:rPr>
          <w:szCs w:val="24"/>
        </w:rPr>
        <w:t>PreparationProcedure</w:t>
      </w:r>
      <w:proofErr w:type="spellEnd"/>
    </w:p>
    <w:p w14:paraId="5CE4E584"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91" w:name="_Toc117602629"/>
      <w:proofErr w:type="spellStart"/>
      <w:r w:rsidRPr="00785C54">
        <w:rPr>
          <w:rFonts w:eastAsia="Times New Roman"/>
          <w:szCs w:val="24"/>
        </w:rPr>
        <w:lastRenderedPageBreak/>
        <w:t>PreparationStep</w:t>
      </w:r>
      <w:bookmarkEnd w:id="491"/>
      <w:proofErr w:type="spellEnd"/>
    </w:p>
    <w:p w14:paraId="5445E17A"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92" w:name="_Toc117602630"/>
      <w:proofErr w:type="spellStart"/>
      <w:r w:rsidRPr="00785C54">
        <w:rPr>
          <w:rFonts w:eastAsia="Times New Roman"/>
          <w:szCs w:val="24"/>
        </w:rPr>
        <w:t>PreparationStep</w:t>
      </w:r>
      <w:proofErr w:type="spellEnd"/>
      <w:r w:rsidRPr="00785C54">
        <w:rPr>
          <w:rFonts w:eastAsia="Times New Roman"/>
          <w:szCs w:val="24"/>
        </w:rPr>
        <w:t xml:space="preserve"> Requirements Class</w:t>
      </w:r>
      <w:bookmarkEnd w:id="49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5F29F7C0"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37A4FFD5" w14:textId="104F6E62"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4FF7594E" w14:textId="079C4322"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PreparationStep</w:t>
            </w:r>
            <w:proofErr w:type="spellEnd"/>
          </w:p>
        </w:tc>
      </w:tr>
      <w:tr w:rsidR="005B5EAD" w:rsidRPr="00785C54" w14:paraId="303781FD"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68126899" w14:textId="72966E33"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2543AC58" w14:textId="3CB9BAFF"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7D35964C"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C828E77" w14:textId="6A579520"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7A056FB" w14:textId="6ABF9F0C"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w:t>
            </w:r>
            <w:proofErr w:type="spellStart"/>
            <w:r w:rsidRPr="00785C54">
              <w:rPr>
                <w:szCs w:val="24"/>
              </w:rPr>
              <w:t>PreparationStep</w:t>
            </w:r>
            <w:proofErr w:type="spellEnd"/>
          </w:p>
        </w:tc>
      </w:tr>
      <w:tr w:rsidR="005B5EAD" w:rsidRPr="00785C54" w14:paraId="71600195"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BD3EDE1" w14:textId="6512F27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C598569" w14:textId="4AF54A27"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E0BB660"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B299550" w14:textId="40699D0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551CBFE" w14:textId="2F4F279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CoreTypes</w:t>
            </w:r>
            <w:proofErr w:type="spellEnd"/>
            <w:r w:rsidRPr="00785C54">
              <w:rPr>
                <w:szCs w:val="24"/>
              </w:rPr>
              <w:t xml:space="preserve"> conformance class</w:t>
            </w:r>
          </w:p>
        </w:tc>
      </w:tr>
      <w:tr w:rsidR="005B5EAD" w:rsidRPr="00785C54" w14:paraId="2F30A50F"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2605851" w14:textId="1E81DC85"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528F44B" w14:textId="5FB20CA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AbstractPreparationStep</w:t>
            </w:r>
            <w:proofErr w:type="spellEnd"/>
          </w:p>
        </w:tc>
      </w:tr>
      <w:tr w:rsidR="005B5EAD" w:rsidRPr="00785C54" w14:paraId="45C7F77E"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7838F2AF" w14:textId="26E0F6E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3BC3134B" w14:textId="3B72734D"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-basic/gen/link-</w:t>
            </w:r>
            <w:proofErr w:type="spellStart"/>
            <w:r w:rsidRPr="00785C54">
              <w:rPr>
                <w:szCs w:val="24"/>
              </w:rPr>
              <w:t>sem</w:t>
            </w:r>
            <w:proofErr w:type="spellEnd"/>
          </w:p>
        </w:tc>
      </w:tr>
    </w:tbl>
    <w:p w14:paraId="4B6CE216" w14:textId="54457DE1" w:rsidR="003D1A1E" w:rsidRPr="00785C54" w:rsidRDefault="00BB7007" w:rsidP="00785C54">
      <w:pPr>
        <w:pStyle w:val="BodyText"/>
      </w:pPr>
      <w:proofErr w:type="spellStart"/>
      <w:r w:rsidRPr="00785C54">
        <w:rPr>
          <w:szCs w:val="24"/>
        </w:rPr>
        <w:t>PreparationStep</w:t>
      </w:r>
      <w:proofErr w:type="spellEnd"/>
      <w:r w:rsidRPr="00BB7007">
        <w:t xml:space="preserve"> from the Basic Samples is described as a class diagram in Figure 3</w:t>
      </w:r>
      <w:r w:rsidR="001A4DCF">
        <w:t>6</w:t>
      </w:r>
      <w:r w:rsidRPr="00BB7007">
        <w:t>. The schema is fully described in 13.</w:t>
      </w:r>
      <w:r>
        <w:t>10</w:t>
      </w:r>
      <w:r w:rsidRPr="00BB7007">
        <w:t>.</w:t>
      </w:r>
      <w:r w:rsidR="003D1A1E" w:rsidRPr="00785C54">
        <w:t> </w:t>
      </w:r>
    </w:p>
    <w:p w14:paraId="5C441902" w14:textId="08FAF782" w:rsidR="005B5EAD" w:rsidRPr="00785C54" w:rsidRDefault="001A4DCF"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lastRenderedPageBreak/>
        <w:drawing>
          <wp:inline distT="0" distB="0" distL="0" distR="0" wp14:anchorId="073B0D66" wp14:editId="7E9090A7">
            <wp:extent cx="5894355" cy="6664472"/>
            <wp:effectExtent l="0" t="0" r="0" b="317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80">
                      <a:extLst>
                        <a:ext uri="{28A0092B-C50C-407E-A947-70E740481C1C}">
                          <a14:useLocalDpi xmlns:a14="http://schemas.microsoft.com/office/drawing/2010/main" val="0"/>
                        </a:ext>
                      </a:extLst>
                    </a:blip>
                    <a:stretch>
                      <a:fillRect/>
                    </a:stretch>
                  </pic:blipFill>
                  <pic:spPr>
                    <a:xfrm>
                      <a:off x="0" y="0"/>
                      <a:ext cx="5902714" cy="6673924"/>
                    </a:xfrm>
                    <a:prstGeom prst="rect">
                      <a:avLst/>
                    </a:prstGeom>
                  </pic:spPr>
                </pic:pic>
              </a:graphicData>
            </a:graphic>
          </wp:inline>
        </w:drawing>
      </w:r>
    </w:p>
    <w:p w14:paraId="3B8054BE" w14:textId="03A3F956" w:rsidR="005B5EAD" w:rsidRPr="00785C54" w:rsidRDefault="005B5EAD" w:rsidP="00785C54">
      <w:pPr>
        <w:pStyle w:val="Figuretitle"/>
        <w:autoSpaceDE w:val="0"/>
        <w:autoSpaceDN w:val="0"/>
        <w:adjustRightInd w:val="0"/>
        <w:outlineLvl w:val="0"/>
        <w:rPr>
          <w:szCs w:val="24"/>
        </w:rPr>
      </w:pPr>
      <w:commentRangeStart w:id="493"/>
      <w:r w:rsidRPr="00785C54">
        <w:rPr>
          <w:szCs w:val="24"/>
        </w:rPr>
        <w:t>Figure 3</w:t>
      </w:r>
      <w:r w:rsidR="001A4DCF">
        <w:rPr>
          <w:szCs w:val="24"/>
        </w:rPr>
        <w:t>6</w:t>
      </w:r>
      <w:r w:rsidRPr="00785C54">
        <w:rPr>
          <w:szCs w:val="24"/>
        </w:rPr>
        <w:t xml:space="preserve"> </w:t>
      </w:r>
      <w:commentRangeEnd w:id="493"/>
      <w:r w:rsidR="00047CD7">
        <w:rPr>
          <w:rStyle w:val="CommentReference"/>
          <w:rFonts w:eastAsia="MS Mincho"/>
          <w:b w:val="0"/>
          <w:lang w:eastAsia="ja-JP"/>
        </w:rPr>
        <w:commentReference w:id="493"/>
      </w:r>
      <w:r w:rsidRPr="00785C54">
        <w:rPr>
          <w:szCs w:val="24"/>
        </w:rPr>
        <w:t xml:space="preserve">— Context diagram for Basic Samples — </w:t>
      </w:r>
      <w:proofErr w:type="spellStart"/>
      <w:r w:rsidRPr="00785C54">
        <w:rPr>
          <w:szCs w:val="24"/>
        </w:rPr>
        <w:t>PreparationStep</w:t>
      </w:r>
      <w:proofErr w:type="spellEnd"/>
    </w:p>
    <w:p w14:paraId="453FCFE5"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94" w:name="_Toc117602631"/>
      <w:proofErr w:type="spellStart"/>
      <w:r w:rsidRPr="00785C54">
        <w:rPr>
          <w:rFonts w:eastAsia="Times New Roman"/>
          <w:szCs w:val="24"/>
        </w:rPr>
        <w:t>SampleCollection</w:t>
      </w:r>
      <w:bookmarkEnd w:id="494"/>
      <w:proofErr w:type="spellEnd"/>
    </w:p>
    <w:p w14:paraId="3C1759FC"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95" w:name="_Toc117602632"/>
      <w:proofErr w:type="spellStart"/>
      <w:r w:rsidRPr="00785C54">
        <w:rPr>
          <w:rFonts w:eastAsia="Times New Roman"/>
          <w:szCs w:val="24"/>
        </w:rPr>
        <w:t>SampleCollection</w:t>
      </w:r>
      <w:proofErr w:type="spellEnd"/>
      <w:r w:rsidRPr="00785C54">
        <w:rPr>
          <w:rFonts w:eastAsia="Times New Roman"/>
          <w:szCs w:val="24"/>
        </w:rPr>
        <w:t xml:space="preserve"> Requirements Class</w:t>
      </w:r>
      <w:bookmarkEnd w:id="49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354FDD4E"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51B6F30F" w14:textId="7750030F"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729766CE" w14:textId="129DA7E6"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SampleCollection</w:t>
            </w:r>
            <w:proofErr w:type="spellEnd"/>
          </w:p>
        </w:tc>
      </w:tr>
      <w:tr w:rsidR="005B5EAD" w:rsidRPr="00785C54" w14:paraId="62D74C1A"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53E9C58A" w14:textId="46DB54B9"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4A4C0E8E" w14:textId="37490AD6"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40CBF0C5"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88F7E93" w14:textId="66D3A30C" w:rsidR="005B5EAD" w:rsidRPr="00785C54" w:rsidRDefault="005B5EAD" w:rsidP="00785C54">
            <w:pPr>
              <w:pStyle w:val="Tablebody"/>
              <w:autoSpaceDE w:val="0"/>
              <w:autoSpaceDN w:val="0"/>
              <w:adjustRightInd w:val="0"/>
              <w:jc w:val="both"/>
              <w:rPr>
                <w:szCs w:val="20"/>
              </w:rPr>
            </w:pPr>
            <w:r w:rsidRPr="00785C54">
              <w:rPr>
                <w:szCs w:val="24"/>
              </w:rPr>
              <w:lastRenderedPageBreak/>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3F7B448" w14:textId="44A0F936"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w:t>
            </w:r>
            <w:proofErr w:type="spellStart"/>
            <w:r w:rsidRPr="00785C54">
              <w:rPr>
                <w:szCs w:val="24"/>
              </w:rPr>
              <w:t>SampleCollection</w:t>
            </w:r>
            <w:proofErr w:type="spellEnd"/>
          </w:p>
        </w:tc>
      </w:tr>
      <w:tr w:rsidR="005B5EAD" w:rsidRPr="00785C54" w14:paraId="0D2C7CCD"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AE07B66" w14:textId="224682E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0EADCFC" w14:textId="07B5E12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9E5A08C"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EBC825C" w14:textId="66F9D0F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0E204FA" w14:textId="290DFC2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CoreTypes</w:t>
            </w:r>
            <w:proofErr w:type="spellEnd"/>
            <w:r w:rsidRPr="00785C54">
              <w:rPr>
                <w:szCs w:val="24"/>
              </w:rPr>
              <w:t xml:space="preserve"> conformance class</w:t>
            </w:r>
          </w:p>
        </w:tc>
      </w:tr>
      <w:tr w:rsidR="005B5EAD" w:rsidRPr="00785C54" w14:paraId="26EA192B"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94CD767" w14:textId="7230C4C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3F05B44" w14:textId="77621E43"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SampleCollection</w:t>
            </w:r>
            <w:proofErr w:type="spellEnd"/>
            <w:r w:rsidRPr="00785C54">
              <w:rPr>
                <w:szCs w:val="24"/>
              </w:rPr>
              <w:t>/</w:t>
            </w:r>
            <w:proofErr w:type="spellStart"/>
            <w:r w:rsidRPr="00785C54">
              <w:rPr>
                <w:szCs w:val="24"/>
              </w:rPr>
              <w:t>SampleCollection-sem</w:t>
            </w:r>
            <w:proofErr w:type="spellEnd"/>
          </w:p>
        </w:tc>
      </w:tr>
      <w:tr w:rsidR="005B5EAD" w:rsidRPr="00785C54" w14:paraId="7DC7C24C"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DD45BD0" w14:textId="1221D36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6D3288E" w14:textId="2E3CAAE7"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SampleCollection</w:t>
            </w:r>
            <w:proofErr w:type="spellEnd"/>
            <w:r w:rsidRPr="00785C54">
              <w:rPr>
                <w:szCs w:val="24"/>
              </w:rPr>
              <w:t>/member-</w:t>
            </w:r>
            <w:proofErr w:type="spellStart"/>
            <w:r w:rsidRPr="00785C54">
              <w:rPr>
                <w:szCs w:val="24"/>
              </w:rPr>
              <w:t>sem</w:t>
            </w:r>
            <w:proofErr w:type="spellEnd"/>
          </w:p>
        </w:tc>
      </w:tr>
      <w:tr w:rsidR="005B5EAD" w:rsidRPr="00785C54" w14:paraId="4F4575DD"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375E155" w14:textId="35AE2D4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C52604F" w14:textId="73129E42"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SampleCollection</w:t>
            </w:r>
            <w:proofErr w:type="spellEnd"/>
            <w:r w:rsidRPr="00785C54">
              <w:rPr>
                <w:szCs w:val="24"/>
              </w:rPr>
              <w:t>/</w:t>
            </w:r>
            <w:proofErr w:type="spellStart"/>
            <w:r w:rsidRPr="00785C54">
              <w:rPr>
                <w:szCs w:val="24"/>
              </w:rPr>
              <w:t>relatedCollection-sem</w:t>
            </w:r>
            <w:proofErr w:type="spellEnd"/>
          </w:p>
        </w:tc>
      </w:tr>
      <w:tr w:rsidR="005B5EAD" w:rsidRPr="00164FE6" w14:paraId="3F13561C"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36C77DD8" w14:textId="7F0D67E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1E33AA27" w14:textId="34693B92"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386550FE" w14:textId="6E856375" w:rsidR="003D1A1E" w:rsidRPr="00785C54" w:rsidRDefault="00BB7007" w:rsidP="00785C54">
      <w:pPr>
        <w:pStyle w:val="BodyText"/>
      </w:pPr>
      <w:proofErr w:type="spellStart"/>
      <w:r w:rsidRPr="00785C54">
        <w:rPr>
          <w:szCs w:val="24"/>
        </w:rPr>
        <w:t>SampleCollection</w:t>
      </w:r>
      <w:proofErr w:type="spellEnd"/>
      <w:r w:rsidRPr="00BB7007">
        <w:t xml:space="preserve"> from the Basic Samples is described as a class diagram in Figure 3</w:t>
      </w:r>
      <w:r w:rsidR="00E047E9">
        <w:t>7</w:t>
      </w:r>
      <w:r w:rsidRPr="00BB7007">
        <w:t>. The schema is fully described in 13.1</w:t>
      </w:r>
      <w:r w:rsidR="00E804F5">
        <w:t>1</w:t>
      </w:r>
      <w:r w:rsidRPr="00BB7007">
        <w:t>.</w:t>
      </w:r>
      <w:r w:rsidR="003D1A1E" w:rsidRPr="00785C54">
        <w:t> </w:t>
      </w:r>
    </w:p>
    <w:p w14:paraId="198DAA56" w14:textId="0E456D5A" w:rsidR="005B5EAD" w:rsidRPr="00785C54" w:rsidRDefault="00E047E9"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62C8A6F2" wp14:editId="43762B4D">
            <wp:extent cx="5984033" cy="3667633"/>
            <wp:effectExtent l="0" t="0" r="0" b="317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81">
                      <a:extLst>
                        <a:ext uri="{28A0092B-C50C-407E-A947-70E740481C1C}">
                          <a14:useLocalDpi xmlns:a14="http://schemas.microsoft.com/office/drawing/2010/main" val="0"/>
                        </a:ext>
                      </a:extLst>
                    </a:blip>
                    <a:stretch>
                      <a:fillRect/>
                    </a:stretch>
                  </pic:blipFill>
                  <pic:spPr>
                    <a:xfrm>
                      <a:off x="0" y="0"/>
                      <a:ext cx="6009685" cy="3683355"/>
                    </a:xfrm>
                    <a:prstGeom prst="rect">
                      <a:avLst/>
                    </a:prstGeom>
                  </pic:spPr>
                </pic:pic>
              </a:graphicData>
            </a:graphic>
          </wp:inline>
        </w:drawing>
      </w:r>
    </w:p>
    <w:p w14:paraId="6ACC539F" w14:textId="4E2F5E49" w:rsidR="005B5EAD" w:rsidRPr="00785C54" w:rsidRDefault="005B5EAD" w:rsidP="00785C54">
      <w:pPr>
        <w:pStyle w:val="Figuretitle"/>
        <w:autoSpaceDE w:val="0"/>
        <w:autoSpaceDN w:val="0"/>
        <w:adjustRightInd w:val="0"/>
        <w:outlineLvl w:val="0"/>
        <w:rPr>
          <w:szCs w:val="24"/>
        </w:rPr>
      </w:pPr>
      <w:commentRangeStart w:id="496"/>
      <w:r w:rsidRPr="00785C54">
        <w:rPr>
          <w:szCs w:val="24"/>
        </w:rPr>
        <w:t>Figure 3</w:t>
      </w:r>
      <w:r w:rsidR="00E047E9">
        <w:rPr>
          <w:szCs w:val="24"/>
        </w:rPr>
        <w:t>7</w:t>
      </w:r>
      <w:r w:rsidRPr="00785C54">
        <w:rPr>
          <w:szCs w:val="24"/>
        </w:rPr>
        <w:t xml:space="preserve"> </w:t>
      </w:r>
      <w:commentRangeEnd w:id="496"/>
      <w:r w:rsidR="00047CD7">
        <w:rPr>
          <w:rStyle w:val="CommentReference"/>
          <w:rFonts w:eastAsia="MS Mincho"/>
          <w:b w:val="0"/>
          <w:lang w:eastAsia="ja-JP"/>
        </w:rPr>
        <w:commentReference w:id="496"/>
      </w:r>
      <w:r w:rsidRPr="00785C54">
        <w:rPr>
          <w:szCs w:val="24"/>
        </w:rPr>
        <w:t xml:space="preserve">— Context diagram for Basic Samples — </w:t>
      </w:r>
      <w:proofErr w:type="spellStart"/>
      <w:r w:rsidRPr="00785C54">
        <w:rPr>
          <w:szCs w:val="24"/>
        </w:rPr>
        <w:t>SampleCollection</w:t>
      </w:r>
      <w:proofErr w:type="spellEnd"/>
    </w:p>
    <w:p w14:paraId="3BB0E54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97" w:name="_Toc117602633"/>
      <w:r w:rsidRPr="00785C54">
        <w:rPr>
          <w:rFonts w:eastAsia="Times New Roman"/>
          <w:szCs w:val="24"/>
        </w:rPr>
        <w:t xml:space="preserve">Feature type </w:t>
      </w:r>
      <w:proofErr w:type="spellStart"/>
      <w:r w:rsidRPr="00785C54">
        <w:rPr>
          <w:rFonts w:eastAsia="Times New Roman"/>
          <w:szCs w:val="24"/>
        </w:rPr>
        <w:t>SampleCollection</w:t>
      </w:r>
      <w:bookmarkEnd w:id="497"/>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E301231" w14:textId="77777777" w:rsidTr="0033443B">
        <w:trPr>
          <w:jc w:val="center"/>
        </w:trPr>
        <w:tc>
          <w:tcPr>
            <w:tcW w:w="4526" w:type="dxa"/>
            <w:tcMar>
              <w:top w:w="100" w:type="dxa"/>
              <w:left w:w="100" w:type="dxa"/>
              <w:bottom w:w="100" w:type="dxa"/>
              <w:right w:w="100" w:type="dxa"/>
            </w:tcMar>
          </w:tcPr>
          <w:p w14:paraId="70E32925" w14:textId="7BC86C9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SampleCollection</w:t>
            </w:r>
            <w:proofErr w:type="spellEnd"/>
            <w:r w:rsidRPr="00785C54">
              <w:rPr>
                <w:szCs w:val="24"/>
              </w:rPr>
              <w:t>/</w:t>
            </w:r>
            <w:proofErr w:type="spellStart"/>
            <w:r w:rsidRPr="00785C54">
              <w:rPr>
                <w:szCs w:val="24"/>
              </w:rPr>
              <w:t>SampleCollection-sem</w:t>
            </w:r>
            <w:proofErr w:type="spellEnd"/>
          </w:p>
        </w:tc>
        <w:tc>
          <w:tcPr>
            <w:tcW w:w="5245" w:type="dxa"/>
            <w:tcMar>
              <w:top w:w="100" w:type="dxa"/>
              <w:left w:w="100" w:type="dxa"/>
              <w:bottom w:w="100" w:type="dxa"/>
              <w:right w:w="100" w:type="dxa"/>
            </w:tcMar>
          </w:tcPr>
          <w:p w14:paraId="55AE639B" w14:textId="0A40ED84" w:rsidR="005B5EAD" w:rsidRPr="00785C54" w:rsidRDefault="00B36FFD" w:rsidP="00785C54">
            <w:pPr>
              <w:pStyle w:val="Tablebody"/>
              <w:autoSpaceDE w:val="0"/>
              <w:autoSpaceDN w:val="0"/>
              <w:adjustRightInd w:val="0"/>
              <w:jc w:val="both"/>
              <w:rPr>
                <w:szCs w:val="20"/>
              </w:rPr>
            </w:pPr>
            <w:r w:rsidRPr="00B36FFD">
              <w:rPr>
                <w:szCs w:val="24"/>
              </w:rPr>
              <w:t xml:space="preserve">A </w:t>
            </w:r>
            <w:proofErr w:type="spellStart"/>
            <w:r w:rsidRPr="00083060">
              <w:rPr>
                <w:b/>
                <w:bCs/>
                <w:szCs w:val="24"/>
              </w:rPr>
              <w:t>SampleCollection</w:t>
            </w:r>
            <w:proofErr w:type="spellEnd"/>
            <w:r w:rsidRPr="00B36FFD">
              <w:rPr>
                <w:szCs w:val="24"/>
              </w:rPr>
              <w:t xml:space="preserve"> shall be defined as </w:t>
            </w:r>
            <w:r>
              <w:rPr>
                <w:szCs w:val="24"/>
              </w:rPr>
              <w:t>a</w:t>
            </w:r>
            <w:r w:rsidRPr="00785C54">
              <w:rPr>
                <w:szCs w:val="24"/>
              </w:rPr>
              <w:t xml:space="preserve"> </w:t>
            </w:r>
            <w:r w:rsidR="005B5EAD" w:rsidRPr="00785C54">
              <w:rPr>
                <w:szCs w:val="24"/>
              </w:rPr>
              <w:t xml:space="preserve">collection of </w:t>
            </w:r>
            <w:r w:rsidR="005B5EAD" w:rsidRPr="00785C54">
              <w:rPr>
                <w:b/>
                <w:szCs w:val="24"/>
              </w:rPr>
              <w:t>Sample</w:t>
            </w:r>
            <w:r w:rsidR="005B5EAD" w:rsidRPr="00785C54">
              <w:rPr>
                <w:szCs w:val="24"/>
              </w:rPr>
              <w:t>s.</w:t>
            </w:r>
          </w:p>
        </w:tc>
      </w:tr>
    </w:tbl>
    <w:p w14:paraId="10D8C769" w14:textId="48171E1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98" w:name="_Toc117602634"/>
      <w:r w:rsidRPr="00785C54">
        <w:rPr>
          <w:rFonts w:eastAsia="Times New Roman"/>
          <w:szCs w:val="24"/>
        </w:rPr>
        <w:lastRenderedPageBreak/>
        <w:t>Association member</w:t>
      </w:r>
      <w:bookmarkEnd w:id="49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62E471C8" w14:textId="77777777" w:rsidTr="0033443B">
        <w:trPr>
          <w:jc w:val="center"/>
        </w:trPr>
        <w:tc>
          <w:tcPr>
            <w:tcW w:w="4526" w:type="dxa"/>
            <w:tcMar>
              <w:top w:w="100" w:type="dxa"/>
              <w:left w:w="100" w:type="dxa"/>
              <w:bottom w:w="100" w:type="dxa"/>
              <w:right w:w="100" w:type="dxa"/>
            </w:tcMar>
          </w:tcPr>
          <w:p w14:paraId="6BEF8D79" w14:textId="6B557041"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SampleCollection</w:t>
            </w:r>
            <w:proofErr w:type="spellEnd"/>
            <w:r w:rsidRPr="00785C54">
              <w:rPr>
                <w:szCs w:val="24"/>
              </w:rPr>
              <w:t>/member-</w:t>
            </w:r>
            <w:proofErr w:type="spellStart"/>
            <w:r w:rsidRPr="00785C54">
              <w:rPr>
                <w:szCs w:val="24"/>
              </w:rPr>
              <w:t>sem</w:t>
            </w:r>
            <w:proofErr w:type="spellEnd"/>
          </w:p>
        </w:tc>
        <w:tc>
          <w:tcPr>
            <w:tcW w:w="5245" w:type="dxa"/>
            <w:tcMar>
              <w:top w:w="100" w:type="dxa"/>
              <w:left w:w="100" w:type="dxa"/>
              <w:bottom w:w="100" w:type="dxa"/>
              <w:right w:w="100" w:type="dxa"/>
            </w:tcMar>
          </w:tcPr>
          <w:p w14:paraId="4678F07E"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Sample</w:t>
            </w:r>
            <w:r w:rsidRPr="00785C54">
              <w:rPr>
                <w:szCs w:val="24"/>
              </w:rPr>
              <w:t xml:space="preserve"> that is part of this </w:t>
            </w:r>
            <w:proofErr w:type="spellStart"/>
            <w:r w:rsidRPr="00785C54">
              <w:rPr>
                <w:b/>
                <w:szCs w:val="24"/>
              </w:rPr>
              <w:t>SampleCollection</w:t>
            </w:r>
            <w:proofErr w:type="spellEnd"/>
            <w:r w:rsidRPr="00785C54">
              <w:rPr>
                <w:szCs w:val="24"/>
              </w:rPr>
              <w:t>.</w:t>
            </w:r>
          </w:p>
          <w:p w14:paraId="6A0F2AA8" w14:textId="77E49001" w:rsidR="005B5EAD" w:rsidRPr="00785C54" w:rsidRDefault="005B5EAD" w:rsidP="00785C54">
            <w:pPr>
              <w:pStyle w:val="Tablebody"/>
              <w:autoSpaceDE w:val="0"/>
              <w:autoSpaceDN w:val="0"/>
              <w:adjustRightInd w:val="0"/>
              <w:jc w:val="both"/>
              <w:rPr>
                <w:szCs w:val="20"/>
              </w:rPr>
            </w:pPr>
            <w:r w:rsidRPr="00785C54">
              <w:rPr>
                <w:szCs w:val="24"/>
              </w:rPr>
              <w:t xml:space="preserve">If the </w:t>
            </w:r>
            <w:proofErr w:type="spellStart"/>
            <w:r w:rsidRPr="00785C54">
              <w:rPr>
                <w:b/>
                <w:szCs w:val="24"/>
              </w:rPr>
              <w:t>SampleCollection</w:t>
            </w:r>
            <w:proofErr w:type="spellEnd"/>
            <w:r w:rsidRPr="00785C54">
              <w:rPr>
                <w:szCs w:val="24"/>
              </w:rPr>
              <w:t xml:space="preserve"> has members, the association with the role </w:t>
            </w:r>
            <w:r w:rsidRPr="00785C54">
              <w:rPr>
                <w:b/>
                <w:szCs w:val="24"/>
              </w:rPr>
              <w:t>member</w:t>
            </w:r>
            <w:r w:rsidRPr="00785C54">
              <w:rPr>
                <w:szCs w:val="24"/>
              </w:rPr>
              <w:t xml:space="preserve"> </w:t>
            </w:r>
            <w:r w:rsidR="002F2035">
              <w:rPr>
                <w:szCs w:val="24"/>
              </w:rPr>
              <w:t>shall</w:t>
            </w:r>
            <w:r w:rsidRPr="00785C54">
              <w:rPr>
                <w:szCs w:val="24"/>
              </w:rPr>
              <w:t xml:space="preserve"> be used.</w:t>
            </w:r>
          </w:p>
        </w:tc>
      </w:tr>
    </w:tbl>
    <w:p w14:paraId="7E11155A" w14:textId="77777777" w:rsidR="00784806" w:rsidRPr="00083060" w:rsidRDefault="00784806" w:rsidP="00083060"/>
    <w:p w14:paraId="5302E473" w14:textId="637441E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99" w:name="_Toc117602635"/>
      <w:r w:rsidRPr="00785C54">
        <w:rPr>
          <w:rFonts w:eastAsia="Times New Roman"/>
          <w:szCs w:val="24"/>
        </w:rPr>
        <w:t xml:space="preserve">Association </w:t>
      </w:r>
      <w:proofErr w:type="spellStart"/>
      <w:r w:rsidRPr="00785C54">
        <w:rPr>
          <w:rFonts w:eastAsia="Times New Roman"/>
          <w:szCs w:val="24"/>
        </w:rPr>
        <w:t>relatedCollection</w:t>
      </w:r>
      <w:bookmarkEnd w:id="499"/>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38F86F3" w14:textId="77777777" w:rsidTr="0033443B">
        <w:trPr>
          <w:jc w:val="center"/>
        </w:trPr>
        <w:tc>
          <w:tcPr>
            <w:tcW w:w="4526" w:type="dxa"/>
            <w:tcMar>
              <w:top w:w="100" w:type="dxa"/>
              <w:left w:w="100" w:type="dxa"/>
              <w:bottom w:w="100" w:type="dxa"/>
              <w:right w:w="100" w:type="dxa"/>
            </w:tcMar>
          </w:tcPr>
          <w:p w14:paraId="58C8F88F" w14:textId="333D420F"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SampleCollection</w:t>
            </w:r>
            <w:proofErr w:type="spellEnd"/>
            <w:r w:rsidRPr="00785C54">
              <w:rPr>
                <w:szCs w:val="24"/>
              </w:rPr>
              <w:t>/</w:t>
            </w:r>
            <w:proofErr w:type="spellStart"/>
            <w:r w:rsidRPr="00785C54">
              <w:rPr>
                <w:szCs w:val="24"/>
              </w:rPr>
              <w:t>relatedCollection-sem</w:t>
            </w:r>
            <w:proofErr w:type="spellEnd"/>
          </w:p>
        </w:tc>
        <w:tc>
          <w:tcPr>
            <w:tcW w:w="5245" w:type="dxa"/>
            <w:tcMar>
              <w:top w:w="100" w:type="dxa"/>
              <w:left w:w="100" w:type="dxa"/>
              <w:bottom w:w="100" w:type="dxa"/>
              <w:right w:w="100" w:type="dxa"/>
            </w:tcMar>
          </w:tcPr>
          <w:p w14:paraId="4902C428"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proofErr w:type="spellStart"/>
            <w:r w:rsidRPr="00785C54">
              <w:rPr>
                <w:b/>
                <w:szCs w:val="24"/>
              </w:rPr>
              <w:t>SampleCollection</w:t>
            </w:r>
            <w:proofErr w:type="spellEnd"/>
            <w:r w:rsidRPr="00785C54">
              <w:rPr>
                <w:szCs w:val="24"/>
              </w:rPr>
              <w:t xml:space="preserve"> the </w:t>
            </w:r>
            <w:proofErr w:type="spellStart"/>
            <w:r w:rsidRPr="00785C54">
              <w:rPr>
                <w:b/>
                <w:szCs w:val="24"/>
              </w:rPr>
              <w:t>SampleCollection</w:t>
            </w:r>
            <w:proofErr w:type="spellEnd"/>
            <w:r w:rsidRPr="00785C54">
              <w:rPr>
                <w:szCs w:val="24"/>
              </w:rPr>
              <w:t xml:space="preserve"> is related to.</w:t>
            </w:r>
          </w:p>
          <w:p w14:paraId="705E7A87" w14:textId="6D8571C7"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related </w:t>
            </w:r>
            <w:proofErr w:type="spellStart"/>
            <w:r w:rsidRPr="00785C54">
              <w:rPr>
                <w:b/>
                <w:szCs w:val="24"/>
              </w:rPr>
              <w:t>SampleCollection</w:t>
            </w:r>
            <w:proofErr w:type="spellEnd"/>
            <w:r w:rsidRPr="00785C54">
              <w:rPr>
                <w:szCs w:val="24"/>
              </w:rPr>
              <w:t xml:space="preserve"> is provided, the association with role </w:t>
            </w:r>
            <w:proofErr w:type="spellStart"/>
            <w:r w:rsidRPr="00785C54">
              <w:rPr>
                <w:b/>
                <w:szCs w:val="24"/>
              </w:rPr>
              <w:t>relatedCollection</w:t>
            </w:r>
            <w:proofErr w:type="spellEnd"/>
            <w:r w:rsidRPr="00785C54">
              <w:rPr>
                <w:szCs w:val="24"/>
              </w:rPr>
              <w:t xml:space="preserve"> </w:t>
            </w:r>
            <w:r w:rsidR="002F2035">
              <w:rPr>
                <w:szCs w:val="24"/>
              </w:rPr>
              <w:t>shall</w:t>
            </w:r>
            <w:r w:rsidRPr="00785C54">
              <w:rPr>
                <w:szCs w:val="24"/>
              </w:rPr>
              <w:t xml:space="preserve"> be used. The </w:t>
            </w:r>
            <w:proofErr w:type="spellStart"/>
            <w:proofErr w:type="gramStart"/>
            <w:r w:rsidRPr="00785C54">
              <w:rPr>
                <w:b/>
                <w:szCs w:val="24"/>
              </w:rPr>
              <w:t>context:GenericName</w:t>
            </w:r>
            <w:proofErr w:type="spellEnd"/>
            <w:proofErr w:type="gramEnd"/>
            <w:r w:rsidRPr="00785C54">
              <w:rPr>
                <w:szCs w:val="24"/>
              </w:rPr>
              <w:t xml:space="preserve"> qualifier of this association may be used to provide further information as to the nature of the relation.</w:t>
            </w:r>
          </w:p>
        </w:tc>
      </w:tr>
    </w:tbl>
    <w:p w14:paraId="7509359E" w14:textId="77777777" w:rsidR="00784806" w:rsidRPr="00083060" w:rsidRDefault="00784806" w:rsidP="00083060"/>
    <w:p w14:paraId="761DC459" w14:textId="1FB16F58" w:rsidR="005B5EAD" w:rsidRPr="00785C54" w:rsidRDefault="005B5EAD" w:rsidP="00785C54">
      <w:pPr>
        <w:pStyle w:val="Heading2"/>
        <w:tabs>
          <w:tab w:val="left" w:pos="400"/>
        </w:tabs>
        <w:autoSpaceDE w:val="0"/>
        <w:autoSpaceDN w:val="0"/>
        <w:adjustRightInd w:val="0"/>
        <w:rPr>
          <w:rFonts w:eastAsia="Times New Roman"/>
          <w:szCs w:val="24"/>
        </w:rPr>
      </w:pPr>
      <w:bookmarkStart w:id="500" w:name="_Toc117602636"/>
      <w:proofErr w:type="spellStart"/>
      <w:r w:rsidRPr="00785C54">
        <w:rPr>
          <w:rFonts w:eastAsia="Times New Roman"/>
          <w:szCs w:val="24"/>
        </w:rPr>
        <w:t>PhysicalDimension</w:t>
      </w:r>
      <w:bookmarkEnd w:id="500"/>
      <w:proofErr w:type="spellEnd"/>
    </w:p>
    <w:p w14:paraId="6F02846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501" w:name="_Toc117602637"/>
      <w:proofErr w:type="spellStart"/>
      <w:r w:rsidRPr="00785C54">
        <w:rPr>
          <w:rFonts w:eastAsia="Times New Roman"/>
          <w:szCs w:val="24"/>
        </w:rPr>
        <w:t>PhysicalDimension</w:t>
      </w:r>
      <w:proofErr w:type="spellEnd"/>
      <w:r w:rsidRPr="00785C54">
        <w:rPr>
          <w:rFonts w:eastAsia="Times New Roman"/>
          <w:szCs w:val="24"/>
        </w:rPr>
        <w:t xml:space="preserve"> Requirements Class</w:t>
      </w:r>
      <w:bookmarkEnd w:id="50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06D24563" w14:textId="77777777" w:rsidTr="003D1A1E">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15C66C5B" w14:textId="623663F0"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78379168" w14:textId="727638F8"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PhysicalDimension</w:t>
            </w:r>
            <w:proofErr w:type="spellEnd"/>
          </w:p>
        </w:tc>
      </w:tr>
      <w:tr w:rsidR="005B5EAD" w:rsidRPr="00785C54" w14:paraId="1A21DAE7" w14:textId="77777777" w:rsidTr="003D1A1E">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4BBC8B28" w14:textId="557327A6"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1B334D1C" w14:textId="13F7FF56"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74B29AB3"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FD79E72" w14:textId="7213C8B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DE63CAE" w14:textId="5F444919"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w:t>
            </w:r>
            <w:proofErr w:type="spellStart"/>
            <w:r w:rsidRPr="00785C54">
              <w:rPr>
                <w:szCs w:val="24"/>
              </w:rPr>
              <w:t>PhysicalDimension</w:t>
            </w:r>
            <w:proofErr w:type="spellEnd"/>
          </w:p>
        </w:tc>
      </w:tr>
      <w:tr w:rsidR="005B5EAD" w:rsidRPr="00785C54" w14:paraId="283BFE9C"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2E5CDC7" w14:textId="04906FC5"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513EB70" w14:textId="1A75FFA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4A07FC3"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0A365C4" w14:textId="16C5BF50"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783C16F" w14:textId="7100192A"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CoreExtendedTypes</w:t>
            </w:r>
            <w:proofErr w:type="spellEnd"/>
            <w:r w:rsidRPr="00785C54">
              <w:rPr>
                <w:szCs w:val="24"/>
              </w:rPr>
              <w:t xml:space="preserve"> conformance class</w:t>
            </w:r>
          </w:p>
        </w:tc>
      </w:tr>
      <w:tr w:rsidR="005B5EAD" w:rsidRPr="00785C54" w14:paraId="4C88D4AF"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C523DC6" w14:textId="7ED11C7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A1897EA" w14:textId="7188C6C5"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PhysicalDimension</w:t>
            </w:r>
            <w:proofErr w:type="spellEnd"/>
            <w:r w:rsidRPr="00785C54">
              <w:rPr>
                <w:szCs w:val="24"/>
              </w:rPr>
              <w:t>/</w:t>
            </w:r>
            <w:proofErr w:type="spellStart"/>
            <w:r w:rsidRPr="00785C54">
              <w:rPr>
                <w:szCs w:val="24"/>
              </w:rPr>
              <w:t>PhysicalDimension-sem</w:t>
            </w:r>
            <w:proofErr w:type="spellEnd"/>
          </w:p>
        </w:tc>
      </w:tr>
      <w:tr w:rsidR="005B5EAD" w:rsidRPr="00785C54" w14:paraId="7A4BA8FC"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8540DE6" w14:textId="41CFAFB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BA5FF9C" w14:textId="281A34F3"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PhysicalDimension</w:t>
            </w:r>
            <w:proofErr w:type="spellEnd"/>
            <w:r w:rsidRPr="00785C54">
              <w:rPr>
                <w:szCs w:val="24"/>
              </w:rPr>
              <w:t>/dimension-</w:t>
            </w:r>
            <w:proofErr w:type="spellStart"/>
            <w:r w:rsidRPr="00785C54">
              <w:rPr>
                <w:szCs w:val="24"/>
              </w:rPr>
              <w:t>sem</w:t>
            </w:r>
            <w:proofErr w:type="spellEnd"/>
          </w:p>
        </w:tc>
      </w:tr>
      <w:tr w:rsidR="005B5EAD" w:rsidRPr="00785C54" w14:paraId="2DBB28E4" w14:textId="77777777" w:rsidTr="003D1A1E">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439EB6EB" w14:textId="0E29E26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3ADC3A73" w14:textId="479AFFE0"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PhysicalDimension</w:t>
            </w:r>
            <w:proofErr w:type="spellEnd"/>
            <w:r w:rsidRPr="00785C54">
              <w:rPr>
                <w:szCs w:val="24"/>
              </w:rPr>
              <w:t>/value-</w:t>
            </w:r>
            <w:proofErr w:type="spellStart"/>
            <w:r w:rsidRPr="00785C54">
              <w:rPr>
                <w:szCs w:val="24"/>
              </w:rPr>
              <w:t>sem</w:t>
            </w:r>
            <w:proofErr w:type="spellEnd"/>
          </w:p>
        </w:tc>
      </w:tr>
    </w:tbl>
    <w:p w14:paraId="659289C8" w14:textId="77777777" w:rsidR="00784806" w:rsidRPr="00083060" w:rsidRDefault="00784806" w:rsidP="00083060"/>
    <w:p w14:paraId="0007A132" w14:textId="7371889B"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502" w:name="_Toc117602638"/>
      <w:r w:rsidRPr="00785C54">
        <w:rPr>
          <w:rFonts w:eastAsia="Times New Roman"/>
          <w:szCs w:val="24"/>
        </w:rPr>
        <w:t xml:space="preserve">Data type </w:t>
      </w:r>
      <w:proofErr w:type="spellStart"/>
      <w:r w:rsidRPr="00785C54">
        <w:rPr>
          <w:rFonts w:eastAsia="Times New Roman"/>
          <w:szCs w:val="24"/>
        </w:rPr>
        <w:t>PhysicalDimension</w:t>
      </w:r>
      <w:bookmarkEnd w:id="502"/>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0E515B5" w14:textId="77777777" w:rsidTr="0033443B">
        <w:trPr>
          <w:jc w:val="center"/>
        </w:trPr>
        <w:tc>
          <w:tcPr>
            <w:tcW w:w="4526" w:type="dxa"/>
            <w:tcMar>
              <w:top w:w="100" w:type="dxa"/>
              <w:left w:w="100" w:type="dxa"/>
              <w:bottom w:w="100" w:type="dxa"/>
              <w:right w:w="100" w:type="dxa"/>
            </w:tcMar>
          </w:tcPr>
          <w:p w14:paraId="3487FEB0" w14:textId="77542E7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PhysicalDimension</w:t>
            </w:r>
            <w:proofErr w:type="spellEnd"/>
            <w:r w:rsidRPr="00785C54">
              <w:rPr>
                <w:szCs w:val="24"/>
              </w:rPr>
              <w:t>/</w:t>
            </w:r>
            <w:proofErr w:type="spellStart"/>
            <w:r w:rsidRPr="00785C54">
              <w:rPr>
                <w:szCs w:val="24"/>
              </w:rPr>
              <w:t>PhysicalDimension-sem</w:t>
            </w:r>
            <w:proofErr w:type="spellEnd"/>
          </w:p>
        </w:tc>
        <w:tc>
          <w:tcPr>
            <w:tcW w:w="5245" w:type="dxa"/>
            <w:tcMar>
              <w:top w:w="100" w:type="dxa"/>
              <w:left w:w="100" w:type="dxa"/>
              <w:bottom w:w="100" w:type="dxa"/>
              <w:right w:w="100" w:type="dxa"/>
            </w:tcMar>
          </w:tcPr>
          <w:p w14:paraId="6042773C" w14:textId="2A00AC3F" w:rsidR="005B5EAD" w:rsidRPr="00785C54" w:rsidRDefault="00A807FF">
            <w:pPr>
              <w:pStyle w:val="Tablebody"/>
              <w:autoSpaceDE w:val="0"/>
              <w:autoSpaceDN w:val="0"/>
              <w:adjustRightInd w:val="0"/>
              <w:jc w:val="both"/>
              <w:rPr>
                <w:szCs w:val="20"/>
              </w:rPr>
            </w:pPr>
            <w:r w:rsidRPr="00A807FF">
              <w:rPr>
                <w:szCs w:val="24"/>
              </w:rPr>
              <w:t xml:space="preserve">A </w:t>
            </w:r>
            <w:proofErr w:type="spellStart"/>
            <w:r w:rsidRPr="00083060">
              <w:rPr>
                <w:b/>
                <w:bCs/>
                <w:szCs w:val="24"/>
              </w:rPr>
              <w:t>PhysicalDimension</w:t>
            </w:r>
            <w:proofErr w:type="spellEnd"/>
            <w:r w:rsidRPr="00A807FF">
              <w:rPr>
                <w:szCs w:val="24"/>
              </w:rPr>
              <w:t xml:space="preserve"> shall be defined as </w:t>
            </w:r>
            <w:r>
              <w:rPr>
                <w:szCs w:val="24"/>
              </w:rPr>
              <w:t>a</w:t>
            </w:r>
            <w:r w:rsidRPr="00785C54">
              <w:rPr>
                <w:szCs w:val="24"/>
              </w:rPr>
              <w:t xml:space="preserve"> </w:t>
            </w:r>
            <w:proofErr w:type="spellStart"/>
            <w:r w:rsidR="002E175D">
              <w:rPr>
                <w:szCs w:val="24"/>
              </w:rPr>
              <w:t>dataT</w:t>
            </w:r>
            <w:r w:rsidR="00FA14DE">
              <w:rPr>
                <w:szCs w:val="24"/>
              </w:rPr>
              <w:t>ype</w:t>
            </w:r>
            <w:proofErr w:type="spellEnd"/>
            <w:r w:rsidR="005B5EAD" w:rsidRPr="00785C54">
              <w:rPr>
                <w:szCs w:val="24"/>
              </w:rPr>
              <w:t xml:space="preserve"> for the provision of various size quantities.</w:t>
            </w:r>
          </w:p>
        </w:tc>
      </w:tr>
    </w:tbl>
    <w:p w14:paraId="61C102CA" w14:textId="4D3F2E0D"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503" w:name="_Toc117602639"/>
      <w:r w:rsidRPr="00785C54">
        <w:rPr>
          <w:rFonts w:eastAsia="Times New Roman"/>
          <w:szCs w:val="24"/>
        </w:rPr>
        <w:lastRenderedPageBreak/>
        <w:t>Attribute dimension</w:t>
      </w:r>
      <w:bookmarkEnd w:id="50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0A6CFBF" w14:textId="77777777" w:rsidTr="0033443B">
        <w:trPr>
          <w:jc w:val="center"/>
        </w:trPr>
        <w:tc>
          <w:tcPr>
            <w:tcW w:w="4526" w:type="dxa"/>
            <w:tcMar>
              <w:top w:w="100" w:type="dxa"/>
              <w:left w:w="100" w:type="dxa"/>
              <w:bottom w:w="100" w:type="dxa"/>
              <w:right w:w="100" w:type="dxa"/>
            </w:tcMar>
          </w:tcPr>
          <w:p w14:paraId="20F8E7DE" w14:textId="2C45CA3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PhysicalDimension</w:t>
            </w:r>
            <w:proofErr w:type="spellEnd"/>
            <w:r w:rsidRPr="00785C54">
              <w:rPr>
                <w:szCs w:val="24"/>
              </w:rPr>
              <w:t>/dimension-</w:t>
            </w:r>
            <w:proofErr w:type="spellStart"/>
            <w:r w:rsidRPr="00785C54">
              <w:rPr>
                <w:szCs w:val="24"/>
              </w:rPr>
              <w:t>sem</w:t>
            </w:r>
            <w:proofErr w:type="spellEnd"/>
          </w:p>
        </w:tc>
        <w:tc>
          <w:tcPr>
            <w:tcW w:w="5245" w:type="dxa"/>
            <w:tcMar>
              <w:top w:w="100" w:type="dxa"/>
              <w:left w:w="100" w:type="dxa"/>
              <w:bottom w:w="100" w:type="dxa"/>
              <w:right w:w="100" w:type="dxa"/>
            </w:tcMar>
          </w:tcPr>
          <w:p w14:paraId="5D5B1F9D"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name of the </w:t>
            </w:r>
            <w:proofErr w:type="spellStart"/>
            <w:r w:rsidRPr="00785C54">
              <w:rPr>
                <w:b/>
                <w:szCs w:val="24"/>
              </w:rPr>
              <w:t>PhysicalDimension</w:t>
            </w:r>
            <w:proofErr w:type="spellEnd"/>
            <w:r w:rsidRPr="00785C54">
              <w:rPr>
                <w:szCs w:val="24"/>
              </w:rPr>
              <w:t xml:space="preserve"> about which a </w:t>
            </w:r>
            <w:r w:rsidRPr="00785C54">
              <w:rPr>
                <w:b/>
                <w:szCs w:val="24"/>
              </w:rPr>
              <w:t>value</w:t>
            </w:r>
            <w:r w:rsidRPr="00785C54">
              <w:rPr>
                <w:szCs w:val="24"/>
              </w:rPr>
              <w:t xml:space="preserve"> is provided.</w:t>
            </w:r>
          </w:p>
          <w:p w14:paraId="6C8DA2AE" w14:textId="76DCA3A8" w:rsidR="005B5EAD" w:rsidRPr="00785C54" w:rsidRDefault="005B5EAD" w:rsidP="00785C54">
            <w:pPr>
              <w:pStyle w:val="Tablebody"/>
              <w:autoSpaceDE w:val="0"/>
              <w:autoSpaceDN w:val="0"/>
              <w:adjustRightInd w:val="0"/>
              <w:jc w:val="both"/>
              <w:rPr>
                <w:b/>
                <w:szCs w:val="20"/>
              </w:rPr>
            </w:pPr>
            <w:r w:rsidRPr="00785C54">
              <w:rPr>
                <w:szCs w:val="24"/>
              </w:rPr>
              <w:t xml:space="preserve">The identifier of the physical dimension </w:t>
            </w:r>
            <w:r w:rsidR="002F2035">
              <w:rPr>
                <w:szCs w:val="24"/>
              </w:rPr>
              <w:t>shall</w:t>
            </w:r>
            <w:r w:rsidRPr="00785C54">
              <w:rPr>
                <w:szCs w:val="24"/>
              </w:rPr>
              <w:t xml:space="preserve"> be provided in the attribute </w:t>
            </w:r>
            <w:proofErr w:type="spellStart"/>
            <w:proofErr w:type="gramStart"/>
            <w:r w:rsidRPr="00785C54">
              <w:rPr>
                <w:b/>
                <w:szCs w:val="24"/>
              </w:rPr>
              <w:t>dimension:URI</w:t>
            </w:r>
            <w:proofErr w:type="spellEnd"/>
            <w:proofErr w:type="gramEnd"/>
            <w:r w:rsidRPr="00785C54">
              <w:rPr>
                <w:b/>
                <w:szCs w:val="24"/>
              </w:rPr>
              <w:t>.</w:t>
            </w:r>
          </w:p>
        </w:tc>
      </w:tr>
    </w:tbl>
    <w:p w14:paraId="106CE94C" w14:textId="77777777" w:rsidR="00784806" w:rsidRPr="00083060" w:rsidRDefault="00784806" w:rsidP="00083060"/>
    <w:p w14:paraId="21655D6A" w14:textId="21B0A314"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504" w:name="_Toc117602640"/>
      <w:r w:rsidRPr="00785C54">
        <w:rPr>
          <w:rFonts w:eastAsia="Times New Roman"/>
          <w:szCs w:val="24"/>
        </w:rPr>
        <w:t>Attribute value</w:t>
      </w:r>
      <w:bookmarkEnd w:id="50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77C8479" w14:textId="77777777" w:rsidTr="0033443B">
        <w:trPr>
          <w:jc w:val="center"/>
        </w:trPr>
        <w:tc>
          <w:tcPr>
            <w:tcW w:w="4526" w:type="dxa"/>
            <w:tcMar>
              <w:top w:w="100" w:type="dxa"/>
              <w:left w:w="100" w:type="dxa"/>
              <w:bottom w:w="100" w:type="dxa"/>
              <w:right w:w="100" w:type="dxa"/>
            </w:tcMar>
          </w:tcPr>
          <w:p w14:paraId="28D422F7" w14:textId="3D71BC2C"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PhysicalDimension</w:t>
            </w:r>
            <w:proofErr w:type="spellEnd"/>
            <w:r w:rsidRPr="00785C54">
              <w:rPr>
                <w:szCs w:val="24"/>
              </w:rPr>
              <w:t>/value-</w:t>
            </w:r>
            <w:proofErr w:type="spellStart"/>
            <w:r w:rsidRPr="00785C54">
              <w:rPr>
                <w:szCs w:val="24"/>
              </w:rPr>
              <w:t>sem</w:t>
            </w:r>
            <w:proofErr w:type="spellEnd"/>
          </w:p>
        </w:tc>
        <w:tc>
          <w:tcPr>
            <w:tcW w:w="5245" w:type="dxa"/>
            <w:tcMar>
              <w:top w:w="100" w:type="dxa"/>
              <w:left w:w="100" w:type="dxa"/>
              <w:bottom w:w="100" w:type="dxa"/>
              <w:right w:w="100" w:type="dxa"/>
            </w:tcMar>
          </w:tcPr>
          <w:p w14:paraId="7242D736"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value</w:t>
            </w:r>
            <w:r w:rsidRPr="00785C54">
              <w:rPr>
                <w:szCs w:val="24"/>
              </w:rPr>
              <w:t xml:space="preserve"> of the </w:t>
            </w:r>
            <w:proofErr w:type="spellStart"/>
            <w:r w:rsidRPr="00785C54">
              <w:rPr>
                <w:b/>
                <w:szCs w:val="24"/>
              </w:rPr>
              <w:t>PhysicalDimension</w:t>
            </w:r>
            <w:proofErr w:type="spellEnd"/>
            <w:r w:rsidRPr="00785C54">
              <w:rPr>
                <w:szCs w:val="24"/>
              </w:rPr>
              <w:t>.</w:t>
            </w:r>
          </w:p>
          <w:p w14:paraId="74F43404" w14:textId="0CD1DC10" w:rsidR="005B5EAD" w:rsidRPr="00785C54" w:rsidRDefault="005B5EAD" w:rsidP="00785C54">
            <w:pPr>
              <w:pStyle w:val="Tablebody"/>
              <w:autoSpaceDE w:val="0"/>
              <w:autoSpaceDN w:val="0"/>
              <w:adjustRightInd w:val="0"/>
              <w:jc w:val="both"/>
              <w:rPr>
                <w:szCs w:val="20"/>
              </w:rPr>
            </w:pPr>
            <w:r w:rsidRPr="00785C54">
              <w:rPr>
                <w:szCs w:val="24"/>
              </w:rPr>
              <w:t xml:space="preserve">The measure of the quantity being provided </w:t>
            </w:r>
            <w:r w:rsidR="002F2035">
              <w:rPr>
                <w:szCs w:val="24"/>
              </w:rPr>
              <w:t>shall</w:t>
            </w:r>
            <w:r w:rsidRPr="00785C54">
              <w:rPr>
                <w:szCs w:val="24"/>
              </w:rPr>
              <w:t xml:space="preserve"> be provided in the attribute </w:t>
            </w:r>
            <w:proofErr w:type="spellStart"/>
            <w:proofErr w:type="gramStart"/>
            <w:r w:rsidRPr="00785C54">
              <w:rPr>
                <w:b/>
                <w:szCs w:val="24"/>
              </w:rPr>
              <w:t>value:Measure</w:t>
            </w:r>
            <w:proofErr w:type="spellEnd"/>
            <w:proofErr w:type="gramEnd"/>
          </w:p>
        </w:tc>
      </w:tr>
    </w:tbl>
    <w:p w14:paraId="269B49F2" w14:textId="77777777" w:rsidR="00784806" w:rsidRPr="00083060" w:rsidRDefault="00784806" w:rsidP="00083060"/>
    <w:p w14:paraId="5688A185" w14:textId="24FA04EA" w:rsidR="005B5EAD" w:rsidRPr="00785C54" w:rsidRDefault="005B5EAD" w:rsidP="00785C54">
      <w:pPr>
        <w:pStyle w:val="Heading2"/>
        <w:tabs>
          <w:tab w:val="left" w:pos="400"/>
          <w:tab w:val="left" w:pos="432"/>
        </w:tabs>
        <w:autoSpaceDE w:val="0"/>
        <w:autoSpaceDN w:val="0"/>
        <w:adjustRightInd w:val="0"/>
        <w:rPr>
          <w:rFonts w:eastAsia="Times New Roman"/>
          <w:szCs w:val="24"/>
        </w:rPr>
      </w:pPr>
      <w:bookmarkStart w:id="505" w:name="_Toc117602641"/>
      <w:proofErr w:type="spellStart"/>
      <w:r w:rsidRPr="00785C54">
        <w:rPr>
          <w:rFonts w:eastAsia="Times New Roman"/>
          <w:szCs w:val="24"/>
        </w:rPr>
        <w:t>NamedLocation</w:t>
      </w:r>
      <w:bookmarkEnd w:id="505"/>
      <w:proofErr w:type="spellEnd"/>
    </w:p>
    <w:p w14:paraId="52A94C7F" w14:textId="77777777"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506" w:name="_Toc117602642"/>
      <w:proofErr w:type="spellStart"/>
      <w:r w:rsidRPr="00785C54">
        <w:rPr>
          <w:rFonts w:eastAsia="Times New Roman"/>
          <w:szCs w:val="24"/>
        </w:rPr>
        <w:t>NamedLocation</w:t>
      </w:r>
      <w:proofErr w:type="spellEnd"/>
      <w:r w:rsidRPr="00785C54">
        <w:rPr>
          <w:rFonts w:eastAsia="Times New Roman"/>
          <w:szCs w:val="24"/>
        </w:rPr>
        <w:t xml:space="preserve"> Requirements Class</w:t>
      </w:r>
      <w:bookmarkEnd w:id="50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3412"/>
        <w:gridCol w:w="6359"/>
      </w:tblGrid>
      <w:tr w:rsidR="005B5EAD" w:rsidRPr="00785C54" w14:paraId="39EB4E84" w14:textId="77777777" w:rsidTr="003D1A1E">
        <w:trPr>
          <w:jc w:val="center"/>
        </w:trPr>
        <w:tc>
          <w:tcPr>
            <w:tcW w:w="3412" w:type="dxa"/>
            <w:tcBorders>
              <w:top w:val="single" w:sz="12" w:space="0" w:color="auto"/>
              <w:bottom w:val="single" w:sz="12" w:space="0" w:color="auto"/>
              <w:right w:val="single" w:sz="4" w:space="0" w:color="auto"/>
            </w:tcBorders>
            <w:tcMar>
              <w:top w:w="100" w:type="dxa"/>
              <w:left w:w="100" w:type="dxa"/>
              <w:bottom w:w="100" w:type="dxa"/>
              <w:right w:w="100" w:type="dxa"/>
            </w:tcMar>
          </w:tcPr>
          <w:p w14:paraId="4C96EA91" w14:textId="46C2BF10"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6359" w:type="dxa"/>
            <w:tcBorders>
              <w:top w:val="single" w:sz="12" w:space="0" w:color="auto"/>
              <w:left w:val="single" w:sz="4" w:space="0" w:color="auto"/>
              <w:bottom w:val="single" w:sz="12" w:space="0" w:color="auto"/>
            </w:tcBorders>
            <w:tcMar>
              <w:top w:w="100" w:type="dxa"/>
              <w:left w:w="100" w:type="dxa"/>
              <w:bottom w:w="100" w:type="dxa"/>
              <w:right w:w="100" w:type="dxa"/>
            </w:tcMar>
          </w:tcPr>
          <w:p w14:paraId="54B18940" w14:textId="77ED9725"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NamedLocation</w:t>
            </w:r>
            <w:proofErr w:type="spellEnd"/>
          </w:p>
        </w:tc>
      </w:tr>
      <w:tr w:rsidR="005B5EAD" w:rsidRPr="00785C54" w14:paraId="162A6427" w14:textId="77777777" w:rsidTr="003D1A1E">
        <w:trPr>
          <w:jc w:val="center"/>
        </w:trPr>
        <w:tc>
          <w:tcPr>
            <w:tcW w:w="3412" w:type="dxa"/>
            <w:tcBorders>
              <w:top w:val="single" w:sz="12" w:space="0" w:color="auto"/>
              <w:bottom w:val="single" w:sz="4" w:space="0" w:color="auto"/>
              <w:right w:val="single" w:sz="4" w:space="0" w:color="auto"/>
            </w:tcBorders>
            <w:tcMar>
              <w:top w:w="100" w:type="dxa"/>
              <w:left w:w="100" w:type="dxa"/>
              <w:bottom w:w="100" w:type="dxa"/>
              <w:right w:w="100" w:type="dxa"/>
            </w:tcMar>
          </w:tcPr>
          <w:p w14:paraId="132FF7DF" w14:textId="056CB274"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6359" w:type="dxa"/>
            <w:tcBorders>
              <w:top w:val="single" w:sz="12" w:space="0" w:color="auto"/>
              <w:left w:val="single" w:sz="4" w:space="0" w:color="auto"/>
              <w:bottom w:val="single" w:sz="4" w:space="0" w:color="auto"/>
            </w:tcBorders>
            <w:tcMar>
              <w:top w:w="100" w:type="dxa"/>
              <w:left w:w="100" w:type="dxa"/>
              <w:bottom w:w="100" w:type="dxa"/>
              <w:right w:w="100" w:type="dxa"/>
            </w:tcMar>
          </w:tcPr>
          <w:p w14:paraId="3244D84A" w14:textId="3D657DE8"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1A1DB2D9"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7350FAC4" w14:textId="4F3EFCD9" w:rsidR="005B5EAD" w:rsidRPr="00785C54" w:rsidRDefault="005B5EAD" w:rsidP="00785C54">
            <w:pPr>
              <w:pStyle w:val="Tablebody"/>
              <w:autoSpaceDE w:val="0"/>
              <w:autoSpaceDN w:val="0"/>
              <w:adjustRightInd w:val="0"/>
              <w:jc w:val="both"/>
              <w:rPr>
                <w:szCs w:val="20"/>
              </w:rPr>
            </w:pPr>
            <w:r w:rsidRPr="00785C54">
              <w:rPr>
                <w:szCs w:val="24"/>
              </w:rPr>
              <w:t>Name</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04B11FCD" w14:textId="61233B17"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w:t>
            </w:r>
            <w:proofErr w:type="spellStart"/>
            <w:r w:rsidRPr="00785C54">
              <w:rPr>
                <w:szCs w:val="24"/>
              </w:rPr>
              <w:t>NamedLocation</w:t>
            </w:r>
            <w:proofErr w:type="spellEnd"/>
          </w:p>
        </w:tc>
      </w:tr>
      <w:tr w:rsidR="005B5EAD" w:rsidRPr="00785C54" w14:paraId="4B38C8E4"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0062EB3A" w14:textId="4EC155C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6DE6D2FB" w14:textId="68AC101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4240105"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5C7FB5A8" w14:textId="6A2EF9B3"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2A68DE47" w14:textId="37AE286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CoreTypes</w:t>
            </w:r>
            <w:proofErr w:type="spellEnd"/>
            <w:r w:rsidRPr="00785C54">
              <w:rPr>
                <w:szCs w:val="24"/>
              </w:rPr>
              <w:t xml:space="preserve"> conformance class</w:t>
            </w:r>
          </w:p>
        </w:tc>
      </w:tr>
      <w:tr w:rsidR="005B5EAD" w:rsidRPr="00785C54" w14:paraId="7985C015"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4447CB46" w14:textId="19E3AC2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114E0796" w14:textId="2F5DA8F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7C083B93"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1B26E77B" w14:textId="692895E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3E8B2B48" w14:textId="0239BEBA"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NamedLocation</w:t>
            </w:r>
            <w:proofErr w:type="spellEnd"/>
            <w:r w:rsidRPr="00785C54">
              <w:rPr>
                <w:szCs w:val="24"/>
              </w:rPr>
              <w:t>/</w:t>
            </w:r>
            <w:proofErr w:type="spellStart"/>
            <w:r w:rsidRPr="00785C54">
              <w:rPr>
                <w:szCs w:val="24"/>
              </w:rPr>
              <w:t>NamedLocation-sem</w:t>
            </w:r>
            <w:proofErr w:type="spellEnd"/>
          </w:p>
        </w:tc>
      </w:tr>
      <w:tr w:rsidR="005B5EAD" w:rsidRPr="00785C54" w14:paraId="1C5A9E61"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62E26F1C" w14:textId="3CEB02C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23CD76FD" w14:textId="4D04A5F5"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NamedLocation</w:t>
            </w:r>
            <w:proofErr w:type="spellEnd"/>
            <w:r w:rsidRPr="00785C54">
              <w:rPr>
                <w:szCs w:val="24"/>
              </w:rPr>
              <w:t>/address-</w:t>
            </w:r>
            <w:proofErr w:type="spellStart"/>
            <w:r w:rsidRPr="00785C54">
              <w:rPr>
                <w:szCs w:val="24"/>
              </w:rPr>
              <w:t>sem</w:t>
            </w:r>
            <w:proofErr w:type="spellEnd"/>
          </w:p>
        </w:tc>
      </w:tr>
      <w:tr w:rsidR="005B5EAD" w:rsidRPr="00785C54" w14:paraId="6F264B39"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5B7ABA3D" w14:textId="6DFE5C4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0E47AF8C" w14:textId="3A8B873F"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NamedLocation</w:t>
            </w:r>
            <w:proofErr w:type="spellEnd"/>
            <w:r w:rsidRPr="00785C54">
              <w:rPr>
                <w:szCs w:val="24"/>
              </w:rPr>
              <w:t>/name-</w:t>
            </w:r>
            <w:proofErr w:type="spellStart"/>
            <w:r w:rsidRPr="00785C54">
              <w:rPr>
                <w:szCs w:val="24"/>
              </w:rPr>
              <w:t>sem</w:t>
            </w:r>
            <w:proofErr w:type="spellEnd"/>
          </w:p>
        </w:tc>
      </w:tr>
      <w:tr w:rsidR="005B5EAD" w:rsidRPr="00785C54" w14:paraId="7A38CCC8" w14:textId="77777777" w:rsidTr="003D1A1E">
        <w:trPr>
          <w:jc w:val="center"/>
        </w:trPr>
        <w:tc>
          <w:tcPr>
            <w:tcW w:w="3412" w:type="dxa"/>
            <w:tcBorders>
              <w:top w:val="single" w:sz="4" w:space="0" w:color="auto"/>
              <w:bottom w:val="single" w:sz="12" w:space="0" w:color="auto"/>
              <w:right w:val="single" w:sz="4" w:space="0" w:color="auto"/>
            </w:tcBorders>
            <w:tcMar>
              <w:top w:w="100" w:type="dxa"/>
              <w:left w:w="100" w:type="dxa"/>
              <w:bottom w:w="100" w:type="dxa"/>
              <w:right w:w="100" w:type="dxa"/>
            </w:tcMar>
          </w:tcPr>
          <w:p w14:paraId="2B20C0D8" w14:textId="60B9086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6359" w:type="dxa"/>
            <w:tcBorders>
              <w:top w:val="single" w:sz="4" w:space="0" w:color="auto"/>
              <w:left w:val="single" w:sz="4" w:space="0" w:color="auto"/>
              <w:bottom w:val="single" w:sz="12" w:space="0" w:color="auto"/>
            </w:tcBorders>
            <w:tcMar>
              <w:top w:w="100" w:type="dxa"/>
              <w:left w:w="100" w:type="dxa"/>
              <w:bottom w:w="100" w:type="dxa"/>
              <w:right w:w="100" w:type="dxa"/>
            </w:tcMar>
          </w:tcPr>
          <w:p w14:paraId="2292F11E" w14:textId="0CDE8EBD"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NamedLocation</w:t>
            </w:r>
            <w:proofErr w:type="spellEnd"/>
            <w:r w:rsidRPr="00785C54">
              <w:rPr>
                <w:szCs w:val="24"/>
              </w:rPr>
              <w:t>/</w:t>
            </w:r>
            <w:proofErr w:type="spellStart"/>
            <w:r w:rsidRPr="00785C54">
              <w:rPr>
                <w:szCs w:val="24"/>
              </w:rPr>
              <w:t>representativeGeometry-sem</w:t>
            </w:r>
            <w:proofErr w:type="spellEnd"/>
          </w:p>
        </w:tc>
      </w:tr>
    </w:tbl>
    <w:p w14:paraId="6262D32B" w14:textId="77777777" w:rsidR="00784806" w:rsidRPr="00083060" w:rsidRDefault="00784806" w:rsidP="00083060"/>
    <w:p w14:paraId="74720C94" w14:textId="58FFA4D1"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507" w:name="_Toc117602643"/>
      <w:r w:rsidRPr="00785C54">
        <w:rPr>
          <w:rFonts w:eastAsia="Times New Roman"/>
          <w:szCs w:val="24"/>
        </w:rPr>
        <w:lastRenderedPageBreak/>
        <w:t xml:space="preserve">Data type </w:t>
      </w:r>
      <w:proofErr w:type="spellStart"/>
      <w:r w:rsidRPr="00785C54">
        <w:rPr>
          <w:rFonts w:eastAsia="Times New Roman"/>
          <w:szCs w:val="24"/>
        </w:rPr>
        <w:t>NamedLocation</w:t>
      </w:r>
      <w:bookmarkEnd w:id="507"/>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7E6E329" w14:textId="77777777" w:rsidTr="0033443B">
        <w:trPr>
          <w:jc w:val="center"/>
        </w:trPr>
        <w:tc>
          <w:tcPr>
            <w:tcW w:w="4526" w:type="dxa"/>
            <w:tcMar>
              <w:top w:w="100" w:type="dxa"/>
              <w:left w:w="100" w:type="dxa"/>
              <w:bottom w:w="100" w:type="dxa"/>
              <w:right w:w="100" w:type="dxa"/>
            </w:tcMar>
          </w:tcPr>
          <w:p w14:paraId="3FBC12B5" w14:textId="5B0A466C"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NamedLocation</w:t>
            </w:r>
            <w:proofErr w:type="spellEnd"/>
            <w:r w:rsidRPr="00785C54">
              <w:rPr>
                <w:szCs w:val="24"/>
              </w:rPr>
              <w:t>/</w:t>
            </w:r>
            <w:proofErr w:type="spellStart"/>
            <w:r w:rsidRPr="00785C54">
              <w:rPr>
                <w:szCs w:val="24"/>
              </w:rPr>
              <w:t>NamedLocation-sem</w:t>
            </w:r>
            <w:proofErr w:type="spellEnd"/>
          </w:p>
        </w:tc>
        <w:tc>
          <w:tcPr>
            <w:tcW w:w="5245" w:type="dxa"/>
            <w:tcMar>
              <w:top w:w="100" w:type="dxa"/>
              <w:left w:w="100" w:type="dxa"/>
              <w:bottom w:w="100" w:type="dxa"/>
              <w:right w:w="100" w:type="dxa"/>
            </w:tcMar>
          </w:tcPr>
          <w:p w14:paraId="2D26786E" w14:textId="66BA0FE3" w:rsidR="005B5EAD" w:rsidRPr="00785C54" w:rsidRDefault="00A807FF" w:rsidP="00785C54">
            <w:pPr>
              <w:pStyle w:val="Tablebody"/>
              <w:autoSpaceDE w:val="0"/>
              <w:autoSpaceDN w:val="0"/>
              <w:adjustRightInd w:val="0"/>
              <w:jc w:val="both"/>
              <w:rPr>
                <w:szCs w:val="20"/>
              </w:rPr>
            </w:pPr>
            <w:r w:rsidRPr="00A807FF">
              <w:rPr>
                <w:szCs w:val="24"/>
              </w:rPr>
              <w:t xml:space="preserve">A </w:t>
            </w:r>
            <w:proofErr w:type="spellStart"/>
            <w:r w:rsidRPr="00083060">
              <w:rPr>
                <w:b/>
                <w:bCs/>
                <w:szCs w:val="24"/>
              </w:rPr>
              <w:t>NamedLocation</w:t>
            </w:r>
            <w:proofErr w:type="spellEnd"/>
            <w:r w:rsidRPr="00A807FF">
              <w:rPr>
                <w:szCs w:val="24"/>
              </w:rPr>
              <w:t xml:space="preserve"> shall be defined as </w:t>
            </w:r>
            <w:commentRangeStart w:id="508"/>
            <w:r w:rsidR="0037109D">
              <w:rPr>
                <w:szCs w:val="24"/>
              </w:rPr>
              <w:t>a</w:t>
            </w:r>
            <w:r w:rsidR="0037109D" w:rsidRPr="00785C54">
              <w:rPr>
                <w:szCs w:val="24"/>
              </w:rPr>
              <w:t xml:space="preserve"> </w:t>
            </w:r>
            <w:r w:rsidR="005B5EAD" w:rsidRPr="00785C54">
              <w:rPr>
                <w:szCs w:val="24"/>
              </w:rPr>
              <w:t>location identified by its name, address, spatial geometry or a combination of any of these three.</w:t>
            </w:r>
            <w:commentRangeEnd w:id="508"/>
            <w:r w:rsidR="00047CD7">
              <w:rPr>
                <w:rStyle w:val="CommentReference"/>
                <w:rFonts w:eastAsia="MS Mincho"/>
                <w:lang w:eastAsia="ja-JP"/>
              </w:rPr>
              <w:commentReference w:id="508"/>
            </w:r>
          </w:p>
        </w:tc>
      </w:tr>
    </w:tbl>
    <w:p w14:paraId="7F5AD77A" w14:textId="0B006AB5" w:rsidR="0033443B" w:rsidRPr="00785C54" w:rsidRDefault="0033443B" w:rsidP="00785C54">
      <w:pPr>
        <w:pStyle w:val="BodyText"/>
      </w:pPr>
    </w:p>
    <w:p w14:paraId="587277D0" w14:textId="54B00273"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509" w:name="_Toc117602644"/>
      <w:r w:rsidRPr="00785C54">
        <w:rPr>
          <w:rFonts w:eastAsia="Times New Roman"/>
          <w:szCs w:val="24"/>
        </w:rPr>
        <w:t>Attribute address</w:t>
      </w:r>
      <w:bookmarkEnd w:id="50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27A8C81" w14:textId="77777777" w:rsidTr="0033443B">
        <w:trPr>
          <w:jc w:val="center"/>
        </w:trPr>
        <w:tc>
          <w:tcPr>
            <w:tcW w:w="4526" w:type="dxa"/>
            <w:tcMar>
              <w:top w:w="100" w:type="dxa"/>
              <w:left w:w="100" w:type="dxa"/>
              <w:bottom w:w="100" w:type="dxa"/>
              <w:right w:w="100" w:type="dxa"/>
            </w:tcMar>
          </w:tcPr>
          <w:p w14:paraId="41220F1D" w14:textId="359010C6"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NamedLocation</w:t>
            </w:r>
            <w:proofErr w:type="spellEnd"/>
            <w:r w:rsidRPr="00785C54">
              <w:rPr>
                <w:szCs w:val="24"/>
              </w:rPr>
              <w:t>/address-</w:t>
            </w:r>
            <w:proofErr w:type="spellStart"/>
            <w:r w:rsidRPr="00785C54">
              <w:rPr>
                <w:szCs w:val="24"/>
              </w:rPr>
              <w:t>sem</w:t>
            </w:r>
            <w:proofErr w:type="spellEnd"/>
          </w:p>
        </w:tc>
        <w:tc>
          <w:tcPr>
            <w:tcW w:w="5245" w:type="dxa"/>
            <w:tcMar>
              <w:top w:w="100" w:type="dxa"/>
              <w:left w:w="100" w:type="dxa"/>
              <w:bottom w:w="100" w:type="dxa"/>
              <w:right w:w="100" w:type="dxa"/>
            </w:tcMar>
          </w:tcPr>
          <w:p w14:paraId="1EB60479" w14:textId="77777777"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address</w:t>
            </w:r>
            <w:r w:rsidRPr="00785C54">
              <w:rPr>
                <w:szCs w:val="24"/>
              </w:rPr>
              <w:t xml:space="preserve"> used for identifying a </w:t>
            </w:r>
            <w:proofErr w:type="spellStart"/>
            <w:r w:rsidRPr="00785C54">
              <w:rPr>
                <w:b/>
                <w:szCs w:val="24"/>
              </w:rPr>
              <w:t>NamedLocation</w:t>
            </w:r>
            <w:proofErr w:type="spellEnd"/>
            <w:r w:rsidRPr="00785C54">
              <w:rPr>
                <w:b/>
                <w:szCs w:val="24"/>
              </w:rPr>
              <w:t>.</w:t>
            </w:r>
          </w:p>
          <w:p w14:paraId="7A824413" w14:textId="2A0A632B" w:rsidR="005B5EAD" w:rsidRPr="00785C54" w:rsidRDefault="005B5EAD" w:rsidP="00785C54">
            <w:pPr>
              <w:pStyle w:val="Tablebody"/>
              <w:autoSpaceDE w:val="0"/>
              <w:autoSpaceDN w:val="0"/>
              <w:adjustRightInd w:val="0"/>
              <w:jc w:val="both"/>
              <w:rPr>
                <w:b/>
                <w:szCs w:val="20"/>
              </w:rPr>
            </w:pPr>
            <w:r w:rsidRPr="00785C54">
              <w:rPr>
                <w:szCs w:val="24"/>
              </w:rPr>
              <w:t xml:space="preserve">If </w:t>
            </w:r>
            <w:r w:rsidRPr="00785C54">
              <w:rPr>
                <w:b/>
                <w:szCs w:val="24"/>
              </w:rPr>
              <w:t>address</w:t>
            </w:r>
            <w:r w:rsidRPr="00785C54">
              <w:rPr>
                <w:szCs w:val="24"/>
              </w:rPr>
              <w:t xml:space="preserve"> information is provided, the attribute </w:t>
            </w:r>
            <w:proofErr w:type="spellStart"/>
            <w:proofErr w:type="gramStart"/>
            <w:r w:rsidRPr="00785C54">
              <w:rPr>
                <w:b/>
                <w:szCs w:val="24"/>
              </w:rPr>
              <w:t>address:Any</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42F12C4C" w14:textId="77777777" w:rsidR="00784806" w:rsidRPr="00083060" w:rsidRDefault="00784806" w:rsidP="00083060"/>
    <w:p w14:paraId="35D8D8EC" w14:textId="72C9CE03"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510" w:name="_Toc117602645"/>
      <w:r w:rsidRPr="00785C54">
        <w:rPr>
          <w:rFonts w:eastAsia="Times New Roman"/>
          <w:szCs w:val="24"/>
        </w:rPr>
        <w:t>Attribute name</w:t>
      </w:r>
      <w:bookmarkEnd w:id="51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59676F2" w14:textId="77777777" w:rsidTr="0033443B">
        <w:trPr>
          <w:jc w:val="center"/>
        </w:trPr>
        <w:tc>
          <w:tcPr>
            <w:tcW w:w="4526" w:type="dxa"/>
            <w:tcMar>
              <w:top w:w="100" w:type="dxa"/>
              <w:left w:w="100" w:type="dxa"/>
              <w:bottom w:w="100" w:type="dxa"/>
              <w:right w:w="100" w:type="dxa"/>
            </w:tcMar>
          </w:tcPr>
          <w:p w14:paraId="2ACC891A" w14:textId="1CCC1EB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NamedLocation</w:t>
            </w:r>
            <w:proofErr w:type="spellEnd"/>
            <w:r w:rsidRPr="00785C54">
              <w:rPr>
                <w:szCs w:val="24"/>
              </w:rPr>
              <w:t>/name-</w:t>
            </w:r>
            <w:proofErr w:type="spellStart"/>
            <w:r w:rsidRPr="00785C54">
              <w:rPr>
                <w:szCs w:val="24"/>
              </w:rPr>
              <w:t>sem</w:t>
            </w:r>
            <w:proofErr w:type="spellEnd"/>
          </w:p>
        </w:tc>
        <w:tc>
          <w:tcPr>
            <w:tcW w:w="5245" w:type="dxa"/>
            <w:tcMar>
              <w:top w:w="100" w:type="dxa"/>
              <w:left w:w="100" w:type="dxa"/>
              <w:bottom w:w="100" w:type="dxa"/>
              <w:right w:w="100" w:type="dxa"/>
            </w:tcMar>
          </w:tcPr>
          <w:p w14:paraId="46FEBCD3"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name</w:t>
            </w:r>
            <w:r w:rsidRPr="00785C54">
              <w:rPr>
                <w:szCs w:val="24"/>
              </w:rPr>
              <w:t xml:space="preserve"> used for identifying a </w:t>
            </w:r>
            <w:proofErr w:type="spellStart"/>
            <w:r w:rsidRPr="00785C54">
              <w:rPr>
                <w:b/>
                <w:szCs w:val="24"/>
              </w:rPr>
              <w:t>NamedLocation</w:t>
            </w:r>
            <w:proofErr w:type="spellEnd"/>
            <w:r w:rsidRPr="00785C54">
              <w:rPr>
                <w:b/>
                <w:szCs w:val="24"/>
              </w:rPr>
              <w:t>.</w:t>
            </w:r>
          </w:p>
          <w:p w14:paraId="3DC12432" w14:textId="58DC5FD5" w:rsidR="005B5EAD" w:rsidRPr="00785C54" w:rsidRDefault="005B5EAD" w:rsidP="00785C54">
            <w:pPr>
              <w:pStyle w:val="Tablebody"/>
              <w:autoSpaceDE w:val="0"/>
              <w:autoSpaceDN w:val="0"/>
              <w:adjustRightInd w:val="0"/>
              <w:jc w:val="both"/>
              <w:rPr>
                <w:b/>
                <w:szCs w:val="20"/>
              </w:rPr>
            </w:pPr>
            <w:r w:rsidRPr="00785C54">
              <w:rPr>
                <w:szCs w:val="24"/>
              </w:rPr>
              <w:t xml:space="preserve">If </w:t>
            </w:r>
            <w:r w:rsidRPr="00785C54">
              <w:rPr>
                <w:b/>
                <w:szCs w:val="24"/>
              </w:rPr>
              <w:t>name</w:t>
            </w:r>
            <w:r w:rsidRPr="00785C54">
              <w:rPr>
                <w:szCs w:val="24"/>
              </w:rPr>
              <w:t xml:space="preserve"> information is provided, the attribute </w:t>
            </w:r>
            <w:proofErr w:type="spellStart"/>
            <w:proofErr w:type="gramStart"/>
            <w:r w:rsidRPr="00785C54">
              <w:rPr>
                <w:b/>
                <w:szCs w:val="24"/>
              </w:rPr>
              <w:t>name:GenericName</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532C71F0" w14:textId="77777777" w:rsidR="00784806" w:rsidRPr="00083060" w:rsidRDefault="00784806" w:rsidP="00083060"/>
    <w:p w14:paraId="162BCEAE" w14:textId="32E34074"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511" w:name="_Toc117602646"/>
      <w:r w:rsidRPr="00785C54">
        <w:rPr>
          <w:rFonts w:eastAsia="Times New Roman"/>
          <w:szCs w:val="24"/>
        </w:rPr>
        <w:t xml:space="preserve">Attribute </w:t>
      </w:r>
      <w:proofErr w:type="spellStart"/>
      <w:r w:rsidRPr="00785C54">
        <w:rPr>
          <w:rFonts w:eastAsia="Times New Roman"/>
          <w:szCs w:val="24"/>
        </w:rPr>
        <w:t>representativeGeometry</w:t>
      </w:r>
      <w:bookmarkEnd w:id="511"/>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AAEC137" w14:textId="77777777" w:rsidTr="0033443B">
        <w:trPr>
          <w:jc w:val="center"/>
        </w:trPr>
        <w:tc>
          <w:tcPr>
            <w:tcW w:w="4526" w:type="dxa"/>
            <w:tcMar>
              <w:top w:w="100" w:type="dxa"/>
              <w:left w:w="100" w:type="dxa"/>
              <w:bottom w:w="100" w:type="dxa"/>
              <w:right w:w="100" w:type="dxa"/>
            </w:tcMar>
          </w:tcPr>
          <w:p w14:paraId="2A5B4647" w14:textId="2D9AA8A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NamedLocation</w:t>
            </w:r>
            <w:proofErr w:type="spellEnd"/>
            <w:r w:rsidRPr="00785C54">
              <w:rPr>
                <w:szCs w:val="24"/>
              </w:rPr>
              <w:t>/</w:t>
            </w:r>
            <w:proofErr w:type="spellStart"/>
            <w:r w:rsidRPr="00785C54">
              <w:rPr>
                <w:szCs w:val="24"/>
              </w:rPr>
              <w:t>representativeGeometry-sem</w:t>
            </w:r>
            <w:proofErr w:type="spellEnd"/>
          </w:p>
        </w:tc>
        <w:tc>
          <w:tcPr>
            <w:tcW w:w="5245" w:type="dxa"/>
            <w:tcMar>
              <w:top w:w="100" w:type="dxa"/>
              <w:left w:w="100" w:type="dxa"/>
              <w:bottom w:w="100" w:type="dxa"/>
              <w:right w:w="100" w:type="dxa"/>
            </w:tcMar>
          </w:tcPr>
          <w:p w14:paraId="32FB0C8A"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geometry used for providing a representative spatial location of a </w:t>
            </w:r>
            <w:proofErr w:type="spellStart"/>
            <w:r w:rsidRPr="00785C54">
              <w:rPr>
                <w:b/>
                <w:szCs w:val="24"/>
              </w:rPr>
              <w:t>NamedLocation</w:t>
            </w:r>
            <w:proofErr w:type="spellEnd"/>
            <w:r w:rsidRPr="00785C54">
              <w:rPr>
                <w:b/>
                <w:szCs w:val="24"/>
              </w:rPr>
              <w:t>.</w:t>
            </w:r>
          </w:p>
          <w:p w14:paraId="0CAAACAB" w14:textId="7E2FC463"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geometry</w:t>
            </w:r>
            <w:r w:rsidRPr="00785C54">
              <w:rPr>
                <w:szCs w:val="24"/>
              </w:rPr>
              <w:t xml:space="preserve"> is provided, the attribute </w:t>
            </w:r>
            <w:proofErr w:type="spellStart"/>
            <w:proofErr w:type="gramStart"/>
            <w:r w:rsidRPr="00785C54">
              <w:rPr>
                <w:b/>
                <w:szCs w:val="24"/>
              </w:rPr>
              <w:t>representativeGeometry:Geometry</w:t>
            </w:r>
            <w:proofErr w:type="spellEnd"/>
            <w:proofErr w:type="gramEnd"/>
            <w:r w:rsidRPr="00785C54">
              <w:rPr>
                <w:szCs w:val="24"/>
              </w:rPr>
              <w:t xml:space="preserve"> </w:t>
            </w:r>
            <w:r w:rsidR="002F2035">
              <w:rPr>
                <w:szCs w:val="24"/>
              </w:rPr>
              <w:t>shall</w:t>
            </w:r>
            <w:r w:rsidRPr="00785C54">
              <w:rPr>
                <w:szCs w:val="24"/>
              </w:rPr>
              <w:t xml:space="preserve"> be used.</w:t>
            </w:r>
          </w:p>
        </w:tc>
      </w:tr>
    </w:tbl>
    <w:p w14:paraId="116A18FF" w14:textId="77777777" w:rsidR="00784806" w:rsidRPr="00083060" w:rsidRDefault="00784806" w:rsidP="00083060"/>
    <w:p w14:paraId="28141A7F" w14:textId="0077DD1C" w:rsidR="005B5EAD" w:rsidRPr="00785C54" w:rsidRDefault="005B5EAD" w:rsidP="00785C54">
      <w:pPr>
        <w:pStyle w:val="Heading2"/>
        <w:tabs>
          <w:tab w:val="left" w:pos="400"/>
          <w:tab w:val="left" w:pos="432"/>
        </w:tabs>
        <w:autoSpaceDE w:val="0"/>
        <w:autoSpaceDN w:val="0"/>
        <w:adjustRightInd w:val="0"/>
        <w:rPr>
          <w:rFonts w:eastAsia="Times New Roman"/>
          <w:szCs w:val="24"/>
        </w:rPr>
      </w:pPr>
      <w:bookmarkStart w:id="512" w:name="_Toc117602647"/>
      <w:proofErr w:type="spellStart"/>
      <w:r w:rsidRPr="00785C54">
        <w:rPr>
          <w:rFonts w:eastAsia="Times New Roman"/>
          <w:szCs w:val="24"/>
        </w:rPr>
        <w:t>StatisticalClassification</w:t>
      </w:r>
      <w:bookmarkEnd w:id="512"/>
      <w:proofErr w:type="spellEnd"/>
    </w:p>
    <w:p w14:paraId="26494C2F" w14:textId="77777777"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513" w:name="_Toc117602648"/>
      <w:proofErr w:type="spellStart"/>
      <w:r w:rsidRPr="00785C54">
        <w:rPr>
          <w:rFonts w:eastAsia="Times New Roman"/>
          <w:szCs w:val="24"/>
        </w:rPr>
        <w:t>StatisticalClassification</w:t>
      </w:r>
      <w:proofErr w:type="spellEnd"/>
      <w:r w:rsidRPr="00785C54">
        <w:rPr>
          <w:rFonts w:eastAsia="Times New Roman"/>
          <w:szCs w:val="24"/>
        </w:rPr>
        <w:t xml:space="preserve"> Requirements Class</w:t>
      </w:r>
      <w:bookmarkEnd w:id="51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1DE3F56D"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45520989" w14:textId="084669E6"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77449A64" w14:textId="6A1CEE8E" w:rsidR="005B5EAD" w:rsidRPr="00785C54" w:rsidRDefault="005B5EAD" w:rsidP="00785C54">
            <w:pPr>
              <w:pStyle w:val="Tableheader"/>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StatisticalClassification</w:t>
            </w:r>
            <w:proofErr w:type="spellEnd"/>
          </w:p>
        </w:tc>
      </w:tr>
      <w:tr w:rsidR="005B5EAD" w:rsidRPr="00785C54" w14:paraId="15C660CE"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4D4B1D41" w14:textId="542AB0E0"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55AE2B77" w14:textId="120E44A3"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196724B9"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67C79E0" w14:textId="300C1476"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05C8BAD" w14:textId="070E860B"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w:t>
            </w:r>
            <w:proofErr w:type="spellStart"/>
            <w:r w:rsidRPr="00785C54">
              <w:rPr>
                <w:szCs w:val="24"/>
              </w:rPr>
              <w:t>StatisticalClassification</w:t>
            </w:r>
            <w:proofErr w:type="spellEnd"/>
          </w:p>
        </w:tc>
      </w:tr>
      <w:tr w:rsidR="005B5EAD" w:rsidRPr="00785C54" w14:paraId="08893ED3"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4F87B84" w14:textId="6BD0863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BA7342B" w14:textId="5A1E91FF"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84D9278"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43BD908" w14:textId="3582582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701BA1B" w14:textId="57E237A7"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w:t>
            </w:r>
            <w:proofErr w:type="spellStart"/>
            <w:r w:rsidRPr="00785C54">
              <w:rPr>
                <w:szCs w:val="24"/>
              </w:rPr>
              <w:t>CoreExtendedTypes</w:t>
            </w:r>
            <w:proofErr w:type="spellEnd"/>
            <w:r w:rsidRPr="00785C54">
              <w:rPr>
                <w:szCs w:val="24"/>
              </w:rPr>
              <w:t xml:space="preserve"> conformance class</w:t>
            </w:r>
          </w:p>
        </w:tc>
      </w:tr>
      <w:tr w:rsidR="005B5EAD" w:rsidRPr="00785C54" w14:paraId="37B46A6F"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2F8FEAD" w14:textId="70DFDFB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54F2111" w14:textId="1B2290D1" w:rsidR="005B5EAD" w:rsidRPr="00785C54" w:rsidRDefault="005B5EAD" w:rsidP="00785C54">
            <w:pPr>
              <w:pStyle w:val="Tablebody"/>
              <w:autoSpaceDE w:val="0"/>
              <w:autoSpaceDN w:val="0"/>
              <w:adjustRightInd w:val="0"/>
              <w:jc w:val="both"/>
              <w:rPr>
                <w:szCs w:val="20"/>
              </w:rPr>
            </w:pPr>
            <w:r w:rsidRPr="00785C54">
              <w:rPr>
                <w:szCs w:val="24"/>
              </w:rPr>
              <w:t>/req/sam-basic/StatisticalClassification/StatisticalClassification-sem</w:t>
            </w:r>
          </w:p>
        </w:tc>
      </w:tr>
      <w:tr w:rsidR="005B5EAD" w:rsidRPr="00785C54" w14:paraId="6CDD4EC0"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F63F553" w14:textId="2C7807EC" w:rsidR="005B5EAD" w:rsidRPr="00785C54" w:rsidRDefault="005B5EAD" w:rsidP="00785C54">
            <w:pPr>
              <w:pStyle w:val="Tablebody"/>
              <w:autoSpaceDE w:val="0"/>
              <w:autoSpaceDN w:val="0"/>
              <w:adjustRightInd w:val="0"/>
              <w:jc w:val="both"/>
              <w:rPr>
                <w:szCs w:val="20"/>
              </w:rPr>
            </w:pPr>
            <w:r w:rsidRPr="00785C54">
              <w:rPr>
                <w:szCs w:val="24"/>
              </w:rPr>
              <w:lastRenderedPageBreak/>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8C73230" w14:textId="79EEAD64"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StatisticalClassification</w:t>
            </w:r>
            <w:proofErr w:type="spellEnd"/>
            <w:r w:rsidRPr="00785C54">
              <w:rPr>
                <w:szCs w:val="24"/>
              </w:rPr>
              <w:t>/concept-</w:t>
            </w:r>
            <w:proofErr w:type="spellStart"/>
            <w:r w:rsidRPr="00785C54">
              <w:rPr>
                <w:szCs w:val="24"/>
              </w:rPr>
              <w:t>sem</w:t>
            </w:r>
            <w:proofErr w:type="spellEnd"/>
          </w:p>
        </w:tc>
      </w:tr>
      <w:tr w:rsidR="005B5EAD" w:rsidRPr="00785C54" w14:paraId="670402AB"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01230A80" w14:textId="13B357E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38566F99" w14:textId="00790FA6" w:rsidR="005B5EAD" w:rsidRPr="00785C54" w:rsidRDefault="005B5EAD" w:rsidP="00785C54">
            <w:pPr>
              <w:pStyle w:val="Tablebody"/>
              <w:autoSpaceDE w:val="0"/>
              <w:autoSpaceDN w:val="0"/>
              <w:adjustRightInd w:val="0"/>
              <w:jc w:val="both"/>
              <w:rPr>
                <w:szCs w:val="20"/>
              </w:rPr>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StatisticalClassification</w:t>
            </w:r>
            <w:proofErr w:type="spellEnd"/>
            <w:r w:rsidRPr="00785C54">
              <w:rPr>
                <w:szCs w:val="24"/>
              </w:rPr>
              <w:t>/classification-</w:t>
            </w:r>
            <w:proofErr w:type="spellStart"/>
            <w:r w:rsidRPr="00785C54">
              <w:rPr>
                <w:szCs w:val="24"/>
              </w:rPr>
              <w:t>sem</w:t>
            </w:r>
            <w:proofErr w:type="spellEnd"/>
          </w:p>
        </w:tc>
      </w:tr>
    </w:tbl>
    <w:p w14:paraId="37777D26" w14:textId="77777777" w:rsidR="00784806" w:rsidRPr="00083060" w:rsidRDefault="00784806" w:rsidP="00083060"/>
    <w:p w14:paraId="0F5C850A" w14:textId="2A2DBB4F"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514" w:name="_Toc117602649"/>
      <w:r w:rsidRPr="00785C54">
        <w:rPr>
          <w:rFonts w:eastAsia="Times New Roman"/>
          <w:szCs w:val="24"/>
        </w:rPr>
        <w:t xml:space="preserve">Data type </w:t>
      </w:r>
      <w:proofErr w:type="spellStart"/>
      <w:r w:rsidRPr="00785C54">
        <w:rPr>
          <w:rFonts w:eastAsia="Times New Roman"/>
          <w:szCs w:val="24"/>
        </w:rPr>
        <w:t>StatisticalClassification</w:t>
      </w:r>
      <w:bookmarkEnd w:id="514"/>
      <w:proofErr w:type="spellEnd"/>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943BB07" w14:textId="77777777" w:rsidTr="0033443B">
        <w:trPr>
          <w:jc w:val="center"/>
        </w:trPr>
        <w:tc>
          <w:tcPr>
            <w:tcW w:w="4526" w:type="dxa"/>
            <w:tcMar>
              <w:top w:w="100" w:type="dxa"/>
              <w:left w:w="100" w:type="dxa"/>
              <w:bottom w:w="100" w:type="dxa"/>
              <w:right w:w="100" w:type="dxa"/>
            </w:tcMar>
          </w:tcPr>
          <w:p w14:paraId="26E57236" w14:textId="2B3AF5F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/req/sam-basic/StatisticalClassification/StatisticalClassification-sem</w:t>
            </w:r>
          </w:p>
        </w:tc>
        <w:tc>
          <w:tcPr>
            <w:tcW w:w="5245" w:type="dxa"/>
            <w:tcMar>
              <w:top w:w="100" w:type="dxa"/>
              <w:left w:w="100" w:type="dxa"/>
              <w:bottom w:w="100" w:type="dxa"/>
              <w:right w:w="100" w:type="dxa"/>
            </w:tcMar>
          </w:tcPr>
          <w:p w14:paraId="4B5B511E" w14:textId="440E84B7" w:rsidR="005B5EAD" w:rsidRPr="00785C54" w:rsidRDefault="00A807FF">
            <w:pPr>
              <w:pStyle w:val="Tablebody"/>
              <w:autoSpaceDE w:val="0"/>
              <w:autoSpaceDN w:val="0"/>
              <w:adjustRightInd w:val="0"/>
              <w:jc w:val="both"/>
              <w:rPr>
                <w:szCs w:val="20"/>
              </w:rPr>
            </w:pPr>
            <w:r w:rsidRPr="00A807FF">
              <w:rPr>
                <w:szCs w:val="24"/>
              </w:rPr>
              <w:t xml:space="preserve">A </w:t>
            </w:r>
            <w:proofErr w:type="spellStart"/>
            <w:r w:rsidRPr="00083060">
              <w:rPr>
                <w:b/>
                <w:bCs/>
                <w:szCs w:val="24"/>
              </w:rPr>
              <w:t>StatisticalClassification</w:t>
            </w:r>
            <w:proofErr w:type="spellEnd"/>
            <w:r w:rsidRPr="00A807FF">
              <w:rPr>
                <w:szCs w:val="24"/>
              </w:rPr>
              <w:t xml:space="preserve"> shall be defined as </w:t>
            </w:r>
            <w:r>
              <w:rPr>
                <w:szCs w:val="24"/>
              </w:rPr>
              <w:t>a</w:t>
            </w:r>
            <w:r w:rsidRPr="00785C54">
              <w:rPr>
                <w:szCs w:val="24"/>
              </w:rPr>
              <w:t xml:space="preserve"> </w:t>
            </w:r>
            <w:proofErr w:type="spellStart"/>
            <w:r w:rsidR="00866955">
              <w:rPr>
                <w:szCs w:val="24"/>
              </w:rPr>
              <w:t>dataType</w:t>
            </w:r>
            <w:proofErr w:type="spellEnd"/>
            <w:r w:rsidR="00866955">
              <w:rPr>
                <w:szCs w:val="24"/>
              </w:rPr>
              <w:t xml:space="preserve"> </w:t>
            </w:r>
            <w:r w:rsidR="005B5EAD" w:rsidRPr="00785C54">
              <w:rPr>
                <w:szCs w:val="24"/>
              </w:rPr>
              <w:t>for the provision of information on statistical classifications.</w:t>
            </w:r>
          </w:p>
        </w:tc>
      </w:tr>
    </w:tbl>
    <w:p w14:paraId="522829DE" w14:textId="77777777" w:rsidR="00784806" w:rsidRPr="00083060" w:rsidRDefault="00784806" w:rsidP="00083060"/>
    <w:p w14:paraId="0F7F7B3C" w14:textId="62578221"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515" w:name="_Toc117602650"/>
      <w:r w:rsidRPr="00785C54">
        <w:rPr>
          <w:rFonts w:eastAsia="Times New Roman"/>
          <w:szCs w:val="24"/>
        </w:rPr>
        <w:t>Attribute concept</w:t>
      </w:r>
      <w:bookmarkEnd w:id="51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BAB148E" w14:textId="77777777" w:rsidTr="0033443B">
        <w:trPr>
          <w:jc w:val="center"/>
        </w:trPr>
        <w:tc>
          <w:tcPr>
            <w:tcW w:w="4526" w:type="dxa"/>
            <w:tcMar>
              <w:top w:w="100" w:type="dxa"/>
              <w:left w:w="100" w:type="dxa"/>
              <w:bottom w:w="100" w:type="dxa"/>
              <w:right w:w="100" w:type="dxa"/>
            </w:tcMar>
          </w:tcPr>
          <w:p w14:paraId="3AB4919E" w14:textId="0FAA27E5"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StatisticalClassification</w:t>
            </w:r>
            <w:proofErr w:type="spellEnd"/>
            <w:r w:rsidRPr="00785C54">
              <w:rPr>
                <w:szCs w:val="24"/>
              </w:rPr>
              <w:t>/concept-</w:t>
            </w:r>
            <w:proofErr w:type="spellStart"/>
            <w:r w:rsidRPr="00785C54">
              <w:rPr>
                <w:szCs w:val="24"/>
              </w:rPr>
              <w:t>sem</w:t>
            </w:r>
            <w:proofErr w:type="spellEnd"/>
          </w:p>
        </w:tc>
        <w:tc>
          <w:tcPr>
            <w:tcW w:w="5245" w:type="dxa"/>
            <w:tcMar>
              <w:top w:w="100" w:type="dxa"/>
              <w:left w:w="100" w:type="dxa"/>
              <w:bottom w:w="100" w:type="dxa"/>
              <w:right w:w="100" w:type="dxa"/>
            </w:tcMar>
          </w:tcPr>
          <w:p w14:paraId="435C3CA9"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concept</w:t>
            </w:r>
            <w:r w:rsidRPr="00785C54">
              <w:rPr>
                <w:szCs w:val="24"/>
              </w:rPr>
              <w:t xml:space="preserve"> by which a </w:t>
            </w:r>
            <w:proofErr w:type="spellStart"/>
            <w:r w:rsidRPr="00785C54">
              <w:rPr>
                <w:b/>
                <w:szCs w:val="24"/>
              </w:rPr>
              <w:t>StatisticalClassification</w:t>
            </w:r>
            <w:proofErr w:type="spellEnd"/>
            <w:r w:rsidRPr="00785C54">
              <w:rPr>
                <w:szCs w:val="24"/>
              </w:rPr>
              <w:t xml:space="preserve"> is to be performed.</w:t>
            </w:r>
          </w:p>
          <w:p w14:paraId="4BB5E1FA" w14:textId="5E438A34" w:rsidR="005B5EAD" w:rsidRPr="00785C54" w:rsidRDefault="005B5EAD" w:rsidP="00785C54">
            <w:pPr>
              <w:pStyle w:val="Tablebody"/>
              <w:autoSpaceDE w:val="0"/>
              <w:autoSpaceDN w:val="0"/>
              <w:adjustRightInd w:val="0"/>
              <w:jc w:val="both"/>
              <w:rPr>
                <w:b/>
                <w:szCs w:val="20"/>
              </w:rPr>
            </w:pPr>
            <w:r w:rsidRPr="00785C54">
              <w:rPr>
                <w:szCs w:val="24"/>
              </w:rPr>
              <w:t xml:space="preserve">The name of the concept by which the statistical classification is performed </w:t>
            </w:r>
            <w:r w:rsidR="002F2035">
              <w:rPr>
                <w:szCs w:val="24"/>
              </w:rPr>
              <w:t>shall</w:t>
            </w:r>
            <w:r w:rsidRPr="00785C54">
              <w:rPr>
                <w:szCs w:val="24"/>
              </w:rPr>
              <w:t xml:space="preserve"> be provided in the attribute </w:t>
            </w:r>
            <w:proofErr w:type="spellStart"/>
            <w:proofErr w:type="gramStart"/>
            <w:r w:rsidRPr="00785C54">
              <w:rPr>
                <w:b/>
                <w:szCs w:val="24"/>
              </w:rPr>
              <w:t>concept:URI</w:t>
            </w:r>
            <w:proofErr w:type="spellEnd"/>
            <w:proofErr w:type="gramEnd"/>
            <w:r w:rsidRPr="00785C54">
              <w:rPr>
                <w:b/>
                <w:szCs w:val="24"/>
              </w:rPr>
              <w:t>.</w:t>
            </w:r>
          </w:p>
        </w:tc>
      </w:tr>
    </w:tbl>
    <w:p w14:paraId="5AE2BBF5" w14:textId="4E515D9D"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The concept for a statistical classification could be age, gender, </w:t>
      </w:r>
      <w:proofErr w:type="spellStart"/>
      <w:r w:rsidRPr="00785C54">
        <w:rPr>
          <w:szCs w:val="24"/>
        </w:rPr>
        <w:t>color</w:t>
      </w:r>
      <w:proofErr w:type="spellEnd"/>
      <w:r w:rsidRPr="00785C54">
        <w:rPr>
          <w:szCs w:val="24"/>
        </w:rPr>
        <w:t>, size etc.</w:t>
      </w:r>
    </w:p>
    <w:p w14:paraId="47519832" w14:textId="77777777"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516" w:name="_Toc117602651"/>
      <w:r w:rsidRPr="00785C54">
        <w:rPr>
          <w:rFonts w:eastAsia="Times New Roman"/>
          <w:szCs w:val="24"/>
        </w:rPr>
        <w:t>Attribute classification</w:t>
      </w:r>
      <w:bookmarkEnd w:id="51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737F68A" w14:textId="77777777" w:rsidTr="0033443B">
        <w:trPr>
          <w:jc w:val="center"/>
        </w:trPr>
        <w:tc>
          <w:tcPr>
            <w:tcW w:w="4526" w:type="dxa"/>
            <w:tcMar>
              <w:top w:w="100" w:type="dxa"/>
              <w:left w:w="100" w:type="dxa"/>
              <w:bottom w:w="100" w:type="dxa"/>
              <w:right w:w="100" w:type="dxa"/>
            </w:tcMar>
          </w:tcPr>
          <w:p w14:paraId="19C0D3F0" w14:textId="66C2B71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StatisticalClassification</w:t>
            </w:r>
            <w:proofErr w:type="spellEnd"/>
            <w:r w:rsidRPr="00785C54">
              <w:rPr>
                <w:szCs w:val="24"/>
              </w:rPr>
              <w:t>/classification-</w:t>
            </w:r>
            <w:proofErr w:type="spellStart"/>
            <w:r w:rsidRPr="00785C54">
              <w:rPr>
                <w:szCs w:val="24"/>
              </w:rPr>
              <w:t>sem</w:t>
            </w:r>
            <w:proofErr w:type="spellEnd"/>
          </w:p>
        </w:tc>
        <w:tc>
          <w:tcPr>
            <w:tcW w:w="5245" w:type="dxa"/>
            <w:tcMar>
              <w:top w:w="100" w:type="dxa"/>
              <w:left w:w="100" w:type="dxa"/>
              <w:bottom w:w="100" w:type="dxa"/>
              <w:right w:w="100" w:type="dxa"/>
            </w:tcMar>
          </w:tcPr>
          <w:p w14:paraId="7669B2BD"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explicit </w:t>
            </w:r>
            <w:r w:rsidRPr="00785C54">
              <w:rPr>
                <w:b/>
                <w:szCs w:val="24"/>
              </w:rPr>
              <w:t>classification class</w:t>
            </w:r>
            <w:r w:rsidRPr="00785C54">
              <w:rPr>
                <w:szCs w:val="24"/>
              </w:rPr>
              <w:t xml:space="preserve"> pertaining to the classification concept described by the </w:t>
            </w:r>
            <w:proofErr w:type="spellStart"/>
            <w:r w:rsidRPr="00785C54">
              <w:rPr>
                <w:b/>
                <w:szCs w:val="24"/>
              </w:rPr>
              <w:t>StatisticalClassification</w:t>
            </w:r>
            <w:proofErr w:type="spellEnd"/>
            <w:r w:rsidRPr="00785C54">
              <w:rPr>
                <w:szCs w:val="24"/>
              </w:rPr>
              <w:t>.</w:t>
            </w:r>
          </w:p>
          <w:p w14:paraId="6454E091" w14:textId="6019C920" w:rsidR="005B5EAD" w:rsidRPr="00785C54" w:rsidRDefault="005B5EAD" w:rsidP="00785C54">
            <w:pPr>
              <w:pStyle w:val="Tablebody"/>
              <w:autoSpaceDE w:val="0"/>
              <w:autoSpaceDN w:val="0"/>
              <w:adjustRightInd w:val="0"/>
              <w:jc w:val="both"/>
              <w:rPr>
                <w:szCs w:val="20"/>
              </w:rPr>
            </w:pPr>
            <w:r w:rsidRPr="00785C54">
              <w:rPr>
                <w:szCs w:val="24"/>
              </w:rPr>
              <w:t xml:space="preserve">The classification class of the </w:t>
            </w:r>
            <w:proofErr w:type="spellStart"/>
            <w:r w:rsidRPr="00785C54">
              <w:rPr>
                <w:b/>
                <w:szCs w:val="24"/>
              </w:rPr>
              <w:t>StatisticalClassification</w:t>
            </w:r>
            <w:proofErr w:type="spellEnd"/>
            <w:r w:rsidRPr="00785C54">
              <w:rPr>
                <w:szCs w:val="24"/>
              </w:rPr>
              <w:t xml:space="preserve"> </w:t>
            </w:r>
            <w:r w:rsidR="002F2035">
              <w:rPr>
                <w:szCs w:val="24"/>
              </w:rPr>
              <w:t>shall</w:t>
            </w:r>
            <w:r w:rsidRPr="00785C54">
              <w:rPr>
                <w:szCs w:val="24"/>
              </w:rPr>
              <w:t xml:space="preserve"> be provided in the attribute </w:t>
            </w:r>
            <w:proofErr w:type="spellStart"/>
            <w:proofErr w:type="gramStart"/>
            <w:r w:rsidRPr="00785C54">
              <w:rPr>
                <w:b/>
                <w:szCs w:val="24"/>
              </w:rPr>
              <w:t>classification:URI</w:t>
            </w:r>
            <w:proofErr w:type="spellEnd"/>
            <w:proofErr w:type="gramEnd"/>
            <w:r w:rsidRPr="00785C54">
              <w:rPr>
                <w:b/>
                <w:szCs w:val="24"/>
              </w:rPr>
              <w:t>.</w:t>
            </w:r>
          </w:p>
        </w:tc>
      </w:tr>
    </w:tbl>
    <w:p w14:paraId="2AB96D4F" w14:textId="5845C1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The classification for a statistical classification could be:</w:t>
      </w:r>
    </w:p>
    <w:p w14:paraId="26A33529" w14:textId="7D867697"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1</w:t>
      </w:r>
      <w:r w:rsidR="00441C1E">
        <w:rPr>
          <w:szCs w:val="24"/>
        </w:rPr>
        <w:tab/>
      </w:r>
      <w:r w:rsidR="005B5EAD" w:rsidRPr="00785C54">
        <w:rPr>
          <w:szCs w:val="24"/>
        </w:rPr>
        <w:t>Age Brackets: [0-10], [10-20];</w:t>
      </w:r>
    </w:p>
    <w:p w14:paraId="5E3B27FB" w14:textId="539B3BBD"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2</w:t>
      </w:r>
      <w:r w:rsidR="005B5EAD" w:rsidRPr="00785C54">
        <w:rPr>
          <w:szCs w:val="24"/>
        </w:rPr>
        <w:tab/>
        <w:t>Genders: Male, Female, Other;</w:t>
      </w:r>
    </w:p>
    <w:p w14:paraId="1E79A9F8" w14:textId="2A807E63"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3</w:t>
      </w:r>
      <w:r w:rsidR="005B5EAD" w:rsidRPr="00785C54">
        <w:rPr>
          <w:szCs w:val="24"/>
        </w:rPr>
        <w:tab/>
      </w:r>
      <w:proofErr w:type="spellStart"/>
      <w:r w:rsidR="005B5EAD" w:rsidRPr="00785C54">
        <w:rPr>
          <w:szCs w:val="24"/>
        </w:rPr>
        <w:t>Color</w:t>
      </w:r>
      <w:proofErr w:type="spellEnd"/>
      <w:r w:rsidR="005B5EAD" w:rsidRPr="00785C54">
        <w:rPr>
          <w:szCs w:val="24"/>
        </w:rPr>
        <w:t>: Red, Green, Blue.</w:t>
      </w:r>
    </w:p>
    <w:p w14:paraId="3C7A4425"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517" w:name="_Toc117602652"/>
      <w:proofErr w:type="spellStart"/>
      <w:r w:rsidRPr="00785C54">
        <w:rPr>
          <w:rFonts w:eastAsia="Times New Roman"/>
          <w:szCs w:val="24"/>
        </w:rPr>
        <w:t>Codelists</w:t>
      </w:r>
      <w:bookmarkEnd w:id="517"/>
      <w:proofErr w:type="spellEnd"/>
    </w:p>
    <w:p w14:paraId="399509F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518" w:name="_Toc117602653"/>
      <w:proofErr w:type="spellStart"/>
      <w:r w:rsidRPr="00785C54">
        <w:rPr>
          <w:rFonts w:eastAsia="Times New Roman"/>
          <w:szCs w:val="24"/>
        </w:rPr>
        <w:t>SampleTypeByGeometryType</w:t>
      </w:r>
      <w:bookmarkEnd w:id="518"/>
      <w:proofErr w:type="spellEnd"/>
    </w:p>
    <w:p w14:paraId="25AD4B36" w14:textId="5E0CA121" w:rsidR="005B5EAD" w:rsidRPr="00785C54" w:rsidRDefault="005B5EAD" w:rsidP="00785C54">
      <w:pPr>
        <w:pStyle w:val="BodyText"/>
        <w:autoSpaceDE w:val="0"/>
        <w:autoSpaceDN w:val="0"/>
        <w:adjustRightInd w:val="0"/>
        <w:rPr>
          <w:szCs w:val="24"/>
        </w:rPr>
      </w:pPr>
      <w:r w:rsidRPr="00785C54">
        <w:rPr>
          <w:szCs w:val="24"/>
        </w:rPr>
        <w:t xml:space="preserve">The code list </w:t>
      </w:r>
      <w:proofErr w:type="spellStart"/>
      <w:r w:rsidRPr="00785C54">
        <w:rPr>
          <w:szCs w:val="24"/>
        </w:rPr>
        <w:t>SampleTypeByGeometryType</w:t>
      </w:r>
      <w:proofErr w:type="spellEnd"/>
      <w:r w:rsidRPr="00785C54">
        <w:rPr>
          <w:szCs w:val="24"/>
        </w:rPr>
        <w:t xml:space="preserve"> is a specialization of </w:t>
      </w:r>
      <w:proofErr w:type="spellStart"/>
      <w:r w:rsidRPr="00785C54">
        <w:rPr>
          <w:szCs w:val="24"/>
        </w:rPr>
        <w:t>AbstractSampleType</w:t>
      </w:r>
      <w:proofErr w:type="spellEnd"/>
      <w:r w:rsidRPr="00785C54">
        <w:rPr>
          <w:szCs w:val="24"/>
        </w:rPr>
        <w:t xml:space="preserve"> created to support the legacy sample types from </w:t>
      </w:r>
      <w:r w:rsidR="00047CD7">
        <w:rPr>
          <w:szCs w:val="24"/>
        </w:rPr>
        <w:t>ISO 19156:2011</w:t>
      </w:r>
      <w:r w:rsidRPr="00785C54">
        <w:rPr>
          <w:szCs w:val="24"/>
        </w:rPr>
        <w:t>.</w:t>
      </w:r>
    </w:p>
    <w:tbl>
      <w:tblPr>
        <w:tblStyle w:val="TableGrid"/>
        <w:tblW w:w="9752" w:type="dxa"/>
        <w:jc w:val="center"/>
        <w:tblBorders>
          <w:top w:val="single" w:sz="12" w:space="0" w:color="auto"/>
          <w:left w:val="single" w:sz="12" w:space="0" w:color="auto"/>
          <w:bottom w:val="single" w:sz="12" w:space="0" w:color="auto"/>
          <w:right w:val="single" w:sz="12" w:space="0" w:color="auto"/>
          <w:insideH w:val="single" w:sz="8" w:space="0" w:color="auto"/>
        </w:tblBorders>
        <w:tblLayout w:type="fixed"/>
        <w:tblCellMar>
          <w:left w:w="57" w:type="dxa"/>
          <w:right w:w="57" w:type="dxa"/>
        </w:tblCellMar>
        <w:tblLook w:val="04A0" w:firstRow="1" w:lastRow="0" w:firstColumn="1" w:lastColumn="0" w:noHBand="0" w:noVBand="1"/>
      </w:tblPr>
      <w:tblGrid>
        <w:gridCol w:w="5530"/>
        <w:gridCol w:w="4222"/>
      </w:tblGrid>
      <w:tr w:rsidR="005B5EAD" w:rsidRPr="00785C54" w14:paraId="42EB6451" w14:textId="77777777" w:rsidTr="0033443B">
        <w:trPr>
          <w:jc w:val="center"/>
        </w:trPr>
        <w:tc>
          <w:tcPr>
            <w:tcW w:w="5530" w:type="dxa"/>
          </w:tcPr>
          <w:p w14:paraId="075F10A5" w14:textId="13C9F366" w:rsidR="005B5EAD" w:rsidRPr="00785C54" w:rsidRDefault="005B5EAD" w:rsidP="00785C54">
            <w:pPr>
              <w:pStyle w:val="Tablebody"/>
              <w:autoSpaceDE w:val="0"/>
              <w:autoSpaceDN w:val="0"/>
              <w:adjustRightInd w:val="0"/>
              <w:rPr>
                <w:lang w:eastAsia="ja-JP"/>
              </w:rPr>
            </w:pPr>
            <w:r w:rsidRPr="00785C54">
              <w:rPr>
                <w:b/>
                <w:szCs w:val="24"/>
              </w:rPr>
              <w:t>Requirement</w:t>
            </w:r>
            <w:r w:rsidRPr="00785C54">
              <w:rPr>
                <w:szCs w:val="24"/>
              </w:rPr>
              <w:br/>
              <w:t>/req/sam-basic/SampleTypeByGeometryType/SampleTypeByGeometryType-sem</w:t>
            </w:r>
          </w:p>
        </w:tc>
        <w:tc>
          <w:tcPr>
            <w:tcW w:w="4222" w:type="dxa"/>
          </w:tcPr>
          <w:p w14:paraId="77B67AA3" w14:textId="258E6574"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 xml:space="preserve">The following entries </w:t>
            </w:r>
            <w:r w:rsidR="002F2035">
              <w:rPr>
                <w:szCs w:val="24"/>
              </w:rPr>
              <w:t>shall</w:t>
            </w:r>
            <w:r w:rsidRPr="00785C54">
              <w:rPr>
                <w:szCs w:val="24"/>
              </w:rPr>
              <w:t xml:space="preserve"> be provided:</w:t>
            </w:r>
          </w:p>
          <w:p w14:paraId="2E8BC6C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point: the provided geometry is of type </w:t>
            </w:r>
            <w:r w:rsidRPr="00083060">
              <w:rPr>
                <w:b/>
                <w:bCs/>
                <w:szCs w:val="24"/>
              </w:rPr>
              <w:t>Point</w:t>
            </w:r>
            <w:r w:rsidRPr="00785C54">
              <w:rPr>
                <w:szCs w:val="24"/>
              </w:rPr>
              <w:t>.</w:t>
            </w:r>
          </w:p>
          <w:p w14:paraId="4354F0F2"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lastRenderedPageBreak/>
              <w:t>—</w:t>
            </w:r>
            <w:r w:rsidRPr="00785C54">
              <w:rPr>
                <w:szCs w:val="24"/>
              </w:rPr>
              <w:tab/>
              <w:t xml:space="preserve">curve: the provided geometry is of type </w:t>
            </w:r>
            <w:r w:rsidRPr="00083060">
              <w:rPr>
                <w:b/>
                <w:bCs/>
                <w:szCs w:val="24"/>
              </w:rPr>
              <w:t>Curve</w:t>
            </w:r>
            <w:r w:rsidRPr="00785C54">
              <w:rPr>
                <w:szCs w:val="24"/>
              </w:rPr>
              <w:t>.</w:t>
            </w:r>
          </w:p>
          <w:p w14:paraId="2CAC400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surface: the provided geometry is of type </w:t>
            </w:r>
            <w:r w:rsidRPr="00083060">
              <w:rPr>
                <w:b/>
                <w:bCs/>
                <w:szCs w:val="24"/>
              </w:rPr>
              <w:t>Surface</w:t>
            </w:r>
            <w:r w:rsidRPr="00785C54">
              <w:rPr>
                <w:szCs w:val="24"/>
              </w:rPr>
              <w:t>.</w:t>
            </w:r>
          </w:p>
          <w:p w14:paraId="4225E5BD" w14:textId="6721AE73"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0"/>
                <w:lang w:eastAsia="ja-JP"/>
              </w:rPr>
            </w:pPr>
            <w:r w:rsidRPr="00785C54">
              <w:rPr>
                <w:szCs w:val="24"/>
              </w:rPr>
              <w:t>—</w:t>
            </w:r>
            <w:r w:rsidRPr="00785C54">
              <w:rPr>
                <w:szCs w:val="24"/>
              </w:rPr>
              <w:tab/>
              <w:t xml:space="preserve">solid: the provided geometry is of type </w:t>
            </w:r>
            <w:r w:rsidRPr="00083060">
              <w:rPr>
                <w:b/>
                <w:bCs/>
                <w:szCs w:val="24"/>
              </w:rPr>
              <w:t>Solid</w:t>
            </w:r>
            <w:r w:rsidRPr="00785C54">
              <w:rPr>
                <w:szCs w:val="24"/>
              </w:rPr>
              <w:t>.</w:t>
            </w:r>
          </w:p>
        </w:tc>
      </w:tr>
    </w:tbl>
    <w:p w14:paraId="7E30AB6F" w14:textId="64CA1986" w:rsidR="005B5EAD" w:rsidRPr="00785C54" w:rsidRDefault="005B5EAD" w:rsidP="00785C54">
      <w:pPr>
        <w:pStyle w:val="BodyText"/>
        <w:autoSpaceDE w:val="0"/>
        <w:autoSpaceDN w:val="0"/>
        <w:adjustRightInd w:val="0"/>
        <w:rPr>
          <w:szCs w:val="24"/>
        </w:rPr>
      </w:pPr>
    </w:p>
    <w:tbl>
      <w:tblPr>
        <w:tblStyle w:val="TableGrid"/>
        <w:tblW w:w="9752" w:type="dxa"/>
        <w:jc w:val="center"/>
        <w:tblBorders>
          <w:top w:val="single" w:sz="12" w:space="0" w:color="auto"/>
          <w:left w:val="single" w:sz="12" w:space="0" w:color="auto"/>
          <w:bottom w:val="single" w:sz="12" w:space="0" w:color="auto"/>
          <w:right w:val="single" w:sz="12" w:space="0" w:color="auto"/>
          <w:insideH w:val="single" w:sz="8" w:space="0" w:color="auto"/>
        </w:tblBorders>
        <w:tblLayout w:type="fixed"/>
        <w:tblCellMar>
          <w:left w:w="57" w:type="dxa"/>
          <w:right w:w="57" w:type="dxa"/>
        </w:tblCellMar>
        <w:tblLook w:val="04A0" w:firstRow="1" w:lastRow="0" w:firstColumn="1" w:lastColumn="0" w:noHBand="0" w:noVBand="1"/>
      </w:tblPr>
      <w:tblGrid>
        <w:gridCol w:w="5517"/>
        <w:gridCol w:w="4235"/>
      </w:tblGrid>
      <w:tr w:rsidR="005B5EAD" w:rsidRPr="00785C54" w14:paraId="21500C53" w14:textId="77777777" w:rsidTr="0033443B">
        <w:trPr>
          <w:jc w:val="center"/>
        </w:trPr>
        <w:tc>
          <w:tcPr>
            <w:tcW w:w="5517" w:type="dxa"/>
          </w:tcPr>
          <w:p w14:paraId="735A7EB8" w14:textId="5B0DD8CD" w:rsidR="005B5EAD" w:rsidRPr="00785C54" w:rsidRDefault="005B5EAD" w:rsidP="00785C54">
            <w:pPr>
              <w:pStyle w:val="Tablebody"/>
              <w:autoSpaceDE w:val="0"/>
              <w:autoSpaceDN w:val="0"/>
              <w:adjustRightInd w:val="0"/>
            </w:pPr>
            <w:r w:rsidRPr="00785C54">
              <w:rPr>
                <w:b/>
                <w:szCs w:val="24"/>
              </w:rPr>
              <w:t>Requirement</w:t>
            </w:r>
            <w:r w:rsidRPr="00785C54">
              <w:rPr>
                <w:szCs w:val="24"/>
              </w:rPr>
              <w:br/>
              <w:t>/req/sam-basic/SampleTypeByGeometryType/SampleTypeByGeometryType-con</w:t>
            </w:r>
          </w:p>
        </w:tc>
        <w:tc>
          <w:tcPr>
            <w:tcW w:w="4235" w:type="dxa"/>
          </w:tcPr>
          <w:p w14:paraId="45657F34" w14:textId="62D6CD48" w:rsidR="005B5EAD" w:rsidRPr="00785C54" w:rsidRDefault="005B5EAD" w:rsidP="00785C54">
            <w:pPr>
              <w:pStyle w:val="Tablebody"/>
              <w:autoSpaceDE w:val="0"/>
              <w:autoSpaceDN w:val="0"/>
              <w:adjustRightInd w:val="0"/>
              <w:rPr>
                <w:szCs w:val="24"/>
              </w:rPr>
            </w:pPr>
            <w:r w:rsidRPr="00785C54">
              <w:rPr>
                <w:szCs w:val="24"/>
              </w:rPr>
              <w:t xml:space="preserve">The following constraints </w:t>
            </w:r>
            <w:r w:rsidR="002F2035">
              <w:rPr>
                <w:szCs w:val="24"/>
              </w:rPr>
              <w:t>shall</w:t>
            </w:r>
            <w:r w:rsidRPr="00785C54">
              <w:rPr>
                <w:szCs w:val="24"/>
              </w:rPr>
              <w:t xml:space="preserve"> be applied to the value of the result association of the</w:t>
            </w:r>
            <w:r w:rsidRPr="00083060">
              <w:rPr>
                <w:b/>
                <w:bCs/>
                <w:szCs w:val="24"/>
              </w:rPr>
              <w:t xml:space="preserve"> Observation</w:t>
            </w:r>
            <w:r w:rsidRPr="00785C54">
              <w:rPr>
                <w:szCs w:val="24"/>
              </w:rPr>
              <w:t xml:space="preserve"> based on the </w:t>
            </w:r>
            <w:proofErr w:type="spellStart"/>
            <w:r w:rsidRPr="00785C54">
              <w:rPr>
                <w:szCs w:val="24"/>
              </w:rPr>
              <w:t>codelist</w:t>
            </w:r>
            <w:proofErr w:type="spellEnd"/>
            <w:r w:rsidRPr="00785C54">
              <w:rPr>
                <w:szCs w:val="24"/>
              </w:rPr>
              <w:t xml:space="preserve"> value used:</w:t>
            </w:r>
          </w:p>
          <w:p w14:paraId="61CDC10F" w14:textId="1D75F533"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value </w:t>
            </w:r>
            <w:r w:rsidR="003613DB">
              <w:rPr>
                <w:szCs w:val="24"/>
              </w:rPr>
              <w:t>“</w:t>
            </w:r>
            <w:r w:rsidRPr="00785C54">
              <w:rPr>
                <w:szCs w:val="24"/>
              </w:rPr>
              <w:t>point</w:t>
            </w:r>
            <w:r w:rsidR="003613DB">
              <w:rPr>
                <w:szCs w:val="24"/>
              </w:rPr>
              <w:t>”</w:t>
            </w:r>
            <w:r w:rsidRPr="00785C54">
              <w:rPr>
                <w:szCs w:val="24"/>
              </w:rPr>
              <w:t xml:space="preserve"> is used, the provided geometry shall be of type </w:t>
            </w:r>
            <w:r w:rsidRPr="00083060">
              <w:rPr>
                <w:b/>
                <w:bCs/>
                <w:szCs w:val="24"/>
              </w:rPr>
              <w:t>Point</w:t>
            </w:r>
            <w:r w:rsidRPr="00785C54">
              <w:rPr>
                <w:szCs w:val="24"/>
              </w:rPr>
              <w:t>.</w:t>
            </w:r>
          </w:p>
          <w:p w14:paraId="2D744E1E" w14:textId="7C40E78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value </w:t>
            </w:r>
            <w:r w:rsidR="003613DB">
              <w:rPr>
                <w:szCs w:val="24"/>
              </w:rPr>
              <w:t>“</w:t>
            </w:r>
            <w:r w:rsidRPr="00785C54">
              <w:rPr>
                <w:szCs w:val="24"/>
              </w:rPr>
              <w:t>curve</w:t>
            </w:r>
            <w:r w:rsidR="003613DB">
              <w:rPr>
                <w:szCs w:val="24"/>
              </w:rPr>
              <w:t>”</w:t>
            </w:r>
            <w:r w:rsidRPr="00785C54">
              <w:rPr>
                <w:szCs w:val="24"/>
              </w:rPr>
              <w:t xml:space="preserve"> is used, the provided geometry shall be of type </w:t>
            </w:r>
            <w:r w:rsidRPr="00083060">
              <w:rPr>
                <w:b/>
                <w:bCs/>
                <w:szCs w:val="24"/>
              </w:rPr>
              <w:t>Curve</w:t>
            </w:r>
            <w:r w:rsidRPr="00785C54">
              <w:rPr>
                <w:szCs w:val="24"/>
              </w:rPr>
              <w:t>.</w:t>
            </w:r>
          </w:p>
          <w:p w14:paraId="61E59D6D" w14:textId="36799B7F"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value </w:t>
            </w:r>
            <w:r w:rsidR="003613DB">
              <w:rPr>
                <w:szCs w:val="24"/>
              </w:rPr>
              <w:t>“</w:t>
            </w:r>
            <w:r w:rsidRPr="00785C54">
              <w:rPr>
                <w:szCs w:val="24"/>
              </w:rPr>
              <w:t>surface</w:t>
            </w:r>
            <w:r w:rsidR="003613DB">
              <w:rPr>
                <w:szCs w:val="24"/>
              </w:rPr>
              <w:t>”</w:t>
            </w:r>
            <w:r w:rsidRPr="00785C54">
              <w:rPr>
                <w:szCs w:val="24"/>
              </w:rPr>
              <w:t xml:space="preserve"> is used, the provided geometry shall be of type </w:t>
            </w:r>
            <w:r w:rsidRPr="00083060">
              <w:rPr>
                <w:b/>
                <w:bCs/>
                <w:szCs w:val="24"/>
              </w:rPr>
              <w:t>Surface</w:t>
            </w:r>
            <w:r w:rsidRPr="00785C54">
              <w:rPr>
                <w:szCs w:val="24"/>
              </w:rPr>
              <w:t>.</w:t>
            </w:r>
          </w:p>
          <w:p w14:paraId="77AC1FE2" w14:textId="64334BB0"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0"/>
              </w:rPr>
            </w:pPr>
            <w:r w:rsidRPr="00785C54">
              <w:rPr>
                <w:szCs w:val="24"/>
              </w:rPr>
              <w:t>—</w:t>
            </w:r>
            <w:r w:rsidRPr="00785C54">
              <w:rPr>
                <w:szCs w:val="24"/>
              </w:rPr>
              <w:tab/>
              <w:t xml:space="preserve">If value </w:t>
            </w:r>
            <w:r w:rsidR="003613DB">
              <w:rPr>
                <w:szCs w:val="24"/>
              </w:rPr>
              <w:t>“</w:t>
            </w:r>
            <w:r w:rsidRPr="00785C54">
              <w:rPr>
                <w:szCs w:val="24"/>
              </w:rPr>
              <w:t>solid</w:t>
            </w:r>
            <w:r w:rsidR="003613DB">
              <w:rPr>
                <w:szCs w:val="24"/>
              </w:rPr>
              <w:t>”</w:t>
            </w:r>
            <w:r w:rsidRPr="00785C54">
              <w:rPr>
                <w:szCs w:val="24"/>
              </w:rPr>
              <w:t xml:space="preserve"> is used, the provided geometry shall be of type </w:t>
            </w:r>
            <w:r w:rsidRPr="00083060">
              <w:rPr>
                <w:b/>
                <w:bCs/>
                <w:szCs w:val="24"/>
              </w:rPr>
              <w:t>Solid</w:t>
            </w:r>
            <w:r w:rsidRPr="00785C54">
              <w:rPr>
                <w:szCs w:val="24"/>
              </w:rPr>
              <w:t>.</w:t>
            </w:r>
          </w:p>
        </w:tc>
      </w:tr>
    </w:tbl>
    <w:p w14:paraId="302078A6" w14:textId="4C90646D" w:rsidR="005B5EAD" w:rsidRPr="00785C54" w:rsidRDefault="005B5EAD" w:rsidP="00785C54">
      <w:pPr>
        <w:pStyle w:val="ANNEX"/>
        <w:autoSpaceDE w:val="0"/>
        <w:autoSpaceDN w:val="0"/>
        <w:adjustRightInd w:val="0"/>
        <w:rPr>
          <w:rFonts w:eastAsia="Times New Roman"/>
          <w:szCs w:val="24"/>
        </w:rPr>
      </w:pPr>
      <w:r w:rsidRPr="00785C54">
        <w:rPr>
          <w:rFonts w:eastAsia="Times New Roman"/>
          <w:szCs w:val="24"/>
        </w:rPr>
        <w:lastRenderedPageBreak/>
        <w:br/>
      </w:r>
      <w:bookmarkStart w:id="519" w:name="_Toc117602654"/>
      <w:r w:rsidRPr="00785C54">
        <w:rPr>
          <w:rFonts w:eastAsia="Times New Roman"/>
          <w:b w:val="0"/>
          <w:szCs w:val="24"/>
        </w:rPr>
        <w:t>(normative)</w:t>
      </w:r>
      <w:r w:rsidRPr="00785C54">
        <w:rPr>
          <w:rFonts w:eastAsia="Times New Roman"/>
          <w:szCs w:val="24"/>
        </w:rPr>
        <w:br/>
      </w:r>
      <w:r w:rsidRPr="00785C54">
        <w:rPr>
          <w:rFonts w:eastAsia="Times New Roman"/>
          <w:szCs w:val="24"/>
        </w:rPr>
        <w:br/>
        <w:t xml:space="preserve">Abstract </w:t>
      </w:r>
      <w:r w:rsidR="00047CD7">
        <w:rPr>
          <w:rFonts w:eastAsia="Times New Roman"/>
          <w:szCs w:val="24"/>
        </w:rPr>
        <w:t>t</w:t>
      </w:r>
      <w:r w:rsidRPr="00785C54">
        <w:rPr>
          <w:rFonts w:eastAsia="Times New Roman"/>
          <w:szCs w:val="24"/>
        </w:rPr>
        <w:t xml:space="preserve">est </w:t>
      </w:r>
      <w:r w:rsidR="00047CD7">
        <w:rPr>
          <w:rFonts w:eastAsia="Times New Roman"/>
          <w:szCs w:val="24"/>
        </w:rPr>
        <w:t>s</w:t>
      </w:r>
      <w:r w:rsidRPr="00785C54">
        <w:rPr>
          <w:rFonts w:eastAsia="Times New Roman"/>
          <w:szCs w:val="24"/>
        </w:rPr>
        <w:t>uite</w:t>
      </w:r>
      <w:bookmarkEnd w:id="519"/>
    </w:p>
    <w:p w14:paraId="68C147F4" w14:textId="77777777" w:rsidR="005B5EAD" w:rsidRPr="00785C54" w:rsidRDefault="005B5EAD" w:rsidP="00785C54">
      <w:pPr>
        <w:pStyle w:val="a2"/>
        <w:tabs>
          <w:tab w:val="left" w:pos="360"/>
        </w:tabs>
        <w:autoSpaceDE w:val="0"/>
        <w:autoSpaceDN w:val="0"/>
        <w:adjustRightInd w:val="0"/>
        <w:rPr>
          <w:szCs w:val="24"/>
        </w:rPr>
      </w:pPr>
      <w:r w:rsidRPr="00785C54">
        <w:rPr>
          <w:szCs w:val="24"/>
        </w:rPr>
        <w:t>Abstract tests for Conceptual Observation schema package</w:t>
      </w:r>
    </w:p>
    <w:p w14:paraId="59F238B3" w14:textId="77777777" w:rsidR="005B5EAD" w:rsidRPr="00785C54" w:rsidRDefault="005B5EAD" w:rsidP="00785C54">
      <w:pPr>
        <w:pStyle w:val="a3"/>
        <w:tabs>
          <w:tab w:val="left" w:pos="720"/>
        </w:tabs>
        <w:autoSpaceDE w:val="0"/>
        <w:autoSpaceDN w:val="0"/>
        <w:adjustRightInd w:val="0"/>
        <w:rPr>
          <w:szCs w:val="24"/>
        </w:rPr>
      </w:pPr>
      <w:r w:rsidRPr="00785C54">
        <w:rPr>
          <w:szCs w:val="24"/>
        </w:rPr>
        <w:t>Conceptual Observation schema package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47AA1F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A1522C0" w14:textId="18812698"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37E2D7B9" w14:textId="248E5D25"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obs-cpt</w:t>
            </w:r>
            <w:proofErr w:type="spellEnd"/>
          </w:p>
        </w:tc>
      </w:tr>
      <w:tr w:rsidR="005B5EAD" w:rsidRPr="00785C54" w14:paraId="05719131"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3FA508DA" w14:textId="1E4B48FB"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95177E6" w14:textId="2D844775"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p>
        </w:tc>
      </w:tr>
      <w:tr w:rsidR="005B5EAD" w:rsidRPr="00785C54" w14:paraId="6D66EE9F"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0DBC815" w14:textId="3FCC52E4"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A97D22D" w14:textId="1018C63C"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AF12833"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0DD47A5" w14:textId="7F903F0B"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4123E69" w14:textId="01A5896D"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050AB894"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009FEF25" w14:textId="6C503CF3"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2A5FDEA" w14:textId="48A2E443" w:rsidR="005B5EAD" w:rsidRPr="00785C54" w:rsidRDefault="005B5EAD" w:rsidP="00785C54">
            <w:pPr>
              <w:pStyle w:val="Tablebody"/>
              <w:autoSpaceDE w:val="0"/>
              <w:autoSpaceDN w:val="0"/>
              <w:adjustRightInd w:val="0"/>
            </w:pPr>
            <w:r w:rsidRPr="00785C54">
              <w:rPr>
                <w:szCs w:val="24"/>
              </w:rPr>
              <w:t>Capability</w:t>
            </w:r>
          </w:p>
        </w:tc>
      </w:tr>
    </w:tbl>
    <w:p w14:paraId="2BD793FF" w14:textId="2B96A095"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Observation </w:t>
      </w:r>
      <w:r w:rsidR="003613DB">
        <w:rPr>
          <w:szCs w:val="24"/>
        </w:rPr>
        <w:t>–</w:t>
      </w:r>
      <w:r w:rsidRPr="00785C54">
        <w:rPr>
          <w:szCs w:val="24"/>
        </w:rPr>
        <w:t xml:space="preserve"> Deployment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2F9AA501"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5048A6D7" w14:textId="45352B69"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E3558C1" w14:textId="20441FB2"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obs-cpt</w:t>
            </w:r>
            <w:proofErr w:type="spellEnd"/>
            <w:r w:rsidRPr="00785C54">
              <w:rPr>
                <w:b/>
                <w:szCs w:val="24"/>
              </w:rPr>
              <w:t>/Deployment</w:t>
            </w:r>
          </w:p>
        </w:tc>
      </w:tr>
      <w:tr w:rsidR="005B5EAD" w:rsidRPr="00785C54" w14:paraId="5E713DD8"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AB8D660" w14:textId="5F7DCDC6"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00517DE" w14:textId="753E8049"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/Deployment</w:t>
            </w:r>
          </w:p>
        </w:tc>
      </w:tr>
      <w:tr w:rsidR="005B5EAD" w:rsidRPr="00785C54" w14:paraId="141FA9B8"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95E6907" w14:textId="246F9D41"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5F005E9" w14:textId="4105EA67"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558B07A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DBEA4E1" w14:textId="3E97ADF9"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5C80595" w14:textId="68926733"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E124DF7"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1B1B2C3" w14:textId="2B285390"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2923D0E9" w14:textId="6E59B9A7" w:rsidR="005B5EAD" w:rsidRPr="00785C54" w:rsidRDefault="005B5EAD" w:rsidP="00785C54">
            <w:pPr>
              <w:pStyle w:val="Tablebody"/>
              <w:autoSpaceDE w:val="0"/>
              <w:autoSpaceDN w:val="0"/>
              <w:adjustRightInd w:val="0"/>
            </w:pPr>
            <w:r w:rsidRPr="00785C54">
              <w:rPr>
                <w:szCs w:val="24"/>
              </w:rPr>
              <w:t>Capability</w:t>
            </w:r>
          </w:p>
        </w:tc>
      </w:tr>
    </w:tbl>
    <w:p w14:paraId="6F7A5B04" w14:textId="4C9B49EC"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Observation </w:t>
      </w:r>
      <w:r w:rsidR="003613DB">
        <w:rPr>
          <w:szCs w:val="24"/>
        </w:rPr>
        <w:t>–</w:t>
      </w:r>
      <w:r w:rsidRPr="00785C54">
        <w:rPr>
          <w:szCs w:val="24"/>
        </w:rPr>
        <w:t xml:space="preserve"> Host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7C00668"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34D0A992" w14:textId="389B044D"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440610D1" w14:textId="71721185"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obs-cpt</w:t>
            </w:r>
            <w:proofErr w:type="spellEnd"/>
            <w:r w:rsidRPr="00785C54">
              <w:rPr>
                <w:b/>
                <w:szCs w:val="24"/>
              </w:rPr>
              <w:t>/Host</w:t>
            </w:r>
          </w:p>
        </w:tc>
      </w:tr>
      <w:tr w:rsidR="005B5EAD" w:rsidRPr="00785C54" w14:paraId="707EC338"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CC28D82" w14:textId="3B6AAF15"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EBBAA3D" w14:textId="7816729D"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/Host</w:t>
            </w:r>
          </w:p>
        </w:tc>
      </w:tr>
      <w:tr w:rsidR="005B5EAD" w:rsidRPr="00785C54" w14:paraId="5C7B543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A142C1C" w14:textId="11BB927A"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2ED1640" w14:textId="5BDF18AF"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AC35E8F"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259A576" w14:textId="6C289019"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42D5930" w14:textId="2EC12442"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20505CC2"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40F4F71" w14:textId="3D2AA4D5"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6A67846E" w14:textId="482004FE" w:rsidR="005B5EAD" w:rsidRPr="00785C54" w:rsidRDefault="005B5EAD" w:rsidP="00785C54">
            <w:pPr>
              <w:pStyle w:val="Tablebody"/>
              <w:autoSpaceDE w:val="0"/>
              <w:autoSpaceDN w:val="0"/>
              <w:adjustRightInd w:val="0"/>
            </w:pPr>
            <w:r w:rsidRPr="00785C54">
              <w:rPr>
                <w:szCs w:val="24"/>
              </w:rPr>
              <w:t>Capability</w:t>
            </w:r>
          </w:p>
        </w:tc>
      </w:tr>
    </w:tbl>
    <w:p w14:paraId="6A3353A2" w14:textId="7C6FBBBF"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Observation </w:t>
      </w:r>
      <w:r w:rsidR="003613DB">
        <w:rPr>
          <w:szCs w:val="24"/>
        </w:rPr>
        <w:t>–</w:t>
      </w:r>
      <w:r w:rsidRPr="00785C54">
        <w:rPr>
          <w:szCs w:val="24"/>
        </w:rPr>
        <w:t xml:space="preserve"> </w:t>
      </w:r>
      <w:proofErr w:type="spellStart"/>
      <w:r w:rsidRPr="00785C54">
        <w:rPr>
          <w:szCs w:val="24"/>
        </w:rPr>
        <w:t>ObservableProperty</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5462A1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30A06453" w14:textId="5D9483EB"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4358BF0" w14:textId="0271F24D"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obs-cpt</w:t>
            </w:r>
            <w:proofErr w:type="spellEnd"/>
            <w:r w:rsidRPr="00785C54">
              <w:rPr>
                <w:b/>
                <w:szCs w:val="24"/>
              </w:rPr>
              <w:t>/</w:t>
            </w:r>
            <w:proofErr w:type="spellStart"/>
            <w:r w:rsidRPr="00785C54">
              <w:rPr>
                <w:b/>
                <w:szCs w:val="24"/>
              </w:rPr>
              <w:t>ObservableProperty</w:t>
            </w:r>
            <w:proofErr w:type="spellEnd"/>
          </w:p>
        </w:tc>
      </w:tr>
      <w:tr w:rsidR="005B5EAD" w:rsidRPr="00785C54" w14:paraId="0400BD2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FCA6FA7" w14:textId="6476D86C"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42A40B2" w14:textId="393D176D"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w:t>
            </w:r>
            <w:proofErr w:type="spellStart"/>
            <w:r w:rsidRPr="00785C54">
              <w:rPr>
                <w:szCs w:val="24"/>
              </w:rPr>
              <w:t>ObservableProperty</w:t>
            </w:r>
            <w:proofErr w:type="spellEnd"/>
          </w:p>
        </w:tc>
      </w:tr>
      <w:tr w:rsidR="005B5EAD" w:rsidRPr="00785C54" w14:paraId="1155BAC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B64C4B4" w14:textId="797E6D18"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3DAF0D3" w14:textId="0EB0D1DC"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0512678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0EB1BE4" w14:textId="2C85122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699CB1F" w14:textId="23C165EF"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3754023D"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E1AD59A" w14:textId="0F5A15D5" w:rsidR="005B5EAD" w:rsidRPr="00785C54" w:rsidRDefault="005B5EAD" w:rsidP="00785C54">
            <w:pPr>
              <w:pStyle w:val="Tablebody"/>
              <w:autoSpaceDE w:val="0"/>
              <w:autoSpaceDN w:val="0"/>
              <w:adjustRightInd w:val="0"/>
            </w:pPr>
            <w:r w:rsidRPr="00785C54">
              <w:rPr>
                <w:szCs w:val="24"/>
              </w:rPr>
              <w:lastRenderedPageBreak/>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6813ED3" w14:textId="1E4157BA" w:rsidR="005B5EAD" w:rsidRPr="00785C54" w:rsidRDefault="005B5EAD" w:rsidP="00785C54">
            <w:pPr>
              <w:pStyle w:val="Tablebody"/>
              <w:autoSpaceDE w:val="0"/>
              <w:autoSpaceDN w:val="0"/>
              <w:adjustRightInd w:val="0"/>
            </w:pPr>
            <w:r w:rsidRPr="00785C54">
              <w:rPr>
                <w:szCs w:val="24"/>
              </w:rPr>
              <w:t>Capability</w:t>
            </w:r>
          </w:p>
        </w:tc>
      </w:tr>
    </w:tbl>
    <w:p w14:paraId="1F4BF219" w14:textId="6582867F" w:rsidR="0033443B" w:rsidRPr="00785C54" w:rsidRDefault="0033443B" w:rsidP="00785C54">
      <w:pPr>
        <w:pStyle w:val="BodyText"/>
      </w:pPr>
    </w:p>
    <w:p w14:paraId="6042F1C7" w14:textId="5B6E9691"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Observation </w:t>
      </w:r>
      <w:r w:rsidR="003613DB">
        <w:rPr>
          <w:szCs w:val="24"/>
        </w:rPr>
        <w:t>–</w:t>
      </w:r>
      <w:r w:rsidRPr="00785C54">
        <w:rPr>
          <w:szCs w:val="24"/>
        </w:rPr>
        <w:t xml:space="preserve"> Observation</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B0ACED9"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E827FEE" w14:textId="301FD89A"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F729D57" w14:textId="4783668E"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obs-cpt</w:t>
            </w:r>
            <w:proofErr w:type="spellEnd"/>
            <w:r w:rsidRPr="00785C54">
              <w:rPr>
                <w:b/>
                <w:szCs w:val="24"/>
              </w:rPr>
              <w:t>/Observation</w:t>
            </w:r>
          </w:p>
        </w:tc>
      </w:tr>
      <w:tr w:rsidR="005B5EAD" w:rsidRPr="00785C54" w14:paraId="295329BC"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8AE362C" w14:textId="485DBAD0"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E60F992" w14:textId="4419B3EE"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/Observation</w:t>
            </w:r>
          </w:p>
        </w:tc>
      </w:tr>
      <w:tr w:rsidR="005B5EAD" w:rsidRPr="00785C54" w14:paraId="16364272"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674E703" w14:textId="365A7BB3"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DCF567F" w14:textId="315103E1"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7CABB2A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A9FD014" w14:textId="0977B9D9"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FFE5FBE" w14:textId="0C9CF906"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7A8D19E"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1F14DBD" w14:textId="0F777468"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14037C9" w14:textId="0E2FB528" w:rsidR="005B5EAD" w:rsidRPr="00785C54" w:rsidRDefault="005B5EAD" w:rsidP="00785C54">
            <w:pPr>
              <w:pStyle w:val="Tablebody"/>
              <w:autoSpaceDE w:val="0"/>
              <w:autoSpaceDN w:val="0"/>
              <w:adjustRightInd w:val="0"/>
            </w:pPr>
            <w:r w:rsidRPr="00785C54">
              <w:rPr>
                <w:szCs w:val="24"/>
              </w:rPr>
              <w:t>Capability</w:t>
            </w:r>
          </w:p>
        </w:tc>
      </w:tr>
    </w:tbl>
    <w:p w14:paraId="7DCC534B" w14:textId="3C93301D"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Observation </w:t>
      </w:r>
      <w:r w:rsidR="003613DB">
        <w:rPr>
          <w:szCs w:val="24"/>
        </w:rPr>
        <w:t>–</w:t>
      </w:r>
      <w:r w:rsidRPr="00785C54">
        <w:rPr>
          <w:szCs w:val="24"/>
        </w:rPr>
        <w:t xml:space="preserve"> Observer</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680362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7D0DFFA" w14:textId="13651934"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432D28BA" w14:textId="1374C397"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obs-cpt</w:t>
            </w:r>
            <w:proofErr w:type="spellEnd"/>
            <w:r w:rsidRPr="00785C54">
              <w:rPr>
                <w:b/>
                <w:szCs w:val="24"/>
              </w:rPr>
              <w:t>/Observer</w:t>
            </w:r>
          </w:p>
        </w:tc>
      </w:tr>
      <w:tr w:rsidR="005B5EAD" w:rsidRPr="00785C54" w14:paraId="009C8C51"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FAAFE36" w14:textId="13F20CB5"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DE761B8" w14:textId="78945370"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/Observer</w:t>
            </w:r>
          </w:p>
        </w:tc>
      </w:tr>
      <w:tr w:rsidR="005B5EAD" w:rsidRPr="00785C54" w14:paraId="402F800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0BFA2F2" w14:textId="60F271BF"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2DAD524" w14:textId="17BED00B"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636614D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94FB311" w14:textId="0BD56005"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1959AF3" w14:textId="46FF5A1C"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D8A6C5E"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E3AA7FE" w14:textId="3379B167"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B4B9471" w14:textId="2E1315A8" w:rsidR="005B5EAD" w:rsidRPr="00785C54" w:rsidRDefault="005B5EAD" w:rsidP="00785C54">
            <w:pPr>
              <w:pStyle w:val="Tablebody"/>
              <w:autoSpaceDE w:val="0"/>
              <w:autoSpaceDN w:val="0"/>
              <w:adjustRightInd w:val="0"/>
            </w:pPr>
            <w:r w:rsidRPr="00785C54">
              <w:rPr>
                <w:szCs w:val="24"/>
              </w:rPr>
              <w:t>Capability</w:t>
            </w:r>
          </w:p>
        </w:tc>
      </w:tr>
    </w:tbl>
    <w:p w14:paraId="49D5A08A" w14:textId="75A9908A"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Observation </w:t>
      </w:r>
      <w:r w:rsidR="003613DB">
        <w:rPr>
          <w:szCs w:val="24"/>
        </w:rPr>
        <w:t>–</w:t>
      </w:r>
      <w:r w:rsidRPr="00785C54">
        <w:rPr>
          <w:szCs w:val="24"/>
        </w:rPr>
        <w:t xml:space="preserve"> </w:t>
      </w:r>
      <w:proofErr w:type="spellStart"/>
      <w:r w:rsidRPr="00785C54">
        <w:rPr>
          <w:szCs w:val="24"/>
        </w:rPr>
        <w:t>ObservingProcedure</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6C96F35"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DCF4973" w14:textId="2A1A6C57"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441AE53" w14:textId="1126C477"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obs-cpt</w:t>
            </w:r>
            <w:proofErr w:type="spellEnd"/>
            <w:r w:rsidRPr="00785C54">
              <w:rPr>
                <w:b/>
                <w:szCs w:val="24"/>
              </w:rPr>
              <w:t>/</w:t>
            </w:r>
            <w:proofErr w:type="spellStart"/>
            <w:r w:rsidRPr="00785C54">
              <w:rPr>
                <w:b/>
                <w:szCs w:val="24"/>
              </w:rPr>
              <w:t>ObservingProcedure</w:t>
            </w:r>
            <w:proofErr w:type="spellEnd"/>
          </w:p>
        </w:tc>
      </w:tr>
      <w:tr w:rsidR="005B5EAD" w:rsidRPr="00785C54" w14:paraId="57AEFE2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8BC21EA" w14:textId="7963AB69"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46DE9CC" w14:textId="1D4E1538"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w:t>
            </w:r>
            <w:proofErr w:type="spellStart"/>
            <w:r w:rsidRPr="00785C54">
              <w:rPr>
                <w:szCs w:val="24"/>
              </w:rPr>
              <w:t>ObservingProcedure</w:t>
            </w:r>
            <w:proofErr w:type="spellEnd"/>
          </w:p>
        </w:tc>
      </w:tr>
      <w:tr w:rsidR="005B5EAD" w:rsidRPr="00785C54" w14:paraId="724CC59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F588C68" w14:textId="385D1EC8"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30F701D" w14:textId="56266C04"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536195B"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6458036" w14:textId="117F05B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3545463" w14:textId="3C1F9D68"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744970C"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7778529" w14:textId="7475EF12"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F3C4C36" w14:textId="624D0D34" w:rsidR="005B5EAD" w:rsidRPr="00785C54" w:rsidRDefault="005B5EAD" w:rsidP="00785C54">
            <w:pPr>
              <w:pStyle w:val="Tablebody"/>
              <w:autoSpaceDE w:val="0"/>
              <w:autoSpaceDN w:val="0"/>
              <w:adjustRightInd w:val="0"/>
            </w:pPr>
            <w:r w:rsidRPr="00785C54">
              <w:rPr>
                <w:szCs w:val="24"/>
              </w:rPr>
              <w:t>Capability</w:t>
            </w:r>
          </w:p>
        </w:tc>
      </w:tr>
    </w:tbl>
    <w:p w14:paraId="482D40D2" w14:textId="051AED55"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Observation </w:t>
      </w:r>
      <w:r w:rsidR="003613DB">
        <w:rPr>
          <w:szCs w:val="24"/>
        </w:rPr>
        <w:t>–</w:t>
      </w:r>
      <w:r w:rsidRPr="00785C54">
        <w:rPr>
          <w:szCs w:val="24"/>
        </w:rPr>
        <w:t xml:space="preserve"> Procedure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238CB9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61F96F57" w14:textId="483894E6"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39314535" w14:textId="7189E7AD"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obs-cpt</w:t>
            </w:r>
            <w:proofErr w:type="spellEnd"/>
            <w:r w:rsidRPr="00785C54">
              <w:rPr>
                <w:b/>
                <w:szCs w:val="24"/>
              </w:rPr>
              <w:t>/Procedure</w:t>
            </w:r>
          </w:p>
        </w:tc>
      </w:tr>
      <w:tr w:rsidR="005B5EAD" w:rsidRPr="00785C54" w14:paraId="6F6F5B75"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7E7F2D8" w14:textId="21168C33"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85C13C6" w14:textId="4DCB6D30"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obs-cpt</w:t>
            </w:r>
            <w:proofErr w:type="spellEnd"/>
            <w:r w:rsidRPr="00785C54">
              <w:rPr>
                <w:szCs w:val="24"/>
              </w:rPr>
              <w:t>/Procedure</w:t>
            </w:r>
          </w:p>
        </w:tc>
      </w:tr>
      <w:tr w:rsidR="005B5EAD" w:rsidRPr="00785C54" w14:paraId="78D9C47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E14911D" w14:textId="2C854A2B"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60FD7E2" w14:textId="24F9FE93"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0B580B0C"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553722E" w14:textId="53CA72FB"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D504445" w14:textId="6B78E28F"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3AD6B57"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BAC8820" w14:textId="00FA5807"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34EF1961" w14:textId="50CF5B67" w:rsidR="005B5EAD" w:rsidRPr="00785C54" w:rsidRDefault="005B5EAD" w:rsidP="00785C54">
            <w:pPr>
              <w:pStyle w:val="Tablebody"/>
              <w:autoSpaceDE w:val="0"/>
              <w:autoSpaceDN w:val="0"/>
              <w:adjustRightInd w:val="0"/>
            </w:pPr>
            <w:r w:rsidRPr="00785C54">
              <w:rPr>
                <w:szCs w:val="24"/>
              </w:rPr>
              <w:t>Capability</w:t>
            </w:r>
          </w:p>
        </w:tc>
      </w:tr>
    </w:tbl>
    <w:p w14:paraId="1FBB95EB" w14:textId="750F7845" w:rsidR="005B5EAD" w:rsidRPr="00785C54" w:rsidRDefault="005B5EAD" w:rsidP="00785C54">
      <w:pPr>
        <w:pStyle w:val="a2"/>
        <w:tabs>
          <w:tab w:val="left" w:pos="360"/>
        </w:tabs>
        <w:autoSpaceDE w:val="0"/>
        <w:autoSpaceDN w:val="0"/>
        <w:adjustRightInd w:val="0"/>
        <w:rPr>
          <w:szCs w:val="24"/>
        </w:rPr>
      </w:pPr>
      <w:r w:rsidRPr="00785C54">
        <w:rPr>
          <w:szCs w:val="24"/>
        </w:rPr>
        <w:t xml:space="preserve">Abstract tests for Abstract Observation </w:t>
      </w:r>
      <w:r w:rsidR="00022C0A">
        <w:rPr>
          <w:szCs w:val="24"/>
        </w:rPr>
        <w:t>C</w:t>
      </w:r>
      <w:r w:rsidR="00022C0A" w:rsidRPr="00785C54">
        <w:rPr>
          <w:szCs w:val="24"/>
        </w:rPr>
        <w:t xml:space="preserve">ore </w:t>
      </w:r>
      <w:r w:rsidRPr="00785C54">
        <w:rPr>
          <w:szCs w:val="24"/>
        </w:rPr>
        <w:t>package</w:t>
      </w:r>
    </w:p>
    <w:p w14:paraId="7A731B34" w14:textId="6D85D737"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Pr="00785C54">
        <w:rPr>
          <w:szCs w:val="24"/>
        </w:rPr>
        <w:t>package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EB82A64"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C31DAEA" w14:textId="3F1B951C"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FA81847" w14:textId="5FF3D2AB"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-core</w:t>
            </w:r>
          </w:p>
        </w:tc>
      </w:tr>
      <w:tr w:rsidR="005B5EAD" w:rsidRPr="00785C54" w14:paraId="777BD959"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A3F2CEC" w14:textId="79ABC445" w:rsidR="005B5EAD" w:rsidRPr="00785C54" w:rsidRDefault="005B5EAD" w:rsidP="00785C54">
            <w:pPr>
              <w:pStyle w:val="Tablebody"/>
              <w:autoSpaceDE w:val="0"/>
              <w:autoSpaceDN w:val="0"/>
              <w:adjustRightInd w:val="0"/>
            </w:pPr>
            <w:r w:rsidRPr="00785C54">
              <w:rPr>
                <w:szCs w:val="24"/>
              </w:rPr>
              <w:lastRenderedPageBreak/>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44AB3778" w14:textId="6000CAC7"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
        </w:tc>
      </w:tr>
      <w:tr w:rsidR="005B5EAD" w:rsidRPr="00785C54" w14:paraId="6E682DC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54E149B" w14:textId="7724166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F796016" w14:textId="629E8D9B"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6B389CB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DB0A91F" w14:textId="7CA3E65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D54D9E8" w14:textId="3D119A41"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1C64777"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75E0964E" w14:textId="7700E324"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3F32459" w14:textId="33EEEB92" w:rsidR="005B5EAD" w:rsidRPr="00785C54" w:rsidRDefault="005B5EAD" w:rsidP="00785C54">
            <w:pPr>
              <w:pStyle w:val="Tablebody"/>
              <w:autoSpaceDE w:val="0"/>
              <w:autoSpaceDN w:val="0"/>
              <w:adjustRightInd w:val="0"/>
            </w:pPr>
            <w:r w:rsidRPr="00785C54">
              <w:rPr>
                <w:szCs w:val="24"/>
              </w:rPr>
              <w:t>Capability</w:t>
            </w:r>
          </w:p>
        </w:tc>
      </w:tr>
    </w:tbl>
    <w:p w14:paraId="3A4F484C" w14:textId="429E4567" w:rsidR="00E85D4C" w:rsidRPr="00785C54" w:rsidRDefault="00E85D4C" w:rsidP="00785C54">
      <w:pPr>
        <w:pStyle w:val="BodyText"/>
      </w:pPr>
    </w:p>
    <w:p w14:paraId="394E096E" w14:textId="4876F283"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AbstractDeployment</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20A3F46D"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FCBEE20" w14:textId="1450C65C"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D7AF207" w14:textId="20C8A910"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-core/</w:t>
            </w:r>
            <w:proofErr w:type="spellStart"/>
            <w:r w:rsidRPr="00785C54">
              <w:rPr>
                <w:b/>
                <w:szCs w:val="24"/>
              </w:rPr>
              <w:t>AbstractDeployment</w:t>
            </w:r>
            <w:proofErr w:type="spellEnd"/>
          </w:p>
        </w:tc>
      </w:tr>
      <w:tr w:rsidR="005B5EAD" w:rsidRPr="00785C54" w14:paraId="7F558F0B"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CE4B311" w14:textId="6BF2575B"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CB6793A" w14:textId="7BD80F86"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AbstractDeployment</w:t>
            </w:r>
            <w:proofErr w:type="spellEnd"/>
          </w:p>
        </w:tc>
      </w:tr>
      <w:tr w:rsidR="005B5EAD" w:rsidRPr="00785C54" w14:paraId="005255E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05D8545" w14:textId="7BDBF9D5"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ECE6DAC" w14:textId="2EB6B31A"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08D9DD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1B5258C" w14:textId="00E452CA"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D6E6E63" w14:textId="38C15DD6"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5AB3335"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73EDEF37" w14:textId="4B521224"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9FEF936" w14:textId="42E03002" w:rsidR="005B5EAD" w:rsidRPr="00785C54" w:rsidRDefault="005B5EAD" w:rsidP="00785C54">
            <w:pPr>
              <w:pStyle w:val="Tablebody"/>
              <w:autoSpaceDE w:val="0"/>
              <w:autoSpaceDN w:val="0"/>
              <w:adjustRightInd w:val="0"/>
            </w:pPr>
            <w:r w:rsidRPr="00785C54">
              <w:rPr>
                <w:szCs w:val="24"/>
              </w:rPr>
              <w:t>Capability</w:t>
            </w:r>
          </w:p>
        </w:tc>
      </w:tr>
    </w:tbl>
    <w:p w14:paraId="1908061A" w14:textId="0C4B3DDC"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AbstractHost</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CCCD90E"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5FD8C55" w14:textId="0AEDDDB0"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AFD91BE" w14:textId="5F60E510"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-core/</w:t>
            </w:r>
            <w:proofErr w:type="spellStart"/>
            <w:r w:rsidRPr="00785C54">
              <w:rPr>
                <w:b/>
                <w:szCs w:val="24"/>
              </w:rPr>
              <w:t>AbstractHost</w:t>
            </w:r>
            <w:proofErr w:type="spellEnd"/>
          </w:p>
        </w:tc>
      </w:tr>
      <w:tr w:rsidR="005B5EAD" w:rsidRPr="00785C54" w14:paraId="50CF99E2"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9AF95F3" w14:textId="7EE5A61F"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50185707" w14:textId="0DDF17C9"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AbstractHost</w:t>
            </w:r>
            <w:proofErr w:type="spellEnd"/>
          </w:p>
        </w:tc>
      </w:tr>
      <w:tr w:rsidR="005B5EAD" w:rsidRPr="00785C54" w14:paraId="798FC4D1"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74F53FC" w14:textId="5C21B104"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955BF11" w14:textId="36EA8342"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0A77D11"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B7E775F" w14:textId="4EF0612D"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DB62B49" w14:textId="00633B67"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DFC8FBA"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475BE15" w14:textId="6F9F9B5B"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409FB5A" w14:textId="04A7695B" w:rsidR="005B5EAD" w:rsidRPr="00785C54" w:rsidRDefault="005B5EAD" w:rsidP="00785C54">
            <w:pPr>
              <w:pStyle w:val="Tablebody"/>
              <w:autoSpaceDE w:val="0"/>
              <w:autoSpaceDN w:val="0"/>
              <w:adjustRightInd w:val="0"/>
            </w:pPr>
            <w:r w:rsidRPr="00785C54">
              <w:rPr>
                <w:szCs w:val="24"/>
              </w:rPr>
              <w:t>Capability</w:t>
            </w:r>
          </w:p>
        </w:tc>
      </w:tr>
    </w:tbl>
    <w:p w14:paraId="1D5DE47B" w14:textId="7A2B07F6"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AbstractObservableProperty</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6F84093"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06075BC" w14:textId="47EA6A0D"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F915F0C" w14:textId="110A24CE"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-core/</w:t>
            </w:r>
            <w:proofErr w:type="spellStart"/>
            <w:r w:rsidRPr="00785C54">
              <w:rPr>
                <w:b/>
                <w:szCs w:val="24"/>
              </w:rPr>
              <w:t>AbstractObservableProperty</w:t>
            </w:r>
            <w:proofErr w:type="spellEnd"/>
          </w:p>
        </w:tc>
      </w:tr>
      <w:tr w:rsidR="005B5EAD" w:rsidRPr="00785C54" w14:paraId="1740A0DD"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CD232D9" w14:textId="456D0C24"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6F59ACF" w14:textId="6C0C28BB"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AbstractObservableProperty</w:t>
            </w:r>
            <w:proofErr w:type="spellEnd"/>
          </w:p>
        </w:tc>
      </w:tr>
      <w:tr w:rsidR="005B5EAD" w:rsidRPr="00785C54" w14:paraId="6851AE6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567F177" w14:textId="3486AD77"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FA71808" w14:textId="2B50BC0C"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0812EEE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09D0B9A" w14:textId="56C28D08"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3D2C66C" w14:textId="77E84ADA"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70BDC0DE"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96413AB" w14:textId="11DEBF61"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6F537BB5" w14:textId="4A43F850" w:rsidR="005B5EAD" w:rsidRPr="00785C54" w:rsidRDefault="005B5EAD" w:rsidP="00785C54">
            <w:pPr>
              <w:pStyle w:val="Tablebody"/>
              <w:autoSpaceDE w:val="0"/>
              <w:autoSpaceDN w:val="0"/>
              <w:adjustRightInd w:val="0"/>
            </w:pPr>
            <w:r w:rsidRPr="00785C54">
              <w:rPr>
                <w:szCs w:val="24"/>
              </w:rPr>
              <w:t>Capability</w:t>
            </w:r>
          </w:p>
        </w:tc>
      </w:tr>
    </w:tbl>
    <w:p w14:paraId="72C1FB7C" w14:textId="4C7A355B"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AbstractObservation</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D41C579"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39C68E62" w14:textId="04001AE4"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1510BE3" w14:textId="6EA59D82"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-core/</w:t>
            </w:r>
            <w:proofErr w:type="spellStart"/>
            <w:r w:rsidRPr="00785C54">
              <w:rPr>
                <w:b/>
                <w:szCs w:val="24"/>
              </w:rPr>
              <w:t>AbstractObservation</w:t>
            </w:r>
            <w:proofErr w:type="spellEnd"/>
          </w:p>
        </w:tc>
      </w:tr>
      <w:tr w:rsidR="005B5EAD" w:rsidRPr="00785C54" w14:paraId="63D9DDA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0F41B423" w14:textId="1D38A682"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66A85BE2" w14:textId="701C2380"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w:t>
            </w:r>
            <w:proofErr w:type="spellEnd"/>
          </w:p>
        </w:tc>
      </w:tr>
      <w:tr w:rsidR="005B5EAD" w:rsidRPr="00785C54" w14:paraId="18D053C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818D60A" w14:textId="3F8A30B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BD801F8" w14:textId="3BC0E1EA"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727FB49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B299943" w14:textId="63612883"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5E94EC5" w14:textId="6C189457"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8D87446"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83F89E1" w14:textId="6945A019"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289936CF" w14:textId="4D479577" w:rsidR="005B5EAD" w:rsidRPr="00785C54" w:rsidRDefault="005B5EAD" w:rsidP="00785C54">
            <w:pPr>
              <w:pStyle w:val="Tablebody"/>
              <w:autoSpaceDE w:val="0"/>
              <w:autoSpaceDN w:val="0"/>
              <w:adjustRightInd w:val="0"/>
            </w:pPr>
            <w:r w:rsidRPr="00785C54">
              <w:rPr>
                <w:szCs w:val="24"/>
              </w:rPr>
              <w:t>Capability</w:t>
            </w:r>
          </w:p>
        </w:tc>
      </w:tr>
    </w:tbl>
    <w:p w14:paraId="74EFB3A8" w14:textId="3053E8DC"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AbstractObservationCharacteristics</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2D9F7DD6"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644BBD1" w14:textId="40E7D8AC" w:rsidR="005B5EAD" w:rsidRPr="00785C54" w:rsidRDefault="005B5EAD" w:rsidP="00785C54">
            <w:pPr>
              <w:pStyle w:val="Tableheader"/>
              <w:autoSpaceDE w:val="0"/>
              <w:autoSpaceDN w:val="0"/>
              <w:adjustRightInd w:val="0"/>
              <w:rPr>
                <w:b/>
                <w:bCs/>
              </w:rPr>
            </w:pPr>
            <w:r w:rsidRPr="00785C54">
              <w:rPr>
                <w:b/>
                <w:szCs w:val="24"/>
              </w:rPr>
              <w:lastRenderedPageBreak/>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45E642DA" w14:textId="3E904456"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-core/</w:t>
            </w:r>
            <w:proofErr w:type="spellStart"/>
            <w:r w:rsidRPr="00785C54">
              <w:rPr>
                <w:b/>
                <w:szCs w:val="24"/>
              </w:rPr>
              <w:t>AbstractObservationCharacteristics</w:t>
            </w:r>
            <w:proofErr w:type="spellEnd"/>
          </w:p>
        </w:tc>
      </w:tr>
      <w:tr w:rsidR="005B5EAD" w:rsidRPr="00785C54" w14:paraId="412FBB88"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AAB5002" w14:textId="48662E1E"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92951B0" w14:textId="4A358C0E"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AbstractObservationCharacteristics</w:t>
            </w:r>
            <w:proofErr w:type="spellEnd"/>
          </w:p>
        </w:tc>
      </w:tr>
      <w:tr w:rsidR="005B5EAD" w:rsidRPr="00785C54" w14:paraId="31FEBDA8"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F3A2E24" w14:textId="611D6272"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608FDD5" w14:textId="75F8320E"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7D2EC7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4BE9161" w14:textId="28185771"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DDBE451" w14:textId="008FE33E"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0596FF51"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1C66094" w14:textId="3CBFB2E8"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273F552" w14:textId="55262D2A" w:rsidR="005B5EAD" w:rsidRPr="00785C54" w:rsidRDefault="005B5EAD" w:rsidP="00785C54">
            <w:pPr>
              <w:pStyle w:val="Tablebody"/>
              <w:autoSpaceDE w:val="0"/>
              <w:autoSpaceDN w:val="0"/>
              <w:adjustRightInd w:val="0"/>
            </w:pPr>
            <w:r w:rsidRPr="00785C54">
              <w:rPr>
                <w:szCs w:val="24"/>
              </w:rPr>
              <w:t>Capability</w:t>
            </w:r>
          </w:p>
        </w:tc>
      </w:tr>
    </w:tbl>
    <w:p w14:paraId="68233048" w14:textId="1E191199" w:rsidR="0033443B" w:rsidRPr="00785C54" w:rsidRDefault="0033443B" w:rsidP="00785C54">
      <w:pPr>
        <w:pStyle w:val="BodyText"/>
      </w:pPr>
    </w:p>
    <w:p w14:paraId="24E45844" w14:textId="1310A7E6"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AbstractObserver</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441CE512"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0D2FDA5E" w14:textId="1BADF2CB"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FD90835" w14:textId="6240AAF7"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-core/</w:t>
            </w:r>
            <w:proofErr w:type="spellStart"/>
            <w:r w:rsidRPr="00785C54">
              <w:rPr>
                <w:b/>
                <w:szCs w:val="24"/>
              </w:rPr>
              <w:t>AbstractObserver</w:t>
            </w:r>
            <w:proofErr w:type="spellEnd"/>
          </w:p>
        </w:tc>
      </w:tr>
      <w:tr w:rsidR="005B5EAD" w:rsidRPr="00785C54" w14:paraId="47D14618"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38CBB48" w14:textId="1E086E5C"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68F98787" w14:textId="74A74262"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AbstractObserver</w:t>
            </w:r>
            <w:proofErr w:type="spellEnd"/>
          </w:p>
        </w:tc>
      </w:tr>
      <w:tr w:rsidR="005B5EAD" w:rsidRPr="00785C54" w14:paraId="0F79326E"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27AF0D1" w14:textId="10B75317"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1756390" w14:textId="1B374EB2"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76A0D032"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7905265" w14:textId="4D3B52CD"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6B5C705" w14:textId="1D2D1C14"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2C0E4B66"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12601603" w14:textId="4E79D4B9"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B3930B5" w14:textId="25086B26" w:rsidR="005B5EAD" w:rsidRPr="00785C54" w:rsidRDefault="005B5EAD" w:rsidP="00785C54">
            <w:pPr>
              <w:pStyle w:val="Tablebody"/>
              <w:autoSpaceDE w:val="0"/>
              <w:autoSpaceDN w:val="0"/>
              <w:adjustRightInd w:val="0"/>
            </w:pPr>
            <w:r w:rsidRPr="00785C54">
              <w:rPr>
                <w:szCs w:val="24"/>
              </w:rPr>
              <w:t>Capability</w:t>
            </w:r>
          </w:p>
        </w:tc>
      </w:tr>
    </w:tbl>
    <w:p w14:paraId="4C775130" w14:textId="5B9418AD"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AbstractObservingProcedure</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A838B71"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A660E7F" w14:textId="4A5C62EC"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3847187F" w14:textId="7803E43E"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-core/</w:t>
            </w:r>
            <w:proofErr w:type="spellStart"/>
            <w:r w:rsidRPr="00785C54">
              <w:rPr>
                <w:b/>
                <w:szCs w:val="24"/>
              </w:rPr>
              <w:t>AbstractObservingProcedure</w:t>
            </w:r>
            <w:proofErr w:type="spellEnd"/>
          </w:p>
        </w:tc>
      </w:tr>
      <w:tr w:rsidR="005B5EAD" w:rsidRPr="00785C54" w14:paraId="4C43C625"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3893695" w14:textId="1AC047FA"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1FFC561" w14:textId="1BC83654"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AbstractObservingProcedure</w:t>
            </w:r>
            <w:proofErr w:type="spellEnd"/>
          </w:p>
        </w:tc>
      </w:tr>
      <w:tr w:rsidR="005B5EAD" w:rsidRPr="00785C54" w14:paraId="24630BFE"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F156437" w14:textId="3EAF074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2B27C9A" w14:textId="14E2AFB1"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D5C45CC"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6CFE645" w14:textId="0675EA92"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0C1941E" w14:textId="480869DB"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8D68C4C"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7EE8989" w14:textId="5BB64CF7"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51F3239" w14:textId="180EBC3A" w:rsidR="005B5EAD" w:rsidRPr="00785C54" w:rsidRDefault="005B5EAD" w:rsidP="00785C54">
            <w:pPr>
              <w:pStyle w:val="Tablebody"/>
              <w:autoSpaceDE w:val="0"/>
              <w:autoSpaceDN w:val="0"/>
              <w:adjustRightInd w:val="0"/>
            </w:pPr>
            <w:r w:rsidRPr="00785C54">
              <w:rPr>
                <w:szCs w:val="24"/>
              </w:rPr>
              <w:t>Capability</w:t>
            </w:r>
          </w:p>
        </w:tc>
      </w:tr>
    </w:tbl>
    <w:p w14:paraId="13B3EDBC" w14:textId="5FAE36EA"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NamedValue</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DFD57A7"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2A7B5FB1" w14:textId="3F1E77BD"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A12CADD" w14:textId="6EC7630D"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-core/</w:t>
            </w:r>
            <w:proofErr w:type="spellStart"/>
            <w:r w:rsidRPr="00785C54">
              <w:rPr>
                <w:b/>
                <w:szCs w:val="24"/>
              </w:rPr>
              <w:t>NamedValue</w:t>
            </w:r>
            <w:proofErr w:type="spellEnd"/>
          </w:p>
        </w:tc>
      </w:tr>
      <w:tr w:rsidR="005B5EAD" w:rsidRPr="00785C54" w14:paraId="3612A789"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B187391" w14:textId="0429C234"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416499C" w14:textId="0D5798D5"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sidRPr="00785C54">
              <w:rPr>
                <w:szCs w:val="24"/>
              </w:rPr>
              <w:t>NamedValue</w:t>
            </w:r>
            <w:proofErr w:type="spellEnd"/>
          </w:p>
        </w:tc>
      </w:tr>
      <w:tr w:rsidR="005B5EAD" w:rsidRPr="00785C54" w14:paraId="67BE104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4B1FFA6" w14:textId="6D1DB3C6"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BA944B8" w14:textId="36BD8166"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860FA9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1832793" w14:textId="24EDDFC6"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F91D339" w14:textId="5E0BF0A5"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0B5415F2"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7B7B3442" w14:textId="307DE12E"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090BA9E" w14:textId="641A76A9" w:rsidR="005B5EAD" w:rsidRPr="00785C54" w:rsidRDefault="005B5EAD" w:rsidP="00785C54">
            <w:pPr>
              <w:pStyle w:val="Tablebody"/>
              <w:autoSpaceDE w:val="0"/>
              <w:autoSpaceDN w:val="0"/>
              <w:adjustRightInd w:val="0"/>
            </w:pPr>
            <w:r w:rsidRPr="00785C54">
              <w:rPr>
                <w:szCs w:val="24"/>
              </w:rPr>
              <w:t>Capability</w:t>
            </w:r>
          </w:p>
        </w:tc>
      </w:tr>
    </w:tbl>
    <w:p w14:paraId="4367D73C" w14:textId="2698FA4D" w:rsidR="002B42CB" w:rsidRPr="00785C54" w:rsidRDefault="002B42CB" w:rsidP="002B42CB">
      <w:pPr>
        <w:pStyle w:val="a3"/>
        <w:tabs>
          <w:tab w:val="left" w:pos="720"/>
        </w:tabs>
        <w:autoSpaceDE w:val="0"/>
        <w:autoSpaceDN w:val="0"/>
        <w:adjustRightInd w:val="0"/>
        <w:rPr>
          <w:szCs w:val="24"/>
        </w:rPr>
      </w:pPr>
      <w:r w:rsidRPr="00785C54">
        <w:rPr>
          <w:szCs w:val="24"/>
        </w:rPr>
        <w:t xml:space="preserve">Abstract Observation </w:t>
      </w:r>
      <w:r>
        <w:rPr>
          <w:szCs w:val="24"/>
        </w:rPr>
        <w:t>C</w:t>
      </w:r>
      <w:r w:rsidRPr="00785C54">
        <w:rPr>
          <w:szCs w:val="24"/>
        </w:rPr>
        <w:t xml:space="preserve">ore </w:t>
      </w:r>
      <w:r>
        <w:rPr>
          <w:szCs w:val="24"/>
        </w:rPr>
        <w:t>–</w:t>
      </w:r>
      <w:r w:rsidRPr="00785C54">
        <w:rPr>
          <w:szCs w:val="24"/>
        </w:rPr>
        <w:t xml:space="preserve"> </w:t>
      </w:r>
      <w:proofErr w:type="spellStart"/>
      <w:r>
        <w:rPr>
          <w:szCs w:val="24"/>
        </w:rPr>
        <w:t>AbstractObservationCollection</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2B42CB" w:rsidRPr="00785C54" w14:paraId="2880B4EE" w14:textId="77777777" w:rsidTr="00B0798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01B903B9" w14:textId="77777777" w:rsidR="002B42CB" w:rsidRPr="00785C54" w:rsidRDefault="002B42CB" w:rsidP="00B0798E">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31D08B67" w14:textId="54021D9A" w:rsidR="002B42CB" w:rsidRPr="00785C54" w:rsidRDefault="002B42CB" w:rsidP="00B0798E">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-core/</w:t>
            </w:r>
            <w:proofErr w:type="spellStart"/>
            <w:r>
              <w:rPr>
                <w:b/>
                <w:szCs w:val="24"/>
              </w:rPr>
              <w:t>AbstractObservationCollection</w:t>
            </w:r>
            <w:proofErr w:type="spellEnd"/>
          </w:p>
        </w:tc>
      </w:tr>
      <w:tr w:rsidR="002B42CB" w:rsidRPr="00785C54" w14:paraId="4F12DD29" w14:textId="77777777" w:rsidTr="00B0798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CA9D604" w14:textId="77777777" w:rsidR="002B42CB" w:rsidRPr="00785C54" w:rsidRDefault="002B42CB" w:rsidP="00B0798E">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4A844333" w14:textId="7307DFB1" w:rsidR="002B42CB" w:rsidRPr="00785C54" w:rsidRDefault="002B42CB" w:rsidP="00B0798E">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-core/</w:t>
            </w:r>
            <w:proofErr w:type="spellStart"/>
            <w:r>
              <w:rPr>
                <w:szCs w:val="24"/>
              </w:rPr>
              <w:t>AbstractObservationCollection</w:t>
            </w:r>
            <w:proofErr w:type="spellEnd"/>
          </w:p>
        </w:tc>
      </w:tr>
      <w:tr w:rsidR="002B42CB" w:rsidRPr="00785C54" w14:paraId="33B76B86" w14:textId="77777777" w:rsidTr="00B0798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1BB3B5F" w14:textId="77777777" w:rsidR="002B42CB" w:rsidRPr="00785C54" w:rsidRDefault="002B42CB" w:rsidP="00B0798E">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6E17E4F" w14:textId="77777777" w:rsidR="002B42CB" w:rsidRPr="00785C54" w:rsidRDefault="002B42CB" w:rsidP="00B0798E">
            <w:pPr>
              <w:pStyle w:val="Tablebody"/>
              <w:autoSpaceDE w:val="0"/>
              <w:autoSpaceDN w:val="0"/>
              <w:adjustRightInd w:val="0"/>
            </w:pPr>
            <w:r w:rsidRPr="00785C54">
              <w:rPr>
                <w:szCs w:val="24"/>
              </w:rPr>
              <w:t>Verify that all requirements from the requirements class have been fulfilled.</w:t>
            </w:r>
          </w:p>
        </w:tc>
      </w:tr>
      <w:tr w:rsidR="002B42CB" w:rsidRPr="00785C54" w14:paraId="744A4E7C" w14:textId="77777777" w:rsidTr="00B0798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EA4D0D1" w14:textId="77777777" w:rsidR="002B42CB" w:rsidRPr="00785C54" w:rsidRDefault="002B42CB" w:rsidP="00B0798E">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3EBB34D" w14:textId="77777777" w:rsidR="002B42CB" w:rsidRPr="00785C54" w:rsidRDefault="002B42CB" w:rsidP="00B0798E">
            <w:pPr>
              <w:pStyle w:val="Tablebody"/>
              <w:autoSpaceDE w:val="0"/>
              <w:autoSpaceDN w:val="0"/>
              <w:adjustRightInd w:val="0"/>
            </w:pPr>
            <w:r w:rsidRPr="00785C54">
              <w:rPr>
                <w:szCs w:val="24"/>
              </w:rPr>
              <w:t>Inspect the documentation of the application, schema or profile.</w:t>
            </w:r>
          </w:p>
        </w:tc>
      </w:tr>
      <w:tr w:rsidR="002B42CB" w:rsidRPr="00785C54" w14:paraId="29D56505" w14:textId="77777777" w:rsidTr="00B0798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1B1F01E" w14:textId="77777777" w:rsidR="002B42CB" w:rsidRPr="00785C54" w:rsidRDefault="002B42CB" w:rsidP="00B0798E">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2559F85" w14:textId="77777777" w:rsidR="002B42CB" w:rsidRPr="00785C54" w:rsidRDefault="002B42CB" w:rsidP="00B0798E">
            <w:pPr>
              <w:pStyle w:val="Tablebody"/>
              <w:autoSpaceDE w:val="0"/>
              <w:autoSpaceDN w:val="0"/>
              <w:adjustRightInd w:val="0"/>
            </w:pPr>
            <w:r w:rsidRPr="00785C54">
              <w:rPr>
                <w:szCs w:val="24"/>
              </w:rPr>
              <w:t>Capability</w:t>
            </w:r>
          </w:p>
        </w:tc>
      </w:tr>
    </w:tbl>
    <w:p w14:paraId="36905388" w14:textId="77777777" w:rsidR="002B42CB" w:rsidRPr="00894CA8" w:rsidRDefault="002B42CB" w:rsidP="00083060"/>
    <w:p w14:paraId="21103F46" w14:textId="538ACA39" w:rsidR="005B5EAD" w:rsidRPr="00785C54" w:rsidRDefault="005B5EAD" w:rsidP="00785C54">
      <w:pPr>
        <w:pStyle w:val="a2"/>
        <w:tabs>
          <w:tab w:val="left" w:pos="360"/>
        </w:tabs>
        <w:autoSpaceDE w:val="0"/>
        <w:autoSpaceDN w:val="0"/>
        <w:adjustRightInd w:val="0"/>
        <w:rPr>
          <w:szCs w:val="24"/>
        </w:rPr>
      </w:pPr>
      <w:r w:rsidRPr="00785C54">
        <w:rPr>
          <w:szCs w:val="24"/>
        </w:rPr>
        <w:t>Abstract tests for Basic Observations package</w:t>
      </w:r>
    </w:p>
    <w:p w14:paraId="07582BAA" w14:textId="77777777" w:rsidR="005B5EAD" w:rsidRPr="00785C54" w:rsidRDefault="005B5EAD" w:rsidP="00785C54">
      <w:pPr>
        <w:pStyle w:val="a3"/>
        <w:tabs>
          <w:tab w:val="left" w:pos="720"/>
        </w:tabs>
        <w:autoSpaceDE w:val="0"/>
        <w:autoSpaceDN w:val="0"/>
        <w:adjustRightInd w:val="0"/>
        <w:rPr>
          <w:szCs w:val="24"/>
        </w:rPr>
      </w:pPr>
      <w:r w:rsidRPr="00785C54">
        <w:rPr>
          <w:szCs w:val="24"/>
        </w:rPr>
        <w:t>Basic Observations package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9EDC553"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36A0DAC" w14:textId="46D98882"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69B2BD7" w14:textId="49FD9A42"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-basic</w:t>
            </w:r>
          </w:p>
        </w:tc>
      </w:tr>
      <w:tr w:rsidR="005B5EAD" w:rsidRPr="00785C54" w14:paraId="4A99F77B"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1B7E268" w14:textId="4E009593"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6675A724" w14:textId="1DADA440"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
        </w:tc>
      </w:tr>
      <w:tr w:rsidR="005B5EAD" w:rsidRPr="00785C54" w14:paraId="2F9419E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FB7F6A3" w14:textId="183E7A66"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F7D9399" w14:textId="711F8C5D"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53ACAC2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FB21A57" w14:textId="4B1E0560"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EA965A1" w14:textId="738739D9"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28E9A679"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25525C4" w14:textId="4A824494"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3796A2A0" w14:textId="0ED51D89" w:rsidR="005B5EAD" w:rsidRPr="00785C54" w:rsidRDefault="005B5EAD" w:rsidP="00785C54">
            <w:pPr>
              <w:pStyle w:val="Tablebody"/>
              <w:autoSpaceDE w:val="0"/>
              <w:autoSpaceDN w:val="0"/>
              <w:adjustRightInd w:val="0"/>
            </w:pPr>
            <w:r w:rsidRPr="00785C54">
              <w:rPr>
                <w:szCs w:val="24"/>
              </w:rPr>
              <w:t>Capability</w:t>
            </w:r>
          </w:p>
        </w:tc>
      </w:tr>
    </w:tbl>
    <w:p w14:paraId="16E4539B" w14:textId="397DA2FF"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Deployment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B7A54E8"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71FB018" w14:textId="1CB30819"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5B352C0" w14:textId="400C7795"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-basic/Deployment</w:t>
            </w:r>
          </w:p>
        </w:tc>
      </w:tr>
      <w:tr w:rsidR="005B5EAD" w:rsidRPr="00785C54" w14:paraId="1F438B5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F183B38" w14:textId="0B3D0886"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6FA4C5C2" w14:textId="54E2291E"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-basic/Deployment</w:t>
            </w:r>
          </w:p>
        </w:tc>
      </w:tr>
      <w:tr w:rsidR="005B5EAD" w:rsidRPr="00785C54" w14:paraId="0774600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D44E60F" w14:textId="2AB5E3FF"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73AD7C4" w14:textId="0B0A1A47"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5DE9842"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694E6FB" w14:textId="0646491B"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96DD704" w14:textId="178219D2"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45274608"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3783F3B8" w14:textId="3957F55D"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C29A838" w14:textId="3944A708" w:rsidR="005B5EAD" w:rsidRPr="00785C54" w:rsidRDefault="005B5EAD" w:rsidP="00785C54">
            <w:pPr>
              <w:pStyle w:val="Tablebody"/>
              <w:autoSpaceDE w:val="0"/>
              <w:autoSpaceDN w:val="0"/>
              <w:adjustRightInd w:val="0"/>
            </w:pPr>
            <w:r w:rsidRPr="00785C54">
              <w:rPr>
                <w:szCs w:val="24"/>
              </w:rPr>
              <w:t>Capability</w:t>
            </w:r>
          </w:p>
        </w:tc>
      </w:tr>
    </w:tbl>
    <w:p w14:paraId="2BE6C6D9" w14:textId="23E2F15F" w:rsidR="0033443B" w:rsidRPr="00785C54" w:rsidRDefault="0033443B" w:rsidP="00785C54">
      <w:pPr>
        <w:pStyle w:val="BodyText"/>
      </w:pPr>
    </w:p>
    <w:p w14:paraId="6DE8FBF3" w14:textId="54529018"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w:t>
      </w:r>
      <w:proofErr w:type="spellStart"/>
      <w:r w:rsidRPr="00785C54">
        <w:rPr>
          <w:szCs w:val="24"/>
        </w:rPr>
        <w:t>GenericDomainFeature</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6ECD9D3"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6435F390" w14:textId="7C207A12"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4CDD18E" w14:textId="044ED745"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-basic/</w:t>
            </w:r>
            <w:proofErr w:type="spellStart"/>
            <w:r w:rsidRPr="00785C54">
              <w:rPr>
                <w:b/>
                <w:szCs w:val="24"/>
              </w:rPr>
              <w:t>GenericDomainFeature</w:t>
            </w:r>
            <w:proofErr w:type="spellEnd"/>
          </w:p>
        </w:tc>
      </w:tr>
      <w:tr w:rsidR="005B5EAD" w:rsidRPr="00785C54" w14:paraId="00A6BD6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76D580F" w14:textId="463160D9"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8D7FA36" w14:textId="1E6FF5E2"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GenericDomainFeature</w:t>
            </w:r>
            <w:proofErr w:type="spellEnd"/>
          </w:p>
        </w:tc>
      </w:tr>
      <w:tr w:rsidR="005B5EAD" w:rsidRPr="00785C54" w14:paraId="2C6C1FF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7BC5BA7" w14:textId="246B3F05"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014E399" w14:textId="6F7236EF"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B657952"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B130B7A" w14:textId="570002E9"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4AC271E" w14:textId="74078E6F"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446BEA1B"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0EEC2D50" w14:textId="4F348C4A"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5930678" w14:textId="543B11C2" w:rsidR="005B5EAD" w:rsidRPr="00785C54" w:rsidRDefault="005B5EAD" w:rsidP="00785C54">
            <w:pPr>
              <w:pStyle w:val="Tablebody"/>
              <w:autoSpaceDE w:val="0"/>
              <w:autoSpaceDN w:val="0"/>
              <w:adjustRightInd w:val="0"/>
            </w:pPr>
            <w:r w:rsidRPr="00785C54">
              <w:rPr>
                <w:szCs w:val="24"/>
              </w:rPr>
              <w:t>Capability</w:t>
            </w:r>
          </w:p>
        </w:tc>
      </w:tr>
    </w:tbl>
    <w:p w14:paraId="24EF0B64" w14:textId="7E6EC69A"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Host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04119CE"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07E80F2" w14:textId="64C47B23"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025ABEA" w14:textId="04C62EA6"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-basic/Host</w:t>
            </w:r>
          </w:p>
        </w:tc>
      </w:tr>
      <w:tr w:rsidR="005B5EAD" w:rsidRPr="00785C54" w14:paraId="3F7DB02E"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C87DFF4" w14:textId="778416C1"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3A797F7" w14:textId="43030448"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-basic/Host</w:t>
            </w:r>
          </w:p>
        </w:tc>
      </w:tr>
      <w:tr w:rsidR="005B5EAD" w:rsidRPr="00785C54" w14:paraId="52C6CFBE"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3DC9932" w14:textId="75A1A521"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0EDEDC0" w14:textId="14445374"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67D69D3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01C8291" w14:textId="58D9E058"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0C9C6A6" w14:textId="44F4754A"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01B4AEB9"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F59B7FF" w14:textId="757E5CE0"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FF47EE4" w14:textId="00D33C8E" w:rsidR="005B5EAD" w:rsidRPr="00785C54" w:rsidRDefault="005B5EAD" w:rsidP="00785C54">
            <w:pPr>
              <w:pStyle w:val="Tablebody"/>
              <w:autoSpaceDE w:val="0"/>
              <w:autoSpaceDN w:val="0"/>
              <w:adjustRightInd w:val="0"/>
            </w:pPr>
            <w:r w:rsidRPr="00785C54">
              <w:rPr>
                <w:szCs w:val="24"/>
              </w:rPr>
              <w:t>Capability</w:t>
            </w:r>
          </w:p>
        </w:tc>
      </w:tr>
    </w:tbl>
    <w:p w14:paraId="71344D5C" w14:textId="7AC5F2A2"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w:t>
      </w:r>
      <w:proofErr w:type="spellStart"/>
      <w:r w:rsidRPr="00785C54">
        <w:rPr>
          <w:szCs w:val="24"/>
        </w:rPr>
        <w:t>ObservableProperty</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78421D2"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5CED64E9" w14:textId="76348DFB"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A4516B0" w14:textId="3BC2AA25"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-basic/</w:t>
            </w:r>
            <w:proofErr w:type="spellStart"/>
            <w:r w:rsidRPr="00785C54">
              <w:rPr>
                <w:b/>
                <w:szCs w:val="24"/>
              </w:rPr>
              <w:t>ObservableProperty</w:t>
            </w:r>
            <w:proofErr w:type="spellEnd"/>
          </w:p>
        </w:tc>
      </w:tr>
      <w:tr w:rsidR="005B5EAD" w:rsidRPr="00785C54" w14:paraId="2E02FF1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31264DB" w14:textId="699A880F" w:rsidR="005B5EAD" w:rsidRPr="00785C54" w:rsidRDefault="005B5EAD" w:rsidP="00785C54">
            <w:pPr>
              <w:pStyle w:val="Tablebody"/>
              <w:autoSpaceDE w:val="0"/>
              <w:autoSpaceDN w:val="0"/>
              <w:adjustRightInd w:val="0"/>
            </w:pPr>
            <w:r w:rsidRPr="00785C54">
              <w:rPr>
                <w:szCs w:val="24"/>
              </w:rPr>
              <w:lastRenderedPageBreak/>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3B41129" w14:textId="17808C77"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ObservableProperty</w:t>
            </w:r>
            <w:proofErr w:type="spellEnd"/>
          </w:p>
        </w:tc>
      </w:tr>
      <w:tr w:rsidR="005B5EAD" w:rsidRPr="00785C54" w14:paraId="64B13D6C"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4006A0C" w14:textId="6A638541"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EF128A5" w14:textId="439F04B0"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A07B1B3"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E8E3F42" w14:textId="08A4B73D"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21DBDD0" w14:textId="71D31057"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C96E489"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438F166" w14:textId="4A3F981F"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2791B9F0" w14:textId="64DE4A09" w:rsidR="005B5EAD" w:rsidRPr="00785C54" w:rsidRDefault="005B5EAD" w:rsidP="00785C54">
            <w:pPr>
              <w:pStyle w:val="Tablebody"/>
              <w:autoSpaceDE w:val="0"/>
              <w:autoSpaceDN w:val="0"/>
              <w:adjustRightInd w:val="0"/>
            </w:pPr>
            <w:r w:rsidRPr="00785C54">
              <w:rPr>
                <w:szCs w:val="24"/>
              </w:rPr>
              <w:t>Capability</w:t>
            </w:r>
          </w:p>
        </w:tc>
      </w:tr>
    </w:tbl>
    <w:p w14:paraId="4B682C47" w14:textId="16FA3840"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Observation</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F59A434"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601A922D" w14:textId="109BA5AB"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666C327" w14:textId="4742141A"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-basic/Observation</w:t>
            </w:r>
          </w:p>
        </w:tc>
      </w:tr>
      <w:tr w:rsidR="005B5EAD" w:rsidRPr="00785C54" w14:paraId="345F0607"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0CFD549B" w14:textId="7586676A"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6DA37F7E" w14:textId="0513C835"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-basic/Observation</w:t>
            </w:r>
          </w:p>
        </w:tc>
      </w:tr>
      <w:tr w:rsidR="005B5EAD" w:rsidRPr="00785C54" w14:paraId="066C713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C76FAC2" w14:textId="4EB15676"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B7EB181" w14:textId="097642AB"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E9069B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9400C2C" w14:textId="096820BC"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91FA882" w14:textId="3E0E442A"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6184733"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1534F0FF" w14:textId="4877BE9E"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2B0E13BF" w14:textId="6464DE9A" w:rsidR="005B5EAD" w:rsidRPr="00785C54" w:rsidRDefault="005B5EAD" w:rsidP="00785C54">
            <w:pPr>
              <w:pStyle w:val="Tablebody"/>
              <w:autoSpaceDE w:val="0"/>
              <w:autoSpaceDN w:val="0"/>
              <w:adjustRightInd w:val="0"/>
            </w:pPr>
            <w:r w:rsidRPr="00785C54">
              <w:rPr>
                <w:szCs w:val="24"/>
              </w:rPr>
              <w:t>Capability</w:t>
            </w:r>
          </w:p>
        </w:tc>
      </w:tr>
    </w:tbl>
    <w:p w14:paraId="243E2AC5" w14:textId="184CAB6C"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w:t>
      </w:r>
      <w:proofErr w:type="spellStart"/>
      <w:r w:rsidRPr="00785C54">
        <w:rPr>
          <w:szCs w:val="24"/>
        </w:rPr>
        <w:t>ObservationCharacteristics</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A9D045D"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6E362075" w14:textId="32E2D666"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D88226A" w14:textId="0C196AE1"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-basic/</w:t>
            </w:r>
            <w:proofErr w:type="spellStart"/>
            <w:r w:rsidRPr="00785C54">
              <w:rPr>
                <w:b/>
                <w:szCs w:val="24"/>
              </w:rPr>
              <w:t>ObservationCharacteristics</w:t>
            </w:r>
            <w:proofErr w:type="spellEnd"/>
          </w:p>
        </w:tc>
      </w:tr>
      <w:tr w:rsidR="005B5EAD" w:rsidRPr="00785C54" w14:paraId="548402AC"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4BD450B" w14:textId="73EB0643"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C0E87FE" w14:textId="5F5FAFA7"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ObservationCharacteristics</w:t>
            </w:r>
            <w:proofErr w:type="spellEnd"/>
          </w:p>
        </w:tc>
      </w:tr>
      <w:tr w:rsidR="005B5EAD" w:rsidRPr="00785C54" w14:paraId="4C1B61DE"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76773CC" w14:textId="584C3D36"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6D247DB" w14:textId="7F3D150B"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D9A640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1865C29" w14:textId="3DDFB27C"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A8A7AEB" w14:textId="009C8570"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797CCDE2"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6FC7EDE" w14:textId="62224A66"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F9BDD11" w14:textId="3396F1AA" w:rsidR="005B5EAD" w:rsidRPr="00785C54" w:rsidRDefault="005B5EAD" w:rsidP="00785C54">
            <w:pPr>
              <w:pStyle w:val="Tablebody"/>
              <w:autoSpaceDE w:val="0"/>
              <w:autoSpaceDN w:val="0"/>
              <w:adjustRightInd w:val="0"/>
            </w:pPr>
            <w:r w:rsidRPr="00785C54">
              <w:rPr>
                <w:szCs w:val="24"/>
              </w:rPr>
              <w:t>Capability</w:t>
            </w:r>
          </w:p>
        </w:tc>
      </w:tr>
    </w:tbl>
    <w:p w14:paraId="3F475F46" w14:textId="5058FC3D"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w:t>
      </w:r>
      <w:proofErr w:type="spellStart"/>
      <w:r w:rsidRPr="00785C54">
        <w:rPr>
          <w:szCs w:val="24"/>
        </w:rPr>
        <w:t>ObservationCollection</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EF6DD40"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2BE48C84" w14:textId="74D6710E"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9EF5E05" w14:textId="51C2E726"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-basic/</w:t>
            </w:r>
            <w:proofErr w:type="spellStart"/>
            <w:r w:rsidRPr="00785C54">
              <w:rPr>
                <w:b/>
                <w:szCs w:val="24"/>
              </w:rPr>
              <w:t>ObservationCollection</w:t>
            </w:r>
            <w:proofErr w:type="spellEnd"/>
          </w:p>
        </w:tc>
      </w:tr>
      <w:tr w:rsidR="005B5EAD" w:rsidRPr="00785C54" w14:paraId="1181ADA1"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0F92CEC6" w14:textId="781AF8DB"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E133269" w14:textId="6BEBF97A"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ObservationCollection</w:t>
            </w:r>
            <w:proofErr w:type="spellEnd"/>
          </w:p>
        </w:tc>
      </w:tr>
      <w:tr w:rsidR="005B5EAD" w:rsidRPr="00785C54" w14:paraId="705E19D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6EEB7E8" w14:textId="2BAB6A7B"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F11FE84" w14:textId="18A01678"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7ED4EBC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512521A" w14:textId="29595B51"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AE4992C" w14:textId="691A4229"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AF9FC65"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965ED03" w14:textId="03C06CD3"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66425D16" w14:textId="2E4F4974" w:rsidR="005B5EAD" w:rsidRPr="00785C54" w:rsidRDefault="005B5EAD" w:rsidP="00785C54">
            <w:pPr>
              <w:pStyle w:val="Tablebody"/>
              <w:autoSpaceDE w:val="0"/>
              <w:autoSpaceDN w:val="0"/>
              <w:adjustRightInd w:val="0"/>
            </w:pPr>
            <w:r w:rsidRPr="00785C54">
              <w:rPr>
                <w:szCs w:val="24"/>
              </w:rPr>
              <w:t>Capability</w:t>
            </w:r>
          </w:p>
        </w:tc>
      </w:tr>
    </w:tbl>
    <w:p w14:paraId="4C1C4119" w14:textId="00D19E3C" w:rsidR="0033443B" w:rsidRPr="00785C54" w:rsidRDefault="0033443B" w:rsidP="00785C54">
      <w:pPr>
        <w:pStyle w:val="BodyText"/>
      </w:pPr>
    </w:p>
    <w:p w14:paraId="386D32CC" w14:textId="04B010C2"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Observer</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90F5C0A"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236E74BF" w14:textId="5C26AE58"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F8193C8" w14:textId="2BFC53EB"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-basic/Observer</w:t>
            </w:r>
          </w:p>
        </w:tc>
      </w:tr>
      <w:tr w:rsidR="005B5EAD" w:rsidRPr="00785C54" w14:paraId="307E008F"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D4AB331" w14:textId="7F9E6EB2"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5C92430" w14:textId="4A591D04"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-basic/Observer</w:t>
            </w:r>
          </w:p>
        </w:tc>
      </w:tr>
      <w:tr w:rsidR="005B5EAD" w:rsidRPr="00785C54" w14:paraId="245FDCEE"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CE82D7C" w14:textId="34A32252"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225EF73" w14:textId="7EB28BAF"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981570F"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CAB5B40" w14:textId="29A032EE"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4D84FFD" w14:textId="04D9B247"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7A20794"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11F58C21" w14:textId="0CBAD9C0"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40D91E0" w14:textId="4854C617" w:rsidR="005B5EAD" w:rsidRPr="00785C54" w:rsidRDefault="005B5EAD" w:rsidP="00785C54">
            <w:pPr>
              <w:pStyle w:val="Tablebody"/>
              <w:autoSpaceDE w:val="0"/>
              <w:autoSpaceDN w:val="0"/>
              <w:adjustRightInd w:val="0"/>
            </w:pPr>
            <w:r w:rsidRPr="00785C54">
              <w:rPr>
                <w:szCs w:val="24"/>
              </w:rPr>
              <w:t>Capability</w:t>
            </w:r>
          </w:p>
        </w:tc>
      </w:tr>
    </w:tbl>
    <w:p w14:paraId="56E09FED" w14:textId="717F955A"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w:t>
      </w:r>
      <w:proofErr w:type="spellStart"/>
      <w:r w:rsidRPr="00785C54">
        <w:rPr>
          <w:szCs w:val="24"/>
        </w:rPr>
        <w:t>ObservingCapability</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E134789"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5819744C" w14:textId="58C23A3A" w:rsidR="005B5EAD" w:rsidRPr="00785C54" w:rsidRDefault="005B5EAD" w:rsidP="00785C54">
            <w:pPr>
              <w:pStyle w:val="Tableheader"/>
              <w:autoSpaceDE w:val="0"/>
              <w:autoSpaceDN w:val="0"/>
              <w:adjustRightInd w:val="0"/>
              <w:rPr>
                <w:b/>
                <w:bCs/>
              </w:rPr>
            </w:pPr>
            <w:r w:rsidRPr="00785C54">
              <w:rPr>
                <w:b/>
                <w:szCs w:val="24"/>
              </w:rPr>
              <w:lastRenderedPageBreak/>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38F5DED" w14:textId="623B928C"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-basic/</w:t>
            </w:r>
            <w:proofErr w:type="spellStart"/>
            <w:r w:rsidRPr="00785C54">
              <w:rPr>
                <w:b/>
                <w:szCs w:val="24"/>
              </w:rPr>
              <w:t>ObservingCapability</w:t>
            </w:r>
            <w:proofErr w:type="spellEnd"/>
          </w:p>
        </w:tc>
      </w:tr>
      <w:tr w:rsidR="005B5EAD" w:rsidRPr="00785C54" w14:paraId="0574C67F"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4ABFE9B" w14:textId="2FA0CB3D"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5533DC0" w14:textId="2679592C"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ObservingCapability</w:t>
            </w:r>
            <w:proofErr w:type="spellEnd"/>
          </w:p>
        </w:tc>
      </w:tr>
      <w:tr w:rsidR="005B5EAD" w:rsidRPr="00785C54" w14:paraId="3A4758F3"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BEF9E25" w14:textId="42EC300B"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292F17E" w14:textId="17E06F9D"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EAF9ADF"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E2C2483" w14:textId="5AC8A9C6"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E81A54E" w14:textId="23D341A2"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D05513F"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1D52851" w14:textId="2CD172EF"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97873F6" w14:textId="219AAB96" w:rsidR="005B5EAD" w:rsidRPr="00785C54" w:rsidRDefault="005B5EAD" w:rsidP="00785C54">
            <w:pPr>
              <w:pStyle w:val="Tablebody"/>
              <w:autoSpaceDE w:val="0"/>
              <w:autoSpaceDN w:val="0"/>
              <w:adjustRightInd w:val="0"/>
            </w:pPr>
            <w:r w:rsidRPr="00785C54">
              <w:rPr>
                <w:szCs w:val="24"/>
              </w:rPr>
              <w:t>Capability</w:t>
            </w:r>
          </w:p>
        </w:tc>
      </w:tr>
    </w:tbl>
    <w:p w14:paraId="1139C1C8" w14:textId="46918FD8"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Observations </w:t>
      </w:r>
      <w:r w:rsidR="003613DB">
        <w:rPr>
          <w:szCs w:val="24"/>
        </w:rPr>
        <w:t>–</w:t>
      </w:r>
      <w:r w:rsidRPr="00785C54">
        <w:rPr>
          <w:szCs w:val="24"/>
        </w:rPr>
        <w:t xml:space="preserve"> </w:t>
      </w:r>
      <w:proofErr w:type="spellStart"/>
      <w:r w:rsidRPr="00785C54">
        <w:rPr>
          <w:szCs w:val="24"/>
        </w:rPr>
        <w:t>ObservingProcedure</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5FEB73E"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A7C71AA" w14:textId="50A04A45"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32177D4" w14:textId="7C66AE5E"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obs</w:t>
            </w:r>
            <w:proofErr w:type="spellEnd"/>
            <w:r w:rsidRPr="00785C54">
              <w:rPr>
                <w:b/>
                <w:szCs w:val="24"/>
              </w:rPr>
              <w:t>-basic/</w:t>
            </w:r>
            <w:proofErr w:type="spellStart"/>
            <w:r w:rsidRPr="00785C54">
              <w:rPr>
                <w:b/>
                <w:szCs w:val="24"/>
              </w:rPr>
              <w:t>ObservingProcedure</w:t>
            </w:r>
            <w:proofErr w:type="spellEnd"/>
          </w:p>
        </w:tc>
      </w:tr>
      <w:tr w:rsidR="005B5EAD" w:rsidRPr="00785C54" w14:paraId="6E22D732"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7C873FB" w14:textId="70E68EC9"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0162F57" w14:textId="47BAEE6A"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obs</w:t>
            </w:r>
            <w:proofErr w:type="spellEnd"/>
            <w:r w:rsidRPr="00785C54">
              <w:rPr>
                <w:szCs w:val="24"/>
              </w:rPr>
              <w:t>-basic/</w:t>
            </w:r>
            <w:proofErr w:type="spellStart"/>
            <w:r w:rsidRPr="00785C54">
              <w:rPr>
                <w:szCs w:val="24"/>
              </w:rPr>
              <w:t>ObservingProcedure</w:t>
            </w:r>
            <w:proofErr w:type="spellEnd"/>
          </w:p>
        </w:tc>
      </w:tr>
      <w:tr w:rsidR="005B5EAD" w:rsidRPr="00785C54" w14:paraId="681A7F9B"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9A69B04" w14:textId="43FD46B2"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795C7B1" w14:textId="7E022DDC"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76E0AD7E"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B9E40E3" w14:textId="2EEE9F80"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12C2DAA" w14:textId="26285728"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451CA4C3"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46CB9B4" w14:textId="35FF3DA3"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7A1CFCD6" w14:textId="2CE8EDA5" w:rsidR="005B5EAD" w:rsidRPr="00785C54" w:rsidRDefault="005B5EAD" w:rsidP="00785C54">
            <w:pPr>
              <w:pStyle w:val="Tablebody"/>
              <w:autoSpaceDE w:val="0"/>
              <w:autoSpaceDN w:val="0"/>
              <w:adjustRightInd w:val="0"/>
            </w:pPr>
            <w:r w:rsidRPr="00785C54">
              <w:rPr>
                <w:szCs w:val="24"/>
              </w:rPr>
              <w:t>Capability</w:t>
            </w:r>
          </w:p>
        </w:tc>
      </w:tr>
    </w:tbl>
    <w:p w14:paraId="03358B49" w14:textId="05D6CDE3" w:rsidR="005B5EAD" w:rsidRPr="00785C54" w:rsidRDefault="005B5EAD" w:rsidP="00785C54">
      <w:pPr>
        <w:pStyle w:val="a2"/>
        <w:tabs>
          <w:tab w:val="left" w:pos="360"/>
        </w:tabs>
        <w:autoSpaceDE w:val="0"/>
        <w:autoSpaceDN w:val="0"/>
        <w:adjustRightInd w:val="0"/>
        <w:rPr>
          <w:szCs w:val="24"/>
        </w:rPr>
      </w:pPr>
      <w:r w:rsidRPr="00785C54">
        <w:rPr>
          <w:szCs w:val="24"/>
        </w:rPr>
        <w:t>Abstract tests for Conceptual Sample schema package</w:t>
      </w:r>
    </w:p>
    <w:p w14:paraId="382D1489" w14:textId="77777777" w:rsidR="005B5EAD" w:rsidRPr="00785C54" w:rsidRDefault="005B5EAD" w:rsidP="00785C54">
      <w:pPr>
        <w:pStyle w:val="a3"/>
        <w:tabs>
          <w:tab w:val="left" w:pos="720"/>
        </w:tabs>
        <w:autoSpaceDE w:val="0"/>
        <w:autoSpaceDN w:val="0"/>
        <w:adjustRightInd w:val="0"/>
        <w:rPr>
          <w:szCs w:val="24"/>
        </w:rPr>
      </w:pPr>
      <w:r w:rsidRPr="00785C54">
        <w:rPr>
          <w:szCs w:val="24"/>
        </w:rPr>
        <w:t>Conceptual Sample schema package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2CD1181A"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38468C32" w14:textId="05F96DD5"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57D23BF" w14:textId="272A48DA"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sam-cpt</w:t>
            </w:r>
            <w:proofErr w:type="spellEnd"/>
          </w:p>
        </w:tc>
      </w:tr>
      <w:tr w:rsidR="005B5EAD" w:rsidRPr="00785C54" w14:paraId="75C19B8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C965C62" w14:textId="0CF0368C"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5F630B9E" w14:textId="12A0E36C"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p>
        </w:tc>
      </w:tr>
      <w:tr w:rsidR="005B5EAD" w:rsidRPr="00785C54" w14:paraId="7CCA3C1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F77FF1B" w14:textId="02910A22"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98274DE" w14:textId="6CA1E8DA"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5AC56EC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5713212" w14:textId="175C8814"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29AE164" w14:textId="5A4AABB0"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049370E6"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336A925" w14:textId="0B230DCB"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303D1C6" w14:textId="1B25D108" w:rsidR="005B5EAD" w:rsidRPr="00785C54" w:rsidRDefault="005B5EAD" w:rsidP="00785C54">
            <w:pPr>
              <w:pStyle w:val="Tablebody"/>
              <w:autoSpaceDE w:val="0"/>
              <w:autoSpaceDN w:val="0"/>
              <w:adjustRightInd w:val="0"/>
            </w:pPr>
            <w:r w:rsidRPr="00785C54">
              <w:rPr>
                <w:szCs w:val="24"/>
              </w:rPr>
              <w:t>Capability</w:t>
            </w:r>
          </w:p>
        </w:tc>
      </w:tr>
    </w:tbl>
    <w:p w14:paraId="15BBFF49" w14:textId="59482C81"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Sample </w:t>
      </w:r>
      <w:r w:rsidR="003613DB">
        <w:rPr>
          <w:szCs w:val="24"/>
        </w:rPr>
        <w:t>–</w:t>
      </w:r>
      <w:r w:rsidRPr="00785C54">
        <w:rPr>
          <w:szCs w:val="24"/>
        </w:rPr>
        <w:t xml:space="preserve"> </w:t>
      </w:r>
      <w:proofErr w:type="spellStart"/>
      <w:r w:rsidRPr="00785C54">
        <w:rPr>
          <w:szCs w:val="24"/>
        </w:rPr>
        <w:t>PreparationProcedure</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17BF48A"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0D9A1D2" w14:textId="5F6BC73E"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821BDD3" w14:textId="43B53272"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sam-cpt</w:t>
            </w:r>
            <w:proofErr w:type="spellEnd"/>
            <w:r w:rsidRPr="00785C54">
              <w:rPr>
                <w:b/>
                <w:szCs w:val="24"/>
              </w:rPr>
              <w:t>/</w:t>
            </w:r>
            <w:proofErr w:type="spellStart"/>
            <w:r w:rsidRPr="00785C54">
              <w:rPr>
                <w:b/>
                <w:szCs w:val="24"/>
              </w:rPr>
              <w:t>PreparationProcedure</w:t>
            </w:r>
            <w:proofErr w:type="spellEnd"/>
          </w:p>
        </w:tc>
      </w:tr>
      <w:tr w:rsidR="005B5EAD" w:rsidRPr="00785C54" w14:paraId="6FC25966"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B60FE0A" w14:textId="0BC6C445"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2FEB068" w14:textId="63EDAFF7"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PreparationProcedure</w:t>
            </w:r>
            <w:proofErr w:type="spellEnd"/>
          </w:p>
        </w:tc>
      </w:tr>
      <w:tr w:rsidR="005B5EAD" w:rsidRPr="00785C54" w14:paraId="11FF30C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DEC932C" w14:textId="40105C6D"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7D6AEDD" w14:textId="6FEDB626"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04011953"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5FDEEC6" w14:textId="4F138B2B"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9BDDE2B" w14:textId="4395CBB9"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7BF538AA"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393548D0" w14:textId="32717767"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C372E3A" w14:textId="5E1BECFF" w:rsidR="005B5EAD" w:rsidRPr="00785C54" w:rsidRDefault="005B5EAD" w:rsidP="00785C54">
            <w:pPr>
              <w:pStyle w:val="Tablebody"/>
              <w:autoSpaceDE w:val="0"/>
              <w:autoSpaceDN w:val="0"/>
              <w:adjustRightInd w:val="0"/>
            </w:pPr>
            <w:r w:rsidRPr="00785C54">
              <w:rPr>
                <w:szCs w:val="24"/>
              </w:rPr>
              <w:t>Capability</w:t>
            </w:r>
          </w:p>
        </w:tc>
      </w:tr>
    </w:tbl>
    <w:p w14:paraId="0C9C6AE8" w14:textId="40E0454D" w:rsidR="00E85D4C" w:rsidRPr="00785C54" w:rsidRDefault="00E85D4C" w:rsidP="00785C54">
      <w:pPr>
        <w:pStyle w:val="BodyText"/>
      </w:pPr>
    </w:p>
    <w:p w14:paraId="1B82DB80" w14:textId="76CF7F26"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Sample </w:t>
      </w:r>
      <w:r w:rsidR="003613DB">
        <w:rPr>
          <w:szCs w:val="24"/>
        </w:rPr>
        <w:t>–</w:t>
      </w:r>
      <w:r w:rsidRPr="00785C54">
        <w:rPr>
          <w:szCs w:val="24"/>
        </w:rPr>
        <w:t xml:space="preserve"> </w:t>
      </w:r>
      <w:proofErr w:type="spellStart"/>
      <w:r w:rsidRPr="00785C54">
        <w:rPr>
          <w:szCs w:val="24"/>
        </w:rPr>
        <w:t>PreparationStep</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AB78893"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B29DD89" w14:textId="731CE55F"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024B16E" w14:textId="763E7AC3"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sam-cpt</w:t>
            </w:r>
            <w:proofErr w:type="spellEnd"/>
            <w:r w:rsidRPr="00785C54">
              <w:rPr>
                <w:b/>
                <w:szCs w:val="24"/>
              </w:rPr>
              <w:t>/</w:t>
            </w:r>
            <w:proofErr w:type="spellStart"/>
            <w:r w:rsidRPr="00785C54">
              <w:rPr>
                <w:b/>
                <w:szCs w:val="24"/>
              </w:rPr>
              <w:t>PreparationStep</w:t>
            </w:r>
            <w:proofErr w:type="spellEnd"/>
          </w:p>
        </w:tc>
      </w:tr>
      <w:tr w:rsidR="005B5EAD" w:rsidRPr="00785C54" w14:paraId="3B94EAA3"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DFF5169" w14:textId="75AD1556"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6E2F31A" w14:textId="7814BD62"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PreparationStep</w:t>
            </w:r>
            <w:proofErr w:type="spellEnd"/>
          </w:p>
        </w:tc>
      </w:tr>
      <w:tr w:rsidR="005B5EAD" w:rsidRPr="00785C54" w14:paraId="462AC83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AFA3FE9" w14:textId="1A4FB960"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D72BF89" w14:textId="392F88C8"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97FFC7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24F6022" w14:textId="3AD771C7" w:rsidR="005B5EAD" w:rsidRPr="00785C54" w:rsidRDefault="005B5EAD" w:rsidP="00785C54">
            <w:pPr>
              <w:pStyle w:val="Tablebody"/>
              <w:autoSpaceDE w:val="0"/>
              <w:autoSpaceDN w:val="0"/>
              <w:adjustRightInd w:val="0"/>
            </w:pPr>
            <w:r w:rsidRPr="00785C54">
              <w:rPr>
                <w:szCs w:val="24"/>
              </w:rPr>
              <w:lastRenderedPageBreak/>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A27F21C" w14:textId="543026CB"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1FB5319"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E04D7A3" w14:textId="7BFC0644"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7AD17ED3" w14:textId="3C0CE538" w:rsidR="005B5EAD" w:rsidRPr="00785C54" w:rsidRDefault="005B5EAD" w:rsidP="00785C54">
            <w:pPr>
              <w:pStyle w:val="Tablebody"/>
              <w:autoSpaceDE w:val="0"/>
              <w:autoSpaceDN w:val="0"/>
              <w:adjustRightInd w:val="0"/>
            </w:pPr>
            <w:r w:rsidRPr="00785C54">
              <w:rPr>
                <w:szCs w:val="24"/>
              </w:rPr>
              <w:t>Capability</w:t>
            </w:r>
          </w:p>
        </w:tc>
      </w:tr>
    </w:tbl>
    <w:p w14:paraId="5B9B3E19" w14:textId="114DCF64"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Sample </w:t>
      </w:r>
      <w:r w:rsidR="003613DB">
        <w:rPr>
          <w:szCs w:val="24"/>
        </w:rPr>
        <w:t>–</w:t>
      </w:r>
      <w:r w:rsidRPr="00785C54">
        <w:rPr>
          <w:szCs w:val="24"/>
        </w:rPr>
        <w:t xml:space="preserve"> Sample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36DF68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35201680" w14:textId="7ED16AE3"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B0BEC1E" w14:textId="7383D1A9"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sam-cpt</w:t>
            </w:r>
            <w:proofErr w:type="spellEnd"/>
            <w:r w:rsidRPr="00785C54">
              <w:rPr>
                <w:b/>
                <w:szCs w:val="24"/>
              </w:rPr>
              <w:t>/Sample</w:t>
            </w:r>
          </w:p>
        </w:tc>
      </w:tr>
      <w:tr w:rsidR="005B5EAD" w:rsidRPr="00785C54" w14:paraId="2A2C099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C97FC74" w14:textId="23919449"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5DBCAC54" w14:textId="5EE61F4E"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w:t>
            </w:r>
          </w:p>
        </w:tc>
      </w:tr>
      <w:tr w:rsidR="005B5EAD" w:rsidRPr="00785C54" w14:paraId="12F3208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6783E4A" w14:textId="4ADE02A4"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DFAA0AE" w14:textId="761D702C"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C9D837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433DBD9" w14:textId="36E219B6"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485D087" w14:textId="34AF097E"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D644995"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01C93D75" w14:textId="0F8294F5"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20476116" w14:textId="5AA48DDD" w:rsidR="005B5EAD" w:rsidRPr="00785C54" w:rsidRDefault="005B5EAD" w:rsidP="00785C54">
            <w:pPr>
              <w:pStyle w:val="Tablebody"/>
              <w:autoSpaceDE w:val="0"/>
              <w:autoSpaceDN w:val="0"/>
              <w:adjustRightInd w:val="0"/>
            </w:pPr>
            <w:r w:rsidRPr="00785C54">
              <w:rPr>
                <w:szCs w:val="24"/>
              </w:rPr>
              <w:t>Capability</w:t>
            </w:r>
          </w:p>
        </w:tc>
      </w:tr>
    </w:tbl>
    <w:p w14:paraId="5608356F" w14:textId="7119E918"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Sample </w:t>
      </w:r>
      <w:r w:rsidR="003613DB">
        <w:rPr>
          <w:szCs w:val="24"/>
        </w:rPr>
        <w:t>–</w:t>
      </w:r>
      <w:r w:rsidRPr="00785C54">
        <w:rPr>
          <w:szCs w:val="24"/>
        </w:rPr>
        <w:t xml:space="preserve"> Sampler</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ED29027"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CCC3A07" w14:textId="1E95A087"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41DB22CB" w14:textId="0CA5CAC3"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sam-cpt</w:t>
            </w:r>
            <w:proofErr w:type="spellEnd"/>
            <w:r w:rsidRPr="00785C54">
              <w:rPr>
                <w:b/>
                <w:szCs w:val="24"/>
              </w:rPr>
              <w:t>/Sampler</w:t>
            </w:r>
          </w:p>
        </w:tc>
      </w:tr>
      <w:tr w:rsidR="005B5EAD" w:rsidRPr="00785C54" w14:paraId="1630FFC3"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3EF0E9CE" w14:textId="09F39B72"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B46622C" w14:textId="7F145CBF"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/Sampler</w:t>
            </w:r>
          </w:p>
        </w:tc>
      </w:tr>
      <w:tr w:rsidR="005B5EAD" w:rsidRPr="00785C54" w14:paraId="2649DE1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0D0A425" w14:textId="17E69B76"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F360426" w14:textId="01294290"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0CAC71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AD9688C" w14:textId="560C848C"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18CC769" w14:textId="20AB04C2"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7631568C"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E4361F7" w14:textId="25F96E03"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A122C12" w14:textId="763FDAFC" w:rsidR="005B5EAD" w:rsidRPr="00785C54" w:rsidRDefault="005B5EAD" w:rsidP="00785C54">
            <w:pPr>
              <w:pStyle w:val="Tablebody"/>
              <w:autoSpaceDE w:val="0"/>
              <w:autoSpaceDN w:val="0"/>
              <w:adjustRightInd w:val="0"/>
            </w:pPr>
            <w:r w:rsidRPr="00785C54">
              <w:rPr>
                <w:szCs w:val="24"/>
              </w:rPr>
              <w:t>Capability</w:t>
            </w:r>
          </w:p>
        </w:tc>
      </w:tr>
    </w:tbl>
    <w:p w14:paraId="4886BC04" w14:textId="0A103FA6"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Sample </w:t>
      </w:r>
      <w:r w:rsidR="003613DB">
        <w:rPr>
          <w:szCs w:val="24"/>
        </w:rPr>
        <w:t>–</w:t>
      </w:r>
      <w:r w:rsidRPr="00785C54">
        <w:rPr>
          <w:szCs w:val="24"/>
        </w:rPr>
        <w:t xml:space="preserve"> Sampling</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98C0DED"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D68C8FF" w14:textId="046F61C2"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7F3A84A" w14:textId="15F7E98A"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sam-cpt</w:t>
            </w:r>
            <w:proofErr w:type="spellEnd"/>
            <w:r w:rsidRPr="00785C54">
              <w:rPr>
                <w:b/>
                <w:szCs w:val="24"/>
              </w:rPr>
              <w:t>/Sampling</w:t>
            </w:r>
          </w:p>
        </w:tc>
      </w:tr>
      <w:tr w:rsidR="005B5EAD" w:rsidRPr="00785C54" w14:paraId="22114899"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CFF1E47" w14:textId="2D42A6CE"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2397A2F" w14:textId="7C36DF26"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/Sampling</w:t>
            </w:r>
          </w:p>
        </w:tc>
      </w:tr>
      <w:tr w:rsidR="005B5EAD" w:rsidRPr="00785C54" w14:paraId="26E877E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C1AE23D" w14:textId="5E1D829F"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E65EAAA" w14:textId="480CA109"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97F565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F4D2519" w14:textId="1741661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D9508CD" w14:textId="205616CA"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E12BDD6"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15205ED0" w14:textId="09371C13"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5E21A2C" w14:textId="1BA1BB5D" w:rsidR="005B5EAD" w:rsidRPr="00785C54" w:rsidRDefault="005B5EAD" w:rsidP="00785C54">
            <w:pPr>
              <w:pStyle w:val="Tablebody"/>
              <w:autoSpaceDE w:val="0"/>
              <w:autoSpaceDN w:val="0"/>
              <w:adjustRightInd w:val="0"/>
            </w:pPr>
            <w:r w:rsidRPr="00785C54">
              <w:rPr>
                <w:szCs w:val="24"/>
              </w:rPr>
              <w:t>Capability</w:t>
            </w:r>
          </w:p>
        </w:tc>
      </w:tr>
    </w:tbl>
    <w:p w14:paraId="44307E64" w14:textId="2C667595" w:rsidR="005B5EAD" w:rsidRPr="00785C54" w:rsidRDefault="005B5EAD" w:rsidP="00785C54">
      <w:pPr>
        <w:pStyle w:val="a3"/>
        <w:tabs>
          <w:tab w:val="left" w:pos="720"/>
        </w:tabs>
        <w:autoSpaceDE w:val="0"/>
        <w:autoSpaceDN w:val="0"/>
        <w:adjustRightInd w:val="0"/>
        <w:rPr>
          <w:szCs w:val="24"/>
        </w:rPr>
      </w:pPr>
      <w:r w:rsidRPr="00785C54">
        <w:rPr>
          <w:szCs w:val="24"/>
        </w:rPr>
        <w:t xml:space="preserve">Conceptual Sample </w:t>
      </w:r>
      <w:r w:rsidR="003613DB">
        <w:rPr>
          <w:szCs w:val="24"/>
        </w:rPr>
        <w:t>–</w:t>
      </w:r>
      <w:r w:rsidRPr="00785C54">
        <w:rPr>
          <w:szCs w:val="24"/>
        </w:rPr>
        <w:t xml:space="preserve"> </w:t>
      </w:r>
      <w:proofErr w:type="spellStart"/>
      <w:r w:rsidRPr="00785C54">
        <w:rPr>
          <w:szCs w:val="24"/>
        </w:rPr>
        <w:t>SamplingProcedure</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93B0433"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106D887" w14:textId="154C591B"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EADB665" w14:textId="2812B6D6"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sam-cpt</w:t>
            </w:r>
            <w:proofErr w:type="spellEnd"/>
            <w:r w:rsidRPr="00785C54">
              <w:rPr>
                <w:b/>
                <w:szCs w:val="24"/>
              </w:rPr>
              <w:t>/</w:t>
            </w:r>
            <w:proofErr w:type="spellStart"/>
            <w:r w:rsidRPr="00785C54">
              <w:rPr>
                <w:b/>
                <w:szCs w:val="24"/>
              </w:rPr>
              <w:t>SamplingProcedure</w:t>
            </w:r>
            <w:proofErr w:type="spellEnd"/>
          </w:p>
        </w:tc>
      </w:tr>
      <w:tr w:rsidR="005B5EAD" w:rsidRPr="00785C54" w14:paraId="2851A3D5"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81D0B9E" w14:textId="6DF689F5"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D53863D" w14:textId="44D2BB7D"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sam-cpt</w:t>
            </w:r>
            <w:proofErr w:type="spellEnd"/>
            <w:r w:rsidRPr="00785C54">
              <w:rPr>
                <w:szCs w:val="24"/>
              </w:rPr>
              <w:t>/</w:t>
            </w:r>
            <w:proofErr w:type="spellStart"/>
            <w:r w:rsidRPr="00785C54">
              <w:rPr>
                <w:szCs w:val="24"/>
              </w:rPr>
              <w:t>SamplingProcedure</w:t>
            </w:r>
            <w:proofErr w:type="spellEnd"/>
          </w:p>
        </w:tc>
      </w:tr>
      <w:tr w:rsidR="005B5EAD" w:rsidRPr="00785C54" w14:paraId="4AA7718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F06FBC4" w14:textId="43B7D7C6"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9F582CB" w14:textId="2E129F73"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6BB70368"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4BA077B" w14:textId="359FE9E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FBDB434" w14:textId="0033E6CF"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7B8C20B9"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70AA8C9" w14:textId="44A57DF9"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EFA188A" w14:textId="6EF69EF0" w:rsidR="005B5EAD" w:rsidRPr="00785C54" w:rsidRDefault="005B5EAD" w:rsidP="00785C54">
            <w:pPr>
              <w:pStyle w:val="Tablebody"/>
              <w:autoSpaceDE w:val="0"/>
              <w:autoSpaceDN w:val="0"/>
              <w:adjustRightInd w:val="0"/>
            </w:pPr>
            <w:r w:rsidRPr="00785C54">
              <w:rPr>
                <w:szCs w:val="24"/>
              </w:rPr>
              <w:t>Capability</w:t>
            </w:r>
          </w:p>
        </w:tc>
      </w:tr>
    </w:tbl>
    <w:p w14:paraId="3EE3D083" w14:textId="71B9AA65" w:rsidR="005B5EAD" w:rsidRPr="00785C54" w:rsidRDefault="005B5EAD" w:rsidP="00785C54">
      <w:pPr>
        <w:pStyle w:val="a2"/>
        <w:tabs>
          <w:tab w:val="left" w:pos="360"/>
        </w:tabs>
        <w:autoSpaceDE w:val="0"/>
        <w:autoSpaceDN w:val="0"/>
        <w:adjustRightInd w:val="0"/>
        <w:rPr>
          <w:szCs w:val="24"/>
        </w:rPr>
      </w:pPr>
      <w:r w:rsidRPr="00785C54">
        <w:rPr>
          <w:szCs w:val="24"/>
        </w:rPr>
        <w:t xml:space="preserve">Abstract tests for Abstract Sample </w:t>
      </w:r>
      <w:r w:rsidR="00022C0A">
        <w:rPr>
          <w:szCs w:val="24"/>
        </w:rPr>
        <w:t>C</w:t>
      </w:r>
      <w:r w:rsidR="00022C0A" w:rsidRPr="00785C54">
        <w:rPr>
          <w:szCs w:val="24"/>
        </w:rPr>
        <w:t xml:space="preserve">ore </w:t>
      </w:r>
      <w:r w:rsidRPr="00785C54">
        <w:rPr>
          <w:szCs w:val="24"/>
        </w:rPr>
        <w:t>package</w:t>
      </w:r>
    </w:p>
    <w:p w14:paraId="44C31326" w14:textId="7ACAD9A7"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Sample </w:t>
      </w:r>
      <w:r w:rsidR="00022C0A">
        <w:rPr>
          <w:szCs w:val="24"/>
        </w:rPr>
        <w:t>C</w:t>
      </w:r>
      <w:r w:rsidR="00022C0A" w:rsidRPr="00785C54">
        <w:rPr>
          <w:szCs w:val="24"/>
        </w:rPr>
        <w:t xml:space="preserve">ore </w:t>
      </w:r>
      <w:r w:rsidRPr="00785C54">
        <w:rPr>
          <w:szCs w:val="24"/>
        </w:rPr>
        <w:t>package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CA08C82"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5DCF56FA" w14:textId="5AEB4295"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648A9A1" w14:textId="5B26891F"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-core</w:t>
            </w:r>
          </w:p>
        </w:tc>
      </w:tr>
      <w:tr w:rsidR="005B5EAD" w:rsidRPr="00785C54" w14:paraId="1352764B"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63B3D5B" w14:textId="719FCD44" w:rsidR="005B5EAD" w:rsidRPr="00785C54" w:rsidRDefault="005B5EAD" w:rsidP="00785C54">
            <w:pPr>
              <w:pStyle w:val="Tablebody"/>
              <w:autoSpaceDE w:val="0"/>
              <w:autoSpaceDN w:val="0"/>
              <w:adjustRightInd w:val="0"/>
            </w:pPr>
            <w:r w:rsidRPr="00785C54">
              <w:rPr>
                <w:szCs w:val="24"/>
              </w:rPr>
              <w:lastRenderedPageBreak/>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9AD95A3" w14:textId="54370804"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
        </w:tc>
      </w:tr>
      <w:tr w:rsidR="005B5EAD" w:rsidRPr="00785C54" w14:paraId="6488244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D90DA42" w14:textId="2EF3794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9120CF7" w14:textId="71227168"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5C7D71D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5E50C70" w14:textId="3DFFE244"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F1B118F" w14:textId="60F73A1C"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1BC1BA3"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3862019" w14:textId="632264E2"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B8A3FBD" w14:textId="57AE2B1F" w:rsidR="005B5EAD" w:rsidRPr="00785C54" w:rsidRDefault="005B5EAD" w:rsidP="00785C54">
            <w:pPr>
              <w:pStyle w:val="Tablebody"/>
              <w:autoSpaceDE w:val="0"/>
              <w:autoSpaceDN w:val="0"/>
              <w:adjustRightInd w:val="0"/>
            </w:pPr>
            <w:r w:rsidRPr="00785C54">
              <w:rPr>
                <w:szCs w:val="24"/>
              </w:rPr>
              <w:t>Capability</w:t>
            </w:r>
          </w:p>
        </w:tc>
      </w:tr>
    </w:tbl>
    <w:p w14:paraId="3225BBB2" w14:textId="2CBB2A06"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AbstractPreparationProcedure</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A2505A6"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4A757B4" w14:textId="3119CB7E"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2DC57E6" w14:textId="390A24FB"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-core/</w:t>
            </w:r>
            <w:proofErr w:type="spellStart"/>
            <w:r w:rsidRPr="00785C54">
              <w:rPr>
                <w:b/>
                <w:szCs w:val="24"/>
              </w:rPr>
              <w:t>AbstractPreparationProcedure</w:t>
            </w:r>
            <w:proofErr w:type="spellEnd"/>
          </w:p>
        </w:tc>
      </w:tr>
      <w:tr w:rsidR="005B5EAD" w:rsidRPr="00785C54" w14:paraId="4C4955E8"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95664C8" w14:textId="6EA9CCD1"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2651E55" w14:textId="5638FC2C"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AbstractPreparationProcedure</w:t>
            </w:r>
            <w:proofErr w:type="spellEnd"/>
          </w:p>
        </w:tc>
      </w:tr>
      <w:tr w:rsidR="005B5EAD" w:rsidRPr="00785C54" w14:paraId="7C4A2228"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4717382" w14:textId="52B78CC2"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F690DFA" w14:textId="684E9274"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08099DC"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30D5FED" w14:textId="54F42B0D"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325E9A0" w14:textId="30BE7C4F"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32FED38"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309B54C8" w14:textId="5ECC0802"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210378D" w14:textId="55ADB5DF" w:rsidR="005B5EAD" w:rsidRPr="00785C54" w:rsidRDefault="005B5EAD" w:rsidP="00785C54">
            <w:pPr>
              <w:pStyle w:val="Tablebody"/>
              <w:autoSpaceDE w:val="0"/>
              <w:autoSpaceDN w:val="0"/>
              <w:adjustRightInd w:val="0"/>
            </w:pPr>
            <w:r w:rsidRPr="00785C54">
              <w:rPr>
                <w:szCs w:val="24"/>
              </w:rPr>
              <w:t>Capability</w:t>
            </w:r>
          </w:p>
        </w:tc>
      </w:tr>
    </w:tbl>
    <w:p w14:paraId="198664B5" w14:textId="1885D967"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AbstractPreparationStep</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42CF8792"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1180A05" w14:textId="069AC1FC"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2452CAB" w14:textId="44B633C6"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-core/</w:t>
            </w:r>
            <w:proofErr w:type="spellStart"/>
            <w:r w:rsidRPr="00785C54">
              <w:rPr>
                <w:b/>
                <w:szCs w:val="24"/>
              </w:rPr>
              <w:t>AbstractPreparationStep</w:t>
            </w:r>
            <w:proofErr w:type="spellEnd"/>
          </w:p>
        </w:tc>
      </w:tr>
      <w:tr w:rsidR="005B5EAD" w:rsidRPr="00785C54" w14:paraId="0132590F"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E90B1A6" w14:textId="1DBDDF6A"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FFBFD53" w14:textId="1C6FDF08"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AbstractPreparationStep</w:t>
            </w:r>
            <w:proofErr w:type="spellEnd"/>
          </w:p>
        </w:tc>
      </w:tr>
      <w:tr w:rsidR="005B5EAD" w:rsidRPr="00785C54" w14:paraId="7D0E46F3"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38F4A54" w14:textId="3AEE788B"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B231CA2" w14:textId="1B95E5FE"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C13829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7C4DFDD" w14:textId="1D4B8F8A"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6CCDBA7" w14:textId="10854557"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7AD5DCD7"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3869EEB" w14:textId="48649D1B"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6E8B8E10" w14:textId="225CC8C1" w:rsidR="005B5EAD" w:rsidRPr="00785C54" w:rsidRDefault="005B5EAD" w:rsidP="00785C54">
            <w:pPr>
              <w:pStyle w:val="Tablebody"/>
              <w:autoSpaceDE w:val="0"/>
              <w:autoSpaceDN w:val="0"/>
              <w:adjustRightInd w:val="0"/>
            </w:pPr>
            <w:r w:rsidRPr="00785C54">
              <w:rPr>
                <w:szCs w:val="24"/>
              </w:rPr>
              <w:t>Capability</w:t>
            </w:r>
          </w:p>
        </w:tc>
      </w:tr>
    </w:tbl>
    <w:p w14:paraId="449B25A0" w14:textId="1B74F5B8"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AbstractSample</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0A44B4A"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2281EDA" w14:textId="429CE756"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8347CCC" w14:textId="445D9490"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-core/</w:t>
            </w:r>
            <w:proofErr w:type="spellStart"/>
            <w:r w:rsidRPr="00785C54">
              <w:rPr>
                <w:b/>
                <w:szCs w:val="24"/>
              </w:rPr>
              <w:t>AbstractSample</w:t>
            </w:r>
            <w:proofErr w:type="spellEnd"/>
          </w:p>
        </w:tc>
      </w:tr>
      <w:tr w:rsidR="005B5EAD" w:rsidRPr="00785C54" w14:paraId="4AB7B27F"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9E94408" w14:textId="26BA8AC0"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4E39AD5" w14:textId="7A8DE4D6"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AbstractSample</w:t>
            </w:r>
            <w:proofErr w:type="spellEnd"/>
          </w:p>
        </w:tc>
      </w:tr>
      <w:tr w:rsidR="005B5EAD" w:rsidRPr="00785C54" w14:paraId="2647D2EC"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447992B" w14:textId="38456A4C"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9CBB0BB" w14:textId="5C2BBFCB"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29E22FC"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C736B2C" w14:textId="36804460"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2E33CBE" w14:textId="75513120"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2CECB912"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7B0EED8" w14:textId="2BACC199"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69C7B161" w14:textId="6B68794D" w:rsidR="005B5EAD" w:rsidRPr="00785C54" w:rsidRDefault="005B5EAD" w:rsidP="00785C54">
            <w:pPr>
              <w:pStyle w:val="Tablebody"/>
              <w:autoSpaceDE w:val="0"/>
              <w:autoSpaceDN w:val="0"/>
              <w:adjustRightInd w:val="0"/>
            </w:pPr>
            <w:r w:rsidRPr="00785C54">
              <w:rPr>
                <w:szCs w:val="24"/>
              </w:rPr>
              <w:t>Capability</w:t>
            </w:r>
          </w:p>
        </w:tc>
      </w:tr>
    </w:tbl>
    <w:p w14:paraId="6D6CAE19" w14:textId="2718B7D9"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AbstractSampler</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C0DB5BA"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636ED8FE" w14:textId="0B7B25B0"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E876A81" w14:textId="15315CCA"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-core/</w:t>
            </w:r>
            <w:proofErr w:type="spellStart"/>
            <w:r w:rsidRPr="00785C54">
              <w:rPr>
                <w:b/>
                <w:szCs w:val="24"/>
              </w:rPr>
              <w:t>AbstractSampler</w:t>
            </w:r>
            <w:proofErr w:type="spellEnd"/>
          </w:p>
        </w:tc>
      </w:tr>
      <w:tr w:rsidR="005B5EAD" w:rsidRPr="00785C54" w14:paraId="05D34CB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5015266" w14:textId="1B7E2D06"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EC2E4E1" w14:textId="28AEBCFE"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AbstractSampler</w:t>
            </w:r>
            <w:proofErr w:type="spellEnd"/>
          </w:p>
        </w:tc>
      </w:tr>
      <w:tr w:rsidR="005B5EAD" w:rsidRPr="00785C54" w14:paraId="7CADD42B"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6325B60" w14:textId="43D3D6A1"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4E83E61" w14:textId="52B96D18"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6FDE04B"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3B17A05" w14:textId="57E27985"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AA2EA28" w14:textId="77B90EAB"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096777A"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49255F8" w14:textId="71E8F4D0"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CF8D1D4" w14:textId="3D3BFE3B" w:rsidR="005B5EAD" w:rsidRPr="00785C54" w:rsidRDefault="005B5EAD" w:rsidP="00785C54">
            <w:pPr>
              <w:pStyle w:val="Tablebody"/>
              <w:autoSpaceDE w:val="0"/>
              <w:autoSpaceDN w:val="0"/>
              <w:adjustRightInd w:val="0"/>
            </w:pPr>
            <w:r w:rsidRPr="00785C54">
              <w:rPr>
                <w:szCs w:val="24"/>
              </w:rPr>
              <w:t>Capability</w:t>
            </w:r>
          </w:p>
        </w:tc>
      </w:tr>
    </w:tbl>
    <w:p w14:paraId="35143A37" w14:textId="303DF6FC"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AbstractSampling</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5A7454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56BE987" w14:textId="249173E6" w:rsidR="005B5EAD" w:rsidRPr="00785C54" w:rsidRDefault="005B5EAD" w:rsidP="00785C54">
            <w:pPr>
              <w:pStyle w:val="Tableheader"/>
              <w:autoSpaceDE w:val="0"/>
              <w:autoSpaceDN w:val="0"/>
              <w:adjustRightInd w:val="0"/>
              <w:rPr>
                <w:b/>
                <w:bCs/>
              </w:rPr>
            </w:pPr>
            <w:r w:rsidRPr="00785C54">
              <w:rPr>
                <w:b/>
                <w:szCs w:val="24"/>
              </w:rPr>
              <w:lastRenderedPageBreak/>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47EACC2A" w14:textId="0D0C401F"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-core/</w:t>
            </w:r>
            <w:proofErr w:type="spellStart"/>
            <w:r w:rsidRPr="00785C54">
              <w:rPr>
                <w:b/>
                <w:szCs w:val="24"/>
              </w:rPr>
              <w:t>AbstractSampling</w:t>
            </w:r>
            <w:proofErr w:type="spellEnd"/>
          </w:p>
        </w:tc>
      </w:tr>
      <w:tr w:rsidR="005B5EAD" w:rsidRPr="00785C54" w14:paraId="79999471"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D1A2683" w14:textId="19EC9994"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F444860" w14:textId="518F6436"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AbstractSampling</w:t>
            </w:r>
            <w:proofErr w:type="spellEnd"/>
          </w:p>
        </w:tc>
      </w:tr>
      <w:tr w:rsidR="005B5EAD" w:rsidRPr="00785C54" w14:paraId="58969C3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3E09FC6" w14:textId="285D88A8"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B5E37FD" w14:textId="72D62129"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DF887E1"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4F3790B" w14:textId="5E6D35EA"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B776208" w14:textId="1EC2F588"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42E9A1CA"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2817457" w14:textId="2D4307AC"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B5910E3" w14:textId="29953E49" w:rsidR="005B5EAD" w:rsidRPr="00785C54" w:rsidRDefault="005B5EAD" w:rsidP="00785C54">
            <w:pPr>
              <w:pStyle w:val="Tablebody"/>
              <w:autoSpaceDE w:val="0"/>
              <w:autoSpaceDN w:val="0"/>
              <w:adjustRightInd w:val="0"/>
            </w:pPr>
            <w:r w:rsidRPr="00785C54">
              <w:rPr>
                <w:szCs w:val="24"/>
              </w:rPr>
              <w:t>Capability</w:t>
            </w:r>
          </w:p>
        </w:tc>
      </w:tr>
    </w:tbl>
    <w:p w14:paraId="5CF12160" w14:textId="29F6CC4B" w:rsidR="005B5EAD" w:rsidRPr="00785C54" w:rsidRDefault="005B5EAD" w:rsidP="00785C54">
      <w:pPr>
        <w:pStyle w:val="a3"/>
        <w:tabs>
          <w:tab w:val="left" w:pos="720"/>
        </w:tabs>
        <w:autoSpaceDE w:val="0"/>
        <w:autoSpaceDN w:val="0"/>
        <w:adjustRightInd w:val="0"/>
        <w:rPr>
          <w:szCs w:val="24"/>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w:t>
      </w:r>
      <w:proofErr w:type="spellStart"/>
      <w:r w:rsidRPr="00785C54">
        <w:rPr>
          <w:szCs w:val="24"/>
        </w:rPr>
        <w:t>AbstractSamplingProcedure</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4167BEF"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FBB6F97" w14:textId="34597D7D"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4B4B87D" w14:textId="458BA853"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-core/</w:t>
            </w:r>
            <w:proofErr w:type="spellStart"/>
            <w:r w:rsidRPr="00785C54">
              <w:rPr>
                <w:b/>
                <w:szCs w:val="24"/>
              </w:rPr>
              <w:t>AbstractSamplingProcedure</w:t>
            </w:r>
            <w:proofErr w:type="spellEnd"/>
          </w:p>
        </w:tc>
      </w:tr>
      <w:tr w:rsidR="005B5EAD" w:rsidRPr="00785C54" w14:paraId="006B2FA3"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7D9D68A5" w14:textId="7FFD0593"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AC48691" w14:textId="0ED079F4"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-core/</w:t>
            </w:r>
            <w:proofErr w:type="spellStart"/>
            <w:r w:rsidRPr="00785C54">
              <w:rPr>
                <w:szCs w:val="24"/>
              </w:rPr>
              <w:t>AbstractSamplingProcedure</w:t>
            </w:r>
            <w:proofErr w:type="spellEnd"/>
          </w:p>
        </w:tc>
      </w:tr>
      <w:tr w:rsidR="005B5EAD" w:rsidRPr="00785C54" w14:paraId="67E9C09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B0F3437" w14:textId="61674FA3"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152FE13" w14:textId="7C7D028D"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E79F37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D8DF3A1" w14:textId="1412529B"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9C82681" w14:textId="2F63C7E4"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2EAD422D"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177EC6F9" w14:textId="06AD7FE6"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75A3F9A6" w14:textId="63F15D46" w:rsidR="005B5EAD" w:rsidRPr="00785C54" w:rsidRDefault="005B5EAD" w:rsidP="00785C54">
            <w:pPr>
              <w:pStyle w:val="Tablebody"/>
              <w:autoSpaceDE w:val="0"/>
              <w:autoSpaceDN w:val="0"/>
              <w:adjustRightInd w:val="0"/>
            </w:pPr>
            <w:r w:rsidRPr="00785C54">
              <w:rPr>
                <w:szCs w:val="24"/>
              </w:rPr>
              <w:t>Capability</w:t>
            </w:r>
          </w:p>
        </w:tc>
      </w:tr>
    </w:tbl>
    <w:p w14:paraId="49E7B263" w14:textId="1F7D09DA" w:rsidR="005B5EAD" w:rsidRPr="00785C54" w:rsidRDefault="005B5EAD" w:rsidP="00785C54">
      <w:pPr>
        <w:pStyle w:val="a2"/>
        <w:tabs>
          <w:tab w:val="left" w:pos="360"/>
        </w:tabs>
        <w:autoSpaceDE w:val="0"/>
        <w:autoSpaceDN w:val="0"/>
        <w:adjustRightInd w:val="0"/>
        <w:rPr>
          <w:szCs w:val="24"/>
        </w:rPr>
      </w:pPr>
      <w:r w:rsidRPr="00785C54">
        <w:rPr>
          <w:szCs w:val="24"/>
        </w:rPr>
        <w:t>Abstract tests for Basic Samples package</w:t>
      </w:r>
    </w:p>
    <w:p w14:paraId="58B35708" w14:textId="77777777" w:rsidR="005B5EAD" w:rsidRPr="00785C54" w:rsidRDefault="005B5EAD" w:rsidP="00785C54">
      <w:pPr>
        <w:pStyle w:val="a3"/>
        <w:tabs>
          <w:tab w:val="left" w:pos="720"/>
        </w:tabs>
        <w:autoSpaceDE w:val="0"/>
        <w:autoSpaceDN w:val="0"/>
        <w:adjustRightInd w:val="0"/>
        <w:rPr>
          <w:szCs w:val="24"/>
        </w:rPr>
      </w:pPr>
      <w:r w:rsidRPr="00785C54">
        <w:rPr>
          <w:szCs w:val="24"/>
        </w:rPr>
        <w:t>Basic Samples package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2F63614D"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A77D7A9" w14:textId="0F2BD2D5"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299551F" w14:textId="0DE5DD77"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-basic</w:t>
            </w:r>
          </w:p>
        </w:tc>
      </w:tr>
      <w:tr w:rsidR="005B5EAD" w:rsidRPr="00785C54" w14:paraId="08656F5B"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298950D" w14:textId="04F81E39"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29AD18B" w14:textId="028C9B53"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
        </w:tc>
      </w:tr>
      <w:tr w:rsidR="005B5EAD" w:rsidRPr="00785C54" w14:paraId="64DCA98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66DAFD5" w14:textId="67FC4052"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8FF4A93" w14:textId="45B47432"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FE0064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060FF8F" w14:textId="38FF1501"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438BE0F" w14:textId="519B12FB"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073C6F55"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05D2523" w14:textId="0238F262"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0667FAA" w14:textId="1B691A1A" w:rsidR="005B5EAD" w:rsidRPr="00785C54" w:rsidRDefault="005B5EAD" w:rsidP="00785C54">
            <w:pPr>
              <w:pStyle w:val="Tablebody"/>
              <w:autoSpaceDE w:val="0"/>
              <w:autoSpaceDN w:val="0"/>
              <w:adjustRightInd w:val="0"/>
            </w:pPr>
            <w:r w:rsidRPr="00785C54">
              <w:rPr>
                <w:szCs w:val="24"/>
              </w:rPr>
              <w:t>Capability</w:t>
            </w:r>
          </w:p>
        </w:tc>
      </w:tr>
    </w:tbl>
    <w:p w14:paraId="7EB19231" w14:textId="7C081BDB"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w:t>
      </w:r>
      <w:proofErr w:type="spellStart"/>
      <w:r w:rsidRPr="00785C54">
        <w:rPr>
          <w:szCs w:val="24"/>
        </w:rPr>
        <w:t>MaterialSample</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0914ADA"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43E2E8F" w14:textId="375A07C7"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08D1CA9" w14:textId="03A557FD"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-basic/</w:t>
            </w:r>
            <w:proofErr w:type="spellStart"/>
            <w:r w:rsidRPr="00785C54">
              <w:rPr>
                <w:b/>
                <w:szCs w:val="24"/>
              </w:rPr>
              <w:t>MaterialSample</w:t>
            </w:r>
            <w:proofErr w:type="spellEnd"/>
          </w:p>
        </w:tc>
      </w:tr>
      <w:tr w:rsidR="005B5EAD" w:rsidRPr="00785C54" w14:paraId="19F2B2D8"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30F13D4D" w14:textId="16094CD6"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1C97DFA" w14:textId="792B2CDD"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MaterialSample</w:t>
            </w:r>
            <w:proofErr w:type="spellEnd"/>
          </w:p>
        </w:tc>
      </w:tr>
      <w:tr w:rsidR="005B5EAD" w:rsidRPr="00785C54" w14:paraId="3F216173"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EC3C5D7" w14:textId="0DDF59F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7897385" w14:textId="0F163E0A"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BCD2BC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EA45217" w14:textId="26A3CBDC"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0EE29FB" w14:textId="44551C59"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7C4C15A"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1914F724" w14:textId="67BA1441"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459E576" w14:textId="24543868" w:rsidR="005B5EAD" w:rsidRPr="00785C54" w:rsidRDefault="005B5EAD" w:rsidP="00785C54">
            <w:pPr>
              <w:pStyle w:val="Tablebody"/>
              <w:autoSpaceDE w:val="0"/>
              <w:autoSpaceDN w:val="0"/>
              <w:adjustRightInd w:val="0"/>
            </w:pPr>
            <w:r w:rsidRPr="00785C54">
              <w:rPr>
                <w:szCs w:val="24"/>
              </w:rPr>
              <w:t>Capability</w:t>
            </w:r>
          </w:p>
        </w:tc>
      </w:tr>
    </w:tbl>
    <w:p w14:paraId="6C9BAF43" w14:textId="5E218CC1"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w:t>
      </w:r>
      <w:proofErr w:type="spellStart"/>
      <w:r w:rsidRPr="00785C54">
        <w:rPr>
          <w:szCs w:val="24"/>
        </w:rPr>
        <w:t>NamedLocation</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4301326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257CEE78" w14:textId="57A8463D"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44D5393A" w14:textId="5A938592"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-basic/</w:t>
            </w:r>
            <w:proofErr w:type="spellStart"/>
            <w:r w:rsidRPr="00785C54">
              <w:rPr>
                <w:b/>
                <w:szCs w:val="24"/>
              </w:rPr>
              <w:t>NamedLocation</w:t>
            </w:r>
            <w:proofErr w:type="spellEnd"/>
          </w:p>
        </w:tc>
      </w:tr>
      <w:tr w:rsidR="005B5EAD" w:rsidRPr="00785C54" w14:paraId="66841EA7"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FF83699" w14:textId="34AED0EA"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0534B80" w14:textId="65B07ACB"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NamedLocation</w:t>
            </w:r>
            <w:proofErr w:type="spellEnd"/>
          </w:p>
        </w:tc>
      </w:tr>
      <w:tr w:rsidR="005B5EAD" w:rsidRPr="00785C54" w14:paraId="10557A5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598CC80" w14:textId="7713820B"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1EA308E" w14:textId="044ED827"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05EF349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A437C1B" w14:textId="0D431FF2"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9FCE522" w14:textId="5E1CCE2B"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1E2E29A"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4C0C278" w14:textId="6DE9D2FF" w:rsidR="005B5EAD" w:rsidRPr="00785C54" w:rsidRDefault="005B5EAD" w:rsidP="00785C54">
            <w:pPr>
              <w:pStyle w:val="Tablebody"/>
              <w:autoSpaceDE w:val="0"/>
              <w:autoSpaceDN w:val="0"/>
              <w:adjustRightInd w:val="0"/>
            </w:pPr>
            <w:r w:rsidRPr="00785C54">
              <w:rPr>
                <w:szCs w:val="24"/>
              </w:rPr>
              <w:lastRenderedPageBreak/>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31F151FB" w14:textId="7178FA7D" w:rsidR="005B5EAD" w:rsidRPr="00785C54" w:rsidRDefault="005B5EAD" w:rsidP="00785C54">
            <w:pPr>
              <w:pStyle w:val="Tablebody"/>
              <w:autoSpaceDE w:val="0"/>
              <w:autoSpaceDN w:val="0"/>
              <w:adjustRightInd w:val="0"/>
            </w:pPr>
            <w:r w:rsidRPr="00785C54">
              <w:rPr>
                <w:szCs w:val="24"/>
              </w:rPr>
              <w:t>Capability</w:t>
            </w:r>
          </w:p>
        </w:tc>
      </w:tr>
    </w:tbl>
    <w:p w14:paraId="4C88E140" w14:textId="4821AD0B"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w:t>
      </w:r>
      <w:proofErr w:type="spellStart"/>
      <w:r w:rsidRPr="00785C54">
        <w:rPr>
          <w:szCs w:val="24"/>
        </w:rPr>
        <w:t>PhysicalDimension</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4CEA1877"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D4226A1" w14:textId="004EC40A"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DD0C387" w14:textId="10D959C4"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-basic/</w:t>
            </w:r>
            <w:proofErr w:type="spellStart"/>
            <w:r w:rsidRPr="00785C54">
              <w:rPr>
                <w:b/>
                <w:szCs w:val="24"/>
              </w:rPr>
              <w:t>PhysicalDimension</w:t>
            </w:r>
            <w:proofErr w:type="spellEnd"/>
          </w:p>
        </w:tc>
      </w:tr>
      <w:tr w:rsidR="005B5EAD" w:rsidRPr="00785C54" w14:paraId="2138A372"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BB961F9" w14:textId="1188D04E"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1F07802" w14:textId="1F5C52FB"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PhysicalDimension</w:t>
            </w:r>
            <w:proofErr w:type="spellEnd"/>
          </w:p>
        </w:tc>
      </w:tr>
      <w:tr w:rsidR="005B5EAD" w:rsidRPr="00785C54" w14:paraId="04C3D30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4E3012B" w14:textId="44AD440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3B07D4D" w14:textId="183C4E1E"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0730BC7F"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783AE80" w14:textId="63130929"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1CA411D" w14:textId="496E9F7D"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49255574"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73BC0822" w14:textId="046916E2"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F9102CE" w14:textId="6CECEBE2" w:rsidR="005B5EAD" w:rsidRPr="00785C54" w:rsidRDefault="005B5EAD" w:rsidP="00785C54">
            <w:pPr>
              <w:pStyle w:val="Tablebody"/>
              <w:autoSpaceDE w:val="0"/>
              <w:autoSpaceDN w:val="0"/>
              <w:adjustRightInd w:val="0"/>
            </w:pPr>
            <w:r w:rsidRPr="00785C54">
              <w:rPr>
                <w:szCs w:val="24"/>
              </w:rPr>
              <w:t>Capability</w:t>
            </w:r>
          </w:p>
        </w:tc>
      </w:tr>
    </w:tbl>
    <w:p w14:paraId="63FC8101" w14:textId="4EF84C2C"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Sample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621B9E0"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0D67CAB9" w14:textId="2E440C12"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1D8D2F4" w14:textId="22F8896C"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-basic/Sample</w:t>
            </w:r>
          </w:p>
        </w:tc>
      </w:tr>
      <w:tr w:rsidR="005B5EAD" w:rsidRPr="00785C54" w14:paraId="4CAD689A"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6E49B0B" w14:textId="5F1CCB3A"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6B1CD893" w14:textId="5307DD39"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-basic/Sample</w:t>
            </w:r>
          </w:p>
        </w:tc>
      </w:tr>
      <w:tr w:rsidR="005B5EAD" w:rsidRPr="00785C54" w14:paraId="5D7EA36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392B6AF" w14:textId="0184FCB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E773024" w14:textId="4344488A"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5616FEF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E4E92F5" w14:textId="2CA902E0"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768AF3A" w14:textId="058489BC"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4EC7568"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B401ABA" w14:textId="2A54D757"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754E38F8" w14:textId="529261C8" w:rsidR="005B5EAD" w:rsidRPr="00785C54" w:rsidRDefault="005B5EAD" w:rsidP="00785C54">
            <w:pPr>
              <w:pStyle w:val="Tablebody"/>
              <w:autoSpaceDE w:val="0"/>
              <w:autoSpaceDN w:val="0"/>
              <w:adjustRightInd w:val="0"/>
            </w:pPr>
            <w:r w:rsidRPr="00785C54">
              <w:rPr>
                <w:szCs w:val="24"/>
              </w:rPr>
              <w:t>Capability</w:t>
            </w:r>
          </w:p>
        </w:tc>
      </w:tr>
    </w:tbl>
    <w:p w14:paraId="77D53F88" w14:textId="268F1146"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w:t>
      </w:r>
      <w:proofErr w:type="spellStart"/>
      <w:r w:rsidRPr="00785C54">
        <w:rPr>
          <w:szCs w:val="24"/>
        </w:rPr>
        <w:t>SampleCollection</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F2CC63E"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1CCC424" w14:textId="66901C99"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78D9F80" w14:textId="6DA06A97"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-basic/</w:t>
            </w:r>
            <w:proofErr w:type="spellStart"/>
            <w:r w:rsidRPr="00785C54">
              <w:rPr>
                <w:b/>
                <w:szCs w:val="24"/>
              </w:rPr>
              <w:t>SampleCollection</w:t>
            </w:r>
            <w:proofErr w:type="spellEnd"/>
          </w:p>
        </w:tc>
      </w:tr>
      <w:tr w:rsidR="005B5EAD" w:rsidRPr="00785C54" w14:paraId="4D5E9E41"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3BE2313" w14:textId="12920C72"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50544EC4" w14:textId="224C982B"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SampleCollection</w:t>
            </w:r>
            <w:proofErr w:type="spellEnd"/>
          </w:p>
        </w:tc>
      </w:tr>
      <w:tr w:rsidR="005B5EAD" w:rsidRPr="00785C54" w14:paraId="405B37F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1E9F06A" w14:textId="678CE585"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6B8F351" w14:textId="65D8AC12"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C734FA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67F4B97" w14:textId="1F2074D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C838432" w14:textId="77FA914B"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A3CD98E"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EC46DB3" w14:textId="613B65F0"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0B13B4D" w14:textId="202BBE9B" w:rsidR="005B5EAD" w:rsidRPr="00785C54" w:rsidRDefault="005B5EAD" w:rsidP="00785C54">
            <w:pPr>
              <w:pStyle w:val="Tablebody"/>
              <w:autoSpaceDE w:val="0"/>
              <w:autoSpaceDN w:val="0"/>
              <w:adjustRightInd w:val="0"/>
            </w:pPr>
            <w:r w:rsidRPr="00785C54">
              <w:rPr>
                <w:szCs w:val="24"/>
              </w:rPr>
              <w:t>Capability</w:t>
            </w:r>
          </w:p>
        </w:tc>
      </w:tr>
    </w:tbl>
    <w:p w14:paraId="7DB4A45A" w14:textId="59966360"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Sampler</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D97F2DF" w14:textId="77777777" w:rsidTr="008F6841">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CD7680B" w14:textId="5246CB72"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EBF57CB" w14:textId="78918C49"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-basic/Sampler</w:t>
            </w:r>
          </w:p>
        </w:tc>
      </w:tr>
      <w:tr w:rsidR="005B5EAD" w:rsidRPr="00785C54" w14:paraId="783EA9E4" w14:textId="77777777" w:rsidTr="008F6841">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94D0CB0" w14:textId="730ECA8E"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BEC6DD7" w14:textId="2BDF6399"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-basic/Sampler</w:t>
            </w:r>
          </w:p>
        </w:tc>
      </w:tr>
      <w:tr w:rsidR="005B5EAD" w:rsidRPr="00785C54" w14:paraId="343D3F7D"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7089966" w14:textId="57DDBC35"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FF1A46A" w14:textId="39AF505D"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16DD7B7"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CB9751B" w14:textId="7F9430C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1CE465A" w14:textId="283017B6"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4184E30" w14:textId="77777777" w:rsidTr="008F6841">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DF96C56" w14:textId="36327D5F"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4BDE573" w14:textId="6EA5E992" w:rsidR="005B5EAD" w:rsidRPr="00785C54" w:rsidRDefault="005B5EAD" w:rsidP="00785C54">
            <w:pPr>
              <w:pStyle w:val="Tablebody"/>
              <w:autoSpaceDE w:val="0"/>
              <w:autoSpaceDN w:val="0"/>
              <w:adjustRightInd w:val="0"/>
            </w:pPr>
            <w:r w:rsidRPr="00785C54">
              <w:rPr>
                <w:szCs w:val="24"/>
              </w:rPr>
              <w:t>Capability</w:t>
            </w:r>
          </w:p>
        </w:tc>
      </w:tr>
    </w:tbl>
    <w:p w14:paraId="57FF62CE" w14:textId="796F3582"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Sampling</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4A41B93D" w14:textId="77777777" w:rsidTr="008F6841">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3C38BA5A" w14:textId="5AEEBD16"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751DABF" w14:textId="0C4BB454"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-basic/Sampling</w:t>
            </w:r>
          </w:p>
        </w:tc>
      </w:tr>
      <w:tr w:rsidR="005B5EAD" w:rsidRPr="00785C54" w14:paraId="58C779A6" w14:textId="77777777" w:rsidTr="008F6841">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66C298F" w14:textId="735BF11E"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E8328F8" w14:textId="41CF2B70"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-basic/Sampling</w:t>
            </w:r>
          </w:p>
        </w:tc>
      </w:tr>
      <w:tr w:rsidR="005B5EAD" w:rsidRPr="00785C54" w14:paraId="5CA63DDE"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792C10C" w14:textId="0A88E075"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404F134" w14:textId="5FACAFB4"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53B20D2D"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0A04FA7" w14:textId="6094FACA" w:rsidR="005B5EAD" w:rsidRPr="00785C54" w:rsidRDefault="005B5EAD" w:rsidP="00785C54">
            <w:pPr>
              <w:pStyle w:val="Tablebody"/>
              <w:autoSpaceDE w:val="0"/>
              <w:autoSpaceDN w:val="0"/>
              <w:adjustRightInd w:val="0"/>
            </w:pPr>
            <w:r w:rsidRPr="00785C54">
              <w:rPr>
                <w:szCs w:val="24"/>
              </w:rPr>
              <w:lastRenderedPageBreak/>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11CA9FC" w14:textId="258223DB"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010ABCD0" w14:textId="77777777" w:rsidTr="008F6841">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70B04F03" w14:textId="244D543D"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36D413DC" w14:textId="1F8B5DEF" w:rsidR="005B5EAD" w:rsidRPr="00785C54" w:rsidRDefault="005B5EAD" w:rsidP="00785C54">
            <w:pPr>
              <w:pStyle w:val="Tablebody"/>
              <w:autoSpaceDE w:val="0"/>
              <w:autoSpaceDN w:val="0"/>
              <w:adjustRightInd w:val="0"/>
            </w:pPr>
            <w:r w:rsidRPr="00785C54">
              <w:rPr>
                <w:szCs w:val="24"/>
              </w:rPr>
              <w:t>Capability</w:t>
            </w:r>
          </w:p>
        </w:tc>
      </w:tr>
    </w:tbl>
    <w:p w14:paraId="72B58732" w14:textId="3A64C20D"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w:t>
      </w:r>
      <w:proofErr w:type="spellStart"/>
      <w:r w:rsidRPr="00785C54">
        <w:rPr>
          <w:szCs w:val="24"/>
        </w:rPr>
        <w:t>SpatialSample</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72E9F4EA" w14:textId="77777777" w:rsidTr="008F6841">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99836B9" w14:textId="324249D9"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F783DDB" w14:textId="63A640F6"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-basic/</w:t>
            </w:r>
            <w:proofErr w:type="spellStart"/>
            <w:r w:rsidRPr="00785C54">
              <w:rPr>
                <w:b/>
                <w:szCs w:val="24"/>
              </w:rPr>
              <w:t>SpatialSample</w:t>
            </w:r>
            <w:proofErr w:type="spellEnd"/>
          </w:p>
        </w:tc>
      </w:tr>
      <w:tr w:rsidR="005B5EAD" w:rsidRPr="00785C54" w14:paraId="2069535B" w14:textId="77777777" w:rsidTr="008F6841">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465A6AD" w14:textId="76B2A6B6"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AB80375" w14:textId="7DC3A9A7"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SpatialSample</w:t>
            </w:r>
            <w:proofErr w:type="spellEnd"/>
          </w:p>
        </w:tc>
      </w:tr>
      <w:tr w:rsidR="005B5EAD" w:rsidRPr="00785C54" w14:paraId="7A6E8383"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3AF9836" w14:textId="05B922AF"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26F1468" w14:textId="5EF9413B"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74CC2BC5"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CB83F76" w14:textId="1AB33167"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36780FC" w14:textId="650BE2B0"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AFA0D34" w14:textId="77777777" w:rsidTr="008F6841">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7B817CE" w14:textId="39F9A1DC"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C7621C3" w14:textId="2BE9A65A" w:rsidR="005B5EAD" w:rsidRPr="00785C54" w:rsidRDefault="005B5EAD" w:rsidP="00785C54">
            <w:pPr>
              <w:pStyle w:val="Tablebody"/>
              <w:autoSpaceDE w:val="0"/>
              <w:autoSpaceDN w:val="0"/>
              <w:adjustRightInd w:val="0"/>
            </w:pPr>
            <w:r w:rsidRPr="00785C54">
              <w:rPr>
                <w:szCs w:val="24"/>
              </w:rPr>
              <w:t>Capability</w:t>
            </w:r>
          </w:p>
        </w:tc>
      </w:tr>
    </w:tbl>
    <w:p w14:paraId="1BAC0D1F" w14:textId="46753015"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w:t>
      </w:r>
      <w:proofErr w:type="spellStart"/>
      <w:r w:rsidRPr="00785C54">
        <w:rPr>
          <w:szCs w:val="24"/>
        </w:rPr>
        <w:t>StatisticalClassification</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BDAD7F2" w14:textId="77777777" w:rsidTr="008F6841">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7BC3FBE" w14:textId="744BE5F1"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BE64467" w14:textId="6E39247D"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-basic/</w:t>
            </w:r>
            <w:proofErr w:type="spellStart"/>
            <w:r w:rsidRPr="00785C54">
              <w:rPr>
                <w:b/>
                <w:szCs w:val="24"/>
              </w:rPr>
              <w:t>StatisticalClassification</w:t>
            </w:r>
            <w:proofErr w:type="spellEnd"/>
          </w:p>
        </w:tc>
      </w:tr>
      <w:tr w:rsidR="005B5EAD" w:rsidRPr="00785C54" w14:paraId="6241B8E9" w14:textId="77777777" w:rsidTr="008F6841">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359B1F0E" w14:textId="6408ED0F"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B032225" w14:textId="278D030C"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StatisticalClassification</w:t>
            </w:r>
            <w:proofErr w:type="spellEnd"/>
          </w:p>
        </w:tc>
      </w:tr>
      <w:tr w:rsidR="005B5EAD" w:rsidRPr="00785C54" w14:paraId="0EE796C6"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E5FA9D3" w14:textId="30D9B7CB"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702BBB4" w14:textId="23AC9B08"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22D6927"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58FEE1D" w14:textId="488D2FB2"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DAEB39D" w14:textId="63C648C2"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7FE89692" w14:textId="77777777" w:rsidTr="008F6841">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7327ABD8" w14:textId="29ACC3FC"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3F883E4" w14:textId="4202BAC0" w:rsidR="005B5EAD" w:rsidRPr="00785C54" w:rsidRDefault="005B5EAD" w:rsidP="00785C54">
            <w:pPr>
              <w:pStyle w:val="Tablebody"/>
              <w:autoSpaceDE w:val="0"/>
              <w:autoSpaceDN w:val="0"/>
              <w:adjustRightInd w:val="0"/>
            </w:pPr>
            <w:r w:rsidRPr="00785C54">
              <w:rPr>
                <w:szCs w:val="24"/>
              </w:rPr>
              <w:t>Capability</w:t>
            </w:r>
          </w:p>
        </w:tc>
      </w:tr>
    </w:tbl>
    <w:p w14:paraId="4004A6A6" w14:textId="18C27AC9" w:rsidR="005B5EAD" w:rsidRPr="00785C54" w:rsidRDefault="005B5EAD" w:rsidP="00785C54">
      <w:pPr>
        <w:pStyle w:val="a3"/>
        <w:tabs>
          <w:tab w:val="left" w:pos="720"/>
        </w:tabs>
        <w:autoSpaceDE w:val="0"/>
        <w:autoSpaceDN w:val="0"/>
        <w:adjustRightInd w:val="0"/>
        <w:rPr>
          <w:szCs w:val="24"/>
        </w:rPr>
      </w:pPr>
      <w:r w:rsidRPr="00785C54">
        <w:rPr>
          <w:szCs w:val="24"/>
        </w:rPr>
        <w:t xml:space="preserve">Basic Samples </w:t>
      </w:r>
      <w:r w:rsidR="003613DB">
        <w:rPr>
          <w:szCs w:val="24"/>
        </w:rPr>
        <w:t>–</w:t>
      </w:r>
      <w:r w:rsidRPr="00785C54">
        <w:rPr>
          <w:szCs w:val="24"/>
        </w:rPr>
        <w:t xml:space="preserve"> </w:t>
      </w:r>
      <w:proofErr w:type="spellStart"/>
      <w:r w:rsidRPr="00785C54">
        <w:rPr>
          <w:szCs w:val="24"/>
        </w:rPr>
        <w:t>StatisticalSample</w:t>
      </w:r>
      <w:proofErr w:type="spellEnd"/>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EA9FCE0" w14:textId="77777777" w:rsidTr="008F6841">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AF6A361" w14:textId="06293060"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2E67883" w14:textId="149BE8E4" w:rsidR="005B5EAD" w:rsidRPr="00785C54" w:rsidRDefault="005B5EAD" w:rsidP="00785C54">
            <w:pPr>
              <w:pStyle w:val="Tableheader"/>
              <w:autoSpaceDE w:val="0"/>
              <w:autoSpaceDN w:val="0"/>
              <w:adjustRightInd w:val="0"/>
              <w:rPr>
                <w:b/>
                <w:bCs/>
              </w:rPr>
            </w:pPr>
            <w:r w:rsidRPr="00785C54">
              <w:rPr>
                <w:b/>
                <w:szCs w:val="24"/>
              </w:rPr>
              <w:t>/conf/</w:t>
            </w:r>
            <w:proofErr w:type="spellStart"/>
            <w:r w:rsidRPr="00785C54">
              <w:rPr>
                <w:b/>
                <w:szCs w:val="24"/>
              </w:rPr>
              <w:t>sam</w:t>
            </w:r>
            <w:proofErr w:type="spellEnd"/>
            <w:r w:rsidRPr="00785C54">
              <w:rPr>
                <w:b/>
                <w:szCs w:val="24"/>
              </w:rPr>
              <w:t>-basic/</w:t>
            </w:r>
            <w:proofErr w:type="spellStart"/>
            <w:r w:rsidRPr="00785C54">
              <w:rPr>
                <w:b/>
                <w:szCs w:val="24"/>
              </w:rPr>
              <w:t>StatisticalSample</w:t>
            </w:r>
            <w:proofErr w:type="spellEnd"/>
          </w:p>
        </w:tc>
      </w:tr>
      <w:tr w:rsidR="005B5EAD" w:rsidRPr="00785C54" w14:paraId="5D0FB803" w14:textId="77777777" w:rsidTr="008F6841">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3A56FB90" w14:textId="7E0D23DC"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5FD9A28" w14:textId="0DEE3651" w:rsidR="005B5EAD" w:rsidRPr="00785C54" w:rsidRDefault="005B5EAD" w:rsidP="00785C54">
            <w:pPr>
              <w:pStyle w:val="Tablebody"/>
              <w:autoSpaceDE w:val="0"/>
              <w:autoSpaceDN w:val="0"/>
              <w:adjustRightInd w:val="0"/>
            </w:pPr>
            <w:r w:rsidRPr="00785C54">
              <w:rPr>
                <w:szCs w:val="24"/>
              </w:rPr>
              <w:t>/</w:t>
            </w:r>
            <w:proofErr w:type="spellStart"/>
            <w:r w:rsidRPr="00785C54">
              <w:rPr>
                <w:szCs w:val="24"/>
              </w:rPr>
              <w:t>req</w:t>
            </w:r>
            <w:proofErr w:type="spellEnd"/>
            <w:r w:rsidRPr="00785C54">
              <w:rPr>
                <w:szCs w:val="24"/>
              </w:rPr>
              <w:t>/</w:t>
            </w:r>
            <w:proofErr w:type="spellStart"/>
            <w:r w:rsidRPr="00785C54">
              <w:rPr>
                <w:szCs w:val="24"/>
              </w:rPr>
              <w:t>sam</w:t>
            </w:r>
            <w:proofErr w:type="spellEnd"/>
            <w:r w:rsidRPr="00785C54">
              <w:rPr>
                <w:szCs w:val="24"/>
              </w:rPr>
              <w:t>-basic/</w:t>
            </w:r>
            <w:proofErr w:type="spellStart"/>
            <w:r w:rsidRPr="00785C54">
              <w:rPr>
                <w:szCs w:val="24"/>
              </w:rPr>
              <w:t>StatisticalSample</w:t>
            </w:r>
            <w:proofErr w:type="spellEnd"/>
          </w:p>
        </w:tc>
      </w:tr>
      <w:tr w:rsidR="005B5EAD" w:rsidRPr="00785C54" w14:paraId="15DAA5C8"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F132FDE" w14:textId="6E65477C"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E203D40" w14:textId="27FC11C2"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34A15AF"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016A1DB" w14:textId="2A878FE1"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F4C0ADF" w14:textId="01A65E33"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092F89F" w14:textId="77777777" w:rsidTr="008F6841">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C2EA7D3" w14:textId="4E599C86"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4E92DE8" w14:textId="12F0BA1F" w:rsidR="005B5EAD" w:rsidRPr="00785C54" w:rsidRDefault="005B5EAD" w:rsidP="00785C54">
            <w:pPr>
              <w:pStyle w:val="Tablebody"/>
              <w:autoSpaceDE w:val="0"/>
              <w:autoSpaceDN w:val="0"/>
              <w:adjustRightInd w:val="0"/>
            </w:pPr>
            <w:r w:rsidRPr="00785C54">
              <w:rPr>
                <w:szCs w:val="24"/>
              </w:rPr>
              <w:t>Capability</w:t>
            </w:r>
          </w:p>
        </w:tc>
      </w:tr>
    </w:tbl>
    <w:p w14:paraId="2F2B9BDB" w14:textId="7BD56B01" w:rsidR="005B5EAD" w:rsidRPr="00785C54" w:rsidRDefault="005B5EAD" w:rsidP="00785C54">
      <w:pPr>
        <w:pStyle w:val="ANNEX"/>
        <w:autoSpaceDE w:val="0"/>
        <w:autoSpaceDN w:val="0"/>
        <w:adjustRightInd w:val="0"/>
        <w:rPr>
          <w:rFonts w:eastAsia="Times New Roman"/>
          <w:szCs w:val="24"/>
        </w:rPr>
      </w:pPr>
      <w:r w:rsidRPr="00785C54">
        <w:rPr>
          <w:rFonts w:eastAsia="Times New Roman"/>
          <w:szCs w:val="24"/>
        </w:rPr>
        <w:lastRenderedPageBreak/>
        <w:br/>
      </w:r>
      <w:bookmarkStart w:id="520" w:name="_Toc117602655"/>
      <w:r w:rsidRPr="00785C54">
        <w:rPr>
          <w:rFonts w:eastAsia="Times New Roman"/>
          <w:b w:val="0"/>
          <w:szCs w:val="24"/>
        </w:rPr>
        <w:t>(informative)</w:t>
      </w:r>
      <w:r w:rsidRPr="00785C54">
        <w:rPr>
          <w:rFonts w:eastAsia="Times New Roman"/>
          <w:szCs w:val="24"/>
        </w:rPr>
        <w:br/>
      </w:r>
      <w:r w:rsidRPr="00785C54">
        <w:rPr>
          <w:rFonts w:eastAsia="Times New Roman"/>
          <w:szCs w:val="24"/>
        </w:rPr>
        <w:br/>
        <w:t>Common usage of OMS concepts</w:t>
      </w:r>
      <w:bookmarkEnd w:id="520"/>
    </w:p>
    <w:p w14:paraId="3706FD8C" w14:textId="77777777" w:rsidR="005B5EAD" w:rsidRPr="00785C54" w:rsidRDefault="005B5EAD" w:rsidP="00785C54">
      <w:pPr>
        <w:pStyle w:val="a2"/>
        <w:tabs>
          <w:tab w:val="left" w:pos="360"/>
        </w:tabs>
        <w:autoSpaceDE w:val="0"/>
        <w:autoSpaceDN w:val="0"/>
        <w:adjustRightInd w:val="0"/>
        <w:rPr>
          <w:szCs w:val="24"/>
        </w:rPr>
      </w:pPr>
      <w:r w:rsidRPr="00785C54">
        <w:rPr>
          <w:szCs w:val="24"/>
        </w:rPr>
        <w:t>Introduction</w:t>
      </w:r>
    </w:p>
    <w:p w14:paraId="2239A74C" w14:textId="19B45915" w:rsidR="005B5EAD" w:rsidRDefault="005B5EAD" w:rsidP="00785C54">
      <w:pPr>
        <w:pStyle w:val="BodyText"/>
        <w:autoSpaceDE w:val="0"/>
        <w:autoSpaceDN w:val="0"/>
        <w:adjustRightInd w:val="0"/>
        <w:rPr>
          <w:ins w:id="521" w:author="Katharina Schleidt" w:date="2022-10-25T20:51:00Z"/>
          <w:szCs w:val="24"/>
        </w:rPr>
      </w:pPr>
      <w:r w:rsidRPr="00785C54">
        <w:rPr>
          <w:szCs w:val="24"/>
        </w:rPr>
        <w:t xml:space="preserve">This </w:t>
      </w:r>
      <w:r w:rsidR="00047CD7">
        <w:rPr>
          <w:szCs w:val="24"/>
        </w:rPr>
        <w:t>document</w:t>
      </w:r>
      <w:r w:rsidRPr="00785C54">
        <w:rPr>
          <w:szCs w:val="24"/>
        </w:rPr>
        <w:t xml:space="preserve"> defines concepts in support of a generic, cross-domain model for observations, measurements and samples. Concepts are taken from a variety of disciplines. The concepts are used within the model described in this </w:t>
      </w:r>
      <w:r w:rsidR="00047CD7">
        <w:rPr>
          <w:szCs w:val="24"/>
        </w:rPr>
        <w:t>document</w:t>
      </w:r>
      <w:r w:rsidR="00047CD7" w:rsidRPr="00785C54">
        <w:rPr>
          <w:szCs w:val="24"/>
        </w:rPr>
        <w:t xml:space="preserve"> </w:t>
      </w:r>
      <w:r w:rsidRPr="00785C54">
        <w:rPr>
          <w:szCs w:val="24"/>
        </w:rPr>
        <w:t xml:space="preserve">in a consistent manner, but in order to achieve internal consistency, this varies from how the same concepts are used in some application domains. In order to assist in the correct application of the model across domains, this annex provides a mapping from </w:t>
      </w:r>
      <w:commentRangeStart w:id="522"/>
      <w:r w:rsidRPr="00785C54">
        <w:rPr>
          <w:szCs w:val="24"/>
        </w:rPr>
        <w:t xml:space="preserve">Observations, measurements and samples </w:t>
      </w:r>
      <w:commentRangeEnd w:id="522"/>
      <w:r w:rsidR="00047CD7">
        <w:rPr>
          <w:rStyle w:val="CommentReference"/>
          <w:rFonts w:eastAsia="MS Mincho"/>
          <w:lang w:eastAsia="ja-JP"/>
        </w:rPr>
        <w:commentReference w:id="522"/>
      </w:r>
      <w:r w:rsidRPr="00785C54">
        <w:rPr>
          <w:szCs w:val="24"/>
        </w:rPr>
        <w:t>(OMS) concepts to those used within some domains.</w:t>
      </w:r>
    </w:p>
    <w:p w14:paraId="36CA499B" w14:textId="245BE57E" w:rsidR="00033320" w:rsidRDefault="00033320" w:rsidP="00785C54">
      <w:pPr>
        <w:pStyle w:val="BodyText"/>
        <w:autoSpaceDE w:val="0"/>
        <w:autoSpaceDN w:val="0"/>
        <w:adjustRightInd w:val="0"/>
        <w:rPr>
          <w:ins w:id="523" w:author="Katharina Schleidt" w:date="2022-10-25T20:51:00Z"/>
          <w:szCs w:val="24"/>
        </w:rPr>
      </w:pPr>
      <w:ins w:id="524" w:author="Katharina Schleidt" w:date="2022-10-25T20:51:00Z">
        <w:r>
          <w:rPr>
            <w:szCs w:val="24"/>
          </w:rPr>
          <w:t>For the following domain, information has been provided in the tables listed:</w:t>
        </w:r>
      </w:ins>
    </w:p>
    <w:p w14:paraId="747FDCBA" w14:textId="0307BC1B" w:rsidR="00033320" w:rsidRDefault="00033320" w:rsidP="00033320">
      <w:pPr>
        <w:pStyle w:val="BodyText"/>
        <w:numPr>
          <w:ilvl w:val="0"/>
          <w:numId w:val="21"/>
        </w:numPr>
        <w:autoSpaceDE w:val="0"/>
        <w:autoSpaceDN w:val="0"/>
        <w:adjustRightInd w:val="0"/>
        <w:rPr>
          <w:ins w:id="525" w:author="Katharina Schleidt" w:date="2022-10-25T20:52:00Z"/>
          <w:szCs w:val="24"/>
        </w:rPr>
      </w:pPr>
      <w:ins w:id="526" w:author="Katharina Schleidt" w:date="2022-10-25T20:51:00Z">
        <w:r w:rsidRPr="00033320">
          <w:rPr>
            <w:szCs w:val="24"/>
          </w:rPr>
          <w:t>Earth Observations (EO)</w:t>
        </w:r>
      </w:ins>
      <w:ins w:id="527" w:author="Katharina Schleidt" w:date="2022-10-25T20:52:00Z">
        <w:r>
          <w:rPr>
            <w:szCs w:val="24"/>
          </w:rPr>
          <w:t xml:space="preserve">: </w:t>
        </w:r>
        <w:r w:rsidRPr="00033320">
          <w:rPr>
            <w:szCs w:val="24"/>
          </w:rPr>
          <w:t>Table B.1</w:t>
        </w:r>
      </w:ins>
    </w:p>
    <w:p w14:paraId="37B4F3B4" w14:textId="77777777" w:rsidR="00033320" w:rsidRPr="00033320" w:rsidRDefault="00033320" w:rsidP="00033320">
      <w:pPr>
        <w:pStyle w:val="BodyText"/>
        <w:numPr>
          <w:ilvl w:val="0"/>
          <w:numId w:val="21"/>
        </w:numPr>
        <w:autoSpaceDE w:val="0"/>
        <w:autoSpaceDN w:val="0"/>
        <w:adjustRightInd w:val="0"/>
        <w:rPr>
          <w:ins w:id="528" w:author="Katharina Schleidt" w:date="2022-10-25T20:55:00Z"/>
          <w:szCs w:val="24"/>
        </w:rPr>
      </w:pPr>
      <w:ins w:id="529" w:author="Katharina Schleidt" w:date="2022-10-25T20:55:00Z">
        <w:r w:rsidRPr="00033320">
          <w:rPr>
            <w:szCs w:val="24"/>
          </w:rPr>
          <w:t>Metrology: Table B.2</w:t>
        </w:r>
      </w:ins>
    </w:p>
    <w:p w14:paraId="33F61F1A" w14:textId="77777777" w:rsidR="00033320" w:rsidRPr="00033320" w:rsidRDefault="00033320" w:rsidP="00033320">
      <w:pPr>
        <w:pStyle w:val="BodyText"/>
        <w:numPr>
          <w:ilvl w:val="0"/>
          <w:numId w:val="21"/>
        </w:numPr>
        <w:autoSpaceDE w:val="0"/>
        <w:autoSpaceDN w:val="0"/>
        <w:adjustRightInd w:val="0"/>
        <w:rPr>
          <w:ins w:id="530" w:author="Katharina Schleidt" w:date="2022-10-25T20:55:00Z"/>
          <w:szCs w:val="24"/>
        </w:rPr>
      </w:pPr>
      <w:ins w:id="531" w:author="Katharina Schleidt" w:date="2022-10-25T20:55:00Z">
        <w:r w:rsidRPr="00033320">
          <w:rPr>
            <w:szCs w:val="24"/>
          </w:rPr>
          <w:t>Earth science simulations: Table B.3</w:t>
        </w:r>
      </w:ins>
    </w:p>
    <w:p w14:paraId="0413F2B4" w14:textId="77777777" w:rsidR="00033320" w:rsidRPr="00033320" w:rsidRDefault="00033320" w:rsidP="00033320">
      <w:pPr>
        <w:pStyle w:val="BodyText"/>
        <w:numPr>
          <w:ilvl w:val="0"/>
          <w:numId w:val="21"/>
        </w:numPr>
        <w:autoSpaceDE w:val="0"/>
        <w:autoSpaceDN w:val="0"/>
        <w:adjustRightInd w:val="0"/>
        <w:rPr>
          <w:ins w:id="532" w:author="Katharina Schleidt" w:date="2022-10-25T20:55:00Z"/>
          <w:szCs w:val="24"/>
        </w:rPr>
      </w:pPr>
      <w:ins w:id="533" w:author="Katharina Schleidt" w:date="2022-10-25T20:55:00Z">
        <w:r w:rsidRPr="00033320">
          <w:rPr>
            <w:szCs w:val="24"/>
          </w:rPr>
          <w:t>Assay/Chemistry: Table B.4</w:t>
        </w:r>
      </w:ins>
    </w:p>
    <w:p w14:paraId="0C529718" w14:textId="77777777" w:rsidR="00033320" w:rsidRPr="00033320" w:rsidRDefault="00033320" w:rsidP="00033320">
      <w:pPr>
        <w:pStyle w:val="BodyText"/>
        <w:numPr>
          <w:ilvl w:val="0"/>
          <w:numId w:val="21"/>
        </w:numPr>
        <w:autoSpaceDE w:val="0"/>
        <w:autoSpaceDN w:val="0"/>
        <w:adjustRightInd w:val="0"/>
        <w:rPr>
          <w:ins w:id="534" w:author="Katharina Schleidt" w:date="2022-10-25T20:55:00Z"/>
          <w:szCs w:val="24"/>
        </w:rPr>
      </w:pPr>
      <w:ins w:id="535" w:author="Katharina Schleidt" w:date="2022-10-25T20:55:00Z">
        <w:r w:rsidRPr="00033320">
          <w:rPr>
            <w:szCs w:val="24"/>
          </w:rPr>
          <w:t>Geology field observations: Table B.5</w:t>
        </w:r>
      </w:ins>
    </w:p>
    <w:p w14:paraId="577B33EE" w14:textId="77777777" w:rsidR="00033320" w:rsidRPr="00033320" w:rsidRDefault="00033320" w:rsidP="00033320">
      <w:pPr>
        <w:pStyle w:val="BodyText"/>
        <w:numPr>
          <w:ilvl w:val="0"/>
          <w:numId w:val="21"/>
        </w:numPr>
        <w:autoSpaceDE w:val="0"/>
        <w:autoSpaceDN w:val="0"/>
        <w:adjustRightInd w:val="0"/>
        <w:rPr>
          <w:ins w:id="536" w:author="Katharina Schleidt" w:date="2022-10-25T20:55:00Z"/>
          <w:szCs w:val="24"/>
        </w:rPr>
      </w:pPr>
      <w:ins w:id="537" w:author="Katharina Schleidt" w:date="2022-10-25T20:55:00Z">
        <w:r w:rsidRPr="00033320">
          <w:rPr>
            <w:szCs w:val="24"/>
          </w:rPr>
          <w:t>Geotechnics observations: Table B.6</w:t>
        </w:r>
      </w:ins>
    </w:p>
    <w:p w14:paraId="2C8424DA" w14:textId="77777777" w:rsidR="00033320" w:rsidRPr="00033320" w:rsidRDefault="00033320" w:rsidP="00033320">
      <w:pPr>
        <w:pStyle w:val="BodyText"/>
        <w:numPr>
          <w:ilvl w:val="0"/>
          <w:numId w:val="21"/>
        </w:numPr>
        <w:autoSpaceDE w:val="0"/>
        <w:autoSpaceDN w:val="0"/>
        <w:adjustRightInd w:val="0"/>
        <w:rPr>
          <w:ins w:id="538" w:author="Katharina Schleidt" w:date="2022-10-25T20:55:00Z"/>
          <w:szCs w:val="24"/>
        </w:rPr>
      </w:pPr>
      <w:ins w:id="539" w:author="Katharina Schleidt" w:date="2022-10-25T20:55:00Z">
        <w:r w:rsidRPr="00033320">
          <w:rPr>
            <w:szCs w:val="24"/>
          </w:rPr>
          <w:t>Water quality observations: Table B.7</w:t>
        </w:r>
      </w:ins>
    </w:p>
    <w:p w14:paraId="5AC7F853" w14:textId="64868E8B" w:rsidR="00033320" w:rsidRPr="00785C54" w:rsidRDefault="00033320" w:rsidP="00033320">
      <w:pPr>
        <w:pStyle w:val="BodyText"/>
        <w:numPr>
          <w:ilvl w:val="0"/>
          <w:numId w:val="21"/>
        </w:numPr>
        <w:autoSpaceDE w:val="0"/>
        <w:autoSpaceDN w:val="0"/>
        <w:adjustRightInd w:val="0"/>
        <w:rPr>
          <w:szCs w:val="24"/>
        </w:rPr>
        <w:pPrChange w:id="540" w:author="Katharina Schleidt" w:date="2022-10-25T20:52:00Z">
          <w:pPr>
            <w:pStyle w:val="BodyText"/>
            <w:autoSpaceDE w:val="0"/>
            <w:autoSpaceDN w:val="0"/>
            <w:adjustRightInd w:val="0"/>
          </w:pPr>
        </w:pPrChange>
      </w:pPr>
      <w:ins w:id="541" w:author="Katharina Schleidt" w:date="2022-10-25T20:55:00Z">
        <w:r w:rsidRPr="00033320">
          <w:rPr>
            <w:szCs w:val="24"/>
          </w:rPr>
          <w:t>Soil quality observations: Table B.8</w:t>
        </w:r>
      </w:ins>
    </w:p>
    <w:p w14:paraId="18D3D45F" w14:textId="77777777" w:rsidR="005B5EAD" w:rsidRPr="00785C54" w:rsidRDefault="005B5EAD" w:rsidP="00785C54">
      <w:pPr>
        <w:pStyle w:val="a2"/>
        <w:tabs>
          <w:tab w:val="left" w:pos="360"/>
        </w:tabs>
        <w:autoSpaceDE w:val="0"/>
        <w:autoSpaceDN w:val="0"/>
        <w:adjustRightInd w:val="0"/>
        <w:rPr>
          <w:szCs w:val="24"/>
        </w:rPr>
      </w:pPr>
      <w:r w:rsidRPr="00785C54">
        <w:rPr>
          <w:szCs w:val="24"/>
        </w:rPr>
        <w:t>Earth Observations (EO)</w:t>
      </w:r>
    </w:p>
    <w:p w14:paraId="1186F81D" w14:textId="77777777" w:rsidR="005B5EAD" w:rsidRPr="00785C54" w:rsidRDefault="005B5EAD" w:rsidP="00785C54">
      <w:pPr>
        <w:pStyle w:val="Tabletitle"/>
        <w:autoSpaceDE w:val="0"/>
        <w:autoSpaceDN w:val="0"/>
        <w:adjustRightInd w:val="0"/>
        <w:outlineLvl w:val="0"/>
        <w:rPr>
          <w:szCs w:val="24"/>
        </w:rPr>
      </w:pPr>
      <w:commentRangeStart w:id="542"/>
      <w:commentRangeStart w:id="543"/>
      <w:r w:rsidRPr="00785C54">
        <w:rPr>
          <w:szCs w:val="24"/>
        </w:rPr>
        <w:t>Table B.1 — Earth Observations (EO)</w:t>
      </w:r>
      <w:commentRangeEnd w:id="542"/>
      <w:r w:rsidR="00047CD7">
        <w:rPr>
          <w:rStyle w:val="CommentReference"/>
          <w:rFonts w:eastAsia="MS Mincho"/>
          <w:b w:val="0"/>
          <w:lang w:eastAsia="ja-JP"/>
        </w:rPr>
        <w:commentReference w:id="542"/>
      </w:r>
      <w:commentRangeEnd w:id="543"/>
      <w:r w:rsidR="00047CD7">
        <w:rPr>
          <w:rStyle w:val="CommentReference"/>
          <w:rFonts w:eastAsia="MS Mincho"/>
          <w:b w:val="0"/>
          <w:lang w:eastAsia="ja-JP"/>
        </w:rPr>
        <w:commentReference w:id="543"/>
      </w:r>
    </w:p>
    <w:tbl>
      <w:tblPr>
        <w:tblW w:w="9752" w:type="dxa"/>
        <w:jc w:val="center"/>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4082"/>
        <w:gridCol w:w="2835"/>
        <w:gridCol w:w="2835"/>
      </w:tblGrid>
      <w:tr w:rsidR="005B5EAD" w:rsidRPr="00785C54" w14:paraId="56DA7A61" w14:textId="77777777" w:rsidTr="008F6841">
        <w:trPr>
          <w:jc w:val="center"/>
        </w:trPr>
        <w:tc>
          <w:tcPr>
            <w:tcW w:w="4082" w:type="dxa"/>
            <w:tcBorders>
              <w:top w:val="single" w:sz="12" w:space="0" w:color="auto"/>
              <w:bottom w:val="single" w:sz="12" w:space="0" w:color="auto"/>
              <w:right w:val="single" w:sz="4" w:space="0" w:color="auto"/>
            </w:tcBorders>
          </w:tcPr>
          <w:p w14:paraId="66CFA781" w14:textId="3EBE2DEB"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2835" w:type="dxa"/>
            <w:tcBorders>
              <w:top w:val="single" w:sz="12" w:space="0" w:color="auto"/>
              <w:left w:val="single" w:sz="4" w:space="0" w:color="auto"/>
              <w:bottom w:val="single" w:sz="12" w:space="0" w:color="auto"/>
              <w:right w:val="single" w:sz="4" w:space="0" w:color="auto"/>
            </w:tcBorders>
          </w:tcPr>
          <w:p w14:paraId="4759E2B2" w14:textId="2B4F914B" w:rsidR="005B5EAD" w:rsidRPr="00785C54" w:rsidRDefault="005B5EAD" w:rsidP="00785C54">
            <w:pPr>
              <w:pStyle w:val="Tableheader"/>
              <w:autoSpaceDE w:val="0"/>
              <w:autoSpaceDN w:val="0"/>
              <w:adjustRightInd w:val="0"/>
              <w:jc w:val="center"/>
              <w:rPr>
                <w:b/>
                <w:bCs/>
                <w:szCs w:val="20"/>
              </w:rPr>
            </w:pPr>
            <w:r w:rsidRPr="00785C54">
              <w:rPr>
                <w:b/>
                <w:szCs w:val="24"/>
              </w:rPr>
              <w:t>EO</w:t>
            </w:r>
          </w:p>
        </w:tc>
        <w:tc>
          <w:tcPr>
            <w:tcW w:w="2835" w:type="dxa"/>
            <w:tcBorders>
              <w:top w:val="single" w:sz="12" w:space="0" w:color="auto"/>
              <w:left w:val="single" w:sz="4" w:space="0" w:color="auto"/>
              <w:bottom w:val="single" w:sz="12" w:space="0" w:color="auto"/>
            </w:tcBorders>
          </w:tcPr>
          <w:p w14:paraId="5E5AA78B" w14:textId="0B8F55FD" w:rsidR="005B5EAD" w:rsidRPr="00785C54" w:rsidRDefault="005B5EAD" w:rsidP="00785C54">
            <w:pPr>
              <w:pStyle w:val="Tableheader"/>
              <w:autoSpaceDE w:val="0"/>
              <w:autoSpaceDN w:val="0"/>
              <w:adjustRightInd w:val="0"/>
              <w:jc w:val="center"/>
              <w:rPr>
                <w:b/>
                <w:bCs/>
                <w:szCs w:val="20"/>
              </w:rPr>
            </w:pPr>
            <w:r w:rsidRPr="00785C54">
              <w:rPr>
                <w:b/>
                <w:szCs w:val="24"/>
              </w:rPr>
              <w:t>Example</w:t>
            </w:r>
          </w:p>
        </w:tc>
      </w:tr>
      <w:tr w:rsidR="005B5EAD" w:rsidRPr="00785C54" w14:paraId="335BD9A3" w14:textId="77777777" w:rsidTr="008F6841">
        <w:trPr>
          <w:jc w:val="center"/>
        </w:trPr>
        <w:tc>
          <w:tcPr>
            <w:tcW w:w="4082" w:type="dxa"/>
            <w:tcBorders>
              <w:top w:val="single" w:sz="12" w:space="0" w:color="auto"/>
              <w:bottom w:val="single" w:sz="4" w:space="0" w:color="auto"/>
              <w:right w:val="single" w:sz="4" w:space="0" w:color="auto"/>
            </w:tcBorders>
          </w:tcPr>
          <w:p w14:paraId="1695B0E2" w14:textId="45672F38"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gramEnd"/>
            <w:r w:rsidRPr="00785C54">
              <w:rPr>
                <w:szCs w:val="24"/>
              </w:rPr>
              <w:t>result</w:t>
            </w:r>
          </w:p>
        </w:tc>
        <w:tc>
          <w:tcPr>
            <w:tcW w:w="2835" w:type="dxa"/>
            <w:tcBorders>
              <w:top w:val="single" w:sz="12" w:space="0" w:color="auto"/>
              <w:left w:val="single" w:sz="4" w:space="0" w:color="auto"/>
              <w:bottom w:val="single" w:sz="4" w:space="0" w:color="auto"/>
              <w:right w:val="single" w:sz="4" w:space="0" w:color="auto"/>
            </w:tcBorders>
          </w:tcPr>
          <w:p w14:paraId="07AF992F" w14:textId="1CCBFAFF" w:rsidR="005B5EAD" w:rsidRPr="00785C54" w:rsidRDefault="005B5EAD" w:rsidP="00785C54">
            <w:pPr>
              <w:pStyle w:val="Tablebody"/>
              <w:autoSpaceDE w:val="0"/>
              <w:autoSpaceDN w:val="0"/>
              <w:adjustRightInd w:val="0"/>
              <w:jc w:val="both"/>
              <w:rPr>
                <w:szCs w:val="20"/>
              </w:rPr>
            </w:pPr>
            <w:r w:rsidRPr="00785C54">
              <w:rPr>
                <w:szCs w:val="24"/>
              </w:rPr>
              <w:t>Observation value, measurement value, observation</w:t>
            </w:r>
          </w:p>
        </w:tc>
        <w:tc>
          <w:tcPr>
            <w:tcW w:w="2835" w:type="dxa"/>
            <w:tcBorders>
              <w:top w:val="single" w:sz="12" w:space="0" w:color="auto"/>
              <w:left w:val="single" w:sz="4" w:space="0" w:color="auto"/>
              <w:bottom w:val="single" w:sz="4" w:space="0" w:color="auto"/>
            </w:tcBorders>
          </w:tcPr>
          <w:p w14:paraId="769453B2" w14:textId="56DC287F" w:rsidR="005B5EAD" w:rsidRPr="00785C54" w:rsidRDefault="005B5EAD" w:rsidP="00785C54">
            <w:pPr>
              <w:pStyle w:val="Tablebody"/>
              <w:autoSpaceDE w:val="0"/>
              <w:autoSpaceDN w:val="0"/>
              <w:adjustRightInd w:val="0"/>
              <w:jc w:val="both"/>
              <w:rPr>
                <w:szCs w:val="20"/>
              </w:rPr>
            </w:pPr>
            <w:r w:rsidRPr="00785C54">
              <w:rPr>
                <w:szCs w:val="24"/>
              </w:rPr>
              <w:t>35 µg/m</w:t>
            </w:r>
            <w:r w:rsidRPr="00785C54">
              <w:rPr>
                <w:szCs w:val="24"/>
                <w:vertAlign w:val="superscript"/>
              </w:rPr>
              <w:t>3</w:t>
            </w:r>
          </w:p>
        </w:tc>
      </w:tr>
      <w:tr w:rsidR="005B5EAD" w:rsidRPr="00785C54" w14:paraId="39AB605A" w14:textId="77777777" w:rsidTr="008F6841">
        <w:trPr>
          <w:jc w:val="center"/>
        </w:trPr>
        <w:tc>
          <w:tcPr>
            <w:tcW w:w="4082" w:type="dxa"/>
            <w:tcBorders>
              <w:top w:val="single" w:sz="4" w:space="0" w:color="auto"/>
              <w:bottom w:val="single" w:sz="4" w:space="0" w:color="auto"/>
              <w:right w:val="single" w:sz="4" w:space="0" w:color="auto"/>
            </w:tcBorders>
          </w:tcPr>
          <w:p w14:paraId="65B9135C" w14:textId="4F6D9D8E"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gramEnd"/>
            <w:r w:rsidRPr="00785C54">
              <w:rPr>
                <w:szCs w:val="24"/>
              </w:rPr>
              <w:t>procedure</w:t>
            </w:r>
          </w:p>
        </w:tc>
        <w:tc>
          <w:tcPr>
            <w:tcW w:w="2835" w:type="dxa"/>
            <w:tcBorders>
              <w:top w:val="single" w:sz="4" w:space="0" w:color="auto"/>
              <w:left w:val="single" w:sz="4" w:space="0" w:color="auto"/>
              <w:bottom w:val="single" w:sz="4" w:space="0" w:color="auto"/>
              <w:right w:val="single" w:sz="4" w:space="0" w:color="auto"/>
            </w:tcBorders>
          </w:tcPr>
          <w:p w14:paraId="0828A5C3" w14:textId="62D878B0" w:rsidR="005B5EAD" w:rsidRPr="00785C54" w:rsidRDefault="005B5EAD" w:rsidP="00785C54">
            <w:pPr>
              <w:pStyle w:val="Tablebody"/>
              <w:autoSpaceDE w:val="0"/>
              <w:autoSpaceDN w:val="0"/>
              <w:adjustRightInd w:val="0"/>
              <w:jc w:val="both"/>
              <w:rPr>
                <w:szCs w:val="20"/>
              </w:rPr>
            </w:pPr>
            <w:r w:rsidRPr="00785C54">
              <w:rPr>
                <w:szCs w:val="24"/>
              </w:rPr>
              <w:t>Method, sensor</w:t>
            </w:r>
          </w:p>
        </w:tc>
        <w:tc>
          <w:tcPr>
            <w:tcW w:w="2835" w:type="dxa"/>
            <w:tcBorders>
              <w:top w:val="single" w:sz="4" w:space="0" w:color="auto"/>
              <w:left w:val="single" w:sz="4" w:space="0" w:color="auto"/>
              <w:bottom w:val="single" w:sz="4" w:space="0" w:color="auto"/>
            </w:tcBorders>
          </w:tcPr>
          <w:p w14:paraId="1A6BEE8D" w14:textId="1DE3FC0F" w:rsidR="005B5EAD" w:rsidRPr="00785C54" w:rsidRDefault="005B5EAD" w:rsidP="00785C54">
            <w:pPr>
              <w:pStyle w:val="Tablebody"/>
              <w:autoSpaceDE w:val="0"/>
              <w:autoSpaceDN w:val="0"/>
              <w:adjustRightInd w:val="0"/>
              <w:jc w:val="both"/>
              <w:rPr>
                <w:szCs w:val="20"/>
              </w:rPr>
            </w:pPr>
            <w:r w:rsidRPr="00785C54">
              <w:rPr>
                <w:szCs w:val="24"/>
              </w:rPr>
              <w:t>ASTER, U.S. EPA Federal Reference Method for PM 2.5</w:t>
            </w:r>
          </w:p>
        </w:tc>
      </w:tr>
      <w:tr w:rsidR="005B5EAD" w:rsidRPr="00785C54" w14:paraId="13B33138" w14:textId="77777777" w:rsidTr="008F6841">
        <w:trPr>
          <w:jc w:val="center"/>
        </w:trPr>
        <w:tc>
          <w:tcPr>
            <w:tcW w:w="4082" w:type="dxa"/>
            <w:tcBorders>
              <w:top w:val="single" w:sz="4" w:space="0" w:color="auto"/>
              <w:bottom w:val="single" w:sz="4" w:space="0" w:color="auto"/>
              <w:right w:val="single" w:sz="4" w:space="0" w:color="auto"/>
            </w:tcBorders>
          </w:tcPr>
          <w:p w14:paraId="7E9C4152" w14:textId="7CA414DC"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observedProperty</w:t>
            </w:r>
            <w:proofErr w:type="spellEnd"/>
          </w:p>
        </w:tc>
        <w:tc>
          <w:tcPr>
            <w:tcW w:w="2835" w:type="dxa"/>
            <w:tcBorders>
              <w:top w:val="single" w:sz="4" w:space="0" w:color="auto"/>
              <w:left w:val="single" w:sz="4" w:space="0" w:color="auto"/>
              <w:bottom w:val="single" w:sz="4" w:space="0" w:color="auto"/>
              <w:right w:val="single" w:sz="4" w:space="0" w:color="auto"/>
            </w:tcBorders>
          </w:tcPr>
          <w:p w14:paraId="4B82E4D1" w14:textId="4309F5CE" w:rsidR="005B5EAD" w:rsidRPr="00785C54" w:rsidRDefault="005B5EAD" w:rsidP="00785C54">
            <w:pPr>
              <w:pStyle w:val="Tablebody"/>
              <w:autoSpaceDE w:val="0"/>
              <w:autoSpaceDN w:val="0"/>
              <w:adjustRightInd w:val="0"/>
              <w:jc w:val="both"/>
              <w:rPr>
                <w:szCs w:val="20"/>
              </w:rPr>
            </w:pPr>
            <w:r w:rsidRPr="00785C54">
              <w:rPr>
                <w:szCs w:val="24"/>
              </w:rPr>
              <w:t>Parameter, variable</w:t>
            </w:r>
          </w:p>
        </w:tc>
        <w:tc>
          <w:tcPr>
            <w:tcW w:w="2835" w:type="dxa"/>
            <w:tcBorders>
              <w:top w:val="single" w:sz="4" w:space="0" w:color="auto"/>
              <w:left w:val="single" w:sz="4" w:space="0" w:color="auto"/>
              <w:bottom w:val="single" w:sz="4" w:space="0" w:color="auto"/>
            </w:tcBorders>
          </w:tcPr>
          <w:p w14:paraId="779113D8" w14:textId="215179FA" w:rsidR="005B5EAD" w:rsidRPr="00785C54" w:rsidRDefault="005B5EAD" w:rsidP="00785C54">
            <w:pPr>
              <w:pStyle w:val="Tablebody"/>
              <w:autoSpaceDE w:val="0"/>
              <w:autoSpaceDN w:val="0"/>
              <w:adjustRightInd w:val="0"/>
              <w:jc w:val="both"/>
              <w:rPr>
                <w:szCs w:val="20"/>
              </w:rPr>
            </w:pPr>
            <w:r w:rsidRPr="00785C54">
              <w:rPr>
                <w:szCs w:val="24"/>
              </w:rPr>
              <w:t>Reflectance, Particulate Matter 2.5</w:t>
            </w:r>
          </w:p>
        </w:tc>
      </w:tr>
      <w:tr w:rsidR="005B5EAD" w:rsidRPr="00785C54" w14:paraId="774B58C9" w14:textId="77777777" w:rsidTr="008F6841">
        <w:trPr>
          <w:jc w:val="center"/>
        </w:trPr>
        <w:tc>
          <w:tcPr>
            <w:tcW w:w="4082" w:type="dxa"/>
            <w:tcBorders>
              <w:top w:val="single" w:sz="4" w:space="0" w:color="auto"/>
              <w:bottom w:val="single" w:sz="4" w:space="0" w:color="auto"/>
              <w:right w:val="single" w:sz="4" w:space="0" w:color="auto"/>
            </w:tcBorders>
          </w:tcPr>
          <w:p w14:paraId="5C73EC9C" w14:textId="4E821EFA"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proximateFeatureOfInterest:SpatialSample</w:t>
            </w:r>
            <w:proofErr w:type="spellEnd"/>
          </w:p>
        </w:tc>
        <w:tc>
          <w:tcPr>
            <w:tcW w:w="2835" w:type="dxa"/>
            <w:tcBorders>
              <w:top w:val="single" w:sz="4" w:space="0" w:color="auto"/>
              <w:left w:val="single" w:sz="4" w:space="0" w:color="auto"/>
              <w:bottom w:val="single" w:sz="4" w:space="0" w:color="auto"/>
              <w:right w:val="single" w:sz="4" w:space="0" w:color="auto"/>
            </w:tcBorders>
          </w:tcPr>
          <w:p w14:paraId="66491082" w14:textId="0AC95938" w:rsidR="005B5EAD" w:rsidRPr="00785C54" w:rsidRDefault="005B5EAD" w:rsidP="00785C54">
            <w:pPr>
              <w:pStyle w:val="Tablebody"/>
              <w:autoSpaceDE w:val="0"/>
              <w:autoSpaceDN w:val="0"/>
              <w:adjustRightInd w:val="0"/>
              <w:jc w:val="both"/>
              <w:rPr>
                <w:szCs w:val="20"/>
              </w:rPr>
            </w:pPr>
            <w:r w:rsidRPr="00785C54">
              <w:rPr>
                <w:szCs w:val="24"/>
              </w:rPr>
              <w:t>2-D swath or scene</w:t>
            </w:r>
          </w:p>
        </w:tc>
        <w:tc>
          <w:tcPr>
            <w:tcW w:w="2835" w:type="dxa"/>
            <w:tcBorders>
              <w:top w:val="single" w:sz="4" w:space="0" w:color="auto"/>
              <w:left w:val="single" w:sz="4" w:space="0" w:color="auto"/>
              <w:bottom w:val="single" w:sz="4" w:space="0" w:color="auto"/>
            </w:tcBorders>
          </w:tcPr>
          <w:p w14:paraId="1C0B4463" w14:textId="2A82928F" w:rsidR="005B5EAD" w:rsidRPr="00785C54" w:rsidRDefault="005B5EAD" w:rsidP="00785C54">
            <w:pPr>
              <w:pStyle w:val="Tablebody"/>
              <w:autoSpaceDE w:val="0"/>
              <w:autoSpaceDN w:val="0"/>
              <w:adjustRightInd w:val="0"/>
              <w:jc w:val="both"/>
              <w:rPr>
                <w:szCs w:val="20"/>
              </w:rPr>
            </w:pPr>
            <w:r w:rsidRPr="00785C54">
              <w:rPr>
                <w:szCs w:val="24"/>
              </w:rPr>
              <w:t>Sampling grid</w:t>
            </w:r>
          </w:p>
        </w:tc>
      </w:tr>
      <w:tr w:rsidR="005B5EAD" w:rsidRPr="00785C54" w14:paraId="2AB36A87" w14:textId="77777777" w:rsidTr="008F6841">
        <w:trPr>
          <w:jc w:val="center"/>
        </w:trPr>
        <w:tc>
          <w:tcPr>
            <w:tcW w:w="4082" w:type="dxa"/>
            <w:tcBorders>
              <w:top w:val="single" w:sz="4" w:space="0" w:color="auto"/>
              <w:bottom w:val="single" w:sz="4" w:space="0" w:color="auto"/>
              <w:right w:val="single" w:sz="4" w:space="0" w:color="auto"/>
            </w:tcBorders>
          </w:tcPr>
          <w:p w14:paraId="209A1A85" w14:textId="5AE9C6CD"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SpatialSample:sampledFeature</w:t>
            </w:r>
            <w:proofErr w:type="spellEnd"/>
            <w:proofErr w:type="gramEnd"/>
          </w:p>
        </w:tc>
        <w:tc>
          <w:tcPr>
            <w:tcW w:w="2835" w:type="dxa"/>
            <w:tcBorders>
              <w:top w:val="single" w:sz="4" w:space="0" w:color="auto"/>
              <w:left w:val="single" w:sz="4" w:space="0" w:color="auto"/>
              <w:bottom w:val="single" w:sz="4" w:space="0" w:color="auto"/>
              <w:right w:val="single" w:sz="4" w:space="0" w:color="auto"/>
            </w:tcBorders>
          </w:tcPr>
          <w:p w14:paraId="52F831C3" w14:textId="09C08139" w:rsidR="005B5EAD" w:rsidRPr="00785C54" w:rsidRDefault="005B5EAD" w:rsidP="00785C54">
            <w:pPr>
              <w:pStyle w:val="Tablebody"/>
              <w:autoSpaceDE w:val="0"/>
              <w:autoSpaceDN w:val="0"/>
              <w:adjustRightInd w:val="0"/>
              <w:jc w:val="both"/>
              <w:rPr>
                <w:szCs w:val="20"/>
              </w:rPr>
            </w:pPr>
            <w:r w:rsidRPr="00785C54">
              <w:rPr>
                <w:szCs w:val="24"/>
              </w:rPr>
              <w:t>Earth surface</w:t>
            </w:r>
          </w:p>
        </w:tc>
        <w:tc>
          <w:tcPr>
            <w:tcW w:w="2835" w:type="dxa"/>
            <w:tcBorders>
              <w:top w:val="single" w:sz="4" w:space="0" w:color="auto"/>
              <w:left w:val="single" w:sz="4" w:space="0" w:color="auto"/>
              <w:bottom w:val="single" w:sz="4" w:space="0" w:color="auto"/>
            </w:tcBorders>
          </w:tcPr>
          <w:p w14:paraId="1699F0B1" w14:textId="1DF8E66F" w:rsidR="005B5EAD" w:rsidRPr="00785C54" w:rsidRDefault="00000000" w:rsidP="00785C54">
            <w:pPr>
              <w:pStyle w:val="Tablebody"/>
              <w:autoSpaceDE w:val="0"/>
              <w:autoSpaceDN w:val="0"/>
              <w:adjustRightInd w:val="0"/>
              <w:jc w:val="both"/>
              <w:rPr>
                <w:szCs w:val="20"/>
              </w:rPr>
            </w:pPr>
            <w:hyperlink r:id="rId82" w:history="1">
              <w:r w:rsidR="005B5EAD" w:rsidRPr="00785C54">
                <w:rPr>
                  <w:color w:val="0000FF"/>
                  <w:szCs w:val="24"/>
                  <w:u w:val="single"/>
                </w:rPr>
                <w:t>http://sweetontology.net/realm/PlanetarySurface</w:t>
              </w:r>
            </w:hyperlink>
          </w:p>
        </w:tc>
      </w:tr>
      <w:tr w:rsidR="005B5EAD" w:rsidRPr="00785C54" w14:paraId="33052501" w14:textId="77777777" w:rsidTr="008F6841">
        <w:trPr>
          <w:jc w:val="center"/>
        </w:trPr>
        <w:tc>
          <w:tcPr>
            <w:tcW w:w="4082" w:type="dxa"/>
            <w:tcBorders>
              <w:top w:val="single" w:sz="4" w:space="0" w:color="auto"/>
              <w:bottom w:val="single" w:sz="4" w:space="0" w:color="auto"/>
              <w:right w:val="single" w:sz="4" w:space="0" w:color="auto"/>
            </w:tcBorders>
          </w:tcPr>
          <w:p w14:paraId="400A87AC" w14:textId="28EF6900"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ultimateFeatureOfInterest</w:t>
            </w:r>
            <w:proofErr w:type="spellEnd"/>
          </w:p>
        </w:tc>
        <w:tc>
          <w:tcPr>
            <w:tcW w:w="2835" w:type="dxa"/>
            <w:tcBorders>
              <w:top w:val="single" w:sz="4" w:space="0" w:color="auto"/>
              <w:left w:val="single" w:sz="4" w:space="0" w:color="auto"/>
              <w:bottom w:val="single" w:sz="4" w:space="0" w:color="auto"/>
              <w:right w:val="single" w:sz="4" w:space="0" w:color="auto"/>
            </w:tcBorders>
          </w:tcPr>
          <w:p w14:paraId="6F03A806" w14:textId="3859CAF6" w:rsidR="005B5EAD" w:rsidRPr="00785C54" w:rsidRDefault="005B5EAD" w:rsidP="00785C54">
            <w:pPr>
              <w:pStyle w:val="Tablebody"/>
              <w:autoSpaceDE w:val="0"/>
              <w:autoSpaceDN w:val="0"/>
              <w:adjustRightInd w:val="0"/>
              <w:jc w:val="both"/>
              <w:rPr>
                <w:szCs w:val="20"/>
              </w:rPr>
            </w:pPr>
            <w:r w:rsidRPr="00785C54">
              <w:rPr>
                <w:szCs w:val="24"/>
              </w:rPr>
              <w:t>Earth surface</w:t>
            </w:r>
          </w:p>
        </w:tc>
        <w:tc>
          <w:tcPr>
            <w:tcW w:w="2835" w:type="dxa"/>
            <w:tcBorders>
              <w:top w:val="single" w:sz="4" w:space="0" w:color="auto"/>
              <w:left w:val="single" w:sz="4" w:space="0" w:color="auto"/>
              <w:bottom w:val="single" w:sz="4" w:space="0" w:color="auto"/>
            </w:tcBorders>
          </w:tcPr>
          <w:p w14:paraId="7A51E683" w14:textId="0904F91F" w:rsidR="005B5EAD" w:rsidRPr="00785C54" w:rsidRDefault="00000000" w:rsidP="00785C54">
            <w:pPr>
              <w:pStyle w:val="Tablebody"/>
              <w:autoSpaceDE w:val="0"/>
              <w:autoSpaceDN w:val="0"/>
              <w:adjustRightInd w:val="0"/>
              <w:jc w:val="both"/>
              <w:rPr>
                <w:szCs w:val="20"/>
              </w:rPr>
            </w:pPr>
            <w:hyperlink r:id="rId83" w:history="1">
              <w:r w:rsidR="005B5EAD" w:rsidRPr="00785C54">
                <w:rPr>
                  <w:color w:val="0000FF"/>
                  <w:szCs w:val="24"/>
                  <w:u w:val="single"/>
                </w:rPr>
                <w:t>http://sweetontology.net/realm/PlanetarySurface</w:t>
              </w:r>
            </w:hyperlink>
          </w:p>
        </w:tc>
      </w:tr>
      <w:tr w:rsidR="005B5EAD" w:rsidRPr="00785C54" w14:paraId="0D7E2B80" w14:textId="77777777" w:rsidTr="008F6841">
        <w:trPr>
          <w:jc w:val="center"/>
        </w:trPr>
        <w:tc>
          <w:tcPr>
            <w:tcW w:w="4082" w:type="dxa"/>
            <w:tcBorders>
              <w:top w:val="single" w:sz="4" w:space="0" w:color="auto"/>
              <w:bottom w:val="single" w:sz="4" w:space="0" w:color="auto"/>
              <w:right w:val="single" w:sz="4" w:space="0" w:color="auto"/>
            </w:tcBorders>
          </w:tcPr>
          <w:p w14:paraId="6769631D" w14:textId="20633AFC"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proximateFeatureOfInterest:SpatialSample</w:t>
            </w:r>
            <w:proofErr w:type="spellEnd"/>
          </w:p>
        </w:tc>
        <w:tc>
          <w:tcPr>
            <w:tcW w:w="2835" w:type="dxa"/>
            <w:tcBorders>
              <w:top w:val="single" w:sz="4" w:space="0" w:color="auto"/>
              <w:left w:val="single" w:sz="4" w:space="0" w:color="auto"/>
              <w:bottom w:val="single" w:sz="4" w:space="0" w:color="auto"/>
              <w:right w:val="single" w:sz="4" w:space="0" w:color="auto"/>
            </w:tcBorders>
          </w:tcPr>
          <w:p w14:paraId="510C41E0" w14:textId="4CC63FC3" w:rsidR="005B5EAD" w:rsidRPr="00785C54" w:rsidRDefault="005B5EAD" w:rsidP="00785C54">
            <w:pPr>
              <w:pStyle w:val="Tablebody"/>
              <w:autoSpaceDE w:val="0"/>
              <w:autoSpaceDN w:val="0"/>
              <w:adjustRightInd w:val="0"/>
              <w:jc w:val="both"/>
              <w:rPr>
                <w:szCs w:val="20"/>
              </w:rPr>
            </w:pPr>
            <w:r w:rsidRPr="00785C54">
              <w:rPr>
                <w:szCs w:val="24"/>
              </w:rPr>
              <w:t>3-D sampling space</w:t>
            </w:r>
          </w:p>
        </w:tc>
        <w:tc>
          <w:tcPr>
            <w:tcW w:w="2835" w:type="dxa"/>
            <w:tcBorders>
              <w:top w:val="single" w:sz="4" w:space="0" w:color="auto"/>
              <w:left w:val="single" w:sz="4" w:space="0" w:color="auto"/>
              <w:bottom w:val="single" w:sz="4" w:space="0" w:color="auto"/>
            </w:tcBorders>
          </w:tcPr>
          <w:p w14:paraId="5E480F41" w14:textId="0838673A" w:rsidR="005B5EAD" w:rsidRPr="00785C54" w:rsidRDefault="005B5EAD" w:rsidP="00785C54">
            <w:pPr>
              <w:pStyle w:val="Tablebody"/>
              <w:autoSpaceDE w:val="0"/>
              <w:autoSpaceDN w:val="0"/>
              <w:adjustRightInd w:val="0"/>
              <w:jc w:val="both"/>
              <w:rPr>
                <w:szCs w:val="20"/>
              </w:rPr>
            </w:pPr>
            <w:r w:rsidRPr="00785C54">
              <w:rPr>
                <w:szCs w:val="24"/>
              </w:rPr>
              <w:t>Sampling grid</w:t>
            </w:r>
          </w:p>
        </w:tc>
      </w:tr>
      <w:tr w:rsidR="005B5EAD" w:rsidRPr="00785C54" w14:paraId="2E028521" w14:textId="77777777" w:rsidTr="008F6841">
        <w:trPr>
          <w:jc w:val="center"/>
        </w:trPr>
        <w:tc>
          <w:tcPr>
            <w:tcW w:w="4082" w:type="dxa"/>
            <w:tcBorders>
              <w:top w:val="single" w:sz="4" w:space="0" w:color="auto"/>
              <w:bottom w:val="single" w:sz="4" w:space="0" w:color="auto"/>
              <w:right w:val="single" w:sz="4" w:space="0" w:color="auto"/>
            </w:tcBorders>
          </w:tcPr>
          <w:p w14:paraId="3C577CC8" w14:textId="7E318414"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lastRenderedPageBreak/>
              <w:t>SpatialSample</w:t>
            </w:r>
            <w:proofErr w:type="spellEnd"/>
            <w:r w:rsidRPr="00785C54">
              <w:rPr>
                <w:szCs w:val="24"/>
              </w:rPr>
              <w:t>::</w:t>
            </w:r>
            <w:proofErr w:type="spellStart"/>
            <w:proofErr w:type="gramEnd"/>
            <w:r w:rsidRPr="00785C54">
              <w:rPr>
                <w:szCs w:val="24"/>
              </w:rPr>
              <w:t>sampledFeature</w:t>
            </w:r>
            <w:proofErr w:type="spellEnd"/>
          </w:p>
        </w:tc>
        <w:tc>
          <w:tcPr>
            <w:tcW w:w="2835" w:type="dxa"/>
            <w:tcBorders>
              <w:top w:val="single" w:sz="4" w:space="0" w:color="auto"/>
              <w:left w:val="single" w:sz="4" w:space="0" w:color="auto"/>
              <w:bottom w:val="single" w:sz="4" w:space="0" w:color="auto"/>
              <w:right w:val="single" w:sz="4" w:space="0" w:color="auto"/>
            </w:tcBorders>
          </w:tcPr>
          <w:p w14:paraId="035ACFBD" w14:textId="65C9A062" w:rsidR="005B5EAD" w:rsidRPr="00785C54" w:rsidRDefault="005B5EAD" w:rsidP="00785C54">
            <w:pPr>
              <w:pStyle w:val="Tablebody"/>
              <w:autoSpaceDE w:val="0"/>
              <w:autoSpaceDN w:val="0"/>
              <w:adjustRightInd w:val="0"/>
              <w:jc w:val="both"/>
              <w:rPr>
                <w:szCs w:val="20"/>
              </w:rPr>
            </w:pPr>
            <w:r w:rsidRPr="00785C54">
              <w:rPr>
                <w:szCs w:val="24"/>
              </w:rPr>
              <w:t xml:space="preserve">Media (air, water, …), Global Change Master Directory </w:t>
            </w:r>
            <w:r w:rsidR="003613DB">
              <w:rPr>
                <w:szCs w:val="24"/>
              </w:rPr>
              <w:t>“</w:t>
            </w:r>
            <w:r w:rsidRPr="00785C54">
              <w:rPr>
                <w:szCs w:val="24"/>
              </w:rPr>
              <w:t>Topic</w:t>
            </w:r>
            <w:r w:rsidR="003613DB">
              <w:rPr>
                <w:szCs w:val="24"/>
              </w:rPr>
              <w:t>”</w:t>
            </w:r>
          </w:p>
        </w:tc>
        <w:tc>
          <w:tcPr>
            <w:tcW w:w="2835" w:type="dxa"/>
            <w:tcBorders>
              <w:top w:val="single" w:sz="4" w:space="0" w:color="auto"/>
              <w:left w:val="single" w:sz="4" w:space="0" w:color="auto"/>
              <w:bottom w:val="single" w:sz="4" w:space="0" w:color="auto"/>
            </w:tcBorders>
          </w:tcPr>
          <w:p w14:paraId="4DE03949" w14:textId="1E9D2488" w:rsidR="005B5EAD" w:rsidRPr="00785C54" w:rsidRDefault="005B5EAD" w:rsidP="00785C54">
            <w:pPr>
              <w:pStyle w:val="Tablebody"/>
              <w:autoSpaceDE w:val="0"/>
              <w:autoSpaceDN w:val="0"/>
              <w:adjustRightInd w:val="0"/>
              <w:jc w:val="both"/>
              <w:rPr>
                <w:szCs w:val="20"/>
              </w:rPr>
            </w:pPr>
            <w:r w:rsidRPr="00785C54">
              <w:rPr>
                <w:szCs w:val="24"/>
              </w:rPr>
              <w:t>Troposphere</w:t>
            </w:r>
          </w:p>
        </w:tc>
      </w:tr>
      <w:tr w:rsidR="005B5EAD" w:rsidRPr="00785C54" w14:paraId="697D1438" w14:textId="77777777" w:rsidTr="008F6841">
        <w:trPr>
          <w:jc w:val="center"/>
        </w:trPr>
        <w:tc>
          <w:tcPr>
            <w:tcW w:w="4082" w:type="dxa"/>
            <w:tcBorders>
              <w:top w:val="single" w:sz="4" w:space="0" w:color="auto"/>
              <w:bottom w:val="single" w:sz="12" w:space="0" w:color="auto"/>
              <w:right w:val="single" w:sz="4" w:space="0" w:color="auto"/>
            </w:tcBorders>
          </w:tcPr>
          <w:p w14:paraId="31BA1423" w14:textId="3AC3EF89"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ultimateFeatureOfInterest</w:t>
            </w:r>
            <w:proofErr w:type="spellEnd"/>
          </w:p>
        </w:tc>
        <w:tc>
          <w:tcPr>
            <w:tcW w:w="2835" w:type="dxa"/>
            <w:tcBorders>
              <w:top w:val="single" w:sz="4" w:space="0" w:color="auto"/>
              <w:left w:val="single" w:sz="4" w:space="0" w:color="auto"/>
              <w:bottom w:val="single" w:sz="12" w:space="0" w:color="auto"/>
              <w:right w:val="single" w:sz="4" w:space="0" w:color="auto"/>
            </w:tcBorders>
          </w:tcPr>
          <w:p w14:paraId="4AA351B0" w14:textId="33F6C24A" w:rsidR="005B5EAD" w:rsidRPr="00785C54" w:rsidRDefault="005B5EAD" w:rsidP="00785C54">
            <w:pPr>
              <w:pStyle w:val="Tablebody"/>
              <w:autoSpaceDE w:val="0"/>
              <w:autoSpaceDN w:val="0"/>
              <w:adjustRightInd w:val="0"/>
              <w:jc w:val="both"/>
              <w:rPr>
                <w:szCs w:val="20"/>
              </w:rPr>
            </w:pPr>
            <w:r w:rsidRPr="00785C54">
              <w:rPr>
                <w:szCs w:val="24"/>
              </w:rPr>
              <w:t xml:space="preserve">Media (air, water, …), Global Change Master Directory </w:t>
            </w:r>
            <w:r w:rsidR="003613DB">
              <w:rPr>
                <w:szCs w:val="24"/>
              </w:rPr>
              <w:t>“</w:t>
            </w:r>
            <w:r w:rsidRPr="00785C54">
              <w:rPr>
                <w:szCs w:val="24"/>
              </w:rPr>
              <w:t>Topic</w:t>
            </w:r>
            <w:r w:rsidR="003613DB">
              <w:rPr>
                <w:szCs w:val="24"/>
              </w:rPr>
              <w:t>”</w:t>
            </w:r>
          </w:p>
        </w:tc>
        <w:tc>
          <w:tcPr>
            <w:tcW w:w="2835" w:type="dxa"/>
            <w:tcBorders>
              <w:top w:val="single" w:sz="4" w:space="0" w:color="auto"/>
              <w:left w:val="single" w:sz="4" w:space="0" w:color="auto"/>
              <w:bottom w:val="single" w:sz="12" w:space="0" w:color="auto"/>
            </w:tcBorders>
          </w:tcPr>
          <w:p w14:paraId="7681B802" w14:textId="30303AD2" w:rsidR="005B5EAD" w:rsidRPr="00785C54" w:rsidRDefault="005B5EAD" w:rsidP="00785C54">
            <w:pPr>
              <w:pStyle w:val="Tablebody"/>
              <w:autoSpaceDE w:val="0"/>
              <w:autoSpaceDN w:val="0"/>
              <w:adjustRightInd w:val="0"/>
              <w:jc w:val="both"/>
              <w:rPr>
                <w:szCs w:val="20"/>
              </w:rPr>
            </w:pPr>
            <w:r w:rsidRPr="00785C54">
              <w:rPr>
                <w:szCs w:val="24"/>
              </w:rPr>
              <w:t>Troposphere</w:t>
            </w:r>
          </w:p>
        </w:tc>
      </w:tr>
    </w:tbl>
    <w:p w14:paraId="3002B32D" w14:textId="12BCF12C" w:rsidR="0081435D" w:rsidRPr="00785C54" w:rsidRDefault="0081435D" w:rsidP="00785C54">
      <w:pPr>
        <w:pStyle w:val="BodyText"/>
        <w:rPr>
          <w:sz w:val="28"/>
        </w:rPr>
      </w:pPr>
      <w:r w:rsidRPr="00785C54">
        <w:br w:type="page"/>
      </w:r>
    </w:p>
    <w:p w14:paraId="59C0556D" w14:textId="32C44E75" w:rsidR="005B5EAD" w:rsidRPr="00785C54" w:rsidRDefault="005B5EAD" w:rsidP="00785C54">
      <w:pPr>
        <w:pStyle w:val="a2"/>
        <w:tabs>
          <w:tab w:val="left" w:pos="360"/>
        </w:tabs>
        <w:autoSpaceDE w:val="0"/>
        <w:autoSpaceDN w:val="0"/>
        <w:adjustRightInd w:val="0"/>
        <w:rPr>
          <w:szCs w:val="24"/>
        </w:rPr>
      </w:pPr>
      <w:r w:rsidRPr="00785C54">
        <w:rPr>
          <w:szCs w:val="24"/>
        </w:rPr>
        <w:lastRenderedPageBreak/>
        <w:t>Metrology</w:t>
      </w:r>
    </w:p>
    <w:p w14:paraId="429A0EA3" w14:textId="77777777" w:rsidR="005B5EAD" w:rsidRPr="00785C54" w:rsidRDefault="005B5EAD" w:rsidP="00785C54">
      <w:pPr>
        <w:pStyle w:val="Tabletitle"/>
        <w:autoSpaceDE w:val="0"/>
        <w:autoSpaceDN w:val="0"/>
        <w:adjustRightInd w:val="0"/>
        <w:outlineLvl w:val="0"/>
        <w:rPr>
          <w:szCs w:val="24"/>
        </w:rPr>
      </w:pPr>
      <w:r w:rsidRPr="00785C54">
        <w:rPr>
          <w:szCs w:val="24"/>
        </w:rPr>
        <w:t>Table B.2 — Metrology</w:t>
      </w:r>
    </w:p>
    <w:tbl>
      <w:tblPr>
        <w:tblW w:w="9752" w:type="dxa"/>
        <w:jc w:val="center"/>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3402"/>
        <w:gridCol w:w="2948"/>
        <w:gridCol w:w="3402"/>
      </w:tblGrid>
      <w:tr w:rsidR="005B5EAD" w:rsidRPr="00785C54" w14:paraId="7C992702" w14:textId="77777777" w:rsidTr="008F6841">
        <w:trPr>
          <w:jc w:val="center"/>
        </w:trPr>
        <w:tc>
          <w:tcPr>
            <w:tcW w:w="3402" w:type="dxa"/>
            <w:tcBorders>
              <w:top w:val="single" w:sz="12" w:space="0" w:color="auto"/>
              <w:bottom w:val="single" w:sz="12" w:space="0" w:color="auto"/>
              <w:right w:val="single" w:sz="4" w:space="0" w:color="auto"/>
            </w:tcBorders>
          </w:tcPr>
          <w:p w14:paraId="7BE4376F" w14:textId="1AB8B75D"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2948" w:type="dxa"/>
            <w:tcBorders>
              <w:top w:val="single" w:sz="12" w:space="0" w:color="auto"/>
              <w:left w:val="single" w:sz="4" w:space="0" w:color="auto"/>
              <w:bottom w:val="single" w:sz="12" w:space="0" w:color="auto"/>
              <w:right w:val="single" w:sz="4" w:space="0" w:color="auto"/>
            </w:tcBorders>
          </w:tcPr>
          <w:p w14:paraId="7D2F88EB" w14:textId="71176BB8" w:rsidR="005B5EAD" w:rsidRPr="00785C54" w:rsidRDefault="005B5EAD" w:rsidP="00785C54">
            <w:pPr>
              <w:pStyle w:val="Tableheader"/>
              <w:autoSpaceDE w:val="0"/>
              <w:autoSpaceDN w:val="0"/>
              <w:adjustRightInd w:val="0"/>
              <w:jc w:val="center"/>
              <w:rPr>
                <w:b/>
                <w:bCs/>
                <w:szCs w:val="20"/>
              </w:rPr>
            </w:pPr>
            <w:r w:rsidRPr="00785C54">
              <w:rPr>
                <w:b/>
                <w:szCs w:val="24"/>
              </w:rPr>
              <w:t>Metrology</w:t>
            </w:r>
          </w:p>
        </w:tc>
        <w:tc>
          <w:tcPr>
            <w:tcW w:w="3402" w:type="dxa"/>
            <w:tcBorders>
              <w:top w:val="single" w:sz="12" w:space="0" w:color="auto"/>
              <w:left w:val="single" w:sz="4" w:space="0" w:color="auto"/>
              <w:bottom w:val="single" w:sz="12" w:space="0" w:color="auto"/>
            </w:tcBorders>
          </w:tcPr>
          <w:p w14:paraId="23A49948" w14:textId="0A19737D" w:rsidR="005B5EAD" w:rsidRPr="00785C54" w:rsidRDefault="005B5EAD" w:rsidP="00785C54">
            <w:pPr>
              <w:pStyle w:val="Tableheader"/>
              <w:autoSpaceDE w:val="0"/>
              <w:autoSpaceDN w:val="0"/>
              <w:adjustRightInd w:val="0"/>
              <w:jc w:val="center"/>
              <w:rPr>
                <w:b/>
                <w:bCs/>
                <w:szCs w:val="20"/>
              </w:rPr>
            </w:pPr>
            <w:r w:rsidRPr="00785C54">
              <w:rPr>
                <w:b/>
                <w:szCs w:val="24"/>
              </w:rPr>
              <w:t>Example: mass measurement</w:t>
            </w:r>
          </w:p>
        </w:tc>
      </w:tr>
      <w:tr w:rsidR="005B5EAD" w:rsidRPr="00785C54" w14:paraId="2C7D5B1B" w14:textId="77777777" w:rsidTr="008F6841">
        <w:trPr>
          <w:jc w:val="center"/>
        </w:trPr>
        <w:tc>
          <w:tcPr>
            <w:tcW w:w="3402" w:type="dxa"/>
            <w:tcBorders>
              <w:top w:val="single" w:sz="12" w:space="0" w:color="auto"/>
              <w:bottom w:val="single" w:sz="4" w:space="0" w:color="auto"/>
              <w:right w:val="single" w:sz="4" w:space="0" w:color="auto"/>
            </w:tcBorders>
          </w:tcPr>
          <w:p w14:paraId="1A7A7F59" w14:textId="5CB60175"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gramEnd"/>
            <w:r w:rsidRPr="00785C54">
              <w:rPr>
                <w:szCs w:val="24"/>
              </w:rPr>
              <w:t>result</w:t>
            </w:r>
          </w:p>
        </w:tc>
        <w:tc>
          <w:tcPr>
            <w:tcW w:w="2948" w:type="dxa"/>
            <w:tcBorders>
              <w:top w:val="single" w:sz="12" w:space="0" w:color="auto"/>
              <w:left w:val="single" w:sz="4" w:space="0" w:color="auto"/>
              <w:bottom w:val="single" w:sz="4" w:space="0" w:color="auto"/>
              <w:right w:val="single" w:sz="4" w:space="0" w:color="auto"/>
            </w:tcBorders>
          </w:tcPr>
          <w:p w14:paraId="68744A7A" w14:textId="213B5CCD" w:rsidR="005B5EAD" w:rsidRPr="00785C54" w:rsidRDefault="005B5EAD" w:rsidP="00785C54">
            <w:pPr>
              <w:pStyle w:val="Tablebody"/>
              <w:autoSpaceDE w:val="0"/>
              <w:autoSpaceDN w:val="0"/>
              <w:adjustRightInd w:val="0"/>
              <w:jc w:val="both"/>
              <w:rPr>
                <w:szCs w:val="20"/>
              </w:rPr>
            </w:pPr>
            <w:r w:rsidRPr="00785C54">
              <w:rPr>
                <w:szCs w:val="24"/>
              </w:rPr>
              <w:t>Value</w:t>
            </w:r>
          </w:p>
        </w:tc>
        <w:tc>
          <w:tcPr>
            <w:tcW w:w="3402" w:type="dxa"/>
            <w:tcBorders>
              <w:top w:val="single" w:sz="12" w:space="0" w:color="auto"/>
              <w:left w:val="single" w:sz="4" w:space="0" w:color="auto"/>
              <w:bottom w:val="single" w:sz="4" w:space="0" w:color="auto"/>
            </w:tcBorders>
          </w:tcPr>
          <w:p w14:paraId="505A1FA8" w14:textId="10919124" w:rsidR="005B5EAD" w:rsidRPr="00785C54" w:rsidRDefault="005B5EAD" w:rsidP="00785C54">
            <w:pPr>
              <w:pStyle w:val="Tablebody"/>
              <w:autoSpaceDE w:val="0"/>
              <w:autoSpaceDN w:val="0"/>
              <w:adjustRightInd w:val="0"/>
              <w:jc w:val="both"/>
              <w:rPr>
                <w:szCs w:val="20"/>
              </w:rPr>
            </w:pPr>
            <w:r w:rsidRPr="00785C54">
              <w:rPr>
                <w:szCs w:val="24"/>
              </w:rPr>
              <w:t>35 mg</w:t>
            </w:r>
          </w:p>
        </w:tc>
      </w:tr>
      <w:tr w:rsidR="005B5EAD" w:rsidRPr="00785C54" w14:paraId="6337D5A0" w14:textId="77777777" w:rsidTr="008F6841">
        <w:trPr>
          <w:jc w:val="center"/>
        </w:trPr>
        <w:tc>
          <w:tcPr>
            <w:tcW w:w="3402" w:type="dxa"/>
            <w:tcBorders>
              <w:top w:val="single" w:sz="4" w:space="0" w:color="auto"/>
              <w:bottom w:val="single" w:sz="4" w:space="0" w:color="auto"/>
              <w:right w:val="single" w:sz="4" w:space="0" w:color="auto"/>
            </w:tcBorders>
          </w:tcPr>
          <w:p w14:paraId="601CE3F0" w14:textId="6A95AC9B"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gramEnd"/>
            <w:r w:rsidRPr="00785C54">
              <w:rPr>
                <w:szCs w:val="24"/>
              </w:rPr>
              <w:t>procedure</w:t>
            </w:r>
          </w:p>
        </w:tc>
        <w:tc>
          <w:tcPr>
            <w:tcW w:w="2948" w:type="dxa"/>
            <w:tcBorders>
              <w:top w:val="single" w:sz="4" w:space="0" w:color="auto"/>
              <w:left w:val="single" w:sz="4" w:space="0" w:color="auto"/>
              <w:bottom w:val="single" w:sz="4" w:space="0" w:color="auto"/>
              <w:right w:val="single" w:sz="4" w:space="0" w:color="auto"/>
            </w:tcBorders>
          </w:tcPr>
          <w:p w14:paraId="4F6152D1" w14:textId="1FCF0A35" w:rsidR="005B5EAD" w:rsidRPr="00785C54" w:rsidRDefault="005B5EAD" w:rsidP="00785C54">
            <w:pPr>
              <w:pStyle w:val="Tablebody"/>
              <w:autoSpaceDE w:val="0"/>
              <w:autoSpaceDN w:val="0"/>
              <w:adjustRightInd w:val="0"/>
              <w:jc w:val="both"/>
              <w:rPr>
                <w:szCs w:val="20"/>
              </w:rPr>
            </w:pPr>
            <w:r w:rsidRPr="00785C54">
              <w:rPr>
                <w:szCs w:val="24"/>
              </w:rPr>
              <w:t>Instrument</w:t>
            </w:r>
          </w:p>
        </w:tc>
        <w:tc>
          <w:tcPr>
            <w:tcW w:w="3402" w:type="dxa"/>
            <w:tcBorders>
              <w:top w:val="single" w:sz="4" w:space="0" w:color="auto"/>
              <w:left w:val="single" w:sz="4" w:space="0" w:color="auto"/>
              <w:bottom w:val="single" w:sz="4" w:space="0" w:color="auto"/>
            </w:tcBorders>
          </w:tcPr>
          <w:p w14:paraId="63B2F397" w14:textId="13E21CFF" w:rsidR="005B5EAD" w:rsidRPr="00785C54" w:rsidRDefault="005B5EAD" w:rsidP="00785C54">
            <w:pPr>
              <w:pStyle w:val="Tablebody"/>
              <w:autoSpaceDE w:val="0"/>
              <w:autoSpaceDN w:val="0"/>
              <w:adjustRightInd w:val="0"/>
              <w:jc w:val="both"/>
              <w:rPr>
                <w:szCs w:val="20"/>
              </w:rPr>
            </w:pPr>
            <w:r w:rsidRPr="00785C54">
              <w:rPr>
                <w:szCs w:val="24"/>
              </w:rPr>
              <w:t>Balance</w:t>
            </w:r>
          </w:p>
        </w:tc>
      </w:tr>
      <w:tr w:rsidR="005B5EAD" w:rsidRPr="00785C54" w14:paraId="322AB71E" w14:textId="77777777" w:rsidTr="008F6841">
        <w:trPr>
          <w:jc w:val="center"/>
        </w:trPr>
        <w:tc>
          <w:tcPr>
            <w:tcW w:w="3402" w:type="dxa"/>
            <w:tcBorders>
              <w:top w:val="single" w:sz="4" w:space="0" w:color="auto"/>
              <w:bottom w:val="single" w:sz="12" w:space="0" w:color="auto"/>
              <w:right w:val="single" w:sz="4" w:space="0" w:color="auto"/>
            </w:tcBorders>
          </w:tcPr>
          <w:p w14:paraId="700B38EF" w14:textId="659D14BF"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observedProperty</w:t>
            </w:r>
            <w:proofErr w:type="spellEnd"/>
          </w:p>
        </w:tc>
        <w:tc>
          <w:tcPr>
            <w:tcW w:w="2948" w:type="dxa"/>
            <w:tcBorders>
              <w:top w:val="single" w:sz="4" w:space="0" w:color="auto"/>
              <w:left w:val="single" w:sz="4" w:space="0" w:color="auto"/>
              <w:bottom w:val="single" w:sz="12" w:space="0" w:color="auto"/>
              <w:right w:val="single" w:sz="4" w:space="0" w:color="auto"/>
            </w:tcBorders>
          </w:tcPr>
          <w:p w14:paraId="7994128B" w14:textId="39B2A723" w:rsidR="005B5EAD" w:rsidRPr="00785C54" w:rsidRDefault="005B5EAD" w:rsidP="00785C54">
            <w:pPr>
              <w:pStyle w:val="Tablebody"/>
              <w:autoSpaceDE w:val="0"/>
              <w:autoSpaceDN w:val="0"/>
              <w:adjustRightInd w:val="0"/>
              <w:jc w:val="both"/>
              <w:rPr>
                <w:szCs w:val="20"/>
              </w:rPr>
            </w:pPr>
            <w:r w:rsidRPr="00785C54">
              <w:rPr>
                <w:szCs w:val="24"/>
              </w:rPr>
              <w:t>Measurand</w:t>
            </w:r>
          </w:p>
        </w:tc>
        <w:tc>
          <w:tcPr>
            <w:tcW w:w="3402" w:type="dxa"/>
            <w:tcBorders>
              <w:top w:val="single" w:sz="4" w:space="0" w:color="auto"/>
              <w:left w:val="single" w:sz="4" w:space="0" w:color="auto"/>
              <w:bottom w:val="single" w:sz="12" w:space="0" w:color="auto"/>
            </w:tcBorders>
          </w:tcPr>
          <w:p w14:paraId="40986A16" w14:textId="572CBFBB" w:rsidR="005B5EAD" w:rsidRPr="00785C54" w:rsidRDefault="005B5EAD" w:rsidP="00785C54">
            <w:pPr>
              <w:pStyle w:val="Tablebody"/>
              <w:autoSpaceDE w:val="0"/>
              <w:autoSpaceDN w:val="0"/>
              <w:adjustRightInd w:val="0"/>
              <w:jc w:val="both"/>
              <w:rPr>
                <w:szCs w:val="20"/>
              </w:rPr>
            </w:pPr>
            <w:r w:rsidRPr="00785C54">
              <w:rPr>
                <w:szCs w:val="24"/>
              </w:rPr>
              <w:t>Mass</w:t>
            </w:r>
          </w:p>
        </w:tc>
      </w:tr>
    </w:tbl>
    <w:p w14:paraId="7AFCBE58" w14:textId="76962576" w:rsidR="005B5EAD" w:rsidRPr="00785C54" w:rsidRDefault="005B5EAD" w:rsidP="00785C54">
      <w:pPr>
        <w:pStyle w:val="a2"/>
        <w:tabs>
          <w:tab w:val="left" w:pos="360"/>
        </w:tabs>
        <w:autoSpaceDE w:val="0"/>
        <w:autoSpaceDN w:val="0"/>
        <w:adjustRightInd w:val="0"/>
        <w:rPr>
          <w:szCs w:val="24"/>
        </w:rPr>
      </w:pPr>
      <w:r w:rsidRPr="00785C54">
        <w:rPr>
          <w:szCs w:val="24"/>
        </w:rPr>
        <w:t>Earth science simulations</w:t>
      </w:r>
    </w:p>
    <w:p w14:paraId="4D1F3CFD" w14:textId="77777777" w:rsidR="005B5EAD" w:rsidRPr="00785C54" w:rsidRDefault="005B5EAD" w:rsidP="00785C54">
      <w:pPr>
        <w:pStyle w:val="Tabletitle"/>
        <w:autoSpaceDE w:val="0"/>
        <w:autoSpaceDN w:val="0"/>
        <w:adjustRightInd w:val="0"/>
        <w:outlineLvl w:val="0"/>
        <w:rPr>
          <w:szCs w:val="24"/>
        </w:rPr>
      </w:pPr>
      <w:r w:rsidRPr="00785C54">
        <w:rPr>
          <w:szCs w:val="24"/>
        </w:rPr>
        <w:t>Table B.3 — Earth science simulations</w:t>
      </w:r>
    </w:p>
    <w:tbl>
      <w:tblPr>
        <w:tblW w:w="9752" w:type="dxa"/>
        <w:jc w:val="center"/>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5657"/>
        <w:gridCol w:w="4095"/>
      </w:tblGrid>
      <w:tr w:rsidR="005B5EAD" w:rsidRPr="00785C54" w14:paraId="02E06B9C" w14:textId="77777777" w:rsidTr="008F6841">
        <w:trPr>
          <w:jc w:val="center"/>
        </w:trPr>
        <w:tc>
          <w:tcPr>
            <w:tcW w:w="5657" w:type="dxa"/>
            <w:tcBorders>
              <w:top w:val="single" w:sz="12" w:space="0" w:color="auto"/>
              <w:bottom w:val="single" w:sz="12" w:space="0" w:color="auto"/>
              <w:right w:val="single" w:sz="4" w:space="0" w:color="auto"/>
            </w:tcBorders>
          </w:tcPr>
          <w:p w14:paraId="6835F536" w14:textId="1FA5B16F"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4095" w:type="dxa"/>
            <w:tcBorders>
              <w:top w:val="single" w:sz="12" w:space="0" w:color="auto"/>
              <w:left w:val="single" w:sz="4" w:space="0" w:color="auto"/>
              <w:bottom w:val="single" w:sz="12" w:space="0" w:color="auto"/>
            </w:tcBorders>
          </w:tcPr>
          <w:p w14:paraId="790D00B0" w14:textId="328B306D" w:rsidR="005B5EAD" w:rsidRPr="00785C54" w:rsidRDefault="005B5EAD" w:rsidP="00785C54">
            <w:pPr>
              <w:pStyle w:val="Tableheader"/>
              <w:autoSpaceDE w:val="0"/>
              <w:autoSpaceDN w:val="0"/>
              <w:adjustRightInd w:val="0"/>
              <w:jc w:val="center"/>
              <w:rPr>
                <w:b/>
                <w:bCs/>
                <w:szCs w:val="20"/>
              </w:rPr>
            </w:pPr>
            <w:r w:rsidRPr="00785C54">
              <w:rPr>
                <w:b/>
                <w:szCs w:val="24"/>
              </w:rPr>
              <w:t>Earth science</w:t>
            </w:r>
          </w:p>
        </w:tc>
      </w:tr>
      <w:tr w:rsidR="005B5EAD" w:rsidRPr="00785C54" w14:paraId="15F34268" w14:textId="77777777" w:rsidTr="008F6841">
        <w:trPr>
          <w:jc w:val="center"/>
        </w:trPr>
        <w:tc>
          <w:tcPr>
            <w:tcW w:w="5657" w:type="dxa"/>
            <w:tcBorders>
              <w:top w:val="single" w:sz="12" w:space="0" w:color="auto"/>
              <w:bottom w:val="single" w:sz="4" w:space="0" w:color="auto"/>
              <w:right w:val="single" w:sz="4" w:space="0" w:color="auto"/>
            </w:tcBorders>
          </w:tcPr>
          <w:p w14:paraId="768CE2F6" w14:textId="2B2D7789"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gramEnd"/>
            <w:r w:rsidRPr="00785C54">
              <w:rPr>
                <w:szCs w:val="24"/>
              </w:rPr>
              <w:t>result</w:t>
            </w:r>
          </w:p>
        </w:tc>
        <w:tc>
          <w:tcPr>
            <w:tcW w:w="4095" w:type="dxa"/>
            <w:tcBorders>
              <w:top w:val="single" w:sz="12" w:space="0" w:color="auto"/>
              <w:left w:val="single" w:sz="4" w:space="0" w:color="auto"/>
              <w:bottom w:val="single" w:sz="4" w:space="0" w:color="auto"/>
            </w:tcBorders>
          </w:tcPr>
          <w:p w14:paraId="15EBE66B" w14:textId="10F70A35" w:rsidR="005B5EAD" w:rsidRPr="00785C54" w:rsidRDefault="005B5EAD" w:rsidP="00785C54">
            <w:pPr>
              <w:pStyle w:val="Tablebody"/>
              <w:autoSpaceDE w:val="0"/>
              <w:autoSpaceDN w:val="0"/>
              <w:adjustRightInd w:val="0"/>
              <w:jc w:val="both"/>
              <w:rPr>
                <w:szCs w:val="20"/>
              </w:rPr>
            </w:pPr>
            <w:r w:rsidRPr="00785C54">
              <w:rPr>
                <w:szCs w:val="24"/>
              </w:rPr>
              <w:t>A model or field</w:t>
            </w:r>
          </w:p>
        </w:tc>
      </w:tr>
      <w:tr w:rsidR="005B5EAD" w:rsidRPr="00785C54" w14:paraId="6BC501D8" w14:textId="77777777" w:rsidTr="008F6841">
        <w:trPr>
          <w:jc w:val="center"/>
        </w:trPr>
        <w:tc>
          <w:tcPr>
            <w:tcW w:w="5657" w:type="dxa"/>
            <w:tcBorders>
              <w:top w:val="single" w:sz="4" w:space="0" w:color="auto"/>
              <w:bottom w:val="single" w:sz="4" w:space="0" w:color="auto"/>
              <w:right w:val="single" w:sz="4" w:space="0" w:color="auto"/>
            </w:tcBorders>
          </w:tcPr>
          <w:p w14:paraId="304757B7" w14:textId="2405D640"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observedProperty</w:t>
            </w:r>
            <w:proofErr w:type="spellEnd"/>
          </w:p>
        </w:tc>
        <w:tc>
          <w:tcPr>
            <w:tcW w:w="4095" w:type="dxa"/>
            <w:tcBorders>
              <w:top w:val="single" w:sz="4" w:space="0" w:color="auto"/>
              <w:left w:val="single" w:sz="4" w:space="0" w:color="auto"/>
              <w:bottom w:val="single" w:sz="4" w:space="0" w:color="auto"/>
            </w:tcBorders>
          </w:tcPr>
          <w:p w14:paraId="3BFCC958" w14:textId="7E9BFCF2" w:rsidR="005B5EAD" w:rsidRPr="00785C54" w:rsidRDefault="005B5EAD" w:rsidP="00785C54">
            <w:pPr>
              <w:pStyle w:val="Tablebody"/>
              <w:autoSpaceDE w:val="0"/>
              <w:autoSpaceDN w:val="0"/>
              <w:adjustRightInd w:val="0"/>
              <w:jc w:val="both"/>
              <w:rPr>
                <w:szCs w:val="20"/>
              </w:rPr>
            </w:pPr>
            <w:r w:rsidRPr="00785C54">
              <w:rPr>
                <w:szCs w:val="24"/>
              </w:rPr>
              <w:t>Variable, parameter</w:t>
            </w:r>
          </w:p>
        </w:tc>
      </w:tr>
      <w:tr w:rsidR="005B5EAD" w:rsidRPr="00785C54" w14:paraId="12A5EA83" w14:textId="77777777" w:rsidTr="008F6841">
        <w:trPr>
          <w:jc w:val="center"/>
        </w:trPr>
        <w:tc>
          <w:tcPr>
            <w:tcW w:w="5657" w:type="dxa"/>
            <w:tcBorders>
              <w:top w:val="single" w:sz="4" w:space="0" w:color="auto"/>
              <w:bottom w:val="single" w:sz="4" w:space="0" w:color="auto"/>
              <w:right w:val="single" w:sz="4" w:space="0" w:color="auto"/>
            </w:tcBorders>
          </w:tcPr>
          <w:p w14:paraId="7FE4A33E" w14:textId="0CB95841"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proximateFeatureofInterest:SpatialSample</w:t>
            </w:r>
            <w:proofErr w:type="spellEnd"/>
          </w:p>
        </w:tc>
        <w:tc>
          <w:tcPr>
            <w:tcW w:w="4095" w:type="dxa"/>
            <w:tcBorders>
              <w:top w:val="single" w:sz="4" w:space="0" w:color="auto"/>
              <w:left w:val="single" w:sz="4" w:space="0" w:color="auto"/>
              <w:bottom w:val="single" w:sz="4" w:space="0" w:color="auto"/>
            </w:tcBorders>
          </w:tcPr>
          <w:p w14:paraId="01577165" w14:textId="35F79967" w:rsidR="005B5EAD" w:rsidRPr="00785C54" w:rsidRDefault="005B5EAD" w:rsidP="00785C54">
            <w:pPr>
              <w:pStyle w:val="Tablebody"/>
              <w:autoSpaceDE w:val="0"/>
              <w:autoSpaceDN w:val="0"/>
              <w:adjustRightInd w:val="0"/>
              <w:jc w:val="both"/>
              <w:rPr>
                <w:szCs w:val="20"/>
              </w:rPr>
            </w:pPr>
            <w:r w:rsidRPr="00785C54">
              <w:rPr>
                <w:szCs w:val="24"/>
              </w:rPr>
              <w:t>Section, swath, volume, grid</w:t>
            </w:r>
          </w:p>
        </w:tc>
      </w:tr>
      <w:tr w:rsidR="005B5EAD" w:rsidRPr="00785C54" w14:paraId="52453376" w14:textId="77777777" w:rsidTr="008F6841">
        <w:trPr>
          <w:jc w:val="center"/>
        </w:trPr>
        <w:tc>
          <w:tcPr>
            <w:tcW w:w="5657" w:type="dxa"/>
            <w:tcBorders>
              <w:top w:val="single" w:sz="4" w:space="0" w:color="auto"/>
              <w:bottom w:val="single" w:sz="4" w:space="0" w:color="auto"/>
              <w:right w:val="single" w:sz="4" w:space="0" w:color="auto"/>
            </w:tcBorders>
          </w:tcPr>
          <w:p w14:paraId="02226DA0" w14:textId="0E3030F0"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gramEnd"/>
            <w:r w:rsidRPr="00785C54">
              <w:rPr>
                <w:szCs w:val="24"/>
              </w:rPr>
              <w:t>proximateFeatureofInterest:SpatialSample::sampledFeature</w:t>
            </w:r>
          </w:p>
        </w:tc>
        <w:tc>
          <w:tcPr>
            <w:tcW w:w="4095" w:type="dxa"/>
            <w:tcBorders>
              <w:top w:val="single" w:sz="4" w:space="0" w:color="auto"/>
              <w:left w:val="single" w:sz="4" w:space="0" w:color="auto"/>
              <w:bottom w:val="single" w:sz="4" w:space="0" w:color="auto"/>
            </w:tcBorders>
          </w:tcPr>
          <w:p w14:paraId="7DD43D6B" w14:textId="0FCD5917" w:rsidR="005B5EAD" w:rsidRPr="00785C54" w:rsidRDefault="005B5EAD" w:rsidP="00785C54">
            <w:pPr>
              <w:pStyle w:val="Tablebody"/>
              <w:autoSpaceDE w:val="0"/>
              <w:autoSpaceDN w:val="0"/>
              <w:adjustRightInd w:val="0"/>
              <w:jc w:val="both"/>
              <w:rPr>
                <w:szCs w:val="20"/>
              </w:rPr>
            </w:pPr>
            <w:r w:rsidRPr="00785C54">
              <w:rPr>
                <w:szCs w:val="24"/>
              </w:rPr>
              <w:t>Atmosphere, ocean, solid earth</w:t>
            </w:r>
          </w:p>
        </w:tc>
      </w:tr>
      <w:tr w:rsidR="005B5EAD" w:rsidRPr="00785C54" w14:paraId="0B2D74FF" w14:textId="77777777" w:rsidTr="008F6841">
        <w:trPr>
          <w:jc w:val="center"/>
        </w:trPr>
        <w:tc>
          <w:tcPr>
            <w:tcW w:w="5657" w:type="dxa"/>
            <w:tcBorders>
              <w:top w:val="single" w:sz="4" w:space="0" w:color="auto"/>
              <w:bottom w:val="single" w:sz="4" w:space="0" w:color="auto"/>
              <w:right w:val="single" w:sz="4" w:space="0" w:color="auto"/>
            </w:tcBorders>
          </w:tcPr>
          <w:p w14:paraId="43D4194C" w14:textId="255CEF0D"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ultimateFeatureofInterest</w:t>
            </w:r>
            <w:proofErr w:type="spellEnd"/>
          </w:p>
        </w:tc>
        <w:tc>
          <w:tcPr>
            <w:tcW w:w="4095" w:type="dxa"/>
            <w:tcBorders>
              <w:top w:val="single" w:sz="4" w:space="0" w:color="auto"/>
              <w:left w:val="single" w:sz="4" w:space="0" w:color="auto"/>
              <w:bottom w:val="single" w:sz="4" w:space="0" w:color="auto"/>
            </w:tcBorders>
          </w:tcPr>
          <w:p w14:paraId="3ADB53DF" w14:textId="031DC8AE" w:rsidR="005B5EAD" w:rsidRPr="00785C54" w:rsidRDefault="005B5EAD" w:rsidP="00785C54">
            <w:pPr>
              <w:pStyle w:val="Tablebody"/>
              <w:autoSpaceDE w:val="0"/>
              <w:autoSpaceDN w:val="0"/>
              <w:adjustRightInd w:val="0"/>
              <w:jc w:val="both"/>
              <w:rPr>
                <w:szCs w:val="20"/>
              </w:rPr>
            </w:pPr>
            <w:r w:rsidRPr="00785C54">
              <w:rPr>
                <w:szCs w:val="24"/>
              </w:rPr>
              <w:t>Atmosphere, ocean, solid earth</w:t>
            </w:r>
          </w:p>
        </w:tc>
      </w:tr>
      <w:tr w:rsidR="005B5EAD" w:rsidRPr="00785C54" w14:paraId="395EDF99" w14:textId="77777777" w:rsidTr="008F6841">
        <w:trPr>
          <w:jc w:val="center"/>
        </w:trPr>
        <w:tc>
          <w:tcPr>
            <w:tcW w:w="5657" w:type="dxa"/>
            <w:tcBorders>
              <w:top w:val="single" w:sz="4" w:space="0" w:color="auto"/>
              <w:bottom w:val="single" w:sz="4" w:space="0" w:color="auto"/>
              <w:right w:val="single" w:sz="4" w:space="0" w:color="auto"/>
            </w:tcBorders>
          </w:tcPr>
          <w:p w14:paraId="69EE0C16" w14:textId="6CA4090E"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gramEnd"/>
            <w:r w:rsidRPr="00785C54">
              <w:rPr>
                <w:szCs w:val="24"/>
              </w:rPr>
              <w:t>procedure</w:t>
            </w:r>
          </w:p>
        </w:tc>
        <w:tc>
          <w:tcPr>
            <w:tcW w:w="4095" w:type="dxa"/>
            <w:tcBorders>
              <w:top w:val="single" w:sz="4" w:space="0" w:color="auto"/>
              <w:left w:val="single" w:sz="4" w:space="0" w:color="auto"/>
              <w:bottom w:val="single" w:sz="4" w:space="0" w:color="auto"/>
            </w:tcBorders>
          </w:tcPr>
          <w:p w14:paraId="6C52A3B2" w14:textId="0EFBF577" w:rsidR="005B5EAD" w:rsidRPr="00785C54" w:rsidRDefault="005B5EAD" w:rsidP="00785C54">
            <w:pPr>
              <w:pStyle w:val="Tablebody"/>
              <w:autoSpaceDE w:val="0"/>
              <w:autoSpaceDN w:val="0"/>
              <w:adjustRightInd w:val="0"/>
              <w:jc w:val="both"/>
              <w:rPr>
                <w:szCs w:val="20"/>
              </w:rPr>
            </w:pPr>
            <w:r w:rsidRPr="00785C54">
              <w:rPr>
                <w:szCs w:val="24"/>
              </w:rPr>
              <w:t>Earth process simulator</w:t>
            </w:r>
          </w:p>
        </w:tc>
      </w:tr>
      <w:tr w:rsidR="005B5EAD" w:rsidRPr="00785C54" w14:paraId="6F961728" w14:textId="77777777" w:rsidTr="008F6841">
        <w:trPr>
          <w:jc w:val="center"/>
        </w:trPr>
        <w:tc>
          <w:tcPr>
            <w:tcW w:w="5657" w:type="dxa"/>
            <w:tcBorders>
              <w:top w:val="single" w:sz="4" w:space="0" w:color="auto"/>
              <w:bottom w:val="single" w:sz="4" w:space="0" w:color="auto"/>
              <w:right w:val="single" w:sz="4" w:space="0" w:color="auto"/>
            </w:tcBorders>
          </w:tcPr>
          <w:p w14:paraId="07B4B4D8" w14:textId="6818183A"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phenomenonTime</w:t>
            </w:r>
            <w:proofErr w:type="spellEnd"/>
          </w:p>
        </w:tc>
        <w:tc>
          <w:tcPr>
            <w:tcW w:w="4095" w:type="dxa"/>
            <w:tcBorders>
              <w:top w:val="single" w:sz="4" w:space="0" w:color="auto"/>
              <w:left w:val="single" w:sz="4" w:space="0" w:color="auto"/>
              <w:bottom w:val="single" w:sz="4" w:space="0" w:color="auto"/>
            </w:tcBorders>
          </w:tcPr>
          <w:p w14:paraId="3A8A8827" w14:textId="3ED2F0B7" w:rsidR="005B5EAD" w:rsidRPr="00785C54" w:rsidRDefault="005B5EAD" w:rsidP="00785C54">
            <w:pPr>
              <w:pStyle w:val="Tablebody"/>
              <w:autoSpaceDE w:val="0"/>
              <w:autoSpaceDN w:val="0"/>
              <w:adjustRightInd w:val="0"/>
              <w:jc w:val="both"/>
              <w:rPr>
                <w:szCs w:val="20"/>
              </w:rPr>
            </w:pPr>
            <w:r w:rsidRPr="00785C54">
              <w:rPr>
                <w:szCs w:val="24"/>
              </w:rPr>
              <w:t>Future date (forecasts), past date (hindcasts)</w:t>
            </w:r>
          </w:p>
        </w:tc>
      </w:tr>
      <w:tr w:rsidR="005B5EAD" w:rsidRPr="00785C54" w14:paraId="52BF6602" w14:textId="77777777" w:rsidTr="008F6841">
        <w:trPr>
          <w:jc w:val="center"/>
        </w:trPr>
        <w:tc>
          <w:tcPr>
            <w:tcW w:w="5657" w:type="dxa"/>
            <w:tcBorders>
              <w:top w:val="single" w:sz="4" w:space="0" w:color="auto"/>
              <w:bottom w:val="single" w:sz="4" w:space="0" w:color="auto"/>
              <w:right w:val="single" w:sz="4" w:space="0" w:color="auto"/>
            </w:tcBorders>
          </w:tcPr>
          <w:p w14:paraId="6C03554F" w14:textId="4394C3A5"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resultTime</w:t>
            </w:r>
            <w:proofErr w:type="spellEnd"/>
          </w:p>
        </w:tc>
        <w:tc>
          <w:tcPr>
            <w:tcW w:w="4095" w:type="dxa"/>
            <w:tcBorders>
              <w:top w:val="single" w:sz="4" w:space="0" w:color="auto"/>
              <w:left w:val="single" w:sz="4" w:space="0" w:color="auto"/>
              <w:bottom w:val="single" w:sz="4" w:space="0" w:color="auto"/>
            </w:tcBorders>
          </w:tcPr>
          <w:p w14:paraId="56ECBA99" w14:textId="63531B46" w:rsidR="005B5EAD" w:rsidRPr="00785C54" w:rsidRDefault="005B5EAD" w:rsidP="00785C54">
            <w:pPr>
              <w:pStyle w:val="Tablebody"/>
              <w:autoSpaceDE w:val="0"/>
              <w:autoSpaceDN w:val="0"/>
              <w:adjustRightInd w:val="0"/>
              <w:jc w:val="both"/>
              <w:rPr>
                <w:szCs w:val="20"/>
              </w:rPr>
            </w:pPr>
            <w:r w:rsidRPr="00785C54">
              <w:rPr>
                <w:szCs w:val="24"/>
              </w:rPr>
              <w:t>Simulator execution date</w:t>
            </w:r>
          </w:p>
        </w:tc>
      </w:tr>
      <w:tr w:rsidR="005B5EAD" w:rsidRPr="00785C54" w14:paraId="5FDEFCC6" w14:textId="77777777" w:rsidTr="008F6841">
        <w:trPr>
          <w:jc w:val="center"/>
        </w:trPr>
        <w:tc>
          <w:tcPr>
            <w:tcW w:w="5657" w:type="dxa"/>
            <w:tcBorders>
              <w:top w:val="single" w:sz="4" w:space="0" w:color="auto"/>
              <w:bottom w:val="single" w:sz="12" w:space="0" w:color="auto"/>
              <w:right w:val="single" w:sz="4" w:space="0" w:color="auto"/>
            </w:tcBorders>
          </w:tcPr>
          <w:p w14:paraId="13B9402F" w14:textId="31E781EB"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validTime</w:t>
            </w:r>
            <w:proofErr w:type="spellEnd"/>
          </w:p>
        </w:tc>
        <w:tc>
          <w:tcPr>
            <w:tcW w:w="4095" w:type="dxa"/>
            <w:tcBorders>
              <w:top w:val="single" w:sz="4" w:space="0" w:color="auto"/>
              <w:left w:val="single" w:sz="4" w:space="0" w:color="auto"/>
              <w:bottom w:val="single" w:sz="12" w:space="0" w:color="auto"/>
            </w:tcBorders>
          </w:tcPr>
          <w:p w14:paraId="44DFFC4D" w14:textId="2E9D9399" w:rsidR="005B5EAD" w:rsidRPr="00785C54" w:rsidRDefault="005B5EAD" w:rsidP="00785C54">
            <w:pPr>
              <w:pStyle w:val="Tablebody"/>
              <w:autoSpaceDE w:val="0"/>
              <w:autoSpaceDN w:val="0"/>
              <w:adjustRightInd w:val="0"/>
              <w:jc w:val="both"/>
              <w:rPr>
                <w:szCs w:val="20"/>
              </w:rPr>
            </w:pPr>
            <w:r w:rsidRPr="00785C54">
              <w:rPr>
                <w:szCs w:val="24"/>
              </w:rPr>
              <w:t>Period when result is intended to be used</w:t>
            </w:r>
          </w:p>
        </w:tc>
      </w:tr>
    </w:tbl>
    <w:p w14:paraId="3436AC37" w14:textId="4A4D2CCD" w:rsidR="005B5EAD" w:rsidRPr="00785C54" w:rsidRDefault="005B5EAD" w:rsidP="00785C54">
      <w:pPr>
        <w:pStyle w:val="a2"/>
        <w:tabs>
          <w:tab w:val="left" w:pos="360"/>
        </w:tabs>
        <w:autoSpaceDE w:val="0"/>
        <w:autoSpaceDN w:val="0"/>
        <w:adjustRightInd w:val="0"/>
        <w:rPr>
          <w:szCs w:val="24"/>
        </w:rPr>
      </w:pPr>
      <w:r w:rsidRPr="00785C54">
        <w:rPr>
          <w:szCs w:val="24"/>
        </w:rPr>
        <w:t>Assay/Chemistry</w:t>
      </w:r>
    </w:p>
    <w:p w14:paraId="307979F8" w14:textId="77777777" w:rsidR="005B5EAD" w:rsidRPr="00785C54" w:rsidRDefault="005B5EAD" w:rsidP="00785C54">
      <w:pPr>
        <w:pStyle w:val="Tabletitle"/>
        <w:autoSpaceDE w:val="0"/>
        <w:autoSpaceDN w:val="0"/>
        <w:adjustRightInd w:val="0"/>
        <w:outlineLvl w:val="0"/>
        <w:rPr>
          <w:szCs w:val="24"/>
        </w:rPr>
      </w:pPr>
      <w:r w:rsidRPr="00785C54">
        <w:rPr>
          <w:szCs w:val="24"/>
        </w:rPr>
        <w:t>Table B.4 — Assay/Chemistry</w:t>
      </w:r>
    </w:p>
    <w:tbl>
      <w:tblPr>
        <w:tblW w:w="9766" w:type="dxa"/>
        <w:jc w:val="center"/>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5655"/>
        <w:gridCol w:w="4111"/>
      </w:tblGrid>
      <w:tr w:rsidR="005B5EAD" w:rsidRPr="00785C54" w14:paraId="428D3CEA" w14:textId="77777777" w:rsidTr="008F6841">
        <w:trPr>
          <w:jc w:val="center"/>
        </w:trPr>
        <w:tc>
          <w:tcPr>
            <w:tcW w:w="5655" w:type="dxa"/>
            <w:tcBorders>
              <w:top w:val="single" w:sz="12" w:space="0" w:color="auto"/>
              <w:bottom w:val="single" w:sz="12" w:space="0" w:color="auto"/>
              <w:right w:val="single" w:sz="4" w:space="0" w:color="auto"/>
            </w:tcBorders>
          </w:tcPr>
          <w:p w14:paraId="6E34F27A" w14:textId="4E9D7749"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4111" w:type="dxa"/>
            <w:tcBorders>
              <w:top w:val="single" w:sz="12" w:space="0" w:color="auto"/>
              <w:left w:val="single" w:sz="4" w:space="0" w:color="auto"/>
              <w:bottom w:val="single" w:sz="12" w:space="0" w:color="auto"/>
            </w:tcBorders>
          </w:tcPr>
          <w:p w14:paraId="004718C0" w14:textId="79AB4EB0" w:rsidR="005B5EAD" w:rsidRPr="00785C54" w:rsidRDefault="005B5EAD" w:rsidP="00785C54">
            <w:pPr>
              <w:pStyle w:val="Tableheader"/>
              <w:autoSpaceDE w:val="0"/>
              <w:autoSpaceDN w:val="0"/>
              <w:adjustRightInd w:val="0"/>
              <w:jc w:val="center"/>
              <w:rPr>
                <w:b/>
                <w:bCs/>
                <w:szCs w:val="20"/>
              </w:rPr>
            </w:pPr>
            <w:r w:rsidRPr="00785C54">
              <w:rPr>
                <w:b/>
                <w:szCs w:val="24"/>
              </w:rPr>
              <w:t>Geochemistry</w:t>
            </w:r>
          </w:p>
        </w:tc>
      </w:tr>
      <w:tr w:rsidR="005B5EAD" w:rsidRPr="00785C54" w14:paraId="40DB4889" w14:textId="77777777" w:rsidTr="008F6841">
        <w:trPr>
          <w:jc w:val="center"/>
        </w:trPr>
        <w:tc>
          <w:tcPr>
            <w:tcW w:w="5655" w:type="dxa"/>
            <w:tcBorders>
              <w:top w:val="single" w:sz="12" w:space="0" w:color="auto"/>
              <w:bottom w:val="single" w:sz="4" w:space="0" w:color="auto"/>
              <w:right w:val="single" w:sz="4" w:space="0" w:color="auto"/>
            </w:tcBorders>
          </w:tcPr>
          <w:p w14:paraId="3F66BB92" w14:textId="4AB8C0C4"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proximateFeatureOfInterest:MaterialSample</w:t>
            </w:r>
            <w:proofErr w:type="spellEnd"/>
          </w:p>
        </w:tc>
        <w:tc>
          <w:tcPr>
            <w:tcW w:w="4111" w:type="dxa"/>
            <w:tcBorders>
              <w:top w:val="single" w:sz="12" w:space="0" w:color="auto"/>
              <w:left w:val="single" w:sz="4" w:space="0" w:color="auto"/>
              <w:bottom w:val="single" w:sz="4" w:space="0" w:color="auto"/>
            </w:tcBorders>
          </w:tcPr>
          <w:p w14:paraId="63369ABE" w14:textId="6642DBBE" w:rsidR="005B5EAD" w:rsidRPr="00785C54" w:rsidRDefault="005B5EAD" w:rsidP="00785C54">
            <w:pPr>
              <w:pStyle w:val="Tablebody"/>
              <w:autoSpaceDE w:val="0"/>
              <w:autoSpaceDN w:val="0"/>
              <w:adjustRightInd w:val="0"/>
              <w:jc w:val="both"/>
              <w:rPr>
                <w:szCs w:val="20"/>
              </w:rPr>
            </w:pPr>
            <w:r w:rsidRPr="00785C54">
              <w:rPr>
                <w:szCs w:val="24"/>
              </w:rPr>
              <w:t>Sample</w:t>
            </w:r>
          </w:p>
        </w:tc>
      </w:tr>
      <w:tr w:rsidR="005B5EAD" w:rsidRPr="00785C54" w14:paraId="280495DB" w14:textId="77777777" w:rsidTr="008F6841">
        <w:trPr>
          <w:jc w:val="center"/>
        </w:trPr>
        <w:tc>
          <w:tcPr>
            <w:tcW w:w="5655" w:type="dxa"/>
            <w:tcBorders>
              <w:top w:val="single" w:sz="4" w:space="0" w:color="auto"/>
              <w:bottom w:val="single" w:sz="4" w:space="0" w:color="auto"/>
              <w:right w:val="single" w:sz="4" w:space="0" w:color="auto"/>
            </w:tcBorders>
          </w:tcPr>
          <w:p w14:paraId="377A7D9F" w14:textId="302A1D3B"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sampledFeature:GeologicUnit</w:t>
            </w:r>
            <w:proofErr w:type="spellEnd"/>
          </w:p>
        </w:tc>
        <w:tc>
          <w:tcPr>
            <w:tcW w:w="4111" w:type="dxa"/>
            <w:tcBorders>
              <w:top w:val="single" w:sz="4" w:space="0" w:color="auto"/>
              <w:left w:val="single" w:sz="4" w:space="0" w:color="auto"/>
              <w:bottom w:val="single" w:sz="4" w:space="0" w:color="auto"/>
            </w:tcBorders>
          </w:tcPr>
          <w:p w14:paraId="71320C08" w14:textId="4A4FC202" w:rsidR="005B5EAD" w:rsidRPr="00785C54" w:rsidRDefault="005B5EAD" w:rsidP="00785C54">
            <w:pPr>
              <w:pStyle w:val="Tablebody"/>
              <w:autoSpaceDE w:val="0"/>
              <w:autoSpaceDN w:val="0"/>
              <w:adjustRightInd w:val="0"/>
              <w:jc w:val="both"/>
              <w:rPr>
                <w:szCs w:val="20"/>
              </w:rPr>
            </w:pPr>
            <w:r w:rsidRPr="00785C54">
              <w:rPr>
                <w:szCs w:val="24"/>
              </w:rPr>
              <w:t>Ore body, Geologic Unit</w:t>
            </w:r>
          </w:p>
        </w:tc>
      </w:tr>
      <w:tr w:rsidR="005B5EAD" w:rsidRPr="00785C54" w14:paraId="0940834A" w14:textId="77777777" w:rsidTr="008F6841">
        <w:trPr>
          <w:jc w:val="center"/>
        </w:trPr>
        <w:tc>
          <w:tcPr>
            <w:tcW w:w="5655" w:type="dxa"/>
            <w:tcBorders>
              <w:top w:val="single" w:sz="4" w:space="0" w:color="auto"/>
              <w:bottom w:val="single" w:sz="4" w:space="0" w:color="auto"/>
              <w:right w:val="single" w:sz="4" w:space="0" w:color="auto"/>
            </w:tcBorders>
          </w:tcPr>
          <w:p w14:paraId="52F5AB47" w14:textId="6E9DC0F0"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relatedSample:MaterialSample</w:t>
            </w:r>
            <w:proofErr w:type="spellEnd"/>
          </w:p>
        </w:tc>
        <w:tc>
          <w:tcPr>
            <w:tcW w:w="4111" w:type="dxa"/>
            <w:tcBorders>
              <w:top w:val="single" w:sz="4" w:space="0" w:color="auto"/>
              <w:left w:val="single" w:sz="4" w:space="0" w:color="auto"/>
              <w:bottom w:val="single" w:sz="4" w:space="0" w:color="auto"/>
            </w:tcBorders>
          </w:tcPr>
          <w:p w14:paraId="35B8AFE4" w14:textId="4F6C31DA" w:rsidR="005B5EAD" w:rsidRPr="00785C54" w:rsidRDefault="005B5EAD" w:rsidP="00785C54">
            <w:pPr>
              <w:pStyle w:val="Tablebody"/>
              <w:autoSpaceDE w:val="0"/>
              <w:autoSpaceDN w:val="0"/>
              <w:adjustRightInd w:val="0"/>
              <w:jc w:val="both"/>
              <w:rPr>
                <w:szCs w:val="20"/>
              </w:rPr>
            </w:pPr>
            <w:r w:rsidRPr="00785C54">
              <w:rPr>
                <w:szCs w:val="24"/>
              </w:rPr>
              <w:t>Pulp, separation</w:t>
            </w:r>
          </w:p>
        </w:tc>
      </w:tr>
      <w:tr w:rsidR="005B5EAD" w:rsidRPr="00785C54" w14:paraId="7FC992C9" w14:textId="77777777" w:rsidTr="008F6841">
        <w:trPr>
          <w:jc w:val="center"/>
        </w:trPr>
        <w:tc>
          <w:tcPr>
            <w:tcW w:w="5655" w:type="dxa"/>
            <w:tcBorders>
              <w:top w:val="single" w:sz="4" w:space="0" w:color="auto"/>
              <w:bottom w:val="single" w:sz="4" w:space="0" w:color="auto"/>
              <w:right w:val="single" w:sz="4" w:space="0" w:color="auto"/>
            </w:tcBorders>
          </w:tcPr>
          <w:p w14:paraId="0AF96FF9" w14:textId="55AB024B"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preparationStep</w:t>
            </w:r>
            <w:proofErr w:type="spellEnd"/>
          </w:p>
        </w:tc>
        <w:tc>
          <w:tcPr>
            <w:tcW w:w="4111" w:type="dxa"/>
            <w:tcBorders>
              <w:top w:val="single" w:sz="4" w:space="0" w:color="auto"/>
              <w:left w:val="single" w:sz="4" w:space="0" w:color="auto"/>
              <w:bottom w:val="single" w:sz="4" w:space="0" w:color="auto"/>
            </w:tcBorders>
          </w:tcPr>
          <w:p w14:paraId="1E495EE1" w14:textId="4C78A23A" w:rsidR="005B5EAD" w:rsidRPr="00785C54" w:rsidRDefault="005B5EAD" w:rsidP="00785C54">
            <w:pPr>
              <w:pStyle w:val="Tablebody"/>
              <w:autoSpaceDE w:val="0"/>
              <w:autoSpaceDN w:val="0"/>
              <w:adjustRightInd w:val="0"/>
              <w:jc w:val="both"/>
              <w:rPr>
                <w:szCs w:val="20"/>
              </w:rPr>
            </w:pPr>
            <w:r w:rsidRPr="00785C54">
              <w:rPr>
                <w:szCs w:val="24"/>
              </w:rPr>
              <w:t>Sample preparation process</w:t>
            </w:r>
          </w:p>
        </w:tc>
      </w:tr>
      <w:tr w:rsidR="005B5EAD" w:rsidRPr="00785C54" w14:paraId="582A7DE0" w14:textId="77777777" w:rsidTr="008F6841">
        <w:trPr>
          <w:jc w:val="center"/>
        </w:trPr>
        <w:tc>
          <w:tcPr>
            <w:tcW w:w="5655" w:type="dxa"/>
            <w:tcBorders>
              <w:top w:val="single" w:sz="4" w:space="0" w:color="auto"/>
              <w:bottom w:val="single" w:sz="4" w:space="0" w:color="auto"/>
              <w:right w:val="single" w:sz="4" w:space="0" w:color="auto"/>
            </w:tcBorders>
          </w:tcPr>
          <w:p w14:paraId="731119EF" w14:textId="07CDCED4"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sampling:Sampling:samplingProcedure</w:t>
            </w:r>
            <w:proofErr w:type="spellEnd"/>
          </w:p>
        </w:tc>
        <w:tc>
          <w:tcPr>
            <w:tcW w:w="4111" w:type="dxa"/>
            <w:tcBorders>
              <w:top w:val="single" w:sz="4" w:space="0" w:color="auto"/>
              <w:left w:val="single" w:sz="4" w:space="0" w:color="auto"/>
              <w:bottom w:val="single" w:sz="4" w:space="0" w:color="auto"/>
            </w:tcBorders>
          </w:tcPr>
          <w:p w14:paraId="721CDBD5" w14:textId="541BBD3D" w:rsidR="005B5EAD" w:rsidRPr="00785C54" w:rsidRDefault="005B5EAD" w:rsidP="00785C54">
            <w:pPr>
              <w:pStyle w:val="Tablebody"/>
              <w:autoSpaceDE w:val="0"/>
              <w:autoSpaceDN w:val="0"/>
              <w:adjustRightInd w:val="0"/>
              <w:jc w:val="both"/>
              <w:rPr>
                <w:szCs w:val="20"/>
              </w:rPr>
            </w:pPr>
            <w:r w:rsidRPr="00785C54">
              <w:rPr>
                <w:szCs w:val="24"/>
              </w:rPr>
              <w:t>Sample collection process</w:t>
            </w:r>
          </w:p>
        </w:tc>
      </w:tr>
      <w:tr w:rsidR="005B5EAD" w:rsidRPr="00785C54" w14:paraId="42F93B79" w14:textId="77777777" w:rsidTr="008F6841">
        <w:trPr>
          <w:jc w:val="center"/>
        </w:trPr>
        <w:tc>
          <w:tcPr>
            <w:tcW w:w="5655" w:type="dxa"/>
            <w:tcBorders>
              <w:top w:val="single" w:sz="4" w:space="0" w:color="auto"/>
              <w:bottom w:val="single" w:sz="4" w:space="0" w:color="auto"/>
              <w:right w:val="single" w:sz="4" w:space="0" w:color="auto"/>
            </w:tcBorders>
          </w:tcPr>
          <w:p w14:paraId="712BF22F" w14:textId="02647831"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sourceLocation</w:t>
            </w:r>
            <w:proofErr w:type="spellEnd"/>
          </w:p>
        </w:tc>
        <w:tc>
          <w:tcPr>
            <w:tcW w:w="4111" w:type="dxa"/>
            <w:tcBorders>
              <w:top w:val="single" w:sz="4" w:space="0" w:color="auto"/>
              <w:left w:val="single" w:sz="4" w:space="0" w:color="auto"/>
              <w:bottom w:val="single" w:sz="4" w:space="0" w:color="auto"/>
            </w:tcBorders>
          </w:tcPr>
          <w:p w14:paraId="3DF6DFEC" w14:textId="26E02EDE" w:rsidR="005B5EAD" w:rsidRPr="00785C54" w:rsidRDefault="005B5EAD" w:rsidP="00785C54">
            <w:pPr>
              <w:pStyle w:val="Tablebody"/>
              <w:autoSpaceDE w:val="0"/>
              <w:autoSpaceDN w:val="0"/>
              <w:adjustRightInd w:val="0"/>
              <w:jc w:val="both"/>
              <w:rPr>
                <w:szCs w:val="20"/>
              </w:rPr>
            </w:pPr>
            <w:r w:rsidRPr="00785C54">
              <w:rPr>
                <w:szCs w:val="24"/>
              </w:rPr>
              <w:t>Sample collection location</w:t>
            </w:r>
          </w:p>
        </w:tc>
      </w:tr>
      <w:tr w:rsidR="005B5EAD" w:rsidRPr="00785C54" w14:paraId="2D8AFAFB" w14:textId="77777777" w:rsidTr="008F6841">
        <w:trPr>
          <w:jc w:val="center"/>
        </w:trPr>
        <w:tc>
          <w:tcPr>
            <w:tcW w:w="5655" w:type="dxa"/>
            <w:tcBorders>
              <w:top w:val="single" w:sz="4" w:space="0" w:color="auto"/>
              <w:bottom w:val="single" w:sz="4" w:space="0" w:color="auto"/>
              <w:right w:val="single" w:sz="4" w:space="0" w:color="auto"/>
            </w:tcBorders>
          </w:tcPr>
          <w:p w14:paraId="6E6B6985" w14:textId="67EA743B"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gramEnd"/>
            <w:r w:rsidRPr="00785C54">
              <w:rPr>
                <w:szCs w:val="24"/>
              </w:rPr>
              <w:t>size</w:t>
            </w:r>
          </w:p>
        </w:tc>
        <w:tc>
          <w:tcPr>
            <w:tcW w:w="4111" w:type="dxa"/>
            <w:tcBorders>
              <w:top w:val="single" w:sz="4" w:space="0" w:color="auto"/>
              <w:left w:val="single" w:sz="4" w:space="0" w:color="auto"/>
              <w:bottom w:val="single" w:sz="4" w:space="0" w:color="auto"/>
            </w:tcBorders>
          </w:tcPr>
          <w:p w14:paraId="29BC07FB" w14:textId="5643EBF0" w:rsidR="005B5EAD" w:rsidRPr="00785C54" w:rsidRDefault="005B5EAD" w:rsidP="00785C54">
            <w:pPr>
              <w:pStyle w:val="Tablebody"/>
              <w:autoSpaceDE w:val="0"/>
              <w:autoSpaceDN w:val="0"/>
              <w:adjustRightInd w:val="0"/>
              <w:jc w:val="both"/>
              <w:rPr>
                <w:szCs w:val="20"/>
              </w:rPr>
            </w:pPr>
            <w:r w:rsidRPr="00785C54">
              <w:rPr>
                <w:szCs w:val="24"/>
              </w:rPr>
              <w:t>Mass, length</w:t>
            </w:r>
          </w:p>
        </w:tc>
      </w:tr>
      <w:tr w:rsidR="005B5EAD" w:rsidRPr="00785C54" w14:paraId="106582A9" w14:textId="77777777" w:rsidTr="008F6841">
        <w:trPr>
          <w:jc w:val="center"/>
        </w:trPr>
        <w:tc>
          <w:tcPr>
            <w:tcW w:w="5655" w:type="dxa"/>
            <w:tcBorders>
              <w:top w:val="single" w:sz="4" w:space="0" w:color="auto"/>
              <w:bottom w:val="single" w:sz="4" w:space="0" w:color="auto"/>
              <w:right w:val="single" w:sz="4" w:space="0" w:color="auto"/>
            </w:tcBorders>
          </w:tcPr>
          <w:p w14:paraId="47CB3E02" w14:textId="6FB5AD9E"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storageLocation</w:t>
            </w:r>
            <w:proofErr w:type="spellEnd"/>
          </w:p>
        </w:tc>
        <w:tc>
          <w:tcPr>
            <w:tcW w:w="4111" w:type="dxa"/>
            <w:tcBorders>
              <w:top w:val="single" w:sz="4" w:space="0" w:color="auto"/>
              <w:left w:val="single" w:sz="4" w:space="0" w:color="auto"/>
              <w:bottom w:val="single" w:sz="4" w:space="0" w:color="auto"/>
            </w:tcBorders>
          </w:tcPr>
          <w:p w14:paraId="5B16AFDC" w14:textId="4ADBFE5C" w:rsidR="005B5EAD" w:rsidRPr="00785C54" w:rsidRDefault="005B5EAD" w:rsidP="00785C54">
            <w:pPr>
              <w:pStyle w:val="Tablebody"/>
              <w:autoSpaceDE w:val="0"/>
              <w:autoSpaceDN w:val="0"/>
              <w:adjustRightInd w:val="0"/>
              <w:jc w:val="both"/>
              <w:rPr>
                <w:szCs w:val="20"/>
              </w:rPr>
            </w:pPr>
            <w:r w:rsidRPr="00785C54">
              <w:rPr>
                <w:szCs w:val="24"/>
              </w:rPr>
              <w:t>Store location</w:t>
            </w:r>
          </w:p>
        </w:tc>
      </w:tr>
      <w:tr w:rsidR="005B5EAD" w:rsidRPr="00785C54" w14:paraId="338A8C50" w14:textId="77777777" w:rsidTr="008F6841">
        <w:trPr>
          <w:jc w:val="center"/>
        </w:trPr>
        <w:tc>
          <w:tcPr>
            <w:tcW w:w="5655" w:type="dxa"/>
            <w:tcBorders>
              <w:top w:val="single" w:sz="4" w:space="0" w:color="auto"/>
              <w:bottom w:val="single" w:sz="4" w:space="0" w:color="auto"/>
              <w:right w:val="single" w:sz="4" w:space="0" w:color="auto"/>
            </w:tcBorders>
          </w:tcPr>
          <w:p w14:paraId="21524AEA" w14:textId="08F53E85"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sampling:Sampling:time</w:t>
            </w:r>
            <w:proofErr w:type="spellEnd"/>
          </w:p>
        </w:tc>
        <w:tc>
          <w:tcPr>
            <w:tcW w:w="4111" w:type="dxa"/>
            <w:tcBorders>
              <w:top w:val="single" w:sz="4" w:space="0" w:color="auto"/>
              <w:left w:val="single" w:sz="4" w:space="0" w:color="auto"/>
              <w:bottom w:val="single" w:sz="4" w:space="0" w:color="auto"/>
            </w:tcBorders>
          </w:tcPr>
          <w:p w14:paraId="6D10AB5A" w14:textId="1641141E" w:rsidR="005B5EAD" w:rsidRPr="00785C54" w:rsidRDefault="005B5EAD" w:rsidP="00785C54">
            <w:pPr>
              <w:pStyle w:val="Tablebody"/>
              <w:autoSpaceDE w:val="0"/>
              <w:autoSpaceDN w:val="0"/>
              <w:adjustRightInd w:val="0"/>
              <w:jc w:val="both"/>
              <w:rPr>
                <w:szCs w:val="20"/>
              </w:rPr>
            </w:pPr>
            <w:r w:rsidRPr="00785C54">
              <w:rPr>
                <w:szCs w:val="24"/>
              </w:rPr>
              <w:t>Sample collection date</w:t>
            </w:r>
          </w:p>
        </w:tc>
      </w:tr>
      <w:tr w:rsidR="005B5EAD" w:rsidRPr="00785C54" w14:paraId="288536CF" w14:textId="77777777" w:rsidTr="008F6841">
        <w:trPr>
          <w:jc w:val="center"/>
        </w:trPr>
        <w:tc>
          <w:tcPr>
            <w:tcW w:w="5655" w:type="dxa"/>
            <w:tcBorders>
              <w:top w:val="single" w:sz="4" w:space="0" w:color="auto"/>
              <w:bottom w:val="single" w:sz="4" w:space="0" w:color="auto"/>
              <w:right w:val="single" w:sz="4" w:space="0" w:color="auto"/>
            </w:tcBorders>
          </w:tcPr>
          <w:p w14:paraId="6535B333" w14:textId="1C4E3272"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phenomenonTime</w:t>
            </w:r>
            <w:proofErr w:type="spellEnd"/>
          </w:p>
        </w:tc>
        <w:tc>
          <w:tcPr>
            <w:tcW w:w="4111" w:type="dxa"/>
            <w:tcBorders>
              <w:top w:val="single" w:sz="4" w:space="0" w:color="auto"/>
              <w:left w:val="single" w:sz="4" w:space="0" w:color="auto"/>
              <w:bottom w:val="single" w:sz="4" w:space="0" w:color="auto"/>
            </w:tcBorders>
          </w:tcPr>
          <w:p w14:paraId="58289912" w14:textId="4B6B31E8" w:rsidR="005B5EAD" w:rsidRPr="00785C54" w:rsidRDefault="005B5EAD" w:rsidP="00785C54">
            <w:pPr>
              <w:pStyle w:val="Tablebody"/>
              <w:autoSpaceDE w:val="0"/>
              <w:autoSpaceDN w:val="0"/>
              <w:adjustRightInd w:val="0"/>
              <w:jc w:val="both"/>
              <w:rPr>
                <w:szCs w:val="20"/>
              </w:rPr>
            </w:pPr>
            <w:r w:rsidRPr="00785C54">
              <w:rPr>
                <w:szCs w:val="24"/>
              </w:rPr>
              <w:t>Sample collection date</w:t>
            </w:r>
          </w:p>
        </w:tc>
      </w:tr>
      <w:tr w:rsidR="005B5EAD" w:rsidRPr="00785C54" w14:paraId="610F447C" w14:textId="77777777" w:rsidTr="008F6841">
        <w:trPr>
          <w:jc w:val="center"/>
        </w:trPr>
        <w:tc>
          <w:tcPr>
            <w:tcW w:w="5655" w:type="dxa"/>
            <w:tcBorders>
              <w:top w:val="single" w:sz="4" w:space="0" w:color="auto"/>
              <w:bottom w:val="single" w:sz="4" w:space="0" w:color="auto"/>
              <w:right w:val="single" w:sz="4" w:space="0" w:color="auto"/>
            </w:tcBorders>
          </w:tcPr>
          <w:p w14:paraId="199472ED" w14:textId="42E084CB"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resultTime</w:t>
            </w:r>
            <w:proofErr w:type="spellEnd"/>
          </w:p>
        </w:tc>
        <w:tc>
          <w:tcPr>
            <w:tcW w:w="4111" w:type="dxa"/>
            <w:tcBorders>
              <w:top w:val="single" w:sz="4" w:space="0" w:color="auto"/>
              <w:left w:val="single" w:sz="4" w:space="0" w:color="auto"/>
              <w:bottom w:val="single" w:sz="4" w:space="0" w:color="auto"/>
            </w:tcBorders>
          </w:tcPr>
          <w:p w14:paraId="6F09ABC3" w14:textId="5A90C1C7" w:rsidR="005B5EAD" w:rsidRPr="00785C54" w:rsidRDefault="005B5EAD" w:rsidP="00785C54">
            <w:pPr>
              <w:pStyle w:val="Tablebody"/>
              <w:autoSpaceDE w:val="0"/>
              <w:autoSpaceDN w:val="0"/>
              <w:adjustRightInd w:val="0"/>
              <w:jc w:val="both"/>
              <w:rPr>
                <w:szCs w:val="20"/>
              </w:rPr>
            </w:pPr>
            <w:r w:rsidRPr="00785C54">
              <w:rPr>
                <w:szCs w:val="24"/>
              </w:rPr>
              <w:t>Analysis date</w:t>
            </w:r>
          </w:p>
        </w:tc>
      </w:tr>
      <w:tr w:rsidR="005B5EAD" w:rsidRPr="00785C54" w14:paraId="4D129AAC" w14:textId="77777777" w:rsidTr="008F6841">
        <w:trPr>
          <w:jc w:val="center"/>
        </w:trPr>
        <w:tc>
          <w:tcPr>
            <w:tcW w:w="5655" w:type="dxa"/>
            <w:tcBorders>
              <w:top w:val="single" w:sz="4" w:space="0" w:color="auto"/>
              <w:bottom w:val="single" w:sz="4" w:space="0" w:color="auto"/>
              <w:right w:val="single" w:sz="4" w:space="0" w:color="auto"/>
            </w:tcBorders>
          </w:tcPr>
          <w:p w14:paraId="21C33193" w14:textId="65C54758"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gramEnd"/>
            <w:r w:rsidRPr="00785C54">
              <w:rPr>
                <w:szCs w:val="24"/>
              </w:rPr>
              <w:t>result</w:t>
            </w:r>
          </w:p>
        </w:tc>
        <w:tc>
          <w:tcPr>
            <w:tcW w:w="4111" w:type="dxa"/>
            <w:tcBorders>
              <w:top w:val="single" w:sz="4" w:space="0" w:color="auto"/>
              <w:left w:val="single" w:sz="4" w:space="0" w:color="auto"/>
              <w:bottom w:val="single" w:sz="4" w:space="0" w:color="auto"/>
            </w:tcBorders>
          </w:tcPr>
          <w:p w14:paraId="585196CA" w14:textId="6BF613A4" w:rsidR="005B5EAD" w:rsidRPr="00785C54" w:rsidRDefault="005B5EAD" w:rsidP="00785C54">
            <w:pPr>
              <w:pStyle w:val="Tablebody"/>
              <w:autoSpaceDE w:val="0"/>
              <w:autoSpaceDN w:val="0"/>
              <w:adjustRightInd w:val="0"/>
              <w:jc w:val="both"/>
              <w:rPr>
                <w:szCs w:val="20"/>
              </w:rPr>
            </w:pPr>
            <w:r w:rsidRPr="00785C54">
              <w:rPr>
                <w:szCs w:val="24"/>
              </w:rPr>
              <w:t>Analysis</w:t>
            </w:r>
          </w:p>
        </w:tc>
      </w:tr>
      <w:tr w:rsidR="005B5EAD" w:rsidRPr="00785C54" w14:paraId="34372ED2" w14:textId="77777777" w:rsidTr="008F6841">
        <w:trPr>
          <w:jc w:val="center"/>
        </w:trPr>
        <w:tc>
          <w:tcPr>
            <w:tcW w:w="5655" w:type="dxa"/>
            <w:tcBorders>
              <w:top w:val="single" w:sz="4" w:space="0" w:color="auto"/>
              <w:bottom w:val="single" w:sz="4" w:space="0" w:color="auto"/>
              <w:right w:val="single" w:sz="4" w:space="0" w:color="auto"/>
            </w:tcBorders>
          </w:tcPr>
          <w:p w14:paraId="5DC4A9C6" w14:textId="7D6D15E6" w:rsidR="005B5EAD" w:rsidRPr="00785C54" w:rsidRDefault="005B5EAD" w:rsidP="00785C54">
            <w:pPr>
              <w:pStyle w:val="Tablebody"/>
              <w:autoSpaceDE w:val="0"/>
              <w:autoSpaceDN w:val="0"/>
              <w:adjustRightInd w:val="0"/>
              <w:jc w:val="both"/>
              <w:rPr>
                <w:szCs w:val="20"/>
              </w:rPr>
            </w:pPr>
            <w:proofErr w:type="gramStart"/>
            <w:r w:rsidRPr="00785C54">
              <w:rPr>
                <w:szCs w:val="24"/>
              </w:rPr>
              <w:lastRenderedPageBreak/>
              <w:t>Observation::</w:t>
            </w:r>
            <w:proofErr w:type="spellStart"/>
            <w:proofErr w:type="gramEnd"/>
            <w:r w:rsidRPr="00785C54">
              <w:rPr>
                <w:szCs w:val="24"/>
              </w:rPr>
              <w:t>observedProperty</w:t>
            </w:r>
            <w:proofErr w:type="spellEnd"/>
          </w:p>
        </w:tc>
        <w:tc>
          <w:tcPr>
            <w:tcW w:w="4111" w:type="dxa"/>
            <w:tcBorders>
              <w:top w:val="single" w:sz="4" w:space="0" w:color="auto"/>
              <w:left w:val="single" w:sz="4" w:space="0" w:color="auto"/>
              <w:bottom w:val="single" w:sz="4" w:space="0" w:color="auto"/>
            </w:tcBorders>
          </w:tcPr>
          <w:p w14:paraId="5CB20358" w14:textId="7C8DF1E5" w:rsidR="005B5EAD" w:rsidRPr="00785C54" w:rsidRDefault="005B5EAD" w:rsidP="00785C54">
            <w:pPr>
              <w:pStyle w:val="Tablebody"/>
              <w:autoSpaceDE w:val="0"/>
              <w:autoSpaceDN w:val="0"/>
              <w:adjustRightInd w:val="0"/>
              <w:jc w:val="both"/>
              <w:rPr>
                <w:szCs w:val="20"/>
              </w:rPr>
            </w:pPr>
            <w:r w:rsidRPr="00785C54">
              <w:rPr>
                <w:szCs w:val="24"/>
              </w:rPr>
              <w:t>Analyte</w:t>
            </w:r>
          </w:p>
        </w:tc>
      </w:tr>
      <w:tr w:rsidR="005B5EAD" w:rsidRPr="00785C54" w14:paraId="143E2D90" w14:textId="77777777" w:rsidTr="008F6841">
        <w:trPr>
          <w:jc w:val="center"/>
        </w:trPr>
        <w:tc>
          <w:tcPr>
            <w:tcW w:w="5655" w:type="dxa"/>
            <w:tcBorders>
              <w:top w:val="single" w:sz="4" w:space="0" w:color="auto"/>
              <w:bottom w:val="single" w:sz="12" w:space="0" w:color="auto"/>
              <w:right w:val="single" w:sz="4" w:space="0" w:color="auto"/>
            </w:tcBorders>
          </w:tcPr>
          <w:p w14:paraId="440BFEB0" w14:textId="5CFA77D0"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gramEnd"/>
            <w:r w:rsidRPr="00785C54">
              <w:rPr>
                <w:szCs w:val="24"/>
              </w:rPr>
              <w:t>procedure</w:t>
            </w:r>
          </w:p>
        </w:tc>
        <w:tc>
          <w:tcPr>
            <w:tcW w:w="4111" w:type="dxa"/>
            <w:tcBorders>
              <w:top w:val="single" w:sz="4" w:space="0" w:color="auto"/>
              <w:left w:val="single" w:sz="4" w:space="0" w:color="auto"/>
              <w:bottom w:val="single" w:sz="12" w:space="0" w:color="auto"/>
            </w:tcBorders>
          </w:tcPr>
          <w:p w14:paraId="1B367BF5" w14:textId="1B2F0DE9" w:rsidR="005B5EAD" w:rsidRPr="00785C54" w:rsidRDefault="005B5EAD" w:rsidP="00785C54">
            <w:pPr>
              <w:pStyle w:val="Tablebody"/>
              <w:autoSpaceDE w:val="0"/>
              <w:autoSpaceDN w:val="0"/>
              <w:adjustRightInd w:val="0"/>
              <w:jc w:val="both"/>
              <w:rPr>
                <w:szCs w:val="20"/>
              </w:rPr>
            </w:pPr>
            <w:r w:rsidRPr="00785C54">
              <w:rPr>
                <w:szCs w:val="24"/>
              </w:rPr>
              <w:t>Instrument, analytical process</w:t>
            </w:r>
          </w:p>
        </w:tc>
      </w:tr>
    </w:tbl>
    <w:p w14:paraId="21D2B09D" w14:textId="2CC9A205" w:rsidR="005B5EAD" w:rsidRPr="00785C54" w:rsidRDefault="005B5EAD" w:rsidP="00785C54">
      <w:pPr>
        <w:pStyle w:val="a2"/>
        <w:tabs>
          <w:tab w:val="left" w:pos="360"/>
        </w:tabs>
        <w:autoSpaceDE w:val="0"/>
        <w:autoSpaceDN w:val="0"/>
        <w:adjustRightInd w:val="0"/>
        <w:rPr>
          <w:szCs w:val="24"/>
        </w:rPr>
      </w:pPr>
      <w:r w:rsidRPr="00785C54">
        <w:rPr>
          <w:szCs w:val="24"/>
        </w:rPr>
        <w:t>Geology field observations</w:t>
      </w:r>
    </w:p>
    <w:p w14:paraId="2ACE36A7" w14:textId="77777777" w:rsidR="005B5EAD" w:rsidRPr="00785C54" w:rsidRDefault="005B5EAD" w:rsidP="00785C54">
      <w:pPr>
        <w:pStyle w:val="Tabletitle"/>
        <w:autoSpaceDE w:val="0"/>
        <w:autoSpaceDN w:val="0"/>
        <w:adjustRightInd w:val="0"/>
        <w:outlineLvl w:val="0"/>
        <w:rPr>
          <w:szCs w:val="24"/>
        </w:rPr>
      </w:pPr>
      <w:r w:rsidRPr="00785C54">
        <w:rPr>
          <w:szCs w:val="24"/>
        </w:rPr>
        <w:t>Table B.5 — Geology field observations</w:t>
      </w:r>
    </w:p>
    <w:tbl>
      <w:tblPr>
        <w:tblW w:w="9751" w:type="dxa"/>
        <w:jc w:val="center"/>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5669"/>
        <w:gridCol w:w="4082"/>
      </w:tblGrid>
      <w:tr w:rsidR="005B5EAD" w:rsidRPr="00785C54" w14:paraId="1168026D" w14:textId="77777777" w:rsidTr="008F6841">
        <w:trPr>
          <w:jc w:val="center"/>
        </w:trPr>
        <w:tc>
          <w:tcPr>
            <w:tcW w:w="5669" w:type="dxa"/>
            <w:tcBorders>
              <w:top w:val="single" w:sz="12" w:space="0" w:color="auto"/>
              <w:bottom w:val="single" w:sz="12" w:space="0" w:color="auto"/>
              <w:right w:val="single" w:sz="4" w:space="0" w:color="auto"/>
            </w:tcBorders>
          </w:tcPr>
          <w:p w14:paraId="3662A705" w14:textId="655093C6"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4082" w:type="dxa"/>
            <w:tcBorders>
              <w:top w:val="single" w:sz="12" w:space="0" w:color="auto"/>
              <w:left w:val="single" w:sz="4" w:space="0" w:color="auto"/>
              <w:bottom w:val="single" w:sz="12" w:space="0" w:color="auto"/>
            </w:tcBorders>
          </w:tcPr>
          <w:p w14:paraId="01AE2903" w14:textId="4B7EC52E" w:rsidR="005B5EAD" w:rsidRPr="00785C54" w:rsidRDefault="005B5EAD" w:rsidP="00785C54">
            <w:pPr>
              <w:pStyle w:val="Tableheader"/>
              <w:autoSpaceDE w:val="0"/>
              <w:autoSpaceDN w:val="0"/>
              <w:adjustRightInd w:val="0"/>
              <w:jc w:val="center"/>
              <w:rPr>
                <w:b/>
                <w:bCs/>
                <w:szCs w:val="20"/>
              </w:rPr>
            </w:pPr>
            <w:r w:rsidRPr="00785C54">
              <w:rPr>
                <w:b/>
                <w:szCs w:val="24"/>
              </w:rPr>
              <w:t>Geology</w:t>
            </w:r>
          </w:p>
        </w:tc>
      </w:tr>
      <w:tr w:rsidR="005B5EAD" w:rsidRPr="00785C54" w14:paraId="3BD5FCFE" w14:textId="77777777" w:rsidTr="008F6841">
        <w:trPr>
          <w:jc w:val="center"/>
        </w:trPr>
        <w:tc>
          <w:tcPr>
            <w:tcW w:w="5669" w:type="dxa"/>
            <w:tcBorders>
              <w:top w:val="single" w:sz="12" w:space="0" w:color="auto"/>
              <w:bottom w:val="single" w:sz="4" w:space="0" w:color="auto"/>
              <w:right w:val="single" w:sz="4" w:space="0" w:color="auto"/>
            </w:tcBorders>
          </w:tcPr>
          <w:p w14:paraId="5E31DB20" w14:textId="4C0599E8"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proximateFeatureOfInterest:SampleCollection</w:t>
            </w:r>
            <w:proofErr w:type="spellEnd"/>
          </w:p>
        </w:tc>
        <w:tc>
          <w:tcPr>
            <w:tcW w:w="4082" w:type="dxa"/>
            <w:tcBorders>
              <w:top w:val="single" w:sz="12" w:space="0" w:color="auto"/>
              <w:left w:val="single" w:sz="4" w:space="0" w:color="auto"/>
              <w:bottom w:val="single" w:sz="4" w:space="0" w:color="auto"/>
            </w:tcBorders>
          </w:tcPr>
          <w:p w14:paraId="39B04F10" w14:textId="180D4F98" w:rsidR="005B5EAD" w:rsidRPr="00785C54" w:rsidRDefault="005B5EAD" w:rsidP="00785C54">
            <w:pPr>
              <w:pStyle w:val="Tablebody"/>
              <w:autoSpaceDE w:val="0"/>
              <w:autoSpaceDN w:val="0"/>
              <w:adjustRightInd w:val="0"/>
              <w:jc w:val="both"/>
              <w:rPr>
                <w:szCs w:val="20"/>
              </w:rPr>
            </w:pPr>
            <w:r w:rsidRPr="00785C54">
              <w:rPr>
                <w:szCs w:val="24"/>
              </w:rPr>
              <w:t>Outcrop</w:t>
            </w:r>
          </w:p>
        </w:tc>
      </w:tr>
      <w:tr w:rsidR="005B5EAD" w:rsidRPr="00785C54" w14:paraId="41B5ACD8" w14:textId="77777777" w:rsidTr="008F6841">
        <w:trPr>
          <w:jc w:val="center"/>
        </w:trPr>
        <w:tc>
          <w:tcPr>
            <w:tcW w:w="5669" w:type="dxa"/>
            <w:tcBorders>
              <w:top w:val="single" w:sz="4" w:space="0" w:color="auto"/>
              <w:bottom w:val="single" w:sz="4" w:space="0" w:color="auto"/>
              <w:right w:val="single" w:sz="4" w:space="0" w:color="auto"/>
            </w:tcBorders>
          </w:tcPr>
          <w:p w14:paraId="1B57707F" w14:textId="13538130"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SampleCollection</w:t>
            </w:r>
            <w:proofErr w:type="spellEnd"/>
            <w:r w:rsidRPr="00785C54">
              <w:rPr>
                <w:szCs w:val="24"/>
              </w:rPr>
              <w:t>::</w:t>
            </w:r>
            <w:proofErr w:type="spellStart"/>
            <w:proofErr w:type="gramEnd"/>
            <w:r w:rsidRPr="00785C54">
              <w:rPr>
                <w:szCs w:val="24"/>
              </w:rPr>
              <w:t>member:SpatialSample</w:t>
            </w:r>
            <w:proofErr w:type="spellEnd"/>
          </w:p>
        </w:tc>
        <w:tc>
          <w:tcPr>
            <w:tcW w:w="4082" w:type="dxa"/>
            <w:tcBorders>
              <w:top w:val="single" w:sz="4" w:space="0" w:color="auto"/>
              <w:left w:val="single" w:sz="4" w:space="0" w:color="auto"/>
              <w:bottom w:val="single" w:sz="4" w:space="0" w:color="auto"/>
            </w:tcBorders>
          </w:tcPr>
          <w:p w14:paraId="048371E9" w14:textId="7C3B0C52" w:rsidR="005B5EAD" w:rsidRPr="00785C54" w:rsidRDefault="005B5EAD" w:rsidP="00785C54">
            <w:pPr>
              <w:pStyle w:val="Tablebody"/>
              <w:autoSpaceDE w:val="0"/>
              <w:autoSpaceDN w:val="0"/>
              <w:adjustRightInd w:val="0"/>
              <w:jc w:val="both"/>
              <w:rPr>
                <w:szCs w:val="20"/>
              </w:rPr>
            </w:pPr>
            <w:r w:rsidRPr="00785C54">
              <w:rPr>
                <w:szCs w:val="24"/>
              </w:rPr>
              <w:t>Location of structure observation</w:t>
            </w:r>
          </w:p>
        </w:tc>
      </w:tr>
      <w:tr w:rsidR="005B5EAD" w:rsidRPr="00785C54" w14:paraId="56D1FFDE" w14:textId="77777777" w:rsidTr="008F6841">
        <w:trPr>
          <w:jc w:val="center"/>
        </w:trPr>
        <w:tc>
          <w:tcPr>
            <w:tcW w:w="5669" w:type="dxa"/>
            <w:tcBorders>
              <w:top w:val="single" w:sz="4" w:space="0" w:color="auto"/>
              <w:bottom w:val="single" w:sz="4" w:space="0" w:color="auto"/>
              <w:right w:val="single" w:sz="4" w:space="0" w:color="auto"/>
            </w:tcBorders>
          </w:tcPr>
          <w:p w14:paraId="71B4B2F5" w14:textId="3A8178BE"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SpatialSample</w:t>
            </w:r>
            <w:proofErr w:type="spellEnd"/>
            <w:r w:rsidRPr="00785C54">
              <w:rPr>
                <w:szCs w:val="24"/>
              </w:rPr>
              <w:t>::</w:t>
            </w:r>
            <w:proofErr w:type="spellStart"/>
            <w:proofErr w:type="gramEnd"/>
            <w:r w:rsidRPr="00785C54">
              <w:rPr>
                <w:szCs w:val="24"/>
              </w:rPr>
              <w:t>sampledFeature:GeologicUnit</w:t>
            </w:r>
            <w:proofErr w:type="spellEnd"/>
          </w:p>
        </w:tc>
        <w:tc>
          <w:tcPr>
            <w:tcW w:w="4082" w:type="dxa"/>
            <w:tcBorders>
              <w:top w:val="single" w:sz="4" w:space="0" w:color="auto"/>
              <w:left w:val="single" w:sz="4" w:space="0" w:color="auto"/>
              <w:bottom w:val="single" w:sz="4" w:space="0" w:color="auto"/>
            </w:tcBorders>
          </w:tcPr>
          <w:p w14:paraId="3C424EB3" w14:textId="28250ADC" w:rsidR="005B5EAD" w:rsidRPr="00785C54" w:rsidRDefault="005B5EAD" w:rsidP="00785C54">
            <w:pPr>
              <w:pStyle w:val="Tablebody"/>
              <w:autoSpaceDE w:val="0"/>
              <w:autoSpaceDN w:val="0"/>
              <w:adjustRightInd w:val="0"/>
              <w:jc w:val="both"/>
              <w:rPr>
                <w:szCs w:val="20"/>
              </w:rPr>
            </w:pPr>
            <w:r w:rsidRPr="00785C54">
              <w:rPr>
                <w:szCs w:val="24"/>
              </w:rPr>
              <w:t>Geologic Unit</w:t>
            </w:r>
          </w:p>
        </w:tc>
      </w:tr>
      <w:tr w:rsidR="005B5EAD" w:rsidRPr="00785C54" w14:paraId="5B9231D3" w14:textId="77777777" w:rsidTr="008F6841">
        <w:trPr>
          <w:jc w:val="center"/>
        </w:trPr>
        <w:tc>
          <w:tcPr>
            <w:tcW w:w="5669" w:type="dxa"/>
            <w:tcBorders>
              <w:top w:val="single" w:sz="4" w:space="0" w:color="auto"/>
              <w:bottom w:val="single" w:sz="4" w:space="0" w:color="auto"/>
              <w:right w:val="single" w:sz="4" w:space="0" w:color="auto"/>
            </w:tcBorders>
          </w:tcPr>
          <w:p w14:paraId="5151D57E" w14:textId="39079173"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phenomenonTime</w:t>
            </w:r>
            <w:proofErr w:type="spellEnd"/>
          </w:p>
        </w:tc>
        <w:tc>
          <w:tcPr>
            <w:tcW w:w="4082" w:type="dxa"/>
            <w:tcBorders>
              <w:top w:val="single" w:sz="4" w:space="0" w:color="auto"/>
              <w:left w:val="single" w:sz="4" w:space="0" w:color="auto"/>
              <w:bottom w:val="single" w:sz="4" w:space="0" w:color="auto"/>
            </w:tcBorders>
          </w:tcPr>
          <w:p w14:paraId="4B78278D" w14:textId="7403B290" w:rsidR="005B5EAD" w:rsidRPr="00785C54" w:rsidRDefault="005B5EAD" w:rsidP="00785C54">
            <w:pPr>
              <w:pStyle w:val="Tablebody"/>
              <w:autoSpaceDE w:val="0"/>
              <w:autoSpaceDN w:val="0"/>
              <w:adjustRightInd w:val="0"/>
              <w:jc w:val="both"/>
              <w:rPr>
                <w:szCs w:val="20"/>
              </w:rPr>
            </w:pPr>
            <w:r w:rsidRPr="00785C54">
              <w:rPr>
                <w:szCs w:val="24"/>
              </w:rPr>
              <w:t>Outcrop visit date</w:t>
            </w:r>
          </w:p>
        </w:tc>
      </w:tr>
      <w:tr w:rsidR="005B5EAD" w:rsidRPr="00785C54" w14:paraId="72C1A9BF" w14:textId="77777777" w:rsidTr="008F6841">
        <w:trPr>
          <w:jc w:val="center"/>
        </w:trPr>
        <w:tc>
          <w:tcPr>
            <w:tcW w:w="5669" w:type="dxa"/>
            <w:tcBorders>
              <w:top w:val="single" w:sz="4" w:space="0" w:color="auto"/>
              <w:bottom w:val="single" w:sz="4" w:space="0" w:color="auto"/>
              <w:right w:val="single" w:sz="4" w:space="0" w:color="auto"/>
            </w:tcBorders>
          </w:tcPr>
          <w:p w14:paraId="128E512F" w14:textId="2BC1EDA8"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observedProperty</w:t>
            </w:r>
            <w:proofErr w:type="spellEnd"/>
          </w:p>
        </w:tc>
        <w:tc>
          <w:tcPr>
            <w:tcW w:w="4082" w:type="dxa"/>
            <w:tcBorders>
              <w:top w:val="single" w:sz="4" w:space="0" w:color="auto"/>
              <w:left w:val="single" w:sz="4" w:space="0" w:color="auto"/>
              <w:bottom w:val="single" w:sz="4" w:space="0" w:color="auto"/>
            </w:tcBorders>
          </w:tcPr>
          <w:p w14:paraId="78CD3044" w14:textId="3045CDD3" w:rsidR="005B5EAD" w:rsidRPr="00785C54" w:rsidRDefault="005B5EAD" w:rsidP="00785C54">
            <w:pPr>
              <w:pStyle w:val="Tablebody"/>
              <w:autoSpaceDE w:val="0"/>
              <w:autoSpaceDN w:val="0"/>
              <w:adjustRightInd w:val="0"/>
              <w:jc w:val="both"/>
              <w:rPr>
                <w:szCs w:val="20"/>
              </w:rPr>
            </w:pPr>
            <w:r w:rsidRPr="00785C54">
              <w:rPr>
                <w:szCs w:val="24"/>
              </w:rPr>
              <w:t>Strike and dip, lithology, alteration state, etc.</w:t>
            </w:r>
          </w:p>
        </w:tc>
      </w:tr>
      <w:tr w:rsidR="005B5EAD" w:rsidRPr="00785C54" w14:paraId="4C58E1D2" w14:textId="77777777" w:rsidTr="008F6841">
        <w:trPr>
          <w:jc w:val="center"/>
        </w:trPr>
        <w:tc>
          <w:tcPr>
            <w:tcW w:w="5669" w:type="dxa"/>
            <w:tcBorders>
              <w:top w:val="single" w:sz="4" w:space="0" w:color="auto"/>
              <w:bottom w:val="single" w:sz="4" w:space="0" w:color="auto"/>
              <w:right w:val="single" w:sz="4" w:space="0" w:color="auto"/>
            </w:tcBorders>
          </w:tcPr>
          <w:p w14:paraId="0A99E6C5" w14:textId="221779FF"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SampleCollection</w:t>
            </w:r>
            <w:proofErr w:type="spellEnd"/>
            <w:r w:rsidRPr="00785C54">
              <w:rPr>
                <w:szCs w:val="24"/>
              </w:rPr>
              <w:t>::</w:t>
            </w:r>
            <w:proofErr w:type="spellStart"/>
            <w:proofErr w:type="gramEnd"/>
            <w:r w:rsidRPr="00785C54">
              <w:rPr>
                <w:szCs w:val="24"/>
              </w:rPr>
              <w:t>member:MaterialSample</w:t>
            </w:r>
            <w:proofErr w:type="spellEnd"/>
          </w:p>
        </w:tc>
        <w:tc>
          <w:tcPr>
            <w:tcW w:w="4082" w:type="dxa"/>
            <w:tcBorders>
              <w:top w:val="single" w:sz="4" w:space="0" w:color="auto"/>
              <w:left w:val="single" w:sz="4" w:space="0" w:color="auto"/>
              <w:bottom w:val="single" w:sz="4" w:space="0" w:color="auto"/>
            </w:tcBorders>
          </w:tcPr>
          <w:p w14:paraId="4D36DA13" w14:textId="5BC93EB9" w:rsidR="005B5EAD" w:rsidRPr="00785C54" w:rsidRDefault="005B5EAD" w:rsidP="00785C54">
            <w:pPr>
              <w:pStyle w:val="Tablebody"/>
              <w:autoSpaceDE w:val="0"/>
              <w:autoSpaceDN w:val="0"/>
              <w:adjustRightInd w:val="0"/>
              <w:jc w:val="both"/>
              <w:rPr>
                <w:szCs w:val="20"/>
              </w:rPr>
            </w:pPr>
            <w:r w:rsidRPr="00785C54">
              <w:rPr>
                <w:szCs w:val="24"/>
              </w:rPr>
              <w:t>Rock sample</w:t>
            </w:r>
          </w:p>
        </w:tc>
      </w:tr>
      <w:tr w:rsidR="005B5EAD" w:rsidRPr="00785C54" w14:paraId="3697EB67" w14:textId="77777777" w:rsidTr="008F6841">
        <w:trPr>
          <w:jc w:val="center"/>
        </w:trPr>
        <w:tc>
          <w:tcPr>
            <w:tcW w:w="5669" w:type="dxa"/>
            <w:tcBorders>
              <w:top w:val="single" w:sz="4" w:space="0" w:color="auto"/>
              <w:bottom w:val="single" w:sz="12" w:space="0" w:color="auto"/>
              <w:right w:val="single" w:sz="4" w:space="0" w:color="auto"/>
            </w:tcBorders>
          </w:tcPr>
          <w:p w14:paraId="08DC03BE" w14:textId="34C1DB58"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sampledFeature:GeologicUnit</w:t>
            </w:r>
            <w:proofErr w:type="spellEnd"/>
          </w:p>
        </w:tc>
        <w:tc>
          <w:tcPr>
            <w:tcW w:w="4082" w:type="dxa"/>
            <w:tcBorders>
              <w:top w:val="single" w:sz="4" w:space="0" w:color="auto"/>
              <w:left w:val="single" w:sz="4" w:space="0" w:color="auto"/>
              <w:bottom w:val="single" w:sz="12" w:space="0" w:color="auto"/>
            </w:tcBorders>
          </w:tcPr>
          <w:p w14:paraId="7B884A50" w14:textId="4B9A7E2B" w:rsidR="005B5EAD" w:rsidRPr="00785C54" w:rsidRDefault="005B5EAD" w:rsidP="00785C54">
            <w:pPr>
              <w:pStyle w:val="Tablebody"/>
              <w:autoSpaceDE w:val="0"/>
              <w:autoSpaceDN w:val="0"/>
              <w:adjustRightInd w:val="0"/>
              <w:jc w:val="both"/>
              <w:rPr>
                <w:szCs w:val="20"/>
              </w:rPr>
            </w:pPr>
            <w:r w:rsidRPr="00785C54">
              <w:rPr>
                <w:szCs w:val="24"/>
              </w:rPr>
              <w:t>Ore body, Geologic Unit</w:t>
            </w:r>
          </w:p>
        </w:tc>
      </w:tr>
    </w:tbl>
    <w:p w14:paraId="26AED6FB" w14:textId="0BD99654" w:rsidR="005B5EAD" w:rsidRPr="00785C54" w:rsidRDefault="005B5EAD" w:rsidP="00785C54">
      <w:pPr>
        <w:pStyle w:val="a2"/>
        <w:tabs>
          <w:tab w:val="left" w:pos="360"/>
        </w:tabs>
        <w:autoSpaceDE w:val="0"/>
        <w:autoSpaceDN w:val="0"/>
        <w:adjustRightInd w:val="0"/>
        <w:rPr>
          <w:szCs w:val="24"/>
        </w:rPr>
      </w:pPr>
      <w:r w:rsidRPr="00785C54">
        <w:rPr>
          <w:szCs w:val="24"/>
        </w:rPr>
        <w:t>Geotechnics observations</w:t>
      </w:r>
    </w:p>
    <w:p w14:paraId="1C7A3387" w14:textId="77777777" w:rsidR="005B5EAD" w:rsidRPr="00785C54" w:rsidRDefault="005B5EAD" w:rsidP="00785C54">
      <w:pPr>
        <w:pStyle w:val="Tabletitle"/>
        <w:autoSpaceDE w:val="0"/>
        <w:autoSpaceDN w:val="0"/>
        <w:adjustRightInd w:val="0"/>
        <w:outlineLvl w:val="0"/>
        <w:rPr>
          <w:szCs w:val="24"/>
        </w:rPr>
      </w:pPr>
      <w:r w:rsidRPr="00785C54">
        <w:rPr>
          <w:szCs w:val="24"/>
        </w:rPr>
        <w:t>Table B.6 — Geotechnics observations</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5587"/>
        <w:gridCol w:w="4165"/>
      </w:tblGrid>
      <w:tr w:rsidR="005B5EAD" w:rsidRPr="00785C54" w14:paraId="3A9E2F38" w14:textId="77777777" w:rsidTr="008F6841">
        <w:trPr>
          <w:trHeight w:val="20"/>
          <w:jc w:val="center"/>
        </w:trPr>
        <w:tc>
          <w:tcPr>
            <w:tcW w:w="5587" w:type="dxa"/>
            <w:tcBorders>
              <w:top w:val="single" w:sz="12" w:space="0" w:color="auto"/>
              <w:bottom w:val="single" w:sz="12" w:space="0" w:color="auto"/>
              <w:right w:val="single" w:sz="4" w:space="0" w:color="auto"/>
            </w:tcBorders>
            <w:tcMar>
              <w:top w:w="100" w:type="dxa"/>
              <w:left w:w="100" w:type="dxa"/>
              <w:bottom w:w="100" w:type="dxa"/>
              <w:right w:w="100" w:type="dxa"/>
            </w:tcMar>
          </w:tcPr>
          <w:p w14:paraId="7AE756C5" w14:textId="015BD19E"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4165" w:type="dxa"/>
            <w:tcBorders>
              <w:top w:val="single" w:sz="12" w:space="0" w:color="auto"/>
              <w:left w:val="single" w:sz="4" w:space="0" w:color="auto"/>
              <w:bottom w:val="single" w:sz="12" w:space="0" w:color="auto"/>
            </w:tcBorders>
            <w:tcMar>
              <w:top w:w="100" w:type="dxa"/>
              <w:left w:w="100" w:type="dxa"/>
              <w:bottom w:w="100" w:type="dxa"/>
              <w:right w:w="100" w:type="dxa"/>
            </w:tcMar>
          </w:tcPr>
          <w:p w14:paraId="17F8B0AA" w14:textId="051B5887" w:rsidR="005B5EAD" w:rsidRPr="00785C54" w:rsidRDefault="005B5EAD" w:rsidP="00785C54">
            <w:pPr>
              <w:pStyle w:val="Tableheader"/>
              <w:autoSpaceDE w:val="0"/>
              <w:autoSpaceDN w:val="0"/>
              <w:adjustRightInd w:val="0"/>
              <w:jc w:val="center"/>
              <w:rPr>
                <w:b/>
                <w:bCs/>
                <w:szCs w:val="20"/>
              </w:rPr>
            </w:pPr>
            <w:r w:rsidRPr="00785C54">
              <w:rPr>
                <w:b/>
                <w:szCs w:val="24"/>
              </w:rPr>
              <w:t xml:space="preserve">Geotechnical </w:t>
            </w:r>
            <w:r w:rsidRPr="00083060">
              <w:rPr>
                <w:b/>
                <w:i/>
                <w:szCs w:val="24"/>
              </w:rPr>
              <w:t>in situ</w:t>
            </w:r>
            <w:r w:rsidRPr="00785C54">
              <w:rPr>
                <w:b/>
                <w:szCs w:val="24"/>
              </w:rPr>
              <w:t xml:space="preserve"> test</w:t>
            </w:r>
          </w:p>
        </w:tc>
      </w:tr>
      <w:tr w:rsidR="005B5EAD" w:rsidRPr="00785C54" w14:paraId="0219DE71" w14:textId="77777777" w:rsidTr="008F6841">
        <w:trPr>
          <w:trHeight w:val="20"/>
          <w:jc w:val="center"/>
        </w:trPr>
        <w:tc>
          <w:tcPr>
            <w:tcW w:w="5587" w:type="dxa"/>
            <w:tcBorders>
              <w:top w:val="single" w:sz="12" w:space="0" w:color="auto"/>
              <w:bottom w:val="single" w:sz="4" w:space="0" w:color="auto"/>
              <w:right w:val="single" w:sz="4" w:space="0" w:color="auto"/>
            </w:tcBorders>
            <w:tcMar>
              <w:top w:w="100" w:type="dxa"/>
              <w:left w:w="100" w:type="dxa"/>
              <w:bottom w:w="100" w:type="dxa"/>
              <w:right w:w="100" w:type="dxa"/>
            </w:tcMar>
          </w:tcPr>
          <w:p w14:paraId="6186396E" w14:textId="209D243D"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gramEnd"/>
            <w:r w:rsidRPr="00785C54">
              <w:rPr>
                <w:szCs w:val="24"/>
              </w:rPr>
              <w:t>result</w:t>
            </w:r>
          </w:p>
        </w:tc>
        <w:tc>
          <w:tcPr>
            <w:tcW w:w="4165" w:type="dxa"/>
            <w:tcBorders>
              <w:top w:val="single" w:sz="12" w:space="0" w:color="auto"/>
              <w:left w:val="single" w:sz="4" w:space="0" w:color="auto"/>
              <w:bottom w:val="single" w:sz="4" w:space="0" w:color="auto"/>
            </w:tcBorders>
            <w:tcMar>
              <w:top w:w="100" w:type="dxa"/>
              <w:left w:w="100" w:type="dxa"/>
              <w:bottom w:w="100" w:type="dxa"/>
              <w:right w:w="100" w:type="dxa"/>
            </w:tcMar>
          </w:tcPr>
          <w:p w14:paraId="755612BD" w14:textId="00DDDB2C" w:rsidR="005B5EAD" w:rsidRPr="00785C54" w:rsidRDefault="005B5EAD" w:rsidP="00785C54">
            <w:pPr>
              <w:pStyle w:val="Tablebody"/>
              <w:autoSpaceDE w:val="0"/>
              <w:autoSpaceDN w:val="0"/>
              <w:adjustRightInd w:val="0"/>
              <w:jc w:val="both"/>
              <w:rPr>
                <w:szCs w:val="20"/>
              </w:rPr>
            </w:pPr>
            <w:r w:rsidRPr="00785C54">
              <w:rPr>
                <w:szCs w:val="24"/>
              </w:rPr>
              <w:t>A log</w:t>
            </w:r>
          </w:p>
        </w:tc>
      </w:tr>
      <w:tr w:rsidR="005B5EAD" w:rsidRPr="00785C54" w14:paraId="40A4DF2E"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3577393E" w14:textId="35BC2FEA"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observedProperty</w:t>
            </w:r>
            <w:proofErr w:type="spellEnd"/>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39DBCF1A" w14:textId="1BE7DE6B" w:rsidR="005B5EAD" w:rsidRPr="00785C54" w:rsidRDefault="005B5EAD" w:rsidP="00785C54">
            <w:pPr>
              <w:pStyle w:val="Tablebody"/>
              <w:autoSpaceDE w:val="0"/>
              <w:autoSpaceDN w:val="0"/>
              <w:adjustRightInd w:val="0"/>
              <w:jc w:val="both"/>
              <w:rPr>
                <w:szCs w:val="20"/>
              </w:rPr>
            </w:pPr>
            <w:r w:rsidRPr="00785C54">
              <w:rPr>
                <w:szCs w:val="24"/>
              </w:rPr>
              <w:t>A soil property (</w:t>
            </w:r>
            <w:proofErr w:type="spellStart"/>
            <w:r w:rsidRPr="00785C54">
              <w:rPr>
                <w:szCs w:val="24"/>
              </w:rPr>
              <w:t>eg.</w:t>
            </w:r>
            <w:proofErr w:type="spellEnd"/>
            <w:r w:rsidRPr="00785C54">
              <w:rPr>
                <w:szCs w:val="24"/>
              </w:rPr>
              <w:t xml:space="preserve"> </w:t>
            </w:r>
            <w:r w:rsidR="003613DB" w:rsidRPr="00785C54">
              <w:rPr>
                <w:szCs w:val="24"/>
              </w:rPr>
              <w:t>G</w:t>
            </w:r>
            <w:r w:rsidRPr="00785C54">
              <w:rPr>
                <w:szCs w:val="24"/>
              </w:rPr>
              <w:t>amma ray, resistivity, sound speed propagation)</w:t>
            </w:r>
          </w:p>
        </w:tc>
      </w:tr>
      <w:tr w:rsidR="005B5EAD" w:rsidRPr="00785C54" w14:paraId="4BD61B52"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1012AD2C" w14:textId="55663DFA"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proximateFeatureofInterest:SpatialSample</w:t>
            </w:r>
            <w:proofErr w:type="spellEnd"/>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378A3312" w14:textId="1A74CBAB" w:rsidR="005B5EAD" w:rsidRPr="00785C54" w:rsidRDefault="005B5EAD" w:rsidP="00785C54">
            <w:pPr>
              <w:pStyle w:val="Tablebody"/>
              <w:autoSpaceDE w:val="0"/>
              <w:autoSpaceDN w:val="0"/>
              <w:adjustRightInd w:val="0"/>
              <w:jc w:val="both"/>
              <w:rPr>
                <w:szCs w:val="20"/>
              </w:rPr>
            </w:pPr>
            <w:r w:rsidRPr="00785C54">
              <w:rPr>
                <w:szCs w:val="24"/>
              </w:rPr>
              <w:t>The borehole trajectory</w:t>
            </w:r>
          </w:p>
        </w:tc>
      </w:tr>
      <w:tr w:rsidR="005B5EAD" w:rsidRPr="00785C54" w14:paraId="730B9A0F"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6FE2F433" w14:textId="45943F5F"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gramEnd"/>
            <w:r w:rsidRPr="00785C54">
              <w:rPr>
                <w:szCs w:val="24"/>
              </w:rPr>
              <w:t>proximateFeatureofInterest:SpatialSample::sampledFeature</w:t>
            </w:r>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70BF3971" w14:textId="34BEDD6B" w:rsidR="005B5EAD" w:rsidRPr="00785C54" w:rsidRDefault="005B5EAD" w:rsidP="00785C54">
            <w:pPr>
              <w:pStyle w:val="Tablebody"/>
              <w:autoSpaceDE w:val="0"/>
              <w:autoSpaceDN w:val="0"/>
              <w:adjustRightInd w:val="0"/>
              <w:jc w:val="both"/>
              <w:rPr>
                <w:szCs w:val="20"/>
              </w:rPr>
            </w:pPr>
            <w:r w:rsidRPr="00785C54">
              <w:rPr>
                <w:szCs w:val="24"/>
              </w:rPr>
              <w:t>A part of the Earth</w:t>
            </w:r>
          </w:p>
        </w:tc>
      </w:tr>
      <w:tr w:rsidR="005B5EAD" w:rsidRPr="00785C54" w14:paraId="490BE70E"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1F2234F3" w14:textId="5433E6A2"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ultimateFeatureofInterest</w:t>
            </w:r>
            <w:proofErr w:type="spellEnd"/>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7E561FB9" w14:textId="26861E8D" w:rsidR="005B5EAD" w:rsidRPr="00785C54" w:rsidRDefault="005B5EAD" w:rsidP="00785C54">
            <w:pPr>
              <w:pStyle w:val="Tablebody"/>
              <w:autoSpaceDE w:val="0"/>
              <w:autoSpaceDN w:val="0"/>
              <w:adjustRightInd w:val="0"/>
              <w:jc w:val="both"/>
              <w:rPr>
                <w:szCs w:val="20"/>
              </w:rPr>
            </w:pPr>
            <w:r w:rsidRPr="00785C54">
              <w:rPr>
                <w:szCs w:val="24"/>
              </w:rPr>
              <w:t>A part of the Earth</w:t>
            </w:r>
          </w:p>
        </w:tc>
      </w:tr>
      <w:tr w:rsidR="005B5EAD" w:rsidRPr="00785C54" w14:paraId="47BDBBA5"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68ABDED2" w14:textId="240D6618"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gramEnd"/>
            <w:r w:rsidRPr="00785C54">
              <w:rPr>
                <w:szCs w:val="24"/>
              </w:rPr>
              <w:t>procedure</w:t>
            </w:r>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24901D38" w14:textId="4931C5B1" w:rsidR="005B5EAD" w:rsidRPr="00785C54" w:rsidRDefault="005B5EAD" w:rsidP="00785C54">
            <w:pPr>
              <w:pStyle w:val="Tablebody"/>
              <w:autoSpaceDE w:val="0"/>
              <w:autoSpaceDN w:val="0"/>
              <w:adjustRightInd w:val="0"/>
              <w:jc w:val="both"/>
              <w:rPr>
                <w:szCs w:val="20"/>
              </w:rPr>
            </w:pPr>
            <w:r w:rsidRPr="00785C54">
              <w:rPr>
                <w:szCs w:val="24"/>
              </w:rPr>
              <w:t>Geotechnical test procedure</w:t>
            </w:r>
          </w:p>
        </w:tc>
      </w:tr>
      <w:tr w:rsidR="005B5EAD" w:rsidRPr="00785C54" w14:paraId="6453984A"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54D47BA9" w14:textId="124202BF"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phenomenonTime</w:t>
            </w:r>
            <w:proofErr w:type="spellEnd"/>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7698F09C" w14:textId="402356FF" w:rsidR="005B5EAD" w:rsidRPr="00785C54" w:rsidRDefault="005B5EAD" w:rsidP="00785C54">
            <w:pPr>
              <w:pStyle w:val="Tablebody"/>
              <w:autoSpaceDE w:val="0"/>
              <w:autoSpaceDN w:val="0"/>
              <w:adjustRightInd w:val="0"/>
              <w:jc w:val="both"/>
              <w:rPr>
                <w:szCs w:val="20"/>
              </w:rPr>
            </w:pPr>
            <w:r w:rsidRPr="00785C54">
              <w:rPr>
                <w:szCs w:val="24"/>
              </w:rPr>
              <w:t>Date and time of the test</w:t>
            </w:r>
          </w:p>
        </w:tc>
      </w:tr>
      <w:tr w:rsidR="005B5EAD" w:rsidRPr="00785C54" w14:paraId="20ADE7FC"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76064664" w14:textId="41314A3B"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resultTime</w:t>
            </w:r>
            <w:proofErr w:type="spellEnd"/>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69C75FAA" w14:textId="6E387A54" w:rsidR="005B5EAD" w:rsidRPr="00785C54" w:rsidRDefault="005B5EAD" w:rsidP="00785C54">
            <w:pPr>
              <w:pStyle w:val="Tablebody"/>
              <w:autoSpaceDE w:val="0"/>
              <w:autoSpaceDN w:val="0"/>
              <w:adjustRightInd w:val="0"/>
              <w:jc w:val="both"/>
              <w:rPr>
                <w:szCs w:val="20"/>
              </w:rPr>
            </w:pPr>
            <w:r w:rsidRPr="00785C54">
              <w:rPr>
                <w:szCs w:val="24"/>
              </w:rPr>
              <w:t>Date and time of the test</w:t>
            </w:r>
          </w:p>
        </w:tc>
      </w:tr>
      <w:tr w:rsidR="005B5EAD" w:rsidRPr="00785C54" w14:paraId="527DA3A1" w14:textId="77777777" w:rsidTr="008F6841">
        <w:trPr>
          <w:trHeight w:val="20"/>
          <w:jc w:val="center"/>
        </w:trPr>
        <w:tc>
          <w:tcPr>
            <w:tcW w:w="5587" w:type="dxa"/>
            <w:tcBorders>
              <w:top w:val="single" w:sz="4" w:space="0" w:color="auto"/>
              <w:bottom w:val="single" w:sz="12" w:space="0" w:color="auto"/>
              <w:right w:val="single" w:sz="4" w:space="0" w:color="auto"/>
            </w:tcBorders>
            <w:tcMar>
              <w:top w:w="100" w:type="dxa"/>
              <w:left w:w="100" w:type="dxa"/>
              <w:bottom w:w="100" w:type="dxa"/>
              <w:right w:w="100" w:type="dxa"/>
            </w:tcMar>
          </w:tcPr>
          <w:p w14:paraId="4AA95F40" w14:textId="07CA045D"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validTime</w:t>
            </w:r>
            <w:proofErr w:type="spellEnd"/>
          </w:p>
        </w:tc>
        <w:tc>
          <w:tcPr>
            <w:tcW w:w="4165" w:type="dxa"/>
            <w:tcBorders>
              <w:top w:val="single" w:sz="4" w:space="0" w:color="auto"/>
              <w:left w:val="single" w:sz="4" w:space="0" w:color="auto"/>
              <w:bottom w:val="single" w:sz="12" w:space="0" w:color="auto"/>
            </w:tcBorders>
            <w:tcMar>
              <w:top w:w="100" w:type="dxa"/>
              <w:left w:w="100" w:type="dxa"/>
              <w:bottom w:w="100" w:type="dxa"/>
              <w:right w:w="100" w:type="dxa"/>
            </w:tcMar>
          </w:tcPr>
          <w:p w14:paraId="5EB7F6A3" w14:textId="5E105D41" w:rsidR="005B5EAD" w:rsidRPr="00785C54" w:rsidRDefault="005B5EAD" w:rsidP="00785C54">
            <w:pPr>
              <w:pStyle w:val="Tablebody"/>
              <w:autoSpaceDE w:val="0"/>
              <w:autoSpaceDN w:val="0"/>
              <w:adjustRightInd w:val="0"/>
              <w:jc w:val="both"/>
              <w:rPr>
                <w:szCs w:val="20"/>
              </w:rPr>
            </w:pPr>
            <w:r w:rsidRPr="00785C54">
              <w:rPr>
                <w:szCs w:val="24"/>
              </w:rPr>
              <w:t>Date and time of the test</w:t>
            </w:r>
          </w:p>
        </w:tc>
      </w:tr>
    </w:tbl>
    <w:p w14:paraId="58707AD7" w14:textId="48AB5929" w:rsidR="0081435D" w:rsidRPr="00785C54" w:rsidRDefault="0081435D" w:rsidP="00785C54">
      <w:pPr>
        <w:pStyle w:val="BodyText"/>
        <w:rPr>
          <w:sz w:val="28"/>
        </w:rPr>
      </w:pPr>
      <w:r w:rsidRPr="00785C54">
        <w:br w:type="page"/>
      </w:r>
    </w:p>
    <w:p w14:paraId="2B9BBDD2" w14:textId="18D903B8" w:rsidR="005B5EAD" w:rsidRPr="00785C54" w:rsidRDefault="005B5EAD" w:rsidP="00785C54">
      <w:pPr>
        <w:pStyle w:val="a2"/>
        <w:tabs>
          <w:tab w:val="left" w:pos="360"/>
        </w:tabs>
        <w:autoSpaceDE w:val="0"/>
        <w:autoSpaceDN w:val="0"/>
        <w:adjustRightInd w:val="0"/>
        <w:rPr>
          <w:szCs w:val="24"/>
        </w:rPr>
      </w:pPr>
      <w:r w:rsidRPr="00785C54">
        <w:rPr>
          <w:szCs w:val="24"/>
        </w:rPr>
        <w:lastRenderedPageBreak/>
        <w:t>Water quality observations</w:t>
      </w:r>
    </w:p>
    <w:p w14:paraId="10CDFE6E" w14:textId="77777777" w:rsidR="005B5EAD" w:rsidRPr="00785C54" w:rsidRDefault="005B5EAD" w:rsidP="00785C54">
      <w:pPr>
        <w:pStyle w:val="Tabletitle"/>
        <w:autoSpaceDE w:val="0"/>
        <w:autoSpaceDN w:val="0"/>
        <w:adjustRightInd w:val="0"/>
        <w:outlineLvl w:val="0"/>
        <w:rPr>
          <w:szCs w:val="24"/>
        </w:rPr>
      </w:pPr>
      <w:r w:rsidRPr="00785C54">
        <w:rPr>
          <w:szCs w:val="24"/>
        </w:rPr>
        <w:t>Table B.7 — Water quality observations</w:t>
      </w:r>
    </w:p>
    <w:tbl>
      <w:tblPr>
        <w:tblW w:w="9766"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5514"/>
        <w:gridCol w:w="4252"/>
      </w:tblGrid>
      <w:tr w:rsidR="005B5EAD" w:rsidRPr="00785C54" w14:paraId="68CD9FDF" w14:textId="77777777" w:rsidTr="008F6841">
        <w:trPr>
          <w:jc w:val="center"/>
        </w:trPr>
        <w:tc>
          <w:tcPr>
            <w:tcW w:w="5514" w:type="dxa"/>
            <w:tcBorders>
              <w:top w:val="single" w:sz="12" w:space="0" w:color="auto"/>
              <w:bottom w:val="single" w:sz="12" w:space="0" w:color="auto"/>
              <w:right w:val="single" w:sz="4" w:space="0" w:color="auto"/>
            </w:tcBorders>
            <w:tcMar>
              <w:top w:w="100" w:type="dxa"/>
              <w:left w:w="100" w:type="dxa"/>
              <w:bottom w:w="100" w:type="dxa"/>
              <w:right w:w="100" w:type="dxa"/>
            </w:tcMar>
          </w:tcPr>
          <w:p w14:paraId="10AF49FA" w14:textId="187B42BC"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4252" w:type="dxa"/>
            <w:tcBorders>
              <w:top w:val="single" w:sz="12" w:space="0" w:color="auto"/>
              <w:left w:val="single" w:sz="4" w:space="0" w:color="auto"/>
              <w:bottom w:val="single" w:sz="12" w:space="0" w:color="auto"/>
            </w:tcBorders>
            <w:tcMar>
              <w:top w:w="100" w:type="dxa"/>
              <w:left w:w="100" w:type="dxa"/>
              <w:bottom w:w="100" w:type="dxa"/>
              <w:right w:w="100" w:type="dxa"/>
            </w:tcMar>
          </w:tcPr>
          <w:p w14:paraId="2FB5B42B" w14:textId="2EC21914" w:rsidR="005B5EAD" w:rsidRPr="00785C54" w:rsidRDefault="005B5EAD" w:rsidP="00785C54">
            <w:pPr>
              <w:pStyle w:val="Tableheader"/>
              <w:autoSpaceDE w:val="0"/>
              <w:autoSpaceDN w:val="0"/>
              <w:adjustRightInd w:val="0"/>
              <w:jc w:val="center"/>
              <w:rPr>
                <w:b/>
                <w:bCs/>
                <w:szCs w:val="20"/>
              </w:rPr>
            </w:pPr>
            <w:r w:rsidRPr="00785C54">
              <w:rPr>
                <w:b/>
                <w:szCs w:val="24"/>
              </w:rPr>
              <w:t>Water quality</w:t>
            </w:r>
          </w:p>
        </w:tc>
      </w:tr>
      <w:tr w:rsidR="005B5EAD" w:rsidRPr="00785C54" w14:paraId="0B86AEBC" w14:textId="77777777" w:rsidTr="008F6841">
        <w:trPr>
          <w:jc w:val="center"/>
        </w:trPr>
        <w:tc>
          <w:tcPr>
            <w:tcW w:w="5514" w:type="dxa"/>
            <w:tcBorders>
              <w:top w:val="single" w:sz="12" w:space="0" w:color="auto"/>
              <w:bottom w:val="single" w:sz="4" w:space="0" w:color="auto"/>
              <w:right w:val="single" w:sz="4" w:space="0" w:color="auto"/>
            </w:tcBorders>
            <w:tcMar>
              <w:top w:w="100" w:type="dxa"/>
              <w:left w:w="100" w:type="dxa"/>
              <w:bottom w:w="100" w:type="dxa"/>
              <w:right w:w="100" w:type="dxa"/>
            </w:tcMar>
          </w:tcPr>
          <w:p w14:paraId="337B2E71" w14:textId="1789EDFC"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proximateFeatureOfInterest:SpatialSample</w:t>
            </w:r>
            <w:proofErr w:type="spellEnd"/>
          </w:p>
        </w:tc>
        <w:tc>
          <w:tcPr>
            <w:tcW w:w="4252" w:type="dxa"/>
            <w:tcBorders>
              <w:top w:val="single" w:sz="12" w:space="0" w:color="auto"/>
              <w:left w:val="single" w:sz="4" w:space="0" w:color="auto"/>
              <w:bottom w:val="single" w:sz="4" w:space="0" w:color="auto"/>
            </w:tcBorders>
            <w:tcMar>
              <w:top w:w="100" w:type="dxa"/>
              <w:left w:w="80" w:type="dxa"/>
              <w:bottom w:w="100" w:type="dxa"/>
              <w:right w:w="80" w:type="dxa"/>
            </w:tcMar>
          </w:tcPr>
          <w:p w14:paraId="17B16544" w14:textId="470FE029" w:rsidR="005B5EAD" w:rsidRPr="00785C54" w:rsidRDefault="005B5EAD" w:rsidP="00785C54">
            <w:pPr>
              <w:pStyle w:val="Tablebody"/>
              <w:autoSpaceDE w:val="0"/>
              <w:autoSpaceDN w:val="0"/>
              <w:adjustRightInd w:val="0"/>
              <w:jc w:val="both"/>
              <w:rPr>
                <w:szCs w:val="20"/>
              </w:rPr>
            </w:pPr>
            <w:r w:rsidRPr="00785C54">
              <w:rPr>
                <w:szCs w:val="24"/>
              </w:rPr>
              <w:t xml:space="preserve">Water quality station at </w:t>
            </w:r>
            <w:proofErr w:type="spellStart"/>
            <w:r w:rsidRPr="00785C54">
              <w:rPr>
                <w:szCs w:val="24"/>
              </w:rPr>
              <w:t>Cénac</w:t>
            </w:r>
            <w:proofErr w:type="spellEnd"/>
            <w:r w:rsidRPr="00785C54">
              <w:rPr>
                <w:szCs w:val="24"/>
              </w:rPr>
              <w:t xml:space="preserve"> (France)</w:t>
            </w:r>
          </w:p>
        </w:tc>
      </w:tr>
      <w:tr w:rsidR="005B5EAD" w:rsidRPr="00785C54" w14:paraId="35EAEAA5"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48EA0B48" w14:textId="7D075747"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SpatialSample</w:t>
            </w:r>
            <w:proofErr w:type="spellEnd"/>
            <w:r w:rsidRPr="00785C54">
              <w:rPr>
                <w:szCs w:val="24"/>
              </w:rPr>
              <w:t>::</w:t>
            </w:r>
            <w:proofErr w:type="spellStart"/>
            <w:proofErr w:type="gramEnd"/>
            <w:r w:rsidRPr="00785C54">
              <w:rPr>
                <w:szCs w:val="24"/>
              </w:rPr>
              <w:t>sampledFeature:WaterBody</w:t>
            </w:r>
            <w:proofErr w:type="spellEnd"/>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55BFB0B5" w14:textId="76A8B22A" w:rsidR="005B5EAD" w:rsidRPr="00785C54" w:rsidRDefault="005B5EAD" w:rsidP="00785C54">
            <w:pPr>
              <w:pStyle w:val="Tablebody"/>
              <w:autoSpaceDE w:val="0"/>
              <w:autoSpaceDN w:val="0"/>
              <w:adjustRightInd w:val="0"/>
              <w:jc w:val="both"/>
              <w:rPr>
                <w:szCs w:val="20"/>
              </w:rPr>
            </w:pPr>
            <w:r w:rsidRPr="00785C54">
              <w:rPr>
                <w:szCs w:val="24"/>
              </w:rPr>
              <w:t>River (e.g.</w:t>
            </w:r>
            <w:r w:rsidR="006C645F">
              <w:rPr>
                <w:szCs w:val="24"/>
              </w:rPr>
              <w:t>,</w:t>
            </w:r>
            <w:r w:rsidRPr="00785C54">
              <w:rPr>
                <w:szCs w:val="24"/>
              </w:rPr>
              <w:t xml:space="preserve"> the </w:t>
            </w:r>
            <w:proofErr w:type="gramStart"/>
            <w:r w:rsidRPr="00785C54">
              <w:rPr>
                <w:szCs w:val="24"/>
              </w:rPr>
              <w:t>Dordogne river</w:t>
            </w:r>
            <w:proofErr w:type="gramEnd"/>
            <w:r w:rsidRPr="00785C54">
              <w:rPr>
                <w:szCs w:val="24"/>
              </w:rPr>
              <w:t>)</w:t>
            </w:r>
          </w:p>
        </w:tc>
      </w:tr>
      <w:tr w:rsidR="005B5EAD" w:rsidRPr="00785C54" w14:paraId="40B6EE68"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10387C15" w14:textId="53681B22"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SpatialSample</w:t>
            </w:r>
            <w:proofErr w:type="spellEnd"/>
            <w:r w:rsidRPr="00785C54">
              <w:rPr>
                <w:szCs w:val="24"/>
              </w:rPr>
              <w:t>::</w:t>
            </w:r>
            <w:proofErr w:type="spellStart"/>
            <w:proofErr w:type="gramEnd"/>
            <w:r w:rsidRPr="00785C54">
              <w:rPr>
                <w:szCs w:val="24"/>
              </w:rPr>
              <w:t>relatedSample:MaterialSample</w:t>
            </w:r>
            <w:proofErr w:type="spellEnd"/>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61FCF7AF" w14:textId="626243F8" w:rsidR="005B5EAD" w:rsidRPr="00785C54" w:rsidRDefault="005B5EAD" w:rsidP="00785C54">
            <w:pPr>
              <w:pStyle w:val="Tablebody"/>
              <w:autoSpaceDE w:val="0"/>
              <w:autoSpaceDN w:val="0"/>
              <w:adjustRightInd w:val="0"/>
              <w:jc w:val="both"/>
              <w:rPr>
                <w:szCs w:val="20"/>
              </w:rPr>
            </w:pPr>
            <w:r w:rsidRPr="00785C54">
              <w:rPr>
                <w:szCs w:val="24"/>
              </w:rPr>
              <w:t>Water Sample as sampled on-site</w:t>
            </w:r>
          </w:p>
        </w:tc>
      </w:tr>
      <w:tr w:rsidR="005B5EAD" w:rsidRPr="00785C54" w14:paraId="04A9DA41"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44E4F2F5" w14:textId="5762EC13"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sampledFeature:WaterBody</w:t>
            </w:r>
            <w:proofErr w:type="spellEnd"/>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1E497F6A" w14:textId="3500F2AF" w:rsidR="005B5EAD" w:rsidRPr="00785C54" w:rsidRDefault="005B5EAD" w:rsidP="00785C54">
            <w:pPr>
              <w:pStyle w:val="Tablebody"/>
              <w:autoSpaceDE w:val="0"/>
              <w:autoSpaceDN w:val="0"/>
              <w:adjustRightInd w:val="0"/>
              <w:jc w:val="both"/>
              <w:rPr>
                <w:szCs w:val="20"/>
              </w:rPr>
            </w:pPr>
            <w:r w:rsidRPr="00785C54">
              <w:rPr>
                <w:szCs w:val="24"/>
              </w:rPr>
              <w:t>River (e.g.</w:t>
            </w:r>
            <w:r w:rsidR="006C645F">
              <w:rPr>
                <w:szCs w:val="24"/>
              </w:rPr>
              <w:t>,</w:t>
            </w:r>
            <w:r w:rsidRPr="00785C54">
              <w:rPr>
                <w:szCs w:val="24"/>
              </w:rPr>
              <w:t xml:space="preserve"> the </w:t>
            </w:r>
            <w:proofErr w:type="gramStart"/>
            <w:r w:rsidRPr="00785C54">
              <w:rPr>
                <w:szCs w:val="24"/>
              </w:rPr>
              <w:t>Dordogne river</w:t>
            </w:r>
            <w:proofErr w:type="gramEnd"/>
            <w:r w:rsidRPr="00785C54">
              <w:rPr>
                <w:szCs w:val="24"/>
              </w:rPr>
              <w:t>)</w:t>
            </w:r>
          </w:p>
        </w:tc>
      </w:tr>
      <w:tr w:rsidR="005B5EAD" w:rsidRPr="00785C54" w14:paraId="0611D28E"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0326B3CD" w14:textId="5C3AA29D"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relatedSample:MaterialSample</w:t>
            </w:r>
            <w:proofErr w:type="spellEnd"/>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7ECC7E2F" w14:textId="39C2903A" w:rsidR="005B5EAD" w:rsidRPr="00785C54" w:rsidRDefault="005B5EAD" w:rsidP="00785C54">
            <w:pPr>
              <w:pStyle w:val="Tablebody"/>
              <w:autoSpaceDE w:val="0"/>
              <w:autoSpaceDN w:val="0"/>
              <w:adjustRightInd w:val="0"/>
              <w:jc w:val="both"/>
              <w:rPr>
                <w:szCs w:val="20"/>
              </w:rPr>
            </w:pPr>
            <w:r w:rsidRPr="00785C54">
              <w:rPr>
                <w:szCs w:val="24"/>
              </w:rPr>
              <w:t>Filtered sample (sub-sample of the initial one)</w:t>
            </w:r>
          </w:p>
        </w:tc>
      </w:tr>
      <w:tr w:rsidR="005B5EAD" w:rsidRPr="00785C54" w14:paraId="165383E9"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74C75757" w14:textId="6D30610B"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sampledFeature:MaterialSample</w:t>
            </w:r>
            <w:proofErr w:type="spellEnd"/>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1E6EA8EE" w14:textId="5D69C6CB" w:rsidR="005B5EAD" w:rsidRPr="00785C54" w:rsidRDefault="005B5EAD" w:rsidP="00785C54">
            <w:pPr>
              <w:pStyle w:val="Tablebody"/>
              <w:autoSpaceDE w:val="0"/>
              <w:autoSpaceDN w:val="0"/>
              <w:adjustRightInd w:val="0"/>
              <w:jc w:val="both"/>
              <w:rPr>
                <w:szCs w:val="20"/>
              </w:rPr>
            </w:pPr>
            <w:r w:rsidRPr="00785C54">
              <w:rPr>
                <w:szCs w:val="24"/>
              </w:rPr>
              <w:t>The initial water sample that was sub-sampled</w:t>
            </w:r>
          </w:p>
        </w:tc>
      </w:tr>
      <w:tr w:rsidR="005B5EAD" w:rsidRPr="00785C54" w14:paraId="597F0A65"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1CF84622" w14:textId="4C5E7F69"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preparationStep</w:t>
            </w:r>
            <w:proofErr w:type="spellEnd"/>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7BA73A93" w14:textId="359BDDCB" w:rsidR="005B5EAD" w:rsidRPr="00785C54" w:rsidRDefault="005B5EAD" w:rsidP="00785C54">
            <w:pPr>
              <w:pStyle w:val="Tablebody"/>
              <w:autoSpaceDE w:val="0"/>
              <w:autoSpaceDN w:val="0"/>
              <w:adjustRightInd w:val="0"/>
              <w:jc w:val="both"/>
              <w:rPr>
                <w:szCs w:val="20"/>
              </w:rPr>
            </w:pPr>
            <w:r w:rsidRPr="00785C54">
              <w:rPr>
                <w:szCs w:val="24"/>
              </w:rPr>
              <w:t>Sample preparation process</w:t>
            </w:r>
          </w:p>
        </w:tc>
      </w:tr>
      <w:tr w:rsidR="005B5EAD" w:rsidRPr="00785C54" w14:paraId="22E73A9E"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79BE9B3B" w14:textId="48BEAE27"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sampling:Sampling:samplingProcedure</w:t>
            </w:r>
            <w:proofErr w:type="spellEnd"/>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20561EC5" w14:textId="46CC1D64" w:rsidR="005B5EAD" w:rsidRPr="00785C54" w:rsidRDefault="005B5EAD" w:rsidP="00785C54">
            <w:pPr>
              <w:pStyle w:val="Tablebody"/>
              <w:autoSpaceDE w:val="0"/>
              <w:autoSpaceDN w:val="0"/>
              <w:adjustRightInd w:val="0"/>
              <w:jc w:val="both"/>
              <w:rPr>
                <w:szCs w:val="20"/>
              </w:rPr>
            </w:pPr>
            <w:r w:rsidRPr="00785C54">
              <w:rPr>
                <w:szCs w:val="24"/>
              </w:rPr>
              <w:t>Sample collection process</w:t>
            </w:r>
          </w:p>
        </w:tc>
      </w:tr>
      <w:tr w:rsidR="005B5EAD" w:rsidRPr="00785C54" w14:paraId="6CB5B96E"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1BC08B14" w14:textId="07E99CCF"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sourceLocation</w:t>
            </w:r>
            <w:proofErr w:type="spellEnd"/>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44A44346" w14:textId="260F085D" w:rsidR="005B5EAD" w:rsidRPr="00785C54" w:rsidRDefault="005B5EAD" w:rsidP="00785C54">
            <w:pPr>
              <w:pStyle w:val="Tablebody"/>
              <w:autoSpaceDE w:val="0"/>
              <w:autoSpaceDN w:val="0"/>
              <w:adjustRightInd w:val="0"/>
              <w:jc w:val="both"/>
              <w:rPr>
                <w:szCs w:val="20"/>
              </w:rPr>
            </w:pPr>
            <w:r w:rsidRPr="00785C54">
              <w:rPr>
                <w:szCs w:val="24"/>
              </w:rPr>
              <w:t>Sample collection location</w:t>
            </w:r>
          </w:p>
        </w:tc>
      </w:tr>
      <w:tr w:rsidR="005B5EAD" w:rsidRPr="00785C54" w14:paraId="302C1908"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1297AB79" w14:textId="49996786"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gramEnd"/>
            <w:r w:rsidRPr="00785C54">
              <w:rPr>
                <w:szCs w:val="24"/>
              </w:rPr>
              <w:t>size</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5F99F3D5" w14:textId="4235DE4B" w:rsidR="005B5EAD" w:rsidRPr="00785C54" w:rsidRDefault="005B5EAD" w:rsidP="00785C54">
            <w:pPr>
              <w:pStyle w:val="Tablebody"/>
              <w:autoSpaceDE w:val="0"/>
              <w:autoSpaceDN w:val="0"/>
              <w:adjustRightInd w:val="0"/>
              <w:jc w:val="both"/>
              <w:rPr>
                <w:szCs w:val="20"/>
              </w:rPr>
            </w:pPr>
            <w:r w:rsidRPr="00785C54">
              <w:rPr>
                <w:szCs w:val="24"/>
              </w:rPr>
              <w:t>Volume of the water sampled</w:t>
            </w:r>
          </w:p>
        </w:tc>
      </w:tr>
      <w:tr w:rsidR="005B5EAD" w:rsidRPr="00785C54" w14:paraId="16B6CB5F"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26C91BE7" w14:textId="76FBA062"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storageLocation</w:t>
            </w:r>
            <w:proofErr w:type="spellEnd"/>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0C403826" w14:textId="400FADFB" w:rsidR="005B5EAD" w:rsidRPr="00785C54" w:rsidRDefault="005B5EAD" w:rsidP="00785C54">
            <w:pPr>
              <w:pStyle w:val="Tablebody"/>
              <w:autoSpaceDE w:val="0"/>
              <w:autoSpaceDN w:val="0"/>
              <w:adjustRightInd w:val="0"/>
              <w:jc w:val="both"/>
              <w:rPr>
                <w:szCs w:val="20"/>
              </w:rPr>
            </w:pPr>
            <w:r w:rsidRPr="00785C54">
              <w:rPr>
                <w:szCs w:val="24"/>
              </w:rPr>
              <w:t>Store location</w:t>
            </w:r>
          </w:p>
        </w:tc>
      </w:tr>
      <w:tr w:rsidR="005B5EAD" w:rsidRPr="00785C54" w14:paraId="5A021433"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7DA4AC83" w14:textId="7CE994FD"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sampling:Sampling:time</w:t>
            </w:r>
            <w:proofErr w:type="spellEnd"/>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317B15DA" w14:textId="6532801B" w:rsidR="005B5EAD" w:rsidRPr="00785C54" w:rsidRDefault="005B5EAD" w:rsidP="00785C54">
            <w:pPr>
              <w:pStyle w:val="Tablebody"/>
              <w:autoSpaceDE w:val="0"/>
              <w:autoSpaceDN w:val="0"/>
              <w:adjustRightInd w:val="0"/>
              <w:jc w:val="both"/>
              <w:rPr>
                <w:szCs w:val="20"/>
              </w:rPr>
            </w:pPr>
            <w:r w:rsidRPr="00785C54">
              <w:rPr>
                <w:szCs w:val="24"/>
              </w:rPr>
              <w:t>Sample collection date</w:t>
            </w:r>
          </w:p>
        </w:tc>
      </w:tr>
      <w:tr w:rsidR="005B5EAD" w:rsidRPr="00785C54" w14:paraId="7A677184" w14:textId="77777777" w:rsidTr="008F6841">
        <w:trPr>
          <w:jc w:val="center"/>
        </w:trPr>
        <w:tc>
          <w:tcPr>
            <w:tcW w:w="5514" w:type="dxa"/>
            <w:tcBorders>
              <w:top w:val="single" w:sz="4" w:space="0" w:color="auto"/>
              <w:bottom w:val="single" w:sz="4" w:space="0" w:color="auto"/>
              <w:right w:val="single" w:sz="4" w:space="0" w:color="auto"/>
            </w:tcBorders>
            <w:tcMar>
              <w:top w:w="100" w:type="dxa"/>
              <w:left w:w="80" w:type="dxa"/>
              <w:bottom w:w="100" w:type="dxa"/>
              <w:right w:w="80" w:type="dxa"/>
            </w:tcMar>
          </w:tcPr>
          <w:p w14:paraId="1CCDD7B9" w14:textId="5ED3FC23"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phenomenonTime</w:t>
            </w:r>
            <w:proofErr w:type="spellEnd"/>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1FD99CF7" w14:textId="6EE9A742" w:rsidR="005B5EAD" w:rsidRPr="00785C54" w:rsidRDefault="005B5EAD" w:rsidP="00785C54">
            <w:pPr>
              <w:pStyle w:val="Tablebody"/>
              <w:autoSpaceDE w:val="0"/>
              <w:autoSpaceDN w:val="0"/>
              <w:adjustRightInd w:val="0"/>
              <w:jc w:val="both"/>
              <w:rPr>
                <w:szCs w:val="20"/>
              </w:rPr>
            </w:pPr>
            <w:r w:rsidRPr="00785C54">
              <w:rPr>
                <w:szCs w:val="24"/>
              </w:rPr>
              <w:t>Sample collection date</w:t>
            </w:r>
          </w:p>
        </w:tc>
      </w:tr>
      <w:tr w:rsidR="005B5EAD" w:rsidRPr="00785C54" w14:paraId="36554A4F" w14:textId="77777777" w:rsidTr="008F6841">
        <w:trPr>
          <w:jc w:val="center"/>
        </w:trPr>
        <w:tc>
          <w:tcPr>
            <w:tcW w:w="5514" w:type="dxa"/>
            <w:tcBorders>
              <w:top w:val="single" w:sz="4" w:space="0" w:color="auto"/>
              <w:bottom w:val="single" w:sz="4" w:space="0" w:color="auto"/>
              <w:right w:val="single" w:sz="4" w:space="0" w:color="auto"/>
            </w:tcBorders>
            <w:tcMar>
              <w:top w:w="100" w:type="dxa"/>
              <w:left w:w="80" w:type="dxa"/>
              <w:bottom w:w="100" w:type="dxa"/>
              <w:right w:w="80" w:type="dxa"/>
            </w:tcMar>
          </w:tcPr>
          <w:p w14:paraId="6D7AC139" w14:textId="58CCE5EB"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resultTime</w:t>
            </w:r>
            <w:proofErr w:type="spellEnd"/>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195393AE" w14:textId="06FB6C31" w:rsidR="005B5EAD" w:rsidRPr="00785C54" w:rsidRDefault="005B5EAD" w:rsidP="00785C54">
            <w:pPr>
              <w:pStyle w:val="Tablebody"/>
              <w:autoSpaceDE w:val="0"/>
              <w:autoSpaceDN w:val="0"/>
              <w:adjustRightInd w:val="0"/>
              <w:jc w:val="both"/>
              <w:rPr>
                <w:szCs w:val="20"/>
              </w:rPr>
            </w:pPr>
            <w:r w:rsidRPr="00785C54">
              <w:rPr>
                <w:szCs w:val="24"/>
              </w:rPr>
              <w:t>Analysis date</w:t>
            </w:r>
          </w:p>
        </w:tc>
      </w:tr>
      <w:tr w:rsidR="005B5EAD" w:rsidRPr="00785C54" w14:paraId="45784D7F" w14:textId="77777777" w:rsidTr="008F6841">
        <w:trPr>
          <w:jc w:val="center"/>
        </w:trPr>
        <w:tc>
          <w:tcPr>
            <w:tcW w:w="5514" w:type="dxa"/>
            <w:tcBorders>
              <w:top w:val="single" w:sz="4" w:space="0" w:color="auto"/>
              <w:bottom w:val="single" w:sz="4" w:space="0" w:color="auto"/>
              <w:right w:val="single" w:sz="4" w:space="0" w:color="auto"/>
            </w:tcBorders>
            <w:tcMar>
              <w:top w:w="100" w:type="dxa"/>
              <w:left w:w="80" w:type="dxa"/>
              <w:bottom w:w="100" w:type="dxa"/>
              <w:right w:w="80" w:type="dxa"/>
            </w:tcMar>
          </w:tcPr>
          <w:p w14:paraId="01109936" w14:textId="49B9DD13"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gramEnd"/>
            <w:r w:rsidRPr="00785C54">
              <w:rPr>
                <w:szCs w:val="24"/>
              </w:rPr>
              <w:t>result</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74D25E4B" w14:textId="4249AB5D" w:rsidR="005B5EAD" w:rsidRPr="00785C54" w:rsidRDefault="005B5EAD" w:rsidP="00785C54">
            <w:pPr>
              <w:pStyle w:val="Tablebody"/>
              <w:autoSpaceDE w:val="0"/>
              <w:autoSpaceDN w:val="0"/>
              <w:adjustRightInd w:val="0"/>
              <w:jc w:val="both"/>
              <w:rPr>
                <w:szCs w:val="20"/>
              </w:rPr>
            </w:pPr>
            <w:r w:rsidRPr="00785C54">
              <w:rPr>
                <w:szCs w:val="24"/>
              </w:rPr>
              <w:t>Analysis</w:t>
            </w:r>
          </w:p>
        </w:tc>
      </w:tr>
      <w:tr w:rsidR="005B5EAD" w:rsidRPr="00785C54" w14:paraId="2B05EC99" w14:textId="77777777" w:rsidTr="008F6841">
        <w:trPr>
          <w:jc w:val="center"/>
        </w:trPr>
        <w:tc>
          <w:tcPr>
            <w:tcW w:w="5514" w:type="dxa"/>
            <w:tcBorders>
              <w:top w:val="single" w:sz="4" w:space="0" w:color="auto"/>
              <w:bottom w:val="single" w:sz="4" w:space="0" w:color="auto"/>
              <w:right w:val="single" w:sz="4" w:space="0" w:color="auto"/>
            </w:tcBorders>
            <w:tcMar>
              <w:top w:w="100" w:type="dxa"/>
              <w:left w:w="80" w:type="dxa"/>
              <w:bottom w:w="100" w:type="dxa"/>
              <w:right w:w="80" w:type="dxa"/>
            </w:tcMar>
          </w:tcPr>
          <w:p w14:paraId="3341D5E2" w14:textId="676FFC38"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observedProperty</w:t>
            </w:r>
            <w:proofErr w:type="spellEnd"/>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7FB70348" w14:textId="06BCA00E" w:rsidR="005B5EAD" w:rsidRPr="00785C54" w:rsidRDefault="005B5EAD" w:rsidP="00785C54">
            <w:pPr>
              <w:pStyle w:val="Tablebody"/>
              <w:autoSpaceDE w:val="0"/>
              <w:autoSpaceDN w:val="0"/>
              <w:adjustRightInd w:val="0"/>
              <w:jc w:val="both"/>
              <w:rPr>
                <w:szCs w:val="20"/>
              </w:rPr>
            </w:pPr>
            <w:r w:rsidRPr="00785C54">
              <w:rPr>
                <w:szCs w:val="24"/>
              </w:rPr>
              <w:t>Analyte (Nitrates, Phosphates …)</w:t>
            </w:r>
          </w:p>
        </w:tc>
      </w:tr>
      <w:tr w:rsidR="005B5EAD" w:rsidRPr="00164FE6" w14:paraId="312BEAB4" w14:textId="77777777" w:rsidTr="008F6841">
        <w:trPr>
          <w:jc w:val="center"/>
        </w:trPr>
        <w:tc>
          <w:tcPr>
            <w:tcW w:w="5514" w:type="dxa"/>
            <w:tcBorders>
              <w:top w:val="single" w:sz="4" w:space="0" w:color="auto"/>
              <w:bottom w:val="single" w:sz="12" w:space="0" w:color="auto"/>
              <w:right w:val="single" w:sz="4" w:space="0" w:color="auto"/>
            </w:tcBorders>
            <w:tcMar>
              <w:top w:w="100" w:type="dxa"/>
              <w:left w:w="80" w:type="dxa"/>
              <w:bottom w:w="100" w:type="dxa"/>
              <w:right w:w="80" w:type="dxa"/>
            </w:tcMar>
          </w:tcPr>
          <w:p w14:paraId="1D5284C6" w14:textId="678F1AC5"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gramEnd"/>
            <w:r w:rsidRPr="00785C54">
              <w:rPr>
                <w:szCs w:val="24"/>
              </w:rPr>
              <w:t>procedure</w:t>
            </w:r>
          </w:p>
        </w:tc>
        <w:tc>
          <w:tcPr>
            <w:tcW w:w="4252" w:type="dxa"/>
            <w:tcBorders>
              <w:top w:val="single" w:sz="4" w:space="0" w:color="auto"/>
              <w:left w:val="single" w:sz="4" w:space="0" w:color="auto"/>
              <w:bottom w:val="single" w:sz="12" w:space="0" w:color="auto"/>
            </w:tcBorders>
            <w:tcMar>
              <w:top w:w="100" w:type="dxa"/>
              <w:left w:w="80" w:type="dxa"/>
              <w:bottom w:w="100" w:type="dxa"/>
              <w:right w:w="80" w:type="dxa"/>
            </w:tcMar>
          </w:tcPr>
          <w:p w14:paraId="01BC5595" w14:textId="391BD48D" w:rsidR="005B5EAD" w:rsidRPr="00785C54" w:rsidRDefault="005B5EAD" w:rsidP="00785C54">
            <w:pPr>
              <w:pStyle w:val="Tablebody"/>
              <w:autoSpaceDE w:val="0"/>
              <w:autoSpaceDN w:val="0"/>
              <w:adjustRightInd w:val="0"/>
              <w:jc w:val="both"/>
              <w:rPr>
                <w:szCs w:val="20"/>
                <w:lang w:val="fr-FR"/>
              </w:rPr>
            </w:pPr>
            <w:r w:rsidRPr="00083060">
              <w:rPr>
                <w:szCs w:val="24"/>
                <w:lang w:val="fr-FR"/>
              </w:rPr>
              <w:t xml:space="preserve">Instrument, </w:t>
            </w:r>
            <w:proofErr w:type="spellStart"/>
            <w:r w:rsidRPr="00083060">
              <w:rPr>
                <w:szCs w:val="24"/>
                <w:lang w:val="fr-FR"/>
              </w:rPr>
              <w:t>analytical</w:t>
            </w:r>
            <w:proofErr w:type="spellEnd"/>
            <w:r w:rsidRPr="00083060">
              <w:rPr>
                <w:szCs w:val="24"/>
                <w:lang w:val="fr-FR"/>
              </w:rPr>
              <w:t xml:space="preserve"> process (e.g.</w:t>
            </w:r>
            <w:r w:rsidR="006C645F" w:rsidRPr="00083060">
              <w:rPr>
                <w:szCs w:val="24"/>
                <w:lang w:val="fr-FR"/>
              </w:rPr>
              <w:t>,</w:t>
            </w:r>
            <w:r w:rsidRPr="00083060">
              <w:rPr>
                <w:szCs w:val="24"/>
                <w:lang w:val="fr-FR"/>
              </w:rPr>
              <w:t xml:space="preserve"> </w:t>
            </w:r>
            <w:r w:rsidRPr="00083060">
              <w:rPr>
                <w:rStyle w:val="stdpublisher"/>
                <w:szCs w:val="24"/>
                <w:shd w:val="clear" w:color="auto" w:fill="auto"/>
                <w:lang w:val="fr-FR"/>
              </w:rPr>
              <w:t>NF EN ISO</w:t>
            </w:r>
            <w:r w:rsidRPr="00083060">
              <w:rPr>
                <w:szCs w:val="24"/>
                <w:lang w:val="fr-FR"/>
              </w:rPr>
              <w:t xml:space="preserve"> </w:t>
            </w:r>
            <w:r w:rsidRPr="00083060">
              <w:rPr>
                <w:rStyle w:val="stddocNumber"/>
                <w:szCs w:val="24"/>
                <w:shd w:val="clear" w:color="auto" w:fill="auto"/>
                <w:lang w:val="fr-FR"/>
              </w:rPr>
              <w:t>13395</w:t>
            </w:r>
            <w:r w:rsidRPr="00083060">
              <w:rPr>
                <w:szCs w:val="24"/>
                <w:lang w:val="fr-FR"/>
              </w:rPr>
              <w:t xml:space="preserve"> Octobre 1996 / T90-012)</w:t>
            </w:r>
          </w:p>
        </w:tc>
      </w:tr>
    </w:tbl>
    <w:p w14:paraId="0025EC16" w14:textId="179060DB" w:rsidR="005B5EAD" w:rsidRPr="00785C54" w:rsidRDefault="005B5EAD" w:rsidP="00785C54">
      <w:pPr>
        <w:pStyle w:val="a2"/>
        <w:tabs>
          <w:tab w:val="left" w:pos="360"/>
        </w:tabs>
        <w:autoSpaceDE w:val="0"/>
        <w:autoSpaceDN w:val="0"/>
        <w:adjustRightInd w:val="0"/>
        <w:rPr>
          <w:szCs w:val="24"/>
        </w:rPr>
      </w:pPr>
      <w:r w:rsidRPr="00785C54">
        <w:rPr>
          <w:szCs w:val="24"/>
        </w:rPr>
        <w:t>Soil quality observations</w:t>
      </w:r>
    </w:p>
    <w:p w14:paraId="49DEAC8F" w14:textId="77777777" w:rsidR="005B5EAD" w:rsidRPr="00785C54" w:rsidRDefault="005B5EAD" w:rsidP="00785C54">
      <w:pPr>
        <w:pStyle w:val="Tabletitle"/>
        <w:autoSpaceDE w:val="0"/>
        <w:autoSpaceDN w:val="0"/>
        <w:adjustRightInd w:val="0"/>
        <w:outlineLvl w:val="0"/>
        <w:rPr>
          <w:szCs w:val="24"/>
        </w:rPr>
      </w:pPr>
      <w:r w:rsidRPr="00785C54">
        <w:rPr>
          <w:szCs w:val="24"/>
        </w:rPr>
        <w:t>Table B.8 — Soil quality observations</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600" w:firstRow="0" w:lastRow="0" w:firstColumn="0" w:lastColumn="0" w:noHBand="1" w:noVBand="1"/>
      </w:tblPr>
      <w:tblGrid>
        <w:gridCol w:w="5233"/>
        <w:gridCol w:w="4519"/>
      </w:tblGrid>
      <w:tr w:rsidR="005B5EAD" w:rsidRPr="00785C54" w14:paraId="056663FD" w14:textId="77777777" w:rsidTr="008F6841">
        <w:trPr>
          <w:trHeight w:val="20"/>
          <w:jc w:val="center"/>
        </w:trPr>
        <w:tc>
          <w:tcPr>
            <w:tcW w:w="5233" w:type="dxa"/>
            <w:tcBorders>
              <w:top w:val="single" w:sz="12" w:space="0" w:color="auto"/>
              <w:bottom w:val="single" w:sz="12" w:space="0" w:color="auto"/>
              <w:right w:val="single" w:sz="4" w:space="0" w:color="auto"/>
            </w:tcBorders>
            <w:tcMar>
              <w:top w:w="100" w:type="dxa"/>
              <w:left w:w="80" w:type="dxa"/>
              <w:bottom w:w="100" w:type="dxa"/>
              <w:right w:w="80" w:type="dxa"/>
            </w:tcMar>
          </w:tcPr>
          <w:p w14:paraId="43E9143D" w14:textId="5EE7DA8F"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4519" w:type="dxa"/>
            <w:tcBorders>
              <w:top w:val="single" w:sz="12" w:space="0" w:color="auto"/>
              <w:left w:val="single" w:sz="4" w:space="0" w:color="auto"/>
              <w:bottom w:val="single" w:sz="12" w:space="0" w:color="auto"/>
            </w:tcBorders>
            <w:tcMar>
              <w:top w:w="100" w:type="dxa"/>
              <w:left w:w="80" w:type="dxa"/>
              <w:bottom w:w="100" w:type="dxa"/>
              <w:right w:w="80" w:type="dxa"/>
            </w:tcMar>
          </w:tcPr>
          <w:p w14:paraId="5FBA33E9" w14:textId="25AC7173" w:rsidR="005B5EAD" w:rsidRPr="00785C54" w:rsidRDefault="005B5EAD" w:rsidP="00785C54">
            <w:pPr>
              <w:pStyle w:val="Tableheader"/>
              <w:autoSpaceDE w:val="0"/>
              <w:autoSpaceDN w:val="0"/>
              <w:adjustRightInd w:val="0"/>
              <w:jc w:val="center"/>
              <w:rPr>
                <w:b/>
                <w:bCs/>
                <w:szCs w:val="20"/>
              </w:rPr>
            </w:pPr>
            <w:r w:rsidRPr="00785C54">
              <w:rPr>
                <w:b/>
                <w:szCs w:val="24"/>
              </w:rPr>
              <w:t>Soil quality</w:t>
            </w:r>
          </w:p>
        </w:tc>
      </w:tr>
      <w:tr w:rsidR="005B5EAD" w:rsidRPr="00785C54" w14:paraId="19D40754" w14:textId="77777777" w:rsidTr="008F6841">
        <w:trPr>
          <w:trHeight w:val="20"/>
          <w:jc w:val="center"/>
        </w:trPr>
        <w:tc>
          <w:tcPr>
            <w:tcW w:w="5233" w:type="dxa"/>
            <w:tcBorders>
              <w:top w:val="single" w:sz="12" w:space="0" w:color="auto"/>
              <w:bottom w:val="single" w:sz="4" w:space="0" w:color="auto"/>
              <w:right w:val="single" w:sz="4" w:space="0" w:color="auto"/>
            </w:tcBorders>
            <w:tcMar>
              <w:top w:w="100" w:type="dxa"/>
              <w:left w:w="80" w:type="dxa"/>
              <w:bottom w:w="100" w:type="dxa"/>
              <w:right w:w="80" w:type="dxa"/>
            </w:tcMar>
          </w:tcPr>
          <w:p w14:paraId="44169B6E" w14:textId="5DCC70FB"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proximateFeatureOfInterest:MaterialSample</w:t>
            </w:r>
            <w:proofErr w:type="spellEnd"/>
          </w:p>
        </w:tc>
        <w:tc>
          <w:tcPr>
            <w:tcW w:w="4519" w:type="dxa"/>
            <w:tcBorders>
              <w:top w:val="single" w:sz="12" w:space="0" w:color="auto"/>
              <w:left w:val="single" w:sz="4" w:space="0" w:color="auto"/>
              <w:bottom w:val="single" w:sz="4" w:space="0" w:color="auto"/>
            </w:tcBorders>
            <w:tcMar>
              <w:top w:w="100" w:type="dxa"/>
              <w:left w:w="80" w:type="dxa"/>
              <w:bottom w:w="100" w:type="dxa"/>
              <w:right w:w="80" w:type="dxa"/>
            </w:tcMar>
          </w:tcPr>
          <w:p w14:paraId="32559F7B" w14:textId="4E8B1B4A" w:rsidR="005B5EAD" w:rsidRPr="00785C54" w:rsidRDefault="005B5EAD" w:rsidP="00785C54">
            <w:pPr>
              <w:pStyle w:val="Tablebody"/>
              <w:autoSpaceDE w:val="0"/>
              <w:autoSpaceDN w:val="0"/>
              <w:adjustRightInd w:val="0"/>
              <w:jc w:val="both"/>
              <w:rPr>
                <w:szCs w:val="20"/>
              </w:rPr>
            </w:pPr>
            <w:r w:rsidRPr="00785C54">
              <w:rPr>
                <w:szCs w:val="24"/>
              </w:rPr>
              <w:t>A sub sample or the initial soil sample</w:t>
            </w:r>
          </w:p>
        </w:tc>
      </w:tr>
      <w:tr w:rsidR="005B5EAD" w:rsidRPr="00785C54" w14:paraId="0F1299F1"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7629EC97" w14:textId="4145BC8A"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lastRenderedPageBreak/>
              <w:t>MaterialSample</w:t>
            </w:r>
            <w:proofErr w:type="spellEnd"/>
            <w:r w:rsidRPr="00785C54">
              <w:rPr>
                <w:szCs w:val="24"/>
              </w:rPr>
              <w:t>::</w:t>
            </w:r>
            <w:proofErr w:type="spellStart"/>
            <w:proofErr w:type="gramEnd"/>
            <w:r w:rsidRPr="00785C54">
              <w:rPr>
                <w:szCs w:val="24"/>
              </w:rPr>
              <w:t>relatedSample:MaterialSample</w:t>
            </w:r>
            <w:proofErr w:type="spellEnd"/>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41665D35" w14:textId="59C142FC" w:rsidR="005B5EAD" w:rsidRPr="00785C54" w:rsidRDefault="005B5EAD" w:rsidP="00785C54">
            <w:pPr>
              <w:pStyle w:val="Tablebody"/>
              <w:autoSpaceDE w:val="0"/>
              <w:autoSpaceDN w:val="0"/>
              <w:adjustRightInd w:val="0"/>
              <w:jc w:val="both"/>
              <w:rPr>
                <w:szCs w:val="20"/>
              </w:rPr>
            </w:pPr>
            <w:r w:rsidRPr="00785C54">
              <w:rPr>
                <w:szCs w:val="24"/>
              </w:rPr>
              <w:t>Soil sample (can be a drilling core)</w:t>
            </w:r>
          </w:p>
        </w:tc>
      </w:tr>
      <w:tr w:rsidR="005B5EAD" w:rsidRPr="00785C54" w14:paraId="56454FE2"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57A8644D" w14:textId="6C722E99"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MaterialSample:relatedSample</w:t>
            </w:r>
            <w:proofErr w:type="gramEnd"/>
            <w:r w:rsidRPr="00785C54">
              <w:rPr>
                <w:szCs w:val="24"/>
              </w:rPr>
              <w:t>:SpatialSample</w:t>
            </w:r>
            <w:proofErr w:type="spellEnd"/>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721CCF30" w14:textId="47F8A642" w:rsidR="005B5EAD" w:rsidRPr="00785C54" w:rsidRDefault="005B5EAD" w:rsidP="00785C54">
            <w:pPr>
              <w:pStyle w:val="Tablebody"/>
              <w:autoSpaceDE w:val="0"/>
              <w:autoSpaceDN w:val="0"/>
              <w:adjustRightInd w:val="0"/>
              <w:jc w:val="both"/>
              <w:rPr>
                <w:szCs w:val="20"/>
              </w:rPr>
            </w:pPr>
            <w:r w:rsidRPr="00785C54">
              <w:rPr>
                <w:szCs w:val="24"/>
              </w:rPr>
              <w:t>The borehole that was drilled and the core extracted from</w:t>
            </w:r>
          </w:p>
        </w:tc>
      </w:tr>
      <w:tr w:rsidR="005B5EAD" w:rsidRPr="00785C54" w14:paraId="2A4E5E6C"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3C167D39" w14:textId="63465D80"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ultimateFeatureOfInterest</w:t>
            </w:r>
            <w:proofErr w:type="spellEnd"/>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45CED1AB" w14:textId="4FA050DD" w:rsidR="005B5EAD" w:rsidRPr="00785C54" w:rsidRDefault="005B5EAD" w:rsidP="00785C54">
            <w:pPr>
              <w:pStyle w:val="Tablebody"/>
              <w:autoSpaceDE w:val="0"/>
              <w:autoSpaceDN w:val="0"/>
              <w:adjustRightInd w:val="0"/>
              <w:jc w:val="both"/>
              <w:rPr>
                <w:szCs w:val="20"/>
              </w:rPr>
            </w:pPr>
            <w:r w:rsidRPr="00785C54">
              <w:rPr>
                <w:szCs w:val="24"/>
              </w:rPr>
              <w:t>Part of the lithosphere</w:t>
            </w:r>
          </w:p>
        </w:tc>
      </w:tr>
      <w:tr w:rsidR="005B5EAD" w:rsidRPr="00785C54" w14:paraId="56EBB74A"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1B890BC9" w14:textId="312F7208"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preparationStep</w:t>
            </w:r>
            <w:proofErr w:type="spellEnd"/>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7395DA7C" w14:textId="38E653EE" w:rsidR="005B5EAD" w:rsidRPr="00785C54" w:rsidRDefault="005B5EAD" w:rsidP="00785C54">
            <w:pPr>
              <w:pStyle w:val="Tablebody"/>
              <w:autoSpaceDE w:val="0"/>
              <w:autoSpaceDN w:val="0"/>
              <w:adjustRightInd w:val="0"/>
              <w:jc w:val="both"/>
              <w:rPr>
                <w:szCs w:val="20"/>
              </w:rPr>
            </w:pPr>
            <w:r w:rsidRPr="00785C54">
              <w:rPr>
                <w:szCs w:val="24"/>
              </w:rPr>
              <w:t>Sample preparation process</w:t>
            </w:r>
          </w:p>
        </w:tc>
      </w:tr>
      <w:tr w:rsidR="005B5EAD" w:rsidRPr="00785C54" w14:paraId="14403872"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2BE36F9F" w14:textId="13FB3E48"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sampling:Sampling:samplingProcedure</w:t>
            </w:r>
            <w:proofErr w:type="spellEnd"/>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4F3DE327" w14:textId="18A99E9D" w:rsidR="005B5EAD" w:rsidRPr="00785C54" w:rsidRDefault="005B5EAD" w:rsidP="00785C54">
            <w:pPr>
              <w:pStyle w:val="Tablebody"/>
              <w:autoSpaceDE w:val="0"/>
              <w:autoSpaceDN w:val="0"/>
              <w:adjustRightInd w:val="0"/>
              <w:jc w:val="both"/>
              <w:rPr>
                <w:szCs w:val="20"/>
              </w:rPr>
            </w:pPr>
            <w:r w:rsidRPr="00785C54">
              <w:rPr>
                <w:szCs w:val="24"/>
              </w:rPr>
              <w:t>How the sample was collected or prepared</w:t>
            </w:r>
          </w:p>
        </w:tc>
      </w:tr>
      <w:tr w:rsidR="005B5EAD" w:rsidRPr="00785C54" w14:paraId="6786227B"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7EC228C1" w14:textId="30DFE53D"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sourceLocation</w:t>
            </w:r>
            <w:proofErr w:type="spellEnd"/>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79A26EEB" w14:textId="1C8859A5" w:rsidR="005B5EAD" w:rsidRPr="00785C54" w:rsidRDefault="005B5EAD" w:rsidP="00785C54">
            <w:pPr>
              <w:pStyle w:val="Tablebody"/>
              <w:autoSpaceDE w:val="0"/>
              <w:autoSpaceDN w:val="0"/>
              <w:adjustRightInd w:val="0"/>
              <w:jc w:val="both"/>
              <w:rPr>
                <w:szCs w:val="20"/>
              </w:rPr>
            </w:pPr>
            <w:r w:rsidRPr="00785C54">
              <w:rPr>
                <w:szCs w:val="24"/>
              </w:rPr>
              <w:t xml:space="preserve">Where the sample </w:t>
            </w:r>
            <w:r w:rsidR="00047CD7">
              <w:rPr>
                <w:szCs w:val="24"/>
              </w:rPr>
              <w:t>was</w:t>
            </w:r>
            <w:r w:rsidRPr="00785C54">
              <w:rPr>
                <w:szCs w:val="24"/>
              </w:rPr>
              <w:t xml:space="preserve"> collected</w:t>
            </w:r>
          </w:p>
        </w:tc>
      </w:tr>
      <w:tr w:rsidR="005B5EAD" w:rsidRPr="00785C54" w14:paraId="29B8035B"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1FE5C54B" w14:textId="6E81512A"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storageLocation</w:t>
            </w:r>
            <w:proofErr w:type="spellEnd"/>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4CCE8458" w14:textId="5626F68F" w:rsidR="005B5EAD" w:rsidRPr="00785C54" w:rsidRDefault="005B5EAD" w:rsidP="00785C54">
            <w:pPr>
              <w:pStyle w:val="Tablebody"/>
              <w:autoSpaceDE w:val="0"/>
              <w:autoSpaceDN w:val="0"/>
              <w:adjustRightInd w:val="0"/>
              <w:jc w:val="both"/>
              <w:rPr>
                <w:szCs w:val="20"/>
              </w:rPr>
            </w:pPr>
            <w:r w:rsidRPr="00785C54">
              <w:rPr>
                <w:szCs w:val="24"/>
              </w:rPr>
              <w:t>Where the sample is stored</w:t>
            </w:r>
          </w:p>
        </w:tc>
      </w:tr>
      <w:tr w:rsidR="005B5EAD" w:rsidRPr="00785C54" w14:paraId="3EBB17A6"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1365764E" w14:textId="0A9E6769" w:rsidR="005B5EAD" w:rsidRPr="00785C54" w:rsidRDefault="005B5EAD" w:rsidP="00785C54">
            <w:pPr>
              <w:pStyle w:val="Tablebody"/>
              <w:autoSpaceDE w:val="0"/>
              <w:autoSpaceDN w:val="0"/>
              <w:adjustRightInd w:val="0"/>
              <w:jc w:val="both"/>
              <w:rPr>
                <w:szCs w:val="20"/>
              </w:rPr>
            </w:pPr>
            <w:proofErr w:type="spellStart"/>
            <w:proofErr w:type="gramStart"/>
            <w:r w:rsidRPr="00785C54">
              <w:rPr>
                <w:szCs w:val="24"/>
              </w:rPr>
              <w:t>MaterialSample</w:t>
            </w:r>
            <w:proofErr w:type="spellEnd"/>
            <w:r w:rsidRPr="00785C54">
              <w:rPr>
                <w:szCs w:val="24"/>
              </w:rPr>
              <w:t>::</w:t>
            </w:r>
            <w:proofErr w:type="spellStart"/>
            <w:proofErr w:type="gramEnd"/>
            <w:r w:rsidRPr="00785C54">
              <w:rPr>
                <w:szCs w:val="24"/>
              </w:rPr>
              <w:t>sampling:Sampling:time</w:t>
            </w:r>
            <w:proofErr w:type="spellEnd"/>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36784350" w14:textId="547A9142" w:rsidR="005B5EAD" w:rsidRPr="00785C54" w:rsidRDefault="005B5EAD" w:rsidP="00785C54">
            <w:pPr>
              <w:pStyle w:val="Tablebody"/>
              <w:autoSpaceDE w:val="0"/>
              <w:autoSpaceDN w:val="0"/>
              <w:adjustRightInd w:val="0"/>
              <w:jc w:val="both"/>
              <w:rPr>
                <w:szCs w:val="20"/>
              </w:rPr>
            </w:pPr>
            <w:r w:rsidRPr="00785C54">
              <w:rPr>
                <w:szCs w:val="24"/>
              </w:rPr>
              <w:t>When the sample was collected</w:t>
            </w:r>
          </w:p>
        </w:tc>
      </w:tr>
      <w:tr w:rsidR="005B5EAD" w:rsidRPr="00785C54" w14:paraId="218D8CE4"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2A870F00" w14:textId="5419C233"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phenomenonTime</w:t>
            </w:r>
            <w:proofErr w:type="spellEnd"/>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1A5748B8" w14:textId="3DE0CE52" w:rsidR="005B5EAD" w:rsidRPr="00785C54" w:rsidRDefault="005B5EAD" w:rsidP="00785C54">
            <w:pPr>
              <w:pStyle w:val="Tablebody"/>
              <w:autoSpaceDE w:val="0"/>
              <w:autoSpaceDN w:val="0"/>
              <w:adjustRightInd w:val="0"/>
              <w:jc w:val="both"/>
              <w:rPr>
                <w:szCs w:val="20"/>
              </w:rPr>
            </w:pPr>
            <w:r w:rsidRPr="00785C54">
              <w:rPr>
                <w:szCs w:val="24"/>
              </w:rPr>
              <w:t>Sample collection date</w:t>
            </w:r>
          </w:p>
        </w:tc>
      </w:tr>
      <w:tr w:rsidR="005B5EAD" w:rsidRPr="00785C54" w14:paraId="035645EF"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4E62DCB2" w14:textId="47858DF5"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resultTime</w:t>
            </w:r>
            <w:proofErr w:type="spellEnd"/>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41B978A6" w14:textId="5460F423" w:rsidR="005B5EAD" w:rsidRPr="00785C54" w:rsidRDefault="005B5EAD" w:rsidP="00785C54">
            <w:pPr>
              <w:pStyle w:val="Tablebody"/>
              <w:autoSpaceDE w:val="0"/>
              <w:autoSpaceDN w:val="0"/>
              <w:adjustRightInd w:val="0"/>
              <w:jc w:val="both"/>
              <w:rPr>
                <w:szCs w:val="20"/>
              </w:rPr>
            </w:pPr>
            <w:r w:rsidRPr="00785C54">
              <w:rPr>
                <w:szCs w:val="24"/>
              </w:rPr>
              <w:t>Analysis date</w:t>
            </w:r>
          </w:p>
        </w:tc>
      </w:tr>
      <w:tr w:rsidR="005B5EAD" w:rsidRPr="00785C54" w14:paraId="2DF1AD46"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1FC59C32" w14:textId="4BB41248"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gramEnd"/>
            <w:r w:rsidRPr="00785C54">
              <w:rPr>
                <w:szCs w:val="24"/>
              </w:rPr>
              <w:t>result</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7B05F0BE" w14:textId="47D8BE14" w:rsidR="005B5EAD" w:rsidRPr="00785C54" w:rsidRDefault="005B5EAD" w:rsidP="00785C54">
            <w:pPr>
              <w:pStyle w:val="Tablebody"/>
              <w:autoSpaceDE w:val="0"/>
              <w:autoSpaceDN w:val="0"/>
              <w:adjustRightInd w:val="0"/>
              <w:jc w:val="both"/>
              <w:rPr>
                <w:szCs w:val="20"/>
              </w:rPr>
            </w:pPr>
            <w:r w:rsidRPr="00785C54">
              <w:rPr>
                <w:szCs w:val="24"/>
              </w:rPr>
              <w:t>The result of the analysis</w:t>
            </w:r>
          </w:p>
        </w:tc>
      </w:tr>
      <w:tr w:rsidR="005B5EAD" w:rsidRPr="00785C54" w14:paraId="5B482E92"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2B9120D6" w14:textId="49713A8F"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spellStart"/>
            <w:proofErr w:type="gramEnd"/>
            <w:r w:rsidRPr="00785C54">
              <w:rPr>
                <w:szCs w:val="24"/>
              </w:rPr>
              <w:t>observedProperty</w:t>
            </w:r>
            <w:proofErr w:type="spellEnd"/>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79A57360" w14:textId="666A7AAE" w:rsidR="005B5EAD" w:rsidRPr="00785C54" w:rsidRDefault="005B5EAD" w:rsidP="00785C54">
            <w:pPr>
              <w:pStyle w:val="Tablebody"/>
              <w:autoSpaceDE w:val="0"/>
              <w:autoSpaceDN w:val="0"/>
              <w:adjustRightInd w:val="0"/>
              <w:jc w:val="both"/>
              <w:rPr>
                <w:szCs w:val="20"/>
              </w:rPr>
            </w:pPr>
            <w:r w:rsidRPr="00785C54">
              <w:rPr>
                <w:szCs w:val="24"/>
              </w:rPr>
              <w:t>The analysed property (generally concentration of a constituent)</w:t>
            </w:r>
          </w:p>
        </w:tc>
      </w:tr>
      <w:tr w:rsidR="005B5EAD" w:rsidRPr="00785C54" w14:paraId="521AE432" w14:textId="77777777" w:rsidTr="008F6841">
        <w:trPr>
          <w:trHeight w:val="20"/>
          <w:jc w:val="center"/>
        </w:trPr>
        <w:tc>
          <w:tcPr>
            <w:tcW w:w="5233" w:type="dxa"/>
            <w:tcBorders>
              <w:top w:val="single" w:sz="4" w:space="0" w:color="auto"/>
              <w:bottom w:val="single" w:sz="12" w:space="0" w:color="auto"/>
              <w:right w:val="single" w:sz="4" w:space="0" w:color="auto"/>
            </w:tcBorders>
            <w:tcMar>
              <w:top w:w="100" w:type="dxa"/>
              <w:left w:w="80" w:type="dxa"/>
              <w:bottom w:w="100" w:type="dxa"/>
              <w:right w:w="80" w:type="dxa"/>
            </w:tcMar>
          </w:tcPr>
          <w:p w14:paraId="7B2F8B40" w14:textId="52D312D1" w:rsidR="005B5EAD" w:rsidRPr="00785C54" w:rsidRDefault="005B5EAD" w:rsidP="00785C54">
            <w:pPr>
              <w:pStyle w:val="Tablebody"/>
              <w:autoSpaceDE w:val="0"/>
              <w:autoSpaceDN w:val="0"/>
              <w:adjustRightInd w:val="0"/>
              <w:jc w:val="both"/>
              <w:rPr>
                <w:szCs w:val="20"/>
              </w:rPr>
            </w:pPr>
            <w:proofErr w:type="gramStart"/>
            <w:r w:rsidRPr="00785C54">
              <w:rPr>
                <w:szCs w:val="24"/>
              </w:rPr>
              <w:t>Observation::</w:t>
            </w:r>
            <w:proofErr w:type="gramEnd"/>
            <w:r w:rsidRPr="00785C54">
              <w:rPr>
                <w:szCs w:val="24"/>
              </w:rPr>
              <w:t>procedure</w:t>
            </w:r>
          </w:p>
        </w:tc>
        <w:tc>
          <w:tcPr>
            <w:tcW w:w="4519" w:type="dxa"/>
            <w:tcBorders>
              <w:top w:val="single" w:sz="4" w:space="0" w:color="auto"/>
              <w:left w:val="single" w:sz="4" w:space="0" w:color="auto"/>
              <w:bottom w:val="single" w:sz="12" w:space="0" w:color="auto"/>
            </w:tcBorders>
            <w:tcMar>
              <w:top w:w="100" w:type="dxa"/>
              <w:left w:w="80" w:type="dxa"/>
              <w:bottom w:w="100" w:type="dxa"/>
              <w:right w:w="80" w:type="dxa"/>
            </w:tcMar>
          </w:tcPr>
          <w:p w14:paraId="69FE0BE3" w14:textId="69DF5F8F" w:rsidR="005B5EAD" w:rsidRPr="00785C54" w:rsidRDefault="005B5EAD" w:rsidP="00785C54">
            <w:pPr>
              <w:pStyle w:val="Tablebody"/>
              <w:autoSpaceDE w:val="0"/>
              <w:autoSpaceDN w:val="0"/>
              <w:adjustRightInd w:val="0"/>
              <w:jc w:val="both"/>
              <w:rPr>
                <w:szCs w:val="20"/>
              </w:rPr>
            </w:pPr>
            <w:r w:rsidRPr="00785C54">
              <w:rPr>
                <w:szCs w:val="24"/>
              </w:rPr>
              <w:t>The analysis method</w:t>
            </w:r>
          </w:p>
        </w:tc>
      </w:tr>
    </w:tbl>
    <w:p w14:paraId="49E902ED" w14:textId="692C676A" w:rsidR="005B5EAD" w:rsidRPr="00785C54" w:rsidRDefault="005B5EAD" w:rsidP="00785C54">
      <w:pPr>
        <w:pStyle w:val="ANNEX"/>
        <w:autoSpaceDE w:val="0"/>
        <w:autoSpaceDN w:val="0"/>
        <w:adjustRightInd w:val="0"/>
        <w:rPr>
          <w:rFonts w:eastAsia="Times New Roman"/>
          <w:szCs w:val="24"/>
        </w:rPr>
      </w:pPr>
      <w:r w:rsidRPr="00785C54">
        <w:rPr>
          <w:rFonts w:eastAsia="Times New Roman"/>
          <w:szCs w:val="24"/>
        </w:rPr>
        <w:lastRenderedPageBreak/>
        <w:br/>
      </w:r>
      <w:bookmarkStart w:id="544" w:name="_Toc117602656"/>
      <w:r w:rsidRPr="00785C54">
        <w:rPr>
          <w:rFonts w:eastAsia="Times New Roman"/>
          <w:b w:val="0"/>
          <w:szCs w:val="24"/>
        </w:rPr>
        <w:t>(informative)</w:t>
      </w:r>
      <w:r w:rsidRPr="00785C54">
        <w:rPr>
          <w:rFonts w:eastAsia="Times New Roman"/>
          <w:szCs w:val="24"/>
        </w:rPr>
        <w:br/>
      </w:r>
      <w:r w:rsidRPr="00785C54">
        <w:rPr>
          <w:rFonts w:eastAsia="Times New Roman"/>
          <w:szCs w:val="24"/>
        </w:rPr>
        <w:br/>
        <w:t>Changes in the Observation and Sample models</w:t>
      </w:r>
      <w:r w:rsidRPr="00785C54">
        <w:rPr>
          <w:rFonts w:eastAsia="Times New Roman"/>
          <w:szCs w:val="24"/>
        </w:rPr>
        <w:br/>
        <w:t xml:space="preserve">between </w:t>
      </w:r>
      <w:r w:rsidRPr="00785C54">
        <w:rPr>
          <w:rStyle w:val="stdpublisher"/>
          <w:rFonts w:eastAsia="Times New Roman"/>
          <w:szCs w:val="24"/>
          <w:shd w:val="clear" w:color="auto" w:fill="auto"/>
        </w:rPr>
        <w:t>ISO</w:t>
      </w:r>
      <w:r w:rsidRPr="00785C54">
        <w:rPr>
          <w:rFonts w:eastAsia="Times New Roman"/>
          <w:szCs w:val="24"/>
        </w:rPr>
        <w:t> </w:t>
      </w:r>
      <w:r w:rsidRPr="00785C54">
        <w:rPr>
          <w:rStyle w:val="stddocNumber"/>
          <w:rFonts w:eastAsia="Times New Roman"/>
          <w:szCs w:val="24"/>
          <w:shd w:val="clear" w:color="auto" w:fill="auto"/>
        </w:rPr>
        <w:t>19156</w:t>
      </w:r>
      <w:r w:rsidRPr="00785C54">
        <w:rPr>
          <w:rFonts w:eastAsia="Times New Roman"/>
          <w:szCs w:val="24"/>
        </w:rPr>
        <w:t>:</w:t>
      </w:r>
      <w:r w:rsidRPr="00785C54">
        <w:rPr>
          <w:rStyle w:val="stdyear"/>
          <w:rFonts w:eastAsia="Times New Roman"/>
          <w:szCs w:val="24"/>
          <w:shd w:val="clear" w:color="auto" w:fill="auto"/>
        </w:rPr>
        <w:t>2011</w:t>
      </w:r>
      <w:r w:rsidRPr="00785C54">
        <w:rPr>
          <w:rFonts w:eastAsia="Times New Roman"/>
          <w:szCs w:val="24"/>
        </w:rPr>
        <w:t xml:space="preserve"> and </w:t>
      </w:r>
      <w:r w:rsidRPr="00785C54">
        <w:rPr>
          <w:rStyle w:val="stdpublisher"/>
          <w:rFonts w:eastAsia="Times New Roman"/>
          <w:szCs w:val="24"/>
          <w:shd w:val="clear" w:color="auto" w:fill="auto"/>
        </w:rPr>
        <w:t>ISO</w:t>
      </w:r>
      <w:r w:rsidRPr="00785C54">
        <w:rPr>
          <w:rFonts w:eastAsia="Times New Roman"/>
          <w:szCs w:val="24"/>
        </w:rPr>
        <w:t> </w:t>
      </w:r>
      <w:r w:rsidRPr="00785C54">
        <w:rPr>
          <w:rStyle w:val="stddocNumber"/>
          <w:rFonts w:eastAsia="Times New Roman"/>
          <w:szCs w:val="24"/>
          <w:shd w:val="clear" w:color="auto" w:fill="auto"/>
        </w:rPr>
        <w:t>19156</w:t>
      </w:r>
      <w:r w:rsidRPr="00785C54">
        <w:rPr>
          <w:rFonts w:eastAsia="Times New Roman"/>
          <w:szCs w:val="24"/>
        </w:rPr>
        <w:t>:</w:t>
      </w:r>
      <w:r w:rsidRPr="00785C54">
        <w:rPr>
          <w:rStyle w:val="stdyear"/>
          <w:rFonts w:eastAsia="Times New Roman"/>
          <w:szCs w:val="24"/>
          <w:shd w:val="clear" w:color="auto" w:fill="auto"/>
        </w:rPr>
        <w:t>202</w:t>
      </w:r>
      <w:r w:rsidR="003E2160">
        <w:rPr>
          <w:rStyle w:val="stdyear"/>
          <w:rFonts w:eastAsia="Times New Roman"/>
          <w:szCs w:val="24"/>
          <w:shd w:val="clear" w:color="auto" w:fill="auto"/>
        </w:rPr>
        <w:t>2</w:t>
      </w:r>
      <w:r w:rsidR="003E2160">
        <w:rPr>
          <w:rFonts w:eastAsia="Times New Roman"/>
          <w:szCs w:val="24"/>
        </w:rPr>
        <w:t xml:space="preserve"> (this document)</w:t>
      </w:r>
      <w:bookmarkEnd w:id="544"/>
    </w:p>
    <w:p w14:paraId="0B220B21" w14:textId="7F629E1F" w:rsidR="005B5EAD" w:rsidRPr="00785C54" w:rsidRDefault="005B5EAD" w:rsidP="00785C54">
      <w:pPr>
        <w:pStyle w:val="BodyText"/>
        <w:autoSpaceDE w:val="0"/>
        <w:autoSpaceDN w:val="0"/>
        <w:adjustRightInd w:val="0"/>
        <w:rPr>
          <w:szCs w:val="24"/>
        </w:rPr>
      </w:pPr>
      <w:r w:rsidRPr="00785C54">
        <w:rPr>
          <w:szCs w:val="24"/>
        </w:rPr>
        <w:t xml:space="preserve">This annex contains information about the changes made in the Observation, Sampling and Specimen models between </w:t>
      </w:r>
      <w:r w:rsidR="003E2160">
        <w:rPr>
          <w:szCs w:val="24"/>
        </w:rPr>
        <w:t>the previous edition of this document</w:t>
      </w:r>
      <w:r w:rsidRPr="00785C54">
        <w:rPr>
          <w:szCs w:val="24"/>
        </w:rPr>
        <w:t xml:space="preserv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2011</w:t>
      </w:r>
      <w:r w:rsidRPr="00785C54">
        <w:rPr>
          <w:szCs w:val="24"/>
        </w:rPr>
        <w:t xml:space="preserve">) and </w:t>
      </w:r>
      <w:r w:rsidR="003E2160">
        <w:rPr>
          <w:szCs w:val="24"/>
        </w:rPr>
        <w:t>this second edition</w:t>
      </w:r>
      <w:r w:rsidRPr="00785C54">
        <w:rPr>
          <w:szCs w:val="24"/>
        </w:rPr>
        <w:t xml:space="preserv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202</w:t>
      </w:r>
      <w:r w:rsidR="003E2160">
        <w:rPr>
          <w:rStyle w:val="stdyear"/>
          <w:szCs w:val="24"/>
          <w:shd w:val="clear" w:color="auto" w:fill="auto"/>
        </w:rPr>
        <w:t>2</w:t>
      </w:r>
      <w:r w:rsidRPr="00785C54">
        <w:rPr>
          <w:szCs w:val="24"/>
        </w:rPr>
        <w:t xml:space="preserve">). It is intended for readers familiar with the O&amp;M v2.0 and </w:t>
      </w: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19156</w:t>
      </w:r>
      <w:r w:rsidRPr="00785C54">
        <w:rPr>
          <w:szCs w:val="24"/>
        </w:rPr>
        <w:t>:</w:t>
      </w:r>
      <w:r w:rsidRPr="00785C54">
        <w:rPr>
          <w:rStyle w:val="stdyear"/>
          <w:szCs w:val="24"/>
          <w:shd w:val="clear" w:color="auto" w:fill="auto"/>
        </w:rPr>
        <w:t>2011</w:t>
      </w:r>
      <w:r w:rsidRPr="00785C54">
        <w:rPr>
          <w:szCs w:val="24"/>
        </w:rPr>
        <w:t xml:space="preserve"> and provides detailed migration guidance for information systems and application schemas based on the O&amp;M concepts.</w:t>
      </w:r>
    </w:p>
    <w:p w14:paraId="341199FA" w14:textId="77777777" w:rsidR="005B5EAD" w:rsidRPr="00785C54" w:rsidRDefault="005B5EAD" w:rsidP="00785C54">
      <w:pPr>
        <w:pStyle w:val="a2"/>
        <w:tabs>
          <w:tab w:val="left" w:pos="360"/>
        </w:tabs>
        <w:autoSpaceDE w:val="0"/>
        <w:autoSpaceDN w:val="0"/>
        <w:adjustRightInd w:val="0"/>
        <w:rPr>
          <w:szCs w:val="24"/>
        </w:rPr>
      </w:pPr>
      <w:r w:rsidRPr="00785C54">
        <w:rPr>
          <w:szCs w:val="24"/>
        </w:rPr>
        <w:t>Package and requirements class structure</w:t>
      </w:r>
    </w:p>
    <w:p w14:paraId="224CCD03" w14:textId="41454691" w:rsidR="005B5EAD" w:rsidRPr="00785C54" w:rsidRDefault="005B5EAD" w:rsidP="00785C54">
      <w:pPr>
        <w:pStyle w:val="BodyText"/>
        <w:autoSpaceDE w:val="0"/>
        <w:autoSpaceDN w:val="0"/>
        <w:adjustRightInd w:val="0"/>
        <w:rPr>
          <w:szCs w:val="24"/>
        </w:rPr>
      </w:pPr>
      <w:r w:rsidRPr="00785C54">
        <w:rPr>
          <w:szCs w:val="24"/>
        </w:rPr>
        <w:t xml:space="preserve">The following UML packages were defined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003E2160">
        <w:rPr>
          <w:szCs w:val="24"/>
        </w:rPr>
        <w:t>:</w:t>
      </w:r>
      <w:r w:rsidRPr="00785C54">
        <w:rPr>
          <w:szCs w:val="24"/>
        </w:rPr>
        <w:t>2011):</w:t>
      </w:r>
    </w:p>
    <w:p w14:paraId="7761A09D"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Observation schema</w:t>
      </w:r>
    </w:p>
    <w:p w14:paraId="775B8D89"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t>observation &lt;&lt;</w:t>
      </w:r>
      <w:proofErr w:type="spellStart"/>
      <w:r w:rsidRPr="00785C54">
        <w:rPr>
          <w:szCs w:val="24"/>
        </w:rPr>
        <w:t>ApplicationSchema</w:t>
      </w:r>
      <w:proofErr w:type="spellEnd"/>
      <w:r w:rsidRPr="00785C54">
        <w:rPr>
          <w:szCs w:val="24"/>
        </w:rPr>
        <w:t>&gt;&gt;</w:t>
      </w:r>
    </w:p>
    <w:p w14:paraId="0E51AD3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t>measurement &lt;&lt;</w:t>
      </w:r>
      <w:proofErr w:type="spellStart"/>
      <w:r w:rsidRPr="00785C54">
        <w:rPr>
          <w:szCs w:val="24"/>
        </w:rPr>
        <w:t>ApplicationSchema</w:t>
      </w:r>
      <w:proofErr w:type="spellEnd"/>
      <w:r w:rsidRPr="00785C54">
        <w:rPr>
          <w:szCs w:val="24"/>
        </w:rPr>
        <w:t>&gt;&gt;</w:t>
      </w:r>
    </w:p>
    <w:p w14:paraId="6E6E0458"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3)</w:t>
      </w:r>
      <w:r w:rsidRPr="00785C54">
        <w:rPr>
          <w:szCs w:val="24"/>
        </w:rPr>
        <w:tab/>
      </w:r>
      <w:proofErr w:type="spellStart"/>
      <w:r w:rsidRPr="00785C54">
        <w:rPr>
          <w:szCs w:val="24"/>
        </w:rPr>
        <w:t>categoryObservation</w:t>
      </w:r>
      <w:proofErr w:type="spellEnd"/>
      <w:r w:rsidRPr="00785C54">
        <w:rPr>
          <w:szCs w:val="24"/>
        </w:rPr>
        <w:t xml:space="preserve"> &lt;&lt;</w:t>
      </w:r>
      <w:proofErr w:type="spellStart"/>
      <w:r w:rsidRPr="00785C54">
        <w:rPr>
          <w:szCs w:val="24"/>
        </w:rPr>
        <w:t>RequirementsClass</w:t>
      </w:r>
      <w:proofErr w:type="spellEnd"/>
      <w:r w:rsidRPr="00785C54">
        <w:rPr>
          <w:szCs w:val="24"/>
        </w:rPr>
        <w:t>&gt;&gt;</w:t>
      </w:r>
    </w:p>
    <w:p w14:paraId="0DA9921E"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4)</w:t>
      </w:r>
      <w:r w:rsidRPr="00785C54">
        <w:rPr>
          <w:szCs w:val="24"/>
        </w:rPr>
        <w:tab/>
      </w:r>
      <w:proofErr w:type="spellStart"/>
      <w:r w:rsidRPr="00785C54">
        <w:rPr>
          <w:szCs w:val="24"/>
        </w:rPr>
        <w:t>countObservation</w:t>
      </w:r>
      <w:proofErr w:type="spellEnd"/>
      <w:r w:rsidRPr="00785C54">
        <w:rPr>
          <w:szCs w:val="24"/>
        </w:rPr>
        <w:t xml:space="preserve"> &lt;&lt;</w:t>
      </w:r>
      <w:proofErr w:type="spellStart"/>
      <w:r w:rsidRPr="00785C54">
        <w:rPr>
          <w:szCs w:val="24"/>
        </w:rPr>
        <w:t>RequirementsClass</w:t>
      </w:r>
      <w:proofErr w:type="spellEnd"/>
      <w:r w:rsidRPr="00785C54">
        <w:rPr>
          <w:szCs w:val="24"/>
        </w:rPr>
        <w:t>&gt;&gt;</w:t>
      </w:r>
    </w:p>
    <w:p w14:paraId="3D573CF9"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5)</w:t>
      </w:r>
      <w:r w:rsidRPr="00785C54">
        <w:rPr>
          <w:szCs w:val="24"/>
        </w:rPr>
        <w:tab/>
      </w:r>
      <w:proofErr w:type="spellStart"/>
      <w:r w:rsidRPr="00785C54">
        <w:rPr>
          <w:szCs w:val="24"/>
        </w:rPr>
        <w:t>truthObservation</w:t>
      </w:r>
      <w:proofErr w:type="spellEnd"/>
      <w:r w:rsidRPr="00785C54">
        <w:rPr>
          <w:szCs w:val="24"/>
        </w:rPr>
        <w:t xml:space="preserve"> &lt;&lt;</w:t>
      </w:r>
      <w:proofErr w:type="spellStart"/>
      <w:r w:rsidRPr="00785C54">
        <w:rPr>
          <w:szCs w:val="24"/>
        </w:rPr>
        <w:t>RequirementsClass</w:t>
      </w:r>
      <w:proofErr w:type="spellEnd"/>
      <w:r w:rsidRPr="00785C54">
        <w:rPr>
          <w:szCs w:val="24"/>
        </w:rPr>
        <w:t>&gt;&gt;</w:t>
      </w:r>
    </w:p>
    <w:p w14:paraId="56CAFF83"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6)</w:t>
      </w:r>
      <w:r w:rsidRPr="00785C54">
        <w:rPr>
          <w:szCs w:val="24"/>
        </w:rPr>
        <w:tab/>
      </w:r>
      <w:proofErr w:type="spellStart"/>
      <w:r w:rsidRPr="00785C54">
        <w:rPr>
          <w:szCs w:val="24"/>
        </w:rPr>
        <w:t>temporalObservation</w:t>
      </w:r>
      <w:proofErr w:type="spellEnd"/>
      <w:r w:rsidRPr="00785C54">
        <w:rPr>
          <w:szCs w:val="24"/>
        </w:rPr>
        <w:t xml:space="preserve"> &lt;&lt;</w:t>
      </w:r>
      <w:proofErr w:type="spellStart"/>
      <w:r w:rsidRPr="00785C54">
        <w:rPr>
          <w:szCs w:val="24"/>
        </w:rPr>
        <w:t>RequirementsClass</w:t>
      </w:r>
      <w:proofErr w:type="spellEnd"/>
      <w:r w:rsidRPr="00785C54">
        <w:rPr>
          <w:szCs w:val="24"/>
        </w:rPr>
        <w:t>&gt;&gt;</w:t>
      </w:r>
    </w:p>
    <w:p w14:paraId="44B92360"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7)</w:t>
      </w:r>
      <w:r w:rsidRPr="00785C54">
        <w:rPr>
          <w:szCs w:val="24"/>
        </w:rPr>
        <w:tab/>
      </w:r>
      <w:proofErr w:type="spellStart"/>
      <w:r w:rsidRPr="00785C54">
        <w:rPr>
          <w:szCs w:val="24"/>
        </w:rPr>
        <w:t>geometryObservation</w:t>
      </w:r>
      <w:proofErr w:type="spellEnd"/>
      <w:r w:rsidRPr="00785C54">
        <w:rPr>
          <w:szCs w:val="24"/>
        </w:rPr>
        <w:t xml:space="preserve"> &lt;&lt;</w:t>
      </w:r>
      <w:proofErr w:type="spellStart"/>
      <w:r w:rsidRPr="00785C54">
        <w:rPr>
          <w:szCs w:val="24"/>
        </w:rPr>
        <w:t>RequirementsClass</w:t>
      </w:r>
      <w:proofErr w:type="spellEnd"/>
      <w:r w:rsidRPr="00785C54">
        <w:rPr>
          <w:szCs w:val="24"/>
        </w:rPr>
        <w:t>&gt;&gt;</w:t>
      </w:r>
    </w:p>
    <w:p w14:paraId="0D8EEB1A"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8)</w:t>
      </w:r>
      <w:r w:rsidRPr="00785C54">
        <w:rPr>
          <w:szCs w:val="24"/>
        </w:rPr>
        <w:tab/>
      </w:r>
      <w:proofErr w:type="spellStart"/>
      <w:r w:rsidRPr="00785C54">
        <w:rPr>
          <w:szCs w:val="24"/>
        </w:rPr>
        <w:t>complexObservation</w:t>
      </w:r>
      <w:proofErr w:type="spellEnd"/>
      <w:r w:rsidRPr="00785C54">
        <w:rPr>
          <w:szCs w:val="24"/>
        </w:rPr>
        <w:t xml:space="preserve"> &lt;&lt;</w:t>
      </w:r>
      <w:proofErr w:type="spellStart"/>
      <w:r w:rsidRPr="00785C54">
        <w:rPr>
          <w:szCs w:val="24"/>
        </w:rPr>
        <w:t>RequirementsClass</w:t>
      </w:r>
      <w:proofErr w:type="spellEnd"/>
      <w:r w:rsidRPr="00785C54">
        <w:rPr>
          <w:szCs w:val="24"/>
        </w:rPr>
        <w:t>&gt;&gt;</w:t>
      </w:r>
    </w:p>
    <w:p w14:paraId="3EDDF406"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9)</w:t>
      </w:r>
      <w:r w:rsidRPr="00785C54">
        <w:rPr>
          <w:szCs w:val="24"/>
        </w:rPr>
        <w:tab/>
      </w:r>
      <w:proofErr w:type="spellStart"/>
      <w:r w:rsidRPr="00785C54">
        <w:rPr>
          <w:szCs w:val="24"/>
        </w:rPr>
        <w:t>coverageObservation</w:t>
      </w:r>
      <w:proofErr w:type="spellEnd"/>
      <w:r w:rsidRPr="00785C54">
        <w:rPr>
          <w:szCs w:val="24"/>
        </w:rPr>
        <w:t xml:space="preserve"> &lt;&lt;</w:t>
      </w:r>
      <w:proofErr w:type="spellStart"/>
      <w:r w:rsidRPr="00785C54">
        <w:rPr>
          <w:szCs w:val="24"/>
        </w:rPr>
        <w:t>RequirementsClass</w:t>
      </w:r>
      <w:proofErr w:type="spellEnd"/>
      <w:r w:rsidRPr="00785C54">
        <w:rPr>
          <w:szCs w:val="24"/>
        </w:rPr>
        <w:t>&gt;&gt;</w:t>
      </w:r>
    </w:p>
    <w:p w14:paraId="63E77121"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10)</w:t>
      </w:r>
      <w:r w:rsidRPr="00785C54">
        <w:rPr>
          <w:szCs w:val="24"/>
        </w:rPr>
        <w:tab/>
      </w:r>
      <w:proofErr w:type="spellStart"/>
      <w:r w:rsidRPr="00785C54">
        <w:rPr>
          <w:szCs w:val="24"/>
        </w:rPr>
        <w:t>pointCoverageObservation</w:t>
      </w:r>
      <w:proofErr w:type="spellEnd"/>
      <w:r w:rsidRPr="00785C54">
        <w:rPr>
          <w:szCs w:val="24"/>
        </w:rPr>
        <w:t xml:space="preserve"> &lt;&lt;</w:t>
      </w:r>
      <w:proofErr w:type="spellStart"/>
      <w:r w:rsidRPr="00785C54">
        <w:rPr>
          <w:szCs w:val="24"/>
        </w:rPr>
        <w:t>RequirementsClass</w:t>
      </w:r>
      <w:proofErr w:type="spellEnd"/>
      <w:r w:rsidRPr="00785C54">
        <w:rPr>
          <w:szCs w:val="24"/>
        </w:rPr>
        <w:t>&gt;&gt;</w:t>
      </w:r>
    </w:p>
    <w:p w14:paraId="40EBEEDB"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11)</w:t>
      </w:r>
      <w:r w:rsidRPr="00785C54">
        <w:rPr>
          <w:szCs w:val="24"/>
        </w:rPr>
        <w:tab/>
      </w:r>
      <w:proofErr w:type="spellStart"/>
      <w:r w:rsidRPr="00785C54">
        <w:rPr>
          <w:szCs w:val="24"/>
        </w:rPr>
        <w:t>timeSeriesObservation</w:t>
      </w:r>
      <w:proofErr w:type="spellEnd"/>
      <w:r w:rsidRPr="00785C54">
        <w:rPr>
          <w:szCs w:val="24"/>
        </w:rPr>
        <w:t xml:space="preserve"> &lt;&lt;</w:t>
      </w:r>
      <w:proofErr w:type="spellStart"/>
      <w:r w:rsidRPr="00785C54">
        <w:rPr>
          <w:szCs w:val="24"/>
        </w:rPr>
        <w:t>RequirementsClass</w:t>
      </w:r>
      <w:proofErr w:type="spellEnd"/>
      <w:r w:rsidRPr="00785C54">
        <w:rPr>
          <w:szCs w:val="24"/>
        </w:rPr>
        <w:t>&gt;&gt;</w:t>
      </w:r>
    </w:p>
    <w:p w14:paraId="363728AB"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Sampling Features</w:t>
      </w:r>
    </w:p>
    <w:p w14:paraId="7D1FEB2E"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12)</w:t>
      </w:r>
      <w:r w:rsidRPr="00785C54">
        <w:rPr>
          <w:szCs w:val="24"/>
        </w:rPr>
        <w:tab/>
      </w:r>
      <w:proofErr w:type="spellStart"/>
      <w:r w:rsidRPr="00785C54">
        <w:rPr>
          <w:szCs w:val="24"/>
        </w:rPr>
        <w:t>samplingFeature</w:t>
      </w:r>
      <w:proofErr w:type="spellEnd"/>
      <w:r w:rsidRPr="00785C54">
        <w:rPr>
          <w:szCs w:val="24"/>
        </w:rPr>
        <w:t xml:space="preserve"> &lt;&lt;</w:t>
      </w:r>
      <w:proofErr w:type="spellStart"/>
      <w:r w:rsidRPr="00785C54">
        <w:rPr>
          <w:szCs w:val="24"/>
        </w:rPr>
        <w:t>ApplicationSchema</w:t>
      </w:r>
      <w:proofErr w:type="spellEnd"/>
      <w:r w:rsidRPr="00785C54">
        <w:rPr>
          <w:szCs w:val="24"/>
        </w:rPr>
        <w:t>&gt;&gt;</w:t>
      </w:r>
    </w:p>
    <w:p w14:paraId="4C8E335B"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13)</w:t>
      </w:r>
      <w:r w:rsidRPr="00785C54">
        <w:rPr>
          <w:szCs w:val="24"/>
        </w:rPr>
        <w:tab/>
      </w:r>
      <w:proofErr w:type="spellStart"/>
      <w:r w:rsidRPr="00785C54">
        <w:rPr>
          <w:szCs w:val="24"/>
        </w:rPr>
        <w:t>spatialSamplingFeature</w:t>
      </w:r>
      <w:proofErr w:type="spellEnd"/>
      <w:r w:rsidRPr="00785C54">
        <w:rPr>
          <w:szCs w:val="24"/>
        </w:rPr>
        <w:t xml:space="preserve"> &lt;&lt;</w:t>
      </w:r>
      <w:proofErr w:type="spellStart"/>
      <w:r w:rsidRPr="00785C54">
        <w:rPr>
          <w:szCs w:val="24"/>
        </w:rPr>
        <w:t>ApplicationSchema</w:t>
      </w:r>
      <w:proofErr w:type="spellEnd"/>
      <w:r w:rsidRPr="00785C54">
        <w:rPr>
          <w:szCs w:val="24"/>
        </w:rPr>
        <w:t>&gt;&gt;</w:t>
      </w:r>
    </w:p>
    <w:p w14:paraId="0654F66A"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14)</w:t>
      </w:r>
      <w:r w:rsidRPr="00785C54">
        <w:rPr>
          <w:szCs w:val="24"/>
        </w:rPr>
        <w:tab/>
      </w:r>
      <w:proofErr w:type="spellStart"/>
      <w:r w:rsidRPr="00785C54">
        <w:rPr>
          <w:szCs w:val="24"/>
        </w:rPr>
        <w:t>samplingPoint</w:t>
      </w:r>
      <w:proofErr w:type="spellEnd"/>
      <w:r w:rsidRPr="00785C54">
        <w:rPr>
          <w:szCs w:val="24"/>
        </w:rPr>
        <w:t xml:space="preserve"> &lt;&lt;</w:t>
      </w:r>
      <w:proofErr w:type="spellStart"/>
      <w:r w:rsidRPr="00785C54">
        <w:rPr>
          <w:szCs w:val="24"/>
        </w:rPr>
        <w:t>RequirementsClass</w:t>
      </w:r>
      <w:proofErr w:type="spellEnd"/>
      <w:r w:rsidRPr="00785C54">
        <w:rPr>
          <w:szCs w:val="24"/>
        </w:rPr>
        <w:t>&gt;&gt;</w:t>
      </w:r>
    </w:p>
    <w:p w14:paraId="047DF78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15)</w:t>
      </w:r>
      <w:r w:rsidRPr="00785C54">
        <w:rPr>
          <w:szCs w:val="24"/>
        </w:rPr>
        <w:tab/>
      </w:r>
      <w:proofErr w:type="spellStart"/>
      <w:r w:rsidRPr="00785C54">
        <w:rPr>
          <w:szCs w:val="24"/>
        </w:rPr>
        <w:t>samplingCurve</w:t>
      </w:r>
      <w:proofErr w:type="spellEnd"/>
      <w:r w:rsidRPr="00785C54">
        <w:rPr>
          <w:szCs w:val="24"/>
        </w:rPr>
        <w:t xml:space="preserve"> &lt;&lt;</w:t>
      </w:r>
      <w:proofErr w:type="spellStart"/>
      <w:r w:rsidRPr="00785C54">
        <w:rPr>
          <w:szCs w:val="24"/>
        </w:rPr>
        <w:t>RequirementsClass</w:t>
      </w:r>
      <w:proofErr w:type="spellEnd"/>
      <w:r w:rsidRPr="00785C54">
        <w:rPr>
          <w:szCs w:val="24"/>
        </w:rPr>
        <w:t>&gt;&gt;</w:t>
      </w:r>
    </w:p>
    <w:p w14:paraId="6F8CF623"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16)</w:t>
      </w:r>
      <w:r w:rsidRPr="00785C54">
        <w:rPr>
          <w:szCs w:val="24"/>
        </w:rPr>
        <w:tab/>
      </w:r>
      <w:proofErr w:type="spellStart"/>
      <w:r w:rsidRPr="00785C54">
        <w:rPr>
          <w:szCs w:val="24"/>
        </w:rPr>
        <w:t>samplingSurface</w:t>
      </w:r>
      <w:proofErr w:type="spellEnd"/>
      <w:r w:rsidRPr="00785C54">
        <w:rPr>
          <w:szCs w:val="24"/>
        </w:rPr>
        <w:t xml:space="preserve"> &lt;&lt;</w:t>
      </w:r>
      <w:proofErr w:type="spellStart"/>
      <w:r w:rsidRPr="00785C54">
        <w:rPr>
          <w:szCs w:val="24"/>
        </w:rPr>
        <w:t>RequirementsClass</w:t>
      </w:r>
      <w:proofErr w:type="spellEnd"/>
      <w:r w:rsidRPr="00785C54">
        <w:rPr>
          <w:szCs w:val="24"/>
        </w:rPr>
        <w:t>&gt;&gt;</w:t>
      </w:r>
    </w:p>
    <w:p w14:paraId="0DCB9A99"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17)</w:t>
      </w:r>
      <w:r w:rsidRPr="00785C54">
        <w:rPr>
          <w:szCs w:val="24"/>
        </w:rPr>
        <w:tab/>
      </w:r>
      <w:proofErr w:type="spellStart"/>
      <w:r w:rsidRPr="00785C54">
        <w:rPr>
          <w:szCs w:val="24"/>
        </w:rPr>
        <w:t>samplingSolid</w:t>
      </w:r>
      <w:proofErr w:type="spellEnd"/>
      <w:r w:rsidRPr="00785C54">
        <w:rPr>
          <w:szCs w:val="24"/>
        </w:rPr>
        <w:t xml:space="preserve"> &lt;&lt;</w:t>
      </w:r>
      <w:proofErr w:type="spellStart"/>
      <w:r w:rsidRPr="00785C54">
        <w:rPr>
          <w:szCs w:val="24"/>
        </w:rPr>
        <w:t>RequirementsClass</w:t>
      </w:r>
      <w:proofErr w:type="spellEnd"/>
      <w:r w:rsidRPr="00785C54">
        <w:rPr>
          <w:szCs w:val="24"/>
        </w:rPr>
        <w:t>&gt;&gt;</w:t>
      </w:r>
    </w:p>
    <w:p w14:paraId="56F6990D"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18)</w:t>
      </w:r>
      <w:r w:rsidRPr="00785C54">
        <w:rPr>
          <w:szCs w:val="24"/>
        </w:rPr>
        <w:tab/>
        <w:t>specimen &lt;&lt;</w:t>
      </w:r>
      <w:proofErr w:type="spellStart"/>
      <w:r w:rsidRPr="00785C54">
        <w:rPr>
          <w:szCs w:val="24"/>
        </w:rPr>
        <w:t>RequirementsClass</w:t>
      </w:r>
      <w:proofErr w:type="spellEnd"/>
      <w:r w:rsidRPr="00785C54">
        <w:rPr>
          <w:szCs w:val="24"/>
        </w:rPr>
        <w:t>&gt;&gt;</w:t>
      </w:r>
    </w:p>
    <w:p w14:paraId="4D5A6DC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Domain specific sampling features &lt;&lt;informative&gt;&gt;</w:t>
      </w:r>
    </w:p>
    <w:p w14:paraId="21322DE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Examples &lt;&lt;informative&gt;&gt;</w:t>
      </w:r>
    </w:p>
    <w:p w14:paraId="1D17E31E"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Sampling Coverage Observation &lt;&lt;informative&gt;&gt;</w:t>
      </w:r>
    </w:p>
    <w:p w14:paraId="3870B477"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w:t>
      </w:r>
      <w:r w:rsidRPr="00785C54">
        <w:rPr>
          <w:szCs w:val="24"/>
        </w:rPr>
        <w:tab/>
        <w:t>General Feature Instance &lt;&lt;</w:t>
      </w:r>
      <w:proofErr w:type="spellStart"/>
      <w:r w:rsidRPr="00785C54">
        <w:rPr>
          <w:szCs w:val="24"/>
        </w:rPr>
        <w:t>RequirementsClass</w:t>
      </w:r>
      <w:proofErr w:type="spellEnd"/>
      <w:r w:rsidRPr="00785C54">
        <w:rPr>
          <w:szCs w:val="24"/>
        </w:rPr>
        <w:t>&gt;&gt;</w:t>
      </w:r>
    </w:p>
    <w:p w14:paraId="56C8066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g)</w:t>
      </w:r>
      <w:r w:rsidRPr="00785C54">
        <w:rPr>
          <w:szCs w:val="24"/>
        </w:rPr>
        <w:tab/>
        <w:t>Temporal Coverage &lt;&lt;</w:t>
      </w:r>
      <w:proofErr w:type="spellStart"/>
      <w:r w:rsidRPr="00785C54">
        <w:rPr>
          <w:szCs w:val="24"/>
        </w:rPr>
        <w:t>RequirementsClass</w:t>
      </w:r>
      <w:proofErr w:type="spellEnd"/>
      <w:r w:rsidRPr="00785C54">
        <w:rPr>
          <w:szCs w:val="24"/>
        </w:rPr>
        <w:t>&gt;&gt;</w:t>
      </w:r>
    </w:p>
    <w:p w14:paraId="52AAA111" w14:textId="19B10BBC" w:rsidR="005B5EAD" w:rsidRPr="00785C54" w:rsidRDefault="005B5EAD" w:rsidP="00785C54">
      <w:pPr>
        <w:pStyle w:val="BodyText"/>
        <w:autoSpaceDE w:val="0"/>
        <w:autoSpaceDN w:val="0"/>
        <w:adjustRightInd w:val="0"/>
        <w:rPr>
          <w:szCs w:val="24"/>
        </w:rPr>
      </w:pPr>
      <w:r w:rsidRPr="00785C54">
        <w:rPr>
          <w:szCs w:val="24"/>
        </w:rPr>
        <w:t xml:space="preserve">The following conformance classes and the included Abstract Test Suite clauses were defined for Application Schemas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003E2160">
        <w:rPr>
          <w:rStyle w:val="stddocNumber"/>
          <w:szCs w:val="24"/>
          <w:shd w:val="clear" w:color="auto" w:fill="auto"/>
        </w:rPr>
        <w:t>:2011</w:t>
      </w:r>
      <w:r w:rsidRPr="00785C54">
        <w:rPr>
          <w:szCs w:val="24"/>
        </w:rPr>
        <w:t>:</w:t>
      </w:r>
    </w:p>
    <w:p w14:paraId="76F1E87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Generic observation interchange: </w:t>
      </w:r>
      <w:r w:rsidRPr="00785C54">
        <w:rPr>
          <w:rStyle w:val="citesec"/>
          <w:szCs w:val="24"/>
          <w:shd w:val="clear" w:color="auto" w:fill="auto"/>
        </w:rPr>
        <w:t>A.1.1</w:t>
      </w:r>
    </w:p>
    <w:p w14:paraId="3970B8AF"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Measurement interchange: </w:t>
      </w:r>
      <w:r w:rsidRPr="00785C54">
        <w:rPr>
          <w:rStyle w:val="citesec"/>
          <w:szCs w:val="24"/>
          <w:shd w:val="clear" w:color="auto" w:fill="auto"/>
        </w:rPr>
        <w:t>A.1.1, A.1.2</w:t>
      </w:r>
    </w:p>
    <w:p w14:paraId="3469F11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Category observation interchange: </w:t>
      </w:r>
      <w:r w:rsidRPr="00785C54">
        <w:rPr>
          <w:rStyle w:val="citesec"/>
          <w:szCs w:val="24"/>
          <w:shd w:val="clear" w:color="auto" w:fill="auto"/>
        </w:rPr>
        <w:t>A.1.1, A.1.3</w:t>
      </w:r>
    </w:p>
    <w:p w14:paraId="5F538959"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Count observation interchange: </w:t>
      </w:r>
      <w:r w:rsidRPr="00785C54">
        <w:rPr>
          <w:rStyle w:val="citesec"/>
          <w:szCs w:val="24"/>
          <w:shd w:val="clear" w:color="auto" w:fill="auto"/>
        </w:rPr>
        <w:t>A.1.1, A.1.4</w:t>
      </w:r>
    </w:p>
    <w:p w14:paraId="22C914C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Truth observation interchange: </w:t>
      </w:r>
      <w:r w:rsidRPr="00785C54">
        <w:rPr>
          <w:rStyle w:val="citesec"/>
          <w:szCs w:val="24"/>
          <w:shd w:val="clear" w:color="auto" w:fill="auto"/>
        </w:rPr>
        <w:t>A.1.1, A.1.5</w:t>
      </w:r>
    </w:p>
    <w:p w14:paraId="172F7415" w14:textId="77777777" w:rsidR="005B5EAD" w:rsidRPr="00083060"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w:t>
      </w:r>
      <w:r w:rsidRPr="00083060">
        <w:rPr>
          <w:szCs w:val="24"/>
          <w:lang w:val="fr-FR"/>
        </w:rPr>
        <w:tab/>
        <w:t xml:space="preserve">Temporal observation </w:t>
      </w:r>
      <w:proofErr w:type="gramStart"/>
      <w:r w:rsidRPr="00083060">
        <w:rPr>
          <w:szCs w:val="24"/>
          <w:lang w:val="fr-FR"/>
        </w:rPr>
        <w:t>interchange:</w:t>
      </w:r>
      <w:proofErr w:type="gramEnd"/>
      <w:r w:rsidRPr="00083060">
        <w:rPr>
          <w:szCs w:val="24"/>
          <w:lang w:val="fr-FR"/>
        </w:rPr>
        <w:t xml:space="preserve"> </w:t>
      </w:r>
      <w:r w:rsidRPr="00083060">
        <w:rPr>
          <w:rStyle w:val="citesec"/>
          <w:szCs w:val="24"/>
          <w:shd w:val="clear" w:color="auto" w:fill="auto"/>
          <w:lang w:val="fr-FR"/>
        </w:rPr>
        <w:t>A.1.1, A.1.6</w:t>
      </w:r>
    </w:p>
    <w:p w14:paraId="12851649" w14:textId="77777777" w:rsidR="005B5EAD" w:rsidRPr="00083060"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w:t>
      </w:r>
      <w:r w:rsidRPr="00083060">
        <w:rPr>
          <w:szCs w:val="24"/>
          <w:lang w:val="fr-FR"/>
        </w:rPr>
        <w:tab/>
      </w:r>
      <w:proofErr w:type="spellStart"/>
      <w:r w:rsidRPr="00083060">
        <w:rPr>
          <w:szCs w:val="24"/>
          <w:lang w:val="fr-FR"/>
        </w:rPr>
        <w:t>Geometry</w:t>
      </w:r>
      <w:proofErr w:type="spellEnd"/>
      <w:r w:rsidRPr="00083060">
        <w:rPr>
          <w:szCs w:val="24"/>
          <w:lang w:val="fr-FR"/>
        </w:rPr>
        <w:t xml:space="preserve"> observation </w:t>
      </w:r>
      <w:proofErr w:type="gramStart"/>
      <w:r w:rsidRPr="00083060">
        <w:rPr>
          <w:szCs w:val="24"/>
          <w:lang w:val="fr-FR"/>
        </w:rPr>
        <w:t>interchange:</w:t>
      </w:r>
      <w:proofErr w:type="gramEnd"/>
      <w:r w:rsidRPr="00083060">
        <w:rPr>
          <w:szCs w:val="24"/>
          <w:lang w:val="fr-FR"/>
        </w:rPr>
        <w:t xml:space="preserve"> </w:t>
      </w:r>
      <w:r w:rsidRPr="00083060">
        <w:rPr>
          <w:rStyle w:val="citesec"/>
          <w:szCs w:val="24"/>
          <w:shd w:val="clear" w:color="auto" w:fill="auto"/>
          <w:lang w:val="fr-FR"/>
        </w:rPr>
        <w:t>A.1.1, A.1.7</w:t>
      </w:r>
    </w:p>
    <w:p w14:paraId="16B49B08" w14:textId="77777777" w:rsidR="005B5EAD" w:rsidRPr="00083060"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w:t>
      </w:r>
      <w:r w:rsidRPr="00083060">
        <w:rPr>
          <w:szCs w:val="24"/>
          <w:lang w:val="fr-FR"/>
        </w:rPr>
        <w:tab/>
      </w:r>
      <w:proofErr w:type="spellStart"/>
      <w:r w:rsidRPr="00083060">
        <w:rPr>
          <w:szCs w:val="24"/>
          <w:lang w:val="fr-FR"/>
        </w:rPr>
        <w:t>Complex</w:t>
      </w:r>
      <w:proofErr w:type="spellEnd"/>
      <w:r w:rsidRPr="00083060">
        <w:rPr>
          <w:szCs w:val="24"/>
          <w:lang w:val="fr-FR"/>
        </w:rPr>
        <w:t xml:space="preserve"> observation </w:t>
      </w:r>
      <w:proofErr w:type="gramStart"/>
      <w:r w:rsidRPr="00083060">
        <w:rPr>
          <w:szCs w:val="24"/>
          <w:lang w:val="fr-FR"/>
        </w:rPr>
        <w:t>interchange:</w:t>
      </w:r>
      <w:proofErr w:type="gramEnd"/>
      <w:r w:rsidRPr="00083060">
        <w:rPr>
          <w:szCs w:val="24"/>
          <w:lang w:val="fr-FR"/>
        </w:rPr>
        <w:t xml:space="preserve"> </w:t>
      </w:r>
      <w:r w:rsidRPr="00083060">
        <w:rPr>
          <w:rStyle w:val="citesec"/>
          <w:szCs w:val="24"/>
          <w:shd w:val="clear" w:color="auto" w:fill="auto"/>
          <w:lang w:val="fr-FR"/>
        </w:rPr>
        <w:t>A.1.1, A.1.8</w:t>
      </w:r>
    </w:p>
    <w:p w14:paraId="29AC3156" w14:textId="77777777" w:rsidR="005B5EAD" w:rsidRPr="00083060"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w:t>
      </w:r>
      <w:r w:rsidRPr="00083060">
        <w:rPr>
          <w:szCs w:val="24"/>
          <w:lang w:val="fr-FR"/>
        </w:rPr>
        <w:tab/>
      </w:r>
      <w:proofErr w:type="spellStart"/>
      <w:r w:rsidRPr="00083060">
        <w:rPr>
          <w:szCs w:val="24"/>
          <w:lang w:val="fr-FR"/>
        </w:rPr>
        <w:t>Discrete</w:t>
      </w:r>
      <w:proofErr w:type="spellEnd"/>
      <w:r w:rsidRPr="00083060">
        <w:rPr>
          <w:szCs w:val="24"/>
          <w:lang w:val="fr-FR"/>
        </w:rPr>
        <w:t xml:space="preserve"> </w:t>
      </w:r>
      <w:proofErr w:type="spellStart"/>
      <w:r w:rsidRPr="00083060">
        <w:rPr>
          <w:szCs w:val="24"/>
          <w:lang w:val="fr-FR"/>
        </w:rPr>
        <w:t>coverage</w:t>
      </w:r>
      <w:proofErr w:type="spellEnd"/>
      <w:r w:rsidRPr="00083060">
        <w:rPr>
          <w:szCs w:val="24"/>
          <w:lang w:val="fr-FR"/>
        </w:rPr>
        <w:t xml:space="preserve"> observation </w:t>
      </w:r>
      <w:proofErr w:type="gramStart"/>
      <w:r w:rsidRPr="00083060">
        <w:rPr>
          <w:szCs w:val="24"/>
          <w:lang w:val="fr-FR"/>
        </w:rPr>
        <w:t>interchange:</w:t>
      </w:r>
      <w:proofErr w:type="gramEnd"/>
      <w:r w:rsidRPr="00083060">
        <w:rPr>
          <w:szCs w:val="24"/>
          <w:lang w:val="fr-FR"/>
        </w:rPr>
        <w:t xml:space="preserve"> </w:t>
      </w:r>
      <w:r w:rsidRPr="00083060">
        <w:rPr>
          <w:rStyle w:val="citesec"/>
          <w:szCs w:val="24"/>
          <w:shd w:val="clear" w:color="auto" w:fill="auto"/>
          <w:lang w:val="fr-FR"/>
        </w:rPr>
        <w:t>A.1.1</w:t>
      </w:r>
      <w:r w:rsidRPr="00083060">
        <w:rPr>
          <w:szCs w:val="24"/>
          <w:lang w:val="fr-FR"/>
        </w:rPr>
        <w:t>, A.1.9</w:t>
      </w:r>
    </w:p>
    <w:p w14:paraId="4DED8942" w14:textId="77777777" w:rsidR="005B5EAD" w:rsidRPr="00083060"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w:t>
      </w:r>
      <w:r w:rsidRPr="00083060">
        <w:rPr>
          <w:szCs w:val="24"/>
          <w:lang w:val="fr-FR"/>
        </w:rPr>
        <w:tab/>
        <w:t xml:space="preserve">Point </w:t>
      </w:r>
      <w:proofErr w:type="spellStart"/>
      <w:r w:rsidRPr="00083060">
        <w:rPr>
          <w:szCs w:val="24"/>
          <w:lang w:val="fr-FR"/>
        </w:rPr>
        <w:t>coverage</w:t>
      </w:r>
      <w:proofErr w:type="spellEnd"/>
      <w:r w:rsidRPr="00083060">
        <w:rPr>
          <w:szCs w:val="24"/>
          <w:lang w:val="fr-FR"/>
        </w:rPr>
        <w:t xml:space="preserve"> observation </w:t>
      </w:r>
      <w:proofErr w:type="gramStart"/>
      <w:r w:rsidRPr="00083060">
        <w:rPr>
          <w:szCs w:val="24"/>
          <w:lang w:val="fr-FR"/>
        </w:rPr>
        <w:t>interchange:</w:t>
      </w:r>
      <w:proofErr w:type="gramEnd"/>
      <w:r w:rsidRPr="00083060">
        <w:rPr>
          <w:szCs w:val="24"/>
          <w:lang w:val="fr-FR"/>
        </w:rPr>
        <w:t xml:space="preserve"> </w:t>
      </w:r>
      <w:r w:rsidRPr="00083060">
        <w:rPr>
          <w:rStyle w:val="citesec"/>
          <w:szCs w:val="24"/>
          <w:shd w:val="clear" w:color="auto" w:fill="auto"/>
          <w:lang w:val="fr-FR"/>
        </w:rPr>
        <w:t>A.1.1</w:t>
      </w:r>
      <w:r w:rsidRPr="00083060">
        <w:rPr>
          <w:szCs w:val="24"/>
          <w:lang w:val="fr-FR"/>
        </w:rPr>
        <w:t>, A.1.10</w:t>
      </w:r>
    </w:p>
    <w:p w14:paraId="2CB77ABA"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Time series observation interchange: </w:t>
      </w:r>
      <w:r w:rsidRPr="00785C54">
        <w:rPr>
          <w:rStyle w:val="citesec"/>
          <w:szCs w:val="24"/>
          <w:shd w:val="clear" w:color="auto" w:fill="auto"/>
        </w:rPr>
        <w:t>A.1.1</w:t>
      </w:r>
      <w:r w:rsidRPr="00785C54">
        <w:rPr>
          <w:szCs w:val="24"/>
        </w:rPr>
        <w:t>, A.1.11</w:t>
      </w:r>
    </w:p>
    <w:p w14:paraId="15EBEB91"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Sampling feature interchange: </w:t>
      </w:r>
      <w:r w:rsidRPr="00785C54">
        <w:rPr>
          <w:rStyle w:val="citesec"/>
          <w:szCs w:val="24"/>
          <w:shd w:val="clear" w:color="auto" w:fill="auto"/>
        </w:rPr>
        <w:t>A.2.1, A.2.2</w:t>
      </w:r>
    </w:p>
    <w:p w14:paraId="16B8E3C8"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Spatial sampling feature interchange: </w:t>
      </w:r>
      <w:r w:rsidRPr="00785C54">
        <w:rPr>
          <w:rStyle w:val="citesec"/>
          <w:szCs w:val="24"/>
          <w:shd w:val="clear" w:color="auto" w:fill="auto"/>
        </w:rPr>
        <w:t>A.2.1 to A.2.3</w:t>
      </w:r>
    </w:p>
    <w:p w14:paraId="4E073BC8"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Sampling point interchange: </w:t>
      </w:r>
      <w:r w:rsidRPr="00785C54">
        <w:rPr>
          <w:rStyle w:val="citesec"/>
          <w:szCs w:val="24"/>
          <w:shd w:val="clear" w:color="auto" w:fill="auto"/>
        </w:rPr>
        <w:t>A.2.1 to A.2.4</w:t>
      </w:r>
    </w:p>
    <w:p w14:paraId="068D567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Sampling curve interchange: </w:t>
      </w:r>
      <w:r w:rsidRPr="00785C54">
        <w:rPr>
          <w:rStyle w:val="citesec"/>
          <w:szCs w:val="24"/>
          <w:shd w:val="clear" w:color="auto" w:fill="auto"/>
        </w:rPr>
        <w:t>A.2.1 to A.2.3, A.2.5</w:t>
      </w:r>
    </w:p>
    <w:p w14:paraId="773B5298"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Sampling surface interchange: </w:t>
      </w:r>
      <w:r w:rsidRPr="00785C54">
        <w:rPr>
          <w:rStyle w:val="citesec"/>
          <w:szCs w:val="24"/>
          <w:shd w:val="clear" w:color="auto" w:fill="auto"/>
        </w:rPr>
        <w:t>A.2.1 to A.2.3, A.2.6</w:t>
      </w:r>
    </w:p>
    <w:p w14:paraId="39DC8DFA"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Sampling solid interchange: </w:t>
      </w:r>
      <w:r w:rsidRPr="00785C54">
        <w:rPr>
          <w:rStyle w:val="citesec"/>
          <w:szCs w:val="24"/>
          <w:shd w:val="clear" w:color="auto" w:fill="auto"/>
        </w:rPr>
        <w:t>A.2.1 to A.2.3, A.2.7</w:t>
      </w:r>
    </w:p>
    <w:p w14:paraId="5D3F73E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Specimen interchange: </w:t>
      </w:r>
      <w:r w:rsidRPr="00785C54">
        <w:rPr>
          <w:rStyle w:val="citesec"/>
          <w:szCs w:val="24"/>
          <w:shd w:val="clear" w:color="auto" w:fill="auto"/>
        </w:rPr>
        <w:t>A.2.1 to A.2.3, A.2.8</w:t>
      </w:r>
    </w:p>
    <w:p w14:paraId="664F4F92" w14:textId="20FBDB11" w:rsidR="005B5EAD" w:rsidRPr="00785C54" w:rsidRDefault="005B5EAD" w:rsidP="00785C54">
      <w:pPr>
        <w:pStyle w:val="BodyText"/>
        <w:autoSpaceDE w:val="0"/>
        <w:autoSpaceDN w:val="0"/>
        <w:adjustRightInd w:val="0"/>
        <w:rPr>
          <w:szCs w:val="24"/>
        </w:rPr>
      </w:pPr>
      <w:r w:rsidRPr="00785C54">
        <w:rPr>
          <w:szCs w:val="24"/>
        </w:rPr>
        <w:t xml:space="preserve">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003E2160">
        <w:rPr>
          <w:rStyle w:val="stddocNumber"/>
          <w:szCs w:val="24"/>
          <w:shd w:val="clear" w:color="auto" w:fill="auto"/>
        </w:rPr>
        <w:t>:2022 (this document)</w:t>
      </w:r>
      <w:r w:rsidRPr="00785C54">
        <w:rPr>
          <w:szCs w:val="24"/>
        </w:rPr>
        <w:t xml:space="preserve"> the UML packages </w:t>
      </w:r>
      <w:r w:rsidR="003E2160">
        <w:rPr>
          <w:szCs w:val="24"/>
        </w:rPr>
        <w:t>have been</w:t>
      </w:r>
      <w:r w:rsidR="003E2160" w:rsidRPr="00785C54">
        <w:rPr>
          <w:szCs w:val="24"/>
        </w:rPr>
        <w:t xml:space="preserve"> </w:t>
      </w:r>
      <w:r w:rsidRPr="00785C54">
        <w:rPr>
          <w:szCs w:val="24"/>
        </w:rPr>
        <w:t>restructured to describe three levels of abstraction (conceptual schema, abstract core application schema and basic application schema) for both Observations and Samples:</w:t>
      </w:r>
    </w:p>
    <w:p w14:paraId="0BAC7347" w14:textId="0A5ACF84" w:rsidR="005B5EAD" w:rsidRPr="00785C54" w:rsidRDefault="00033320" w:rsidP="00033320">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roofErr w:type="spellStart"/>
      <w:ins w:id="545" w:author="Katharina Schleidt" w:date="2022-10-25T20:58:00Z">
        <w:r w:rsidRPr="00785C54">
          <w:rPr>
            <w:szCs w:val="24"/>
          </w:rPr>
          <w:lastRenderedPageBreak/>
          <w:t>i</w:t>
        </w:r>
        <w:proofErr w:type="spellEnd"/>
        <w:r w:rsidRPr="00785C54">
          <w:rPr>
            <w:szCs w:val="24"/>
          </w:rPr>
          <w:t>)</w:t>
        </w:r>
        <w:r w:rsidRPr="00785C54">
          <w:rPr>
            <w:szCs w:val="24"/>
          </w:rPr>
          <w:tab/>
        </w:r>
      </w:ins>
      <w:r w:rsidR="005B5EAD" w:rsidRPr="00785C54">
        <w:rPr>
          <w:szCs w:val="24"/>
        </w:rPr>
        <w:t>Conceptual Observation schema</w:t>
      </w:r>
    </w:p>
    <w:p w14:paraId="71CF191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w:t>
      </w:r>
      <w:r w:rsidRPr="00785C54">
        <w:rPr>
          <w:szCs w:val="24"/>
        </w:rPr>
        <w:tab/>
        <w:t>Conceptual Sample schema</w:t>
      </w:r>
    </w:p>
    <w:p w14:paraId="3102B7AA" w14:textId="73A1F2D9"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iii)</w:t>
      </w:r>
      <w:r w:rsidRPr="00083060">
        <w:rPr>
          <w:szCs w:val="24"/>
          <w:lang w:val="fr-FR"/>
        </w:rPr>
        <w:tab/>
        <w:t xml:space="preserve">Abstract Observation </w:t>
      </w:r>
      <w:proofErr w:type="spellStart"/>
      <w:r w:rsidR="00022C0A" w:rsidRPr="00083060">
        <w:rPr>
          <w:szCs w:val="24"/>
          <w:lang w:val="fr-FR"/>
        </w:rPr>
        <w:t>Core</w:t>
      </w:r>
      <w:proofErr w:type="spellEnd"/>
      <w:r w:rsidR="00022C0A" w:rsidRPr="00083060">
        <w:rPr>
          <w:szCs w:val="24"/>
          <w:lang w:val="fr-FR"/>
        </w:rPr>
        <w:t xml:space="preserve"> </w:t>
      </w:r>
      <w:r w:rsidRPr="00083060">
        <w:rPr>
          <w:szCs w:val="24"/>
          <w:lang w:val="fr-FR"/>
        </w:rPr>
        <w:t>&lt;&lt;</w:t>
      </w:r>
      <w:proofErr w:type="spellStart"/>
      <w:r w:rsidRPr="00083060">
        <w:rPr>
          <w:szCs w:val="24"/>
          <w:lang w:val="fr-FR"/>
        </w:rPr>
        <w:t>ApplicationSchema</w:t>
      </w:r>
      <w:proofErr w:type="spellEnd"/>
      <w:r w:rsidRPr="00083060">
        <w:rPr>
          <w:szCs w:val="24"/>
          <w:lang w:val="fr-FR"/>
        </w:rPr>
        <w:t>&gt;&gt;</w:t>
      </w:r>
    </w:p>
    <w:p w14:paraId="504CB7AB" w14:textId="26EE5EDA"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iv)</w:t>
      </w:r>
      <w:r w:rsidRPr="00083060">
        <w:rPr>
          <w:szCs w:val="24"/>
          <w:lang w:val="fr-FR"/>
        </w:rPr>
        <w:tab/>
        <w:t xml:space="preserve">Abstract </w:t>
      </w:r>
      <w:proofErr w:type="spellStart"/>
      <w:r w:rsidRPr="00083060">
        <w:rPr>
          <w:szCs w:val="24"/>
          <w:lang w:val="fr-FR"/>
        </w:rPr>
        <w:t>Sample</w:t>
      </w:r>
      <w:proofErr w:type="spellEnd"/>
      <w:r w:rsidRPr="00083060">
        <w:rPr>
          <w:szCs w:val="24"/>
          <w:lang w:val="fr-FR"/>
        </w:rPr>
        <w:t xml:space="preserve"> </w:t>
      </w:r>
      <w:proofErr w:type="spellStart"/>
      <w:r w:rsidR="00022C0A" w:rsidRPr="00083060">
        <w:rPr>
          <w:szCs w:val="24"/>
          <w:lang w:val="fr-FR"/>
        </w:rPr>
        <w:t>Core</w:t>
      </w:r>
      <w:proofErr w:type="spellEnd"/>
      <w:r w:rsidR="00022C0A" w:rsidRPr="00083060">
        <w:rPr>
          <w:szCs w:val="24"/>
          <w:lang w:val="fr-FR"/>
        </w:rPr>
        <w:t xml:space="preserve"> </w:t>
      </w:r>
      <w:r w:rsidRPr="00083060">
        <w:rPr>
          <w:szCs w:val="24"/>
          <w:lang w:val="fr-FR"/>
        </w:rPr>
        <w:t>&lt;&lt;</w:t>
      </w:r>
      <w:proofErr w:type="spellStart"/>
      <w:r w:rsidRPr="00083060">
        <w:rPr>
          <w:szCs w:val="24"/>
          <w:lang w:val="fr-FR"/>
        </w:rPr>
        <w:t>ApplicationSchema</w:t>
      </w:r>
      <w:proofErr w:type="spellEnd"/>
      <w:r w:rsidRPr="00083060">
        <w:rPr>
          <w:szCs w:val="24"/>
          <w:lang w:val="fr-FR"/>
        </w:rPr>
        <w:t>&gt;&gt;</w:t>
      </w:r>
    </w:p>
    <w:p w14:paraId="2A2EFCD4"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v)</w:t>
      </w:r>
      <w:r w:rsidRPr="00083060">
        <w:rPr>
          <w:szCs w:val="24"/>
          <w:lang w:val="fr-FR"/>
        </w:rPr>
        <w:tab/>
        <w:t>Basic Observations &lt;&lt;</w:t>
      </w:r>
      <w:proofErr w:type="spellStart"/>
      <w:r w:rsidRPr="00083060">
        <w:rPr>
          <w:szCs w:val="24"/>
          <w:lang w:val="fr-FR"/>
        </w:rPr>
        <w:t>ApplicationSchema</w:t>
      </w:r>
      <w:proofErr w:type="spellEnd"/>
      <w:r w:rsidRPr="00083060">
        <w:rPr>
          <w:szCs w:val="24"/>
          <w:lang w:val="fr-FR"/>
        </w:rPr>
        <w:t>&gt;&gt;</w:t>
      </w:r>
    </w:p>
    <w:p w14:paraId="67A62575"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vi)</w:t>
      </w:r>
      <w:r w:rsidRPr="00083060">
        <w:rPr>
          <w:szCs w:val="24"/>
          <w:lang w:val="fr-FR"/>
        </w:rPr>
        <w:tab/>
        <w:t xml:space="preserve">Basic </w:t>
      </w:r>
      <w:proofErr w:type="spellStart"/>
      <w:r w:rsidRPr="00083060">
        <w:rPr>
          <w:szCs w:val="24"/>
          <w:lang w:val="fr-FR"/>
        </w:rPr>
        <w:t>Samples</w:t>
      </w:r>
      <w:proofErr w:type="spellEnd"/>
      <w:r w:rsidRPr="00083060">
        <w:rPr>
          <w:szCs w:val="24"/>
          <w:lang w:val="fr-FR"/>
        </w:rPr>
        <w:t xml:space="preserve"> &lt;&lt;</w:t>
      </w:r>
      <w:proofErr w:type="spellStart"/>
      <w:r w:rsidRPr="00083060">
        <w:rPr>
          <w:szCs w:val="24"/>
          <w:lang w:val="fr-FR"/>
        </w:rPr>
        <w:t>ApplicationSchema</w:t>
      </w:r>
      <w:proofErr w:type="spellEnd"/>
      <w:r w:rsidRPr="00083060">
        <w:rPr>
          <w:szCs w:val="24"/>
          <w:lang w:val="fr-FR"/>
        </w:rPr>
        <w:t>&gt;&gt;</w:t>
      </w:r>
    </w:p>
    <w:p w14:paraId="6BF7EE8A"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vii)</w:t>
      </w:r>
      <w:r w:rsidRPr="00083060">
        <w:rPr>
          <w:szCs w:val="24"/>
          <w:lang w:val="fr-FR"/>
        </w:rPr>
        <w:tab/>
      </w:r>
      <w:proofErr w:type="spellStart"/>
      <w:r w:rsidRPr="00083060">
        <w:rPr>
          <w:szCs w:val="24"/>
          <w:lang w:val="fr-FR"/>
        </w:rPr>
        <w:t>Examples</w:t>
      </w:r>
      <w:proofErr w:type="spellEnd"/>
      <w:r w:rsidRPr="00083060">
        <w:rPr>
          <w:szCs w:val="24"/>
          <w:lang w:val="fr-FR"/>
        </w:rPr>
        <w:t xml:space="preserve"> &lt;&lt;informative&gt;&gt;</w:t>
      </w:r>
    </w:p>
    <w:p w14:paraId="218719B3"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viii)</w:t>
      </w:r>
      <w:r w:rsidRPr="00083060">
        <w:rPr>
          <w:szCs w:val="24"/>
          <w:lang w:val="fr-FR"/>
        </w:rPr>
        <w:tab/>
      </w:r>
      <w:proofErr w:type="spellStart"/>
      <w:r w:rsidRPr="00083060">
        <w:rPr>
          <w:szCs w:val="24"/>
          <w:lang w:val="fr-FR"/>
        </w:rPr>
        <w:t>Codelist</w:t>
      </w:r>
      <w:proofErr w:type="spellEnd"/>
      <w:r w:rsidRPr="00083060">
        <w:rPr>
          <w:szCs w:val="24"/>
          <w:lang w:val="fr-FR"/>
        </w:rPr>
        <w:t xml:space="preserve"> </w:t>
      </w:r>
      <w:proofErr w:type="spellStart"/>
      <w:r w:rsidRPr="00083060">
        <w:rPr>
          <w:szCs w:val="24"/>
          <w:lang w:val="fr-FR"/>
        </w:rPr>
        <w:t>realizations</w:t>
      </w:r>
      <w:proofErr w:type="spellEnd"/>
      <w:r w:rsidRPr="00083060">
        <w:rPr>
          <w:szCs w:val="24"/>
          <w:lang w:val="fr-FR"/>
        </w:rPr>
        <w:t xml:space="preserve"> &lt;&lt;informative&gt;&gt;</w:t>
      </w:r>
    </w:p>
    <w:p w14:paraId="56F19B5A" w14:textId="7460C9A2" w:rsidR="005B5EAD" w:rsidRPr="00785C54" w:rsidRDefault="005B5EAD" w:rsidP="00785C54">
      <w:pPr>
        <w:pStyle w:val="BodyText"/>
        <w:autoSpaceDE w:val="0"/>
        <w:autoSpaceDN w:val="0"/>
        <w:adjustRightInd w:val="0"/>
        <w:rPr>
          <w:szCs w:val="24"/>
        </w:rPr>
      </w:pPr>
      <w:r w:rsidRPr="00785C54">
        <w:rPr>
          <w:szCs w:val="24"/>
        </w:rPr>
        <w:t xml:space="preserve">The requirements classes of </w:t>
      </w:r>
      <w:r w:rsidR="003E2160">
        <w:rPr>
          <w:szCs w:val="24"/>
        </w:rPr>
        <w:t>I</w:t>
      </w:r>
      <w:r w:rsidRPr="00785C54">
        <w:rPr>
          <w:rStyle w:val="stdpublisher"/>
          <w:szCs w:val="24"/>
          <w:shd w:val="clear" w:color="auto" w:fill="auto"/>
        </w:rPr>
        <w:t>SO</w:t>
      </w:r>
      <w:r w:rsidRPr="00785C54">
        <w:rPr>
          <w:szCs w:val="24"/>
        </w:rPr>
        <w:t> </w:t>
      </w:r>
      <w:r w:rsidRPr="00785C54">
        <w:rPr>
          <w:rStyle w:val="stddocNumber"/>
          <w:szCs w:val="24"/>
          <w:shd w:val="clear" w:color="auto" w:fill="auto"/>
        </w:rPr>
        <w:t>19156</w:t>
      </w:r>
      <w:r w:rsidR="003E2160">
        <w:rPr>
          <w:rStyle w:val="stddocNumber"/>
          <w:szCs w:val="24"/>
          <w:shd w:val="clear" w:color="auto" w:fill="auto"/>
        </w:rPr>
        <w:t>:2022</w:t>
      </w:r>
      <w:r w:rsidR="003E2160">
        <w:rPr>
          <w:szCs w:val="24"/>
        </w:rPr>
        <w:t xml:space="preserve"> (this document)</w:t>
      </w:r>
      <w:r w:rsidRPr="00785C54">
        <w:rPr>
          <w:szCs w:val="24"/>
        </w:rPr>
        <w:t xml:space="preserve"> are much more fine-grained than in the conformance classes in </w:t>
      </w:r>
      <w:r w:rsidR="003E2160">
        <w:rPr>
          <w:szCs w:val="24"/>
        </w:rPr>
        <w:t>ISO 19156:2011</w:t>
      </w:r>
      <w:r w:rsidRPr="00785C54">
        <w:rPr>
          <w:szCs w:val="24"/>
        </w:rPr>
        <w:t xml:space="preserve">: </w:t>
      </w:r>
      <w:r w:rsidR="003E2160">
        <w:rPr>
          <w:szCs w:val="24"/>
        </w:rPr>
        <w:t>t</w:t>
      </w:r>
      <w:r w:rsidRPr="00785C54">
        <w:rPr>
          <w:szCs w:val="24"/>
        </w:rPr>
        <w:t xml:space="preserve">here are several </w:t>
      </w:r>
      <w:proofErr w:type="gramStart"/>
      <w:r w:rsidRPr="00785C54">
        <w:rPr>
          <w:szCs w:val="24"/>
        </w:rPr>
        <w:t>requirements</w:t>
      </w:r>
      <w:proofErr w:type="gramEnd"/>
      <w:r w:rsidRPr="00785C54">
        <w:rPr>
          <w:szCs w:val="24"/>
        </w:rPr>
        <w:t xml:space="preserve"> classes considering the class or interface classifiers defined in each package, each capturing an atomic part of the package, typically a single class with its attributes and associations. Additionally, there are package-specific compound requirements classes that consist of requirements and recommendations for all classifiers defined of each package. For each of the </w:t>
      </w:r>
      <w:proofErr w:type="gramStart"/>
      <w:r w:rsidRPr="00785C54">
        <w:rPr>
          <w:szCs w:val="24"/>
        </w:rPr>
        <w:t>requirements</w:t>
      </w:r>
      <w:proofErr w:type="gramEnd"/>
      <w:r w:rsidRPr="00785C54">
        <w:rPr>
          <w:szCs w:val="24"/>
        </w:rPr>
        <w:t xml:space="preserve"> class there is a corresponding conformance class </w:t>
      </w:r>
      <w:r w:rsidR="003E2160">
        <w:rPr>
          <w:szCs w:val="24"/>
        </w:rPr>
        <w:t>to which</w:t>
      </w:r>
      <w:r w:rsidR="003E2160" w:rsidRPr="00785C54">
        <w:rPr>
          <w:szCs w:val="24"/>
        </w:rPr>
        <w:t xml:space="preserve"> </w:t>
      </w:r>
      <w:r w:rsidRPr="00785C54">
        <w:rPr>
          <w:szCs w:val="24"/>
        </w:rPr>
        <w:t xml:space="preserve">a system may declare conformance. Thus, the number of conformance classes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003E2160">
        <w:rPr>
          <w:rStyle w:val="stddocNumber"/>
          <w:szCs w:val="24"/>
          <w:shd w:val="clear" w:color="auto" w:fill="auto"/>
        </w:rPr>
        <w:t xml:space="preserve">:2022 </w:t>
      </w:r>
      <w:r w:rsidRPr="00785C54">
        <w:rPr>
          <w:szCs w:val="24"/>
        </w:rPr>
        <w:t xml:space="preserve">(53 conformance classes) is much bigger than in </w:t>
      </w:r>
      <w:r w:rsidR="003E2160">
        <w:rPr>
          <w:szCs w:val="24"/>
        </w:rPr>
        <w:t>ISO 19156:2011</w:t>
      </w:r>
      <w:r w:rsidRPr="00785C54">
        <w:rPr>
          <w:szCs w:val="24"/>
        </w:rPr>
        <w:t xml:space="preserve"> (18 conformance classes). For the complete list of conformance classes</w:t>
      </w:r>
      <w:r w:rsidR="003E2160">
        <w:rPr>
          <w:szCs w:val="24"/>
        </w:rPr>
        <w:t xml:space="preserve"> in ISO 19156:2022,</w:t>
      </w:r>
      <w:r w:rsidRPr="00785C54">
        <w:rPr>
          <w:szCs w:val="24"/>
        </w:rPr>
        <w:t xml:space="preserve"> see </w:t>
      </w:r>
      <w:r w:rsidRPr="00785C54">
        <w:rPr>
          <w:rStyle w:val="citeapp"/>
          <w:szCs w:val="24"/>
          <w:shd w:val="clear" w:color="auto" w:fill="auto"/>
        </w:rPr>
        <w:t>Annex A</w:t>
      </w:r>
      <w:r w:rsidRPr="00785C54">
        <w:rPr>
          <w:szCs w:val="24"/>
        </w:rPr>
        <w:t>.</w:t>
      </w:r>
    </w:p>
    <w:p w14:paraId="0DE1B5CC" w14:textId="77777777" w:rsidR="005B5EAD" w:rsidRPr="00785C54" w:rsidRDefault="005B5EAD" w:rsidP="00785C54">
      <w:pPr>
        <w:pStyle w:val="a2"/>
        <w:tabs>
          <w:tab w:val="left" w:pos="360"/>
        </w:tabs>
        <w:autoSpaceDE w:val="0"/>
        <w:autoSpaceDN w:val="0"/>
        <w:adjustRightInd w:val="0"/>
        <w:rPr>
          <w:szCs w:val="24"/>
        </w:rPr>
      </w:pPr>
      <w:r w:rsidRPr="00785C54">
        <w:rPr>
          <w:szCs w:val="24"/>
        </w:rPr>
        <w:t>Interfaces in the conceptual schema packages</w:t>
      </w:r>
    </w:p>
    <w:p w14:paraId="27080E61" w14:textId="77777777" w:rsidR="005B5EAD" w:rsidRPr="00785C54" w:rsidRDefault="005B5EAD" w:rsidP="00785C54">
      <w:pPr>
        <w:pStyle w:val="BodyText"/>
        <w:autoSpaceDE w:val="0"/>
        <w:autoSpaceDN w:val="0"/>
        <w:adjustRightInd w:val="0"/>
        <w:rPr>
          <w:szCs w:val="24"/>
        </w:rPr>
      </w:pPr>
      <w:r w:rsidRPr="00785C54">
        <w:rPr>
          <w:szCs w:val="24"/>
        </w:rPr>
        <w:t>The conceptual schema packages define terminology and semantics of the fundamental concepts of the OMS model using interfaces only, and provide the basis for fine-grained, isolated conformance class structure enabling classes in application schemas to associate themselves with any implementing class of the targeted interfaces.</w:t>
      </w:r>
    </w:p>
    <w:p w14:paraId="7B1C6CB6" w14:textId="7CE05617" w:rsidR="005B5EAD" w:rsidRPr="00785C54" w:rsidRDefault="005B5EAD" w:rsidP="00785C54">
      <w:pPr>
        <w:pStyle w:val="BodyText"/>
        <w:autoSpaceDE w:val="0"/>
        <w:autoSpaceDN w:val="0"/>
        <w:adjustRightInd w:val="0"/>
        <w:rPr>
          <w:szCs w:val="24"/>
        </w:rPr>
      </w:pPr>
      <w:r w:rsidRPr="00785C54">
        <w:rPr>
          <w:szCs w:val="24"/>
        </w:rPr>
        <w:t xml:space="preserve">Both the packages Conceptual Observation schema and Conceptual Sample schema consist of only interfaces with the attributes and associations of the essential concepts defined in the OMS standard. All the interfaces in these two packages are new to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003E2160">
        <w:rPr>
          <w:rStyle w:val="stddocNumber"/>
          <w:szCs w:val="24"/>
          <w:shd w:val="clear" w:color="auto" w:fill="auto"/>
        </w:rPr>
        <w:t>:2022</w:t>
      </w:r>
      <w:r w:rsidRPr="00785C54">
        <w:rPr>
          <w:szCs w:val="24"/>
        </w:rPr>
        <w:t xml:space="preserve">, although most of them capture concepts defined in </w:t>
      </w:r>
      <w:r w:rsidR="003E2160" w:rsidRPr="00785C54">
        <w:rPr>
          <w:rStyle w:val="stdpublisher"/>
          <w:szCs w:val="24"/>
          <w:shd w:val="clear" w:color="auto" w:fill="auto"/>
        </w:rPr>
        <w:t>ISO</w:t>
      </w:r>
      <w:r w:rsidR="003E2160" w:rsidRPr="00785C54">
        <w:rPr>
          <w:szCs w:val="24"/>
        </w:rPr>
        <w:t> </w:t>
      </w:r>
      <w:r w:rsidR="003E2160" w:rsidRPr="00785C54">
        <w:rPr>
          <w:rStyle w:val="stddocNumber"/>
          <w:szCs w:val="24"/>
          <w:shd w:val="clear" w:color="auto" w:fill="auto"/>
        </w:rPr>
        <w:t>19156</w:t>
      </w:r>
      <w:r w:rsidR="003E2160">
        <w:rPr>
          <w:rStyle w:val="stddocNumber"/>
          <w:szCs w:val="24"/>
          <w:shd w:val="clear" w:color="auto" w:fill="auto"/>
        </w:rPr>
        <w:t xml:space="preserve">:2011 </w:t>
      </w:r>
      <w:r w:rsidRPr="00785C54">
        <w:rPr>
          <w:szCs w:val="24"/>
        </w:rPr>
        <w:t>as classes.</w:t>
      </w:r>
    </w:p>
    <w:p w14:paraId="0C837B48" w14:textId="4553BD4C" w:rsidR="005B5EAD" w:rsidRPr="00785C54" w:rsidRDefault="005B5EAD" w:rsidP="00785C54">
      <w:pPr>
        <w:pStyle w:val="BodyText"/>
        <w:autoSpaceDE w:val="0"/>
        <w:autoSpaceDN w:val="0"/>
        <w:adjustRightInd w:val="0"/>
        <w:rPr>
          <w:szCs w:val="24"/>
        </w:rPr>
      </w:pPr>
      <w:r w:rsidRPr="00785C54">
        <w:rPr>
          <w:szCs w:val="24"/>
        </w:rPr>
        <w:t xml:space="preserve">There are a few completely new concepts added </w:t>
      </w:r>
      <w:r w:rsidR="003E2160">
        <w:rPr>
          <w:szCs w:val="24"/>
        </w:rPr>
        <w:t xml:space="preserve">in </w:t>
      </w:r>
      <w:r w:rsidR="003E2160" w:rsidRPr="00785C54">
        <w:rPr>
          <w:rStyle w:val="stdpublisher"/>
          <w:szCs w:val="24"/>
          <w:shd w:val="clear" w:color="auto" w:fill="auto"/>
        </w:rPr>
        <w:t>ISO</w:t>
      </w:r>
      <w:r w:rsidR="003E2160" w:rsidRPr="00785C54">
        <w:rPr>
          <w:szCs w:val="24"/>
        </w:rPr>
        <w:t> </w:t>
      </w:r>
      <w:r w:rsidR="003E2160" w:rsidRPr="00785C54">
        <w:rPr>
          <w:rStyle w:val="stddocNumber"/>
          <w:szCs w:val="24"/>
          <w:shd w:val="clear" w:color="auto" w:fill="auto"/>
        </w:rPr>
        <w:t>19156</w:t>
      </w:r>
      <w:r w:rsidR="003E2160">
        <w:rPr>
          <w:rStyle w:val="stddocNumber"/>
          <w:szCs w:val="24"/>
          <w:shd w:val="clear" w:color="auto" w:fill="auto"/>
        </w:rPr>
        <w:t>:2022</w:t>
      </w:r>
      <w:r w:rsidRPr="00785C54">
        <w:rPr>
          <w:szCs w:val="24"/>
        </w:rPr>
        <w:t>:</w:t>
      </w:r>
    </w:p>
    <w:p w14:paraId="2B1D21B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Observer (generator of an Observation events);</w:t>
      </w:r>
    </w:p>
    <w:p w14:paraId="17A2676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Deployment (assignment of an Observation to a Host);</w:t>
      </w:r>
    </w:p>
    <w:p w14:paraId="4C65CE0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Host (grouping of Observations, such as a physical platform, observing station or an observing campaign);</w:t>
      </w:r>
    </w:p>
    <w:p w14:paraId="789DED2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Sampler (device or entity creating or transforming Samples);</w:t>
      </w:r>
    </w:p>
    <w:p w14:paraId="5DA01915" w14:textId="00FA9AAC" w:rsidR="005B5EAD"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ns w:id="546" w:author="Katharina Schleidt" w:date="2022-10-25T21:00:00Z"/>
          <w:szCs w:val="24"/>
        </w:rPr>
      </w:pPr>
      <w:r w:rsidRPr="00785C54">
        <w:rPr>
          <w:szCs w:val="24"/>
        </w:rPr>
        <w:t>e)</w:t>
      </w:r>
      <w:r w:rsidRPr="00785C54">
        <w:rPr>
          <w:szCs w:val="24"/>
        </w:rPr>
        <w:tab/>
      </w:r>
      <w:proofErr w:type="spellStart"/>
      <w:r w:rsidRPr="00785C54">
        <w:rPr>
          <w:szCs w:val="24"/>
        </w:rPr>
        <w:t>ObservationCollection</w:t>
      </w:r>
      <w:proofErr w:type="spellEnd"/>
      <w:r w:rsidRPr="00785C54">
        <w:rPr>
          <w:szCs w:val="24"/>
        </w:rPr>
        <w:t xml:space="preserve"> (a collection of similar Observations</w:t>
      </w:r>
      <w:del w:id="547" w:author="Katharina Schleidt" w:date="2022-10-25T21:00:00Z">
        <w:r w:rsidRPr="00785C54" w:rsidDel="00033320">
          <w:rPr>
            <w:szCs w:val="24"/>
          </w:rPr>
          <w:delText>).</w:delText>
        </w:r>
      </w:del>
      <w:ins w:id="548" w:author="Katharina Schleidt" w:date="2022-10-25T21:00:00Z">
        <w:r w:rsidR="00033320" w:rsidRPr="00785C54">
          <w:rPr>
            <w:szCs w:val="24"/>
          </w:rPr>
          <w:t>)</w:t>
        </w:r>
        <w:r w:rsidR="00033320">
          <w:rPr>
            <w:szCs w:val="24"/>
          </w:rPr>
          <w:t>;</w:t>
        </w:r>
      </w:ins>
    </w:p>
    <w:p w14:paraId="6266AB5A" w14:textId="0E36D059" w:rsidR="00033320" w:rsidRDefault="009201A9" w:rsidP="00033320">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ns w:id="549" w:author="Katharina Schleidt" w:date="2022-10-25T21:03:00Z"/>
          <w:szCs w:val="24"/>
        </w:rPr>
      </w:pPr>
      <w:ins w:id="550" w:author="Katharina Schleidt" w:date="2022-10-25T21:01:00Z">
        <w:r>
          <w:rPr>
            <w:szCs w:val="24"/>
          </w:rPr>
          <w:t>f</w:t>
        </w:r>
      </w:ins>
      <w:ins w:id="551" w:author="Katharina Schleidt" w:date="2022-10-25T21:00:00Z">
        <w:r w:rsidR="00033320" w:rsidRPr="00785C54">
          <w:rPr>
            <w:szCs w:val="24"/>
          </w:rPr>
          <w:t>)</w:t>
        </w:r>
        <w:r w:rsidR="00033320" w:rsidRPr="00785C54">
          <w:rPr>
            <w:szCs w:val="24"/>
          </w:rPr>
          <w:tab/>
        </w:r>
        <w:proofErr w:type="spellStart"/>
        <w:r w:rsidR="00033320">
          <w:rPr>
            <w:szCs w:val="24"/>
          </w:rPr>
          <w:t>Sample</w:t>
        </w:r>
        <w:r w:rsidR="00033320" w:rsidRPr="00785C54">
          <w:rPr>
            <w:szCs w:val="24"/>
          </w:rPr>
          <w:t>Collection</w:t>
        </w:r>
        <w:proofErr w:type="spellEnd"/>
        <w:r w:rsidR="00033320" w:rsidRPr="00785C54">
          <w:rPr>
            <w:szCs w:val="24"/>
          </w:rPr>
          <w:t xml:space="preserve"> (a collection of similar </w:t>
        </w:r>
        <w:r w:rsidR="00033320">
          <w:rPr>
            <w:szCs w:val="24"/>
          </w:rPr>
          <w:t>Samples</w:t>
        </w:r>
        <w:r w:rsidR="00033320" w:rsidRPr="00785C54">
          <w:rPr>
            <w:szCs w:val="24"/>
          </w:rPr>
          <w:t>)</w:t>
        </w:r>
      </w:ins>
      <w:ins w:id="552" w:author="Katharina Schleidt" w:date="2022-10-25T21:02:00Z">
        <w:r>
          <w:rPr>
            <w:szCs w:val="24"/>
          </w:rPr>
          <w:t>;</w:t>
        </w:r>
      </w:ins>
    </w:p>
    <w:p w14:paraId="17B9A729" w14:textId="72E26E43" w:rsidR="009201A9" w:rsidRPr="009201A9" w:rsidRDefault="009201A9" w:rsidP="009201A9">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ns w:id="553" w:author="Katharina Schleidt" w:date="2022-10-25T21:03:00Z"/>
          <w:szCs w:val="24"/>
        </w:rPr>
        <w:pPrChange w:id="554" w:author="Katharina Schleidt" w:date="2022-10-25T21:05:00Z">
          <w:pPr>
            <w:pStyle w:val="Tablebody"/>
            <w:autoSpaceDE w:val="0"/>
            <w:autoSpaceDN w:val="0"/>
            <w:adjustRightInd w:val="0"/>
            <w:jc w:val="both"/>
          </w:pPr>
        </w:pPrChange>
      </w:pPr>
      <w:ins w:id="555" w:author="Katharina Schleidt" w:date="2022-10-25T21:04:00Z">
        <w:r>
          <w:rPr>
            <w:szCs w:val="24"/>
          </w:rPr>
          <w:t>g)</w:t>
        </w:r>
        <w:r>
          <w:rPr>
            <w:szCs w:val="24"/>
          </w:rPr>
          <w:tab/>
        </w:r>
      </w:ins>
      <w:proofErr w:type="spellStart"/>
      <w:ins w:id="556" w:author="Katharina Schleidt" w:date="2022-10-25T21:03:00Z">
        <w:r w:rsidRPr="009201A9">
          <w:rPr>
            <w:szCs w:val="24"/>
            <w:rPrChange w:id="557" w:author="Katharina Schleidt" w:date="2022-10-25T21:04:00Z">
              <w:rPr>
                <w:b/>
                <w:bCs/>
                <w:szCs w:val="24"/>
              </w:rPr>
            </w:rPrChange>
          </w:rPr>
          <w:t>ObservationCharacteristics</w:t>
        </w:r>
        <w:proofErr w:type="spellEnd"/>
        <w:r w:rsidRPr="004C36B0">
          <w:rPr>
            <w:szCs w:val="24"/>
          </w:rPr>
          <w:t xml:space="preserve"> </w:t>
        </w:r>
      </w:ins>
      <w:ins w:id="558" w:author="Katharina Schleidt" w:date="2022-10-25T21:04:00Z">
        <w:r>
          <w:rPr>
            <w:szCs w:val="24"/>
          </w:rPr>
          <w:t>(</w:t>
        </w:r>
      </w:ins>
      <w:ins w:id="559" w:author="Katharina Schleidt" w:date="2022-10-25T21:03:00Z">
        <w:r w:rsidRPr="00785C54">
          <w:rPr>
            <w:szCs w:val="24"/>
          </w:rPr>
          <w:t>common characteristics of Observations</w:t>
        </w:r>
      </w:ins>
      <w:ins w:id="560" w:author="Katharina Schleidt" w:date="2022-10-25T21:04:00Z">
        <w:r>
          <w:rPr>
            <w:szCs w:val="24"/>
          </w:rPr>
          <w:t>);</w:t>
        </w:r>
      </w:ins>
    </w:p>
    <w:p w14:paraId="7F508028" w14:textId="610DB1A3" w:rsidR="009201A9" w:rsidRPr="00785C54" w:rsidRDefault="009201A9" w:rsidP="00033320">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561" w:author="Katharina Schleidt" w:date="2022-10-25T21:05:00Z">
        <w:r>
          <w:rPr>
            <w:szCs w:val="24"/>
          </w:rPr>
          <w:t>h</w:t>
        </w:r>
      </w:ins>
      <w:ins w:id="562" w:author="Katharina Schleidt" w:date="2022-10-25T21:02:00Z">
        <w:r w:rsidRPr="009201A9">
          <w:rPr>
            <w:szCs w:val="24"/>
            <w:rPrChange w:id="563" w:author="Katharina Schleidt" w:date="2022-10-25T21:02:00Z">
              <w:rPr>
                <w:b/>
                <w:bCs/>
                <w:szCs w:val="24"/>
              </w:rPr>
            </w:rPrChange>
          </w:rPr>
          <w:t>)</w:t>
        </w:r>
        <w:r w:rsidRPr="009201A9">
          <w:rPr>
            <w:szCs w:val="24"/>
            <w:rPrChange w:id="564" w:author="Katharina Schleidt" w:date="2022-10-25T21:02:00Z">
              <w:rPr>
                <w:b/>
                <w:bCs/>
                <w:szCs w:val="24"/>
              </w:rPr>
            </w:rPrChange>
          </w:rPr>
          <w:tab/>
        </w:r>
        <w:proofErr w:type="spellStart"/>
        <w:r w:rsidRPr="009201A9">
          <w:rPr>
            <w:szCs w:val="24"/>
            <w:rPrChange w:id="565" w:author="Katharina Schleidt" w:date="2022-10-25T21:02:00Z">
              <w:rPr>
                <w:b/>
                <w:bCs/>
                <w:szCs w:val="24"/>
              </w:rPr>
            </w:rPrChange>
          </w:rPr>
          <w:t>ObservingCapability</w:t>
        </w:r>
        <w:proofErr w:type="spellEnd"/>
        <w:r w:rsidRPr="00B36FFD">
          <w:rPr>
            <w:szCs w:val="24"/>
          </w:rPr>
          <w:t xml:space="preserve"> </w:t>
        </w:r>
        <w:r>
          <w:rPr>
            <w:szCs w:val="24"/>
          </w:rPr>
          <w:t>(</w:t>
        </w:r>
        <w:r w:rsidRPr="00785C54">
          <w:rPr>
            <w:szCs w:val="24"/>
          </w:rPr>
          <w:t xml:space="preserve">potentially </w:t>
        </w:r>
        <w:r>
          <w:rPr>
            <w:szCs w:val="24"/>
          </w:rPr>
          <w:t>Observations)</w:t>
        </w:r>
        <w:r w:rsidRPr="00785C54">
          <w:rPr>
            <w:szCs w:val="24"/>
          </w:rPr>
          <w:t>.</w:t>
        </w:r>
      </w:ins>
    </w:p>
    <w:p w14:paraId="61EF16B7" w14:textId="77777777" w:rsidR="005B5EAD" w:rsidRPr="00785C54" w:rsidRDefault="005B5EAD" w:rsidP="00785C54">
      <w:pPr>
        <w:pStyle w:val="BodyText"/>
        <w:autoSpaceDE w:val="0"/>
        <w:autoSpaceDN w:val="0"/>
        <w:adjustRightInd w:val="0"/>
        <w:rPr>
          <w:szCs w:val="24"/>
        </w:rPr>
      </w:pPr>
      <w:r w:rsidRPr="00785C54">
        <w:rPr>
          <w:szCs w:val="24"/>
        </w:rPr>
        <w:lastRenderedPageBreak/>
        <w:t>Some of the following concepts have been renamed and/or partly redefined:</w:t>
      </w:r>
    </w:p>
    <w:p w14:paraId="2C474D6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OM_Observation</w:t>
      </w:r>
      <w:proofErr w:type="spellEnd"/>
      <w:r w:rsidRPr="00785C54">
        <w:rPr>
          <w:szCs w:val="24"/>
        </w:rPr>
        <w:t xml:space="preserve"> concept is now captured as the Observation interface;</w:t>
      </w:r>
    </w:p>
    <w:p w14:paraId="46709FD0"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OM_Process</w:t>
      </w:r>
      <w:proofErr w:type="spellEnd"/>
      <w:r w:rsidRPr="00785C54">
        <w:rPr>
          <w:szCs w:val="24"/>
        </w:rPr>
        <w:t xml:space="preserve"> concept is now captured as the Procedure interface and its specializations </w:t>
      </w:r>
      <w:proofErr w:type="spellStart"/>
      <w:r w:rsidRPr="00785C54">
        <w:rPr>
          <w:szCs w:val="24"/>
        </w:rPr>
        <w:t>ObservingProcedure</w:t>
      </w:r>
      <w:proofErr w:type="spellEnd"/>
      <w:r w:rsidRPr="00785C54">
        <w:rPr>
          <w:szCs w:val="24"/>
        </w:rPr>
        <w:t xml:space="preserve">, </w:t>
      </w:r>
      <w:proofErr w:type="spellStart"/>
      <w:r w:rsidRPr="00785C54">
        <w:rPr>
          <w:szCs w:val="24"/>
        </w:rPr>
        <w:t>SamplingProcedure</w:t>
      </w:r>
      <w:proofErr w:type="spellEnd"/>
      <w:r w:rsidRPr="00785C54">
        <w:rPr>
          <w:szCs w:val="24"/>
        </w:rPr>
        <w:t xml:space="preserve"> and </w:t>
      </w:r>
      <w:proofErr w:type="spellStart"/>
      <w:r w:rsidRPr="00785C54">
        <w:rPr>
          <w:szCs w:val="24"/>
        </w:rPr>
        <w:t>PreparationProcedure</w:t>
      </w:r>
      <w:proofErr w:type="spellEnd"/>
      <w:r w:rsidRPr="00785C54">
        <w:rPr>
          <w:szCs w:val="24"/>
        </w:rPr>
        <w:t>;</w:t>
      </w:r>
    </w:p>
    <w:p w14:paraId="69AFC806"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SF_SamplingFeature</w:t>
      </w:r>
      <w:proofErr w:type="spellEnd"/>
      <w:r w:rsidRPr="00785C54">
        <w:rPr>
          <w:szCs w:val="24"/>
        </w:rPr>
        <w:t xml:space="preserve"> concept is now captured as the Sample interface;</w:t>
      </w:r>
    </w:p>
    <w:p w14:paraId="179989BD" w14:textId="4E59F16F"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A generic feature type instance defined in </w:t>
      </w:r>
      <w:r w:rsidR="003E2160" w:rsidRPr="00785C54">
        <w:rPr>
          <w:rStyle w:val="stdpublisher"/>
          <w:szCs w:val="24"/>
          <w:shd w:val="clear" w:color="auto" w:fill="auto"/>
        </w:rPr>
        <w:t>ISO</w:t>
      </w:r>
      <w:r w:rsidR="003E2160" w:rsidRPr="00785C54">
        <w:rPr>
          <w:szCs w:val="24"/>
        </w:rPr>
        <w:t> </w:t>
      </w:r>
      <w:r w:rsidR="003E2160" w:rsidRPr="00785C54">
        <w:rPr>
          <w:rStyle w:val="stddocNumber"/>
          <w:szCs w:val="24"/>
          <w:shd w:val="clear" w:color="auto" w:fill="auto"/>
        </w:rPr>
        <w:t>19156</w:t>
      </w:r>
      <w:r w:rsidR="003E2160">
        <w:rPr>
          <w:rStyle w:val="stddocNumber"/>
          <w:szCs w:val="24"/>
          <w:shd w:val="clear" w:color="auto" w:fill="auto"/>
        </w:rPr>
        <w:t xml:space="preserve">:2011 </w:t>
      </w:r>
      <w:r w:rsidRPr="00785C54">
        <w:rPr>
          <w:szCs w:val="24"/>
        </w:rPr>
        <w:t xml:space="preserve">as </w:t>
      </w:r>
      <w:proofErr w:type="spellStart"/>
      <w:r w:rsidRPr="00785C54">
        <w:rPr>
          <w:szCs w:val="24"/>
        </w:rPr>
        <w:t>GFI_Feature</w:t>
      </w:r>
      <w:proofErr w:type="spellEnd"/>
      <w:r w:rsidRPr="00785C54">
        <w:rPr>
          <w:szCs w:val="24"/>
        </w:rPr>
        <w:t xml:space="preserve"> as the target of the </w:t>
      </w:r>
      <w:proofErr w:type="spellStart"/>
      <w:r w:rsidRPr="00785C54">
        <w:rPr>
          <w:szCs w:val="24"/>
        </w:rPr>
        <w:t>featureOfInterest</w:t>
      </w:r>
      <w:proofErr w:type="spellEnd"/>
      <w:r w:rsidRPr="00785C54">
        <w:rPr>
          <w:szCs w:val="24"/>
        </w:rPr>
        <w:t xml:space="preserve"> association of the </w:t>
      </w:r>
      <w:proofErr w:type="spellStart"/>
      <w:r w:rsidRPr="00785C54">
        <w:rPr>
          <w:szCs w:val="24"/>
        </w:rPr>
        <w:t>OM_Observation</w:t>
      </w:r>
      <w:proofErr w:type="spellEnd"/>
      <w:r w:rsidRPr="00785C54">
        <w:rPr>
          <w:szCs w:val="24"/>
        </w:rPr>
        <w:t xml:space="preserve"> and </w:t>
      </w:r>
      <w:proofErr w:type="spellStart"/>
      <w:r w:rsidRPr="00785C54">
        <w:rPr>
          <w:szCs w:val="24"/>
        </w:rPr>
        <w:t>sampledFeature</w:t>
      </w:r>
      <w:proofErr w:type="spellEnd"/>
      <w:r w:rsidRPr="00785C54">
        <w:rPr>
          <w:szCs w:val="24"/>
        </w:rPr>
        <w:t xml:space="preserve"> association of the </w:t>
      </w:r>
      <w:proofErr w:type="spellStart"/>
      <w:r w:rsidRPr="00785C54">
        <w:rPr>
          <w:szCs w:val="24"/>
        </w:rPr>
        <w:t>SF_SamplingFeature</w:t>
      </w:r>
      <w:proofErr w:type="spellEnd"/>
      <w:r w:rsidRPr="00785C54">
        <w:rPr>
          <w:szCs w:val="24"/>
        </w:rPr>
        <w:t xml:space="preserve"> is removed and replaced with Any interface from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 xml:space="preserve"> in favour of broadening the scope of these associations from feature objects as defined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xml:space="preserve"> into any observed or sampled object</w:t>
      </w:r>
      <w:r w:rsidR="003E2160">
        <w:rPr>
          <w:szCs w:val="24"/>
        </w:rPr>
        <w:t>:</w:t>
      </w:r>
    </w:p>
    <w:p w14:paraId="7845DF4A" w14:textId="6B9012C0"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The </w:t>
      </w:r>
      <w:proofErr w:type="spellStart"/>
      <w:r w:rsidRPr="00785C54">
        <w:rPr>
          <w:szCs w:val="24"/>
        </w:rPr>
        <w:t>metaclass</w:t>
      </w:r>
      <w:proofErr w:type="spellEnd"/>
      <w:r w:rsidRPr="00785C54">
        <w:rPr>
          <w:szCs w:val="24"/>
        </w:rPr>
        <w:t xml:space="preserve"> </w:t>
      </w:r>
      <w:proofErr w:type="spellStart"/>
      <w:r w:rsidRPr="00785C54">
        <w:rPr>
          <w:szCs w:val="24"/>
        </w:rPr>
        <w:t>GF_PropertyType</w:t>
      </w:r>
      <w:proofErr w:type="spellEnd"/>
      <w:r w:rsidRPr="00785C54">
        <w:rPr>
          <w:szCs w:val="24"/>
        </w:rPr>
        <w:t xml:space="preserve"> defined for describing the observed properties in </w:t>
      </w:r>
      <w:r w:rsidR="003E2160" w:rsidRPr="00785C54">
        <w:rPr>
          <w:rStyle w:val="stdpublisher"/>
          <w:szCs w:val="24"/>
          <w:shd w:val="clear" w:color="auto" w:fill="auto"/>
        </w:rPr>
        <w:t>ISO</w:t>
      </w:r>
      <w:r w:rsidR="003E2160" w:rsidRPr="00785C54">
        <w:rPr>
          <w:szCs w:val="24"/>
        </w:rPr>
        <w:t> </w:t>
      </w:r>
      <w:r w:rsidR="003E2160" w:rsidRPr="00785C54">
        <w:rPr>
          <w:rStyle w:val="stddocNumber"/>
          <w:szCs w:val="24"/>
          <w:shd w:val="clear" w:color="auto" w:fill="auto"/>
        </w:rPr>
        <w:t>19156</w:t>
      </w:r>
      <w:r w:rsidR="003E2160">
        <w:rPr>
          <w:rStyle w:val="stddocNumber"/>
          <w:szCs w:val="24"/>
          <w:shd w:val="clear" w:color="auto" w:fill="auto"/>
        </w:rPr>
        <w:t>:2011</w:t>
      </w:r>
      <w:r w:rsidRPr="00785C54">
        <w:rPr>
          <w:szCs w:val="24"/>
        </w:rPr>
        <w:t xml:space="preserve"> has been removed and is now captured by the </w:t>
      </w:r>
      <w:proofErr w:type="spellStart"/>
      <w:r w:rsidRPr="00785C54">
        <w:rPr>
          <w:szCs w:val="24"/>
        </w:rPr>
        <w:t>ObservableProperty</w:t>
      </w:r>
      <w:proofErr w:type="spellEnd"/>
      <w:r w:rsidRPr="00785C54">
        <w:rPr>
          <w:szCs w:val="24"/>
        </w:rPr>
        <w:t xml:space="preserve"> interface;</w:t>
      </w:r>
    </w:p>
    <w:p w14:paraId="2B940C99" w14:textId="112C5161"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Sampling event information partly captured by </w:t>
      </w:r>
      <w:proofErr w:type="spellStart"/>
      <w:r w:rsidRPr="00785C54">
        <w:rPr>
          <w:szCs w:val="24"/>
        </w:rPr>
        <w:t>SF_Specimen</w:t>
      </w:r>
      <w:proofErr w:type="spellEnd"/>
      <w:r w:rsidRPr="00785C54">
        <w:rPr>
          <w:szCs w:val="24"/>
        </w:rPr>
        <w:t xml:space="preserve"> attributes </w:t>
      </w:r>
      <w:proofErr w:type="spellStart"/>
      <w:r w:rsidRPr="00785C54">
        <w:rPr>
          <w:szCs w:val="24"/>
        </w:rPr>
        <w:t>samplingTime</w:t>
      </w:r>
      <w:proofErr w:type="spellEnd"/>
      <w:r w:rsidRPr="00785C54">
        <w:rPr>
          <w:szCs w:val="24"/>
        </w:rPr>
        <w:t xml:space="preserve">, </w:t>
      </w:r>
      <w:proofErr w:type="spellStart"/>
      <w:r w:rsidRPr="00785C54">
        <w:rPr>
          <w:szCs w:val="24"/>
        </w:rPr>
        <w:t>samplingMethod</w:t>
      </w:r>
      <w:proofErr w:type="spellEnd"/>
      <w:r w:rsidRPr="00785C54">
        <w:rPr>
          <w:szCs w:val="24"/>
        </w:rPr>
        <w:t xml:space="preserve"> and </w:t>
      </w:r>
      <w:proofErr w:type="spellStart"/>
      <w:r w:rsidRPr="00785C54">
        <w:rPr>
          <w:szCs w:val="24"/>
        </w:rPr>
        <w:t>samplingLocation</w:t>
      </w:r>
      <w:proofErr w:type="spellEnd"/>
      <w:r w:rsidRPr="00785C54">
        <w:rPr>
          <w:szCs w:val="24"/>
        </w:rPr>
        <w:t xml:space="preserve">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 xml:space="preserve"> is now captured as the Sampling interface;</w:t>
      </w:r>
    </w:p>
    <w:p w14:paraId="69B42704" w14:textId="6C3AB301"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Association class </w:t>
      </w:r>
      <w:proofErr w:type="spellStart"/>
      <w:r w:rsidRPr="00785C54">
        <w:rPr>
          <w:szCs w:val="24"/>
        </w:rPr>
        <w:t>PreparationStep</w:t>
      </w:r>
      <w:proofErr w:type="spellEnd"/>
      <w:r w:rsidRPr="00785C54">
        <w:rPr>
          <w:szCs w:val="24"/>
        </w:rPr>
        <w:t xml:space="preserve"> for describing the </w:t>
      </w:r>
      <w:proofErr w:type="spellStart"/>
      <w:r w:rsidRPr="00785C54">
        <w:rPr>
          <w:szCs w:val="24"/>
        </w:rPr>
        <w:t>processingDetails</w:t>
      </w:r>
      <w:proofErr w:type="spellEnd"/>
      <w:r w:rsidRPr="00785C54">
        <w:rPr>
          <w:szCs w:val="24"/>
        </w:rPr>
        <w:t xml:space="preserve"> association role from </w:t>
      </w:r>
      <w:proofErr w:type="spellStart"/>
      <w:r w:rsidRPr="00785C54">
        <w:rPr>
          <w:szCs w:val="24"/>
        </w:rPr>
        <w:t>SF_Specimen</w:t>
      </w:r>
      <w:proofErr w:type="spellEnd"/>
      <w:r w:rsidRPr="00785C54">
        <w:rPr>
          <w:szCs w:val="24"/>
        </w:rPr>
        <w:t xml:space="preserve"> to </w:t>
      </w:r>
      <w:proofErr w:type="spellStart"/>
      <w:r w:rsidRPr="00785C54">
        <w:rPr>
          <w:szCs w:val="24"/>
        </w:rPr>
        <w:t>SF_Process</w:t>
      </w:r>
      <w:proofErr w:type="spellEnd"/>
      <w:r w:rsidRPr="00785C54">
        <w:rPr>
          <w:szCs w:val="24"/>
        </w:rPr>
        <w:t xml:space="preserve">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 xml:space="preserve"> has been remodelled as an interface </w:t>
      </w:r>
      <w:proofErr w:type="spellStart"/>
      <w:r w:rsidRPr="00785C54">
        <w:rPr>
          <w:szCs w:val="24"/>
        </w:rPr>
        <w:t>PreparationStep</w:t>
      </w:r>
      <w:proofErr w:type="spellEnd"/>
      <w:r w:rsidRPr="00785C54">
        <w:rPr>
          <w:szCs w:val="24"/>
        </w:rPr>
        <w:t xml:space="preserve"> with the </w:t>
      </w:r>
      <w:proofErr w:type="spellStart"/>
      <w:r w:rsidRPr="00785C54">
        <w:rPr>
          <w:szCs w:val="24"/>
        </w:rPr>
        <w:t>processingDetails</w:t>
      </w:r>
      <w:proofErr w:type="spellEnd"/>
      <w:r w:rsidRPr="00785C54">
        <w:rPr>
          <w:szCs w:val="24"/>
        </w:rPr>
        <w:t xml:space="preserve"> association role to the </w:t>
      </w:r>
      <w:proofErr w:type="spellStart"/>
      <w:r w:rsidRPr="00785C54">
        <w:rPr>
          <w:szCs w:val="24"/>
        </w:rPr>
        <w:t>PreparationProcedure</w:t>
      </w:r>
      <w:proofErr w:type="spellEnd"/>
      <w:r w:rsidRPr="00785C54">
        <w:rPr>
          <w:szCs w:val="24"/>
        </w:rPr>
        <w:t xml:space="preserve"> interface.</w:t>
      </w:r>
    </w:p>
    <w:p w14:paraId="3F49B1B3" w14:textId="77777777" w:rsidR="005B5EAD" w:rsidRPr="00785C54" w:rsidRDefault="005B5EAD" w:rsidP="00785C54">
      <w:pPr>
        <w:pStyle w:val="a2"/>
        <w:tabs>
          <w:tab w:val="left" w:pos="360"/>
        </w:tabs>
        <w:autoSpaceDE w:val="0"/>
        <w:autoSpaceDN w:val="0"/>
        <w:adjustRightInd w:val="0"/>
        <w:rPr>
          <w:szCs w:val="24"/>
        </w:rPr>
      </w:pPr>
      <w:r w:rsidRPr="00785C54">
        <w:rPr>
          <w:szCs w:val="24"/>
        </w:rPr>
        <w:t>Realizations of the conceptual schemas as abstract and concrete feature type classes</w:t>
      </w:r>
    </w:p>
    <w:p w14:paraId="0932F36D" w14:textId="7083C5DA" w:rsidR="005B5EAD" w:rsidRPr="00785C54" w:rsidRDefault="005B5EAD" w:rsidP="00785C54">
      <w:pPr>
        <w:pStyle w:val="BodyText"/>
        <w:autoSpaceDE w:val="0"/>
        <w:autoSpaceDN w:val="0"/>
        <w:adjustRightInd w:val="0"/>
        <w:rPr>
          <w:szCs w:val="24"/>
        </w:rPr>
      </w:pPr>
      <w:r w:rsidRPr="00785C54">
        <w:rPr>
          <w:szCs w:val="24"/>
        </w:rPr>
        <w:t xml:space="preserve">The Abstract Observation </w:t>
      </w:r>
      <w:r w:rsidR="00022C0A">
        <w:rPr>
          <w:szCs w:val="24"/>
        </w:rPr>
        <w:t>C</w:t>
      </w:r>
      <w:r w:rsidR="00022C0A" w:rsidRPr="00785C54">
        <w:rPr>
          <w:szCs w:val="24"/>
        </w:rPr>
        <w:t xml:space="preserve">ore </w:t>
      </w:r>
      <w:r w:rsidRPr="00785C54">
        <w:rPr>
          <w:szCs w:val="24"/>
        </w:rPr>
        <w:t xml:space="preserve">and the Abstract Sample </w:t>
      </w:r>
      <w:r w:rsidR="00022C0A">
        <w:rPr>
          <w:szCs w:val="24"/>
        </w:rPr>
        <w:t>C</w:t>
      </w:r>
      <w:r w:rsidR="00022C0A" w:rsidRPr="00785C54">
        <w:rPr>
          <w:szCs w:val="24"/>
        </w:rPr>
        <w:t xml:space="preserve">ore </w:t>
      </w:r>
      <w:r w:rsidRPr="00785C54">
        <w:rPr>
          <w:szCs w:val="24"/>
        </w:rPr>
        <w:t xml:space="preserve">packages bind the interface concepts of the conceptual schemas with the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xml:space="preserve"> feature concept, and introduces these concepts and some related classes using the FeatureType stereotype and with more detailed set of attributes. They also introduce a mechanism for indirect FeatureType associations via corresponding conceptual schema interfaces providing a degree of conformance statement isolation: Implementations may choose to directly use some but not all of the FeatureType classes in the core or the basic packages, and still implement some of their associations using existing </w:t>
      </w:r>
      <w:r w:rsidR="007826F5">
        <w:rPr>
          <w:szCs w:val="24"/>
        </w:rPr>
        <w:t>or bespoke</w:t>
      </w:r>
      <w:r w:rsidRPr="00785C54">
        <w:rPr>
          <w:szCs w:val="24"/>
        </w:rPr>
        <w:t xml:space="preserve"> domain classes as long as they conceptually and pertaining to their data content realize the </w:t>
      </w:r>
      <w:r w:rsidR="007826F5">
        <w:rPr>
          <w:lang w:eastAsia="ja-JP"/>
        </w:rPr>
        <w:t xml:space="preserve">corresponding </w:t>
      </w:r>
      <w:r w:rsidRPr="00785C54">
        <w:rPr>
          <w:szCs w:val="24"/>
        </w:rPr>
        <w:t>interfaces.</w:t>
      </w:r>
    </w:p>
    <w:p w14:paraId="02B15672" w14:textId="59D70B03" w:rsidR="005B5EAD" w:rsidRPr="00785C54" w:rsidRDefault="005B5EAD" w:rsidP="00785C54">
      <w:pPr>
        <w:pStyle w:val="BodyText"/>
        <w:autoSpaceDE w:val="0"/>
        <w:autoSpaceDN w:val="0"/>
        <w:adjustRightInd w:val="0"/>
        <w:rPr>
          <w:szCs w:val="24"/>
        </w:rPr>
      </w:pPr>
      <w:r w:rsidRPr="00785C54">
        <w:rPr>
          <w:szCs w:val="24"/>
        </w:rPr>
        <w:t xml:space="preserve">While the Abstract Observation and Abstract Sample </w:t>
      </w:r>
      <w:r w:rsidR="00022C0A">
        <w:rPr>
          <w:szCs w:val="24"/>
        </w:rPr>
        <w:t>C</w:t>
      </w:r>
      <w:r w:rsidR="00022C0A" w:rsidRPr="00785C54">
        <w:rPr>
          <w:szCs w:val="24"/>
        </w:rPr>
        <w:t xml:space="preserve">ore </w:t>
      </w:r>
      <w:r w:rsidRPr="00785C54">
        <w:rPr>
          <w:szCs w:val="24"/>
        </w:rPr>
        <w:t xml:space="preserve">packages provide a common basis for all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xml:space="preserve"> based implementations of the OMS conceptual model, the Basic Observations and the Basic Samples packages are designed as ready-to-use concrete implementations for these concepts. It is expected that the Basic package classes are used as a toolbox for implementing observations and samples related application schemas in pick-and-mix style: </w:t>
      </w:r>
      <w:r w:rsidR="003E2160">
        <w:rPr>
          <w:szCs w:val="24"/>
        </w:rPr>
        <w:t>i</w:t>
      </w:r>
      <w:r w:rsidRPr="00785C54">
        <w:rPr>
          <w:szCs w:val="24"/>
        </w:rPr>
        <w:t>f the Basic package classes provide all necessary information for data management and exchange use cases in a particular application domain, they can simply be adopted as-is. In cases where more expressiveness is required, the Abstract core or the Basic package classes may be specialized as required without breaking the integrity of the model.</w:t>
      </w:r>
    </w:p>
    <w:p w14:paraId="684E0F94" w14:textId="77777777" w:rsidR="005B5EAD" w:rsidRPr="00785C54" w:rsidRDefault="005B5EAD" w:rsidP="00785C54">
      <w:pPr>
        <w:pStyle w:val="a2"/>
        <w:tabs>
          <w:tab w:val="left" w:pos="360"/>
        </w:tabs>
        <w:autoSpaceDE w:val="0"/>
        <w:autoSpaceDN w:val="0"/>
        <w:adjustRightInd w:val="0"/>
        <w:rPr>
          <w:szCs w:val="24"/>
        </w:rPr>
      </w:pPr>
      <w:r w:rsidRPr="00785C54">
        <w:rPr>
          <w:szCs w:val="24"/>
        </w:rPr>
        <w:t>Modelling of the Observation concept</w:t>
      </w:r>
    </w:p>
    <w:p w14:paraId="15B89B81" w14:textId="29CE5572" w:rsidR="005B5EAD" w:rsidRPr="00785C54" w:rsidRDefault="005B5EAD" w:rsidP="00785C54">
      <w:pPr>
        <w:pStyle w:val="a3"/>
        <w:tabs>
          <w:tab w:val="left" w:pos="720"/>
        </w:tabs>
        <w:autoSpaceDE w:val="0"/>
        <w:autoSpaceDN w:val="0"/>
        <w:adjustRightInd w:val="0"/>
        <w:rPr>
          <w:szCs w:val="24"/>
        </w:rPr>
      </w:pPr>
      <w:proofErr w:type="spellStart"/>
      <w:r w:rsidRPr="00785C54">
        <w:rPr>
          <w:szCs w:val="24"/>
        </w:rPr>
        <w:t>OM_Observation</w:t>
      </w:r>
      <w:proofErr w:type="spellEnd"/>
      <w:r w:rsidRPr="00785C54">
        <w:rPr>
          <w:szCs w:val="24"/>
        </w:rPr>
        <w:t xml:space="preserve">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p>
    <w:p w14:paraId="66325C35" w14:textId="6BB0CAB5" w:rsidR="005B5EAD" w:rsidRPr="00785C54" w:rsidRDefault="005B5EAD" w:rsidP="00785C54">
      <w:pPr>
        <w:pStyle w:val="BodyText"/>
        <w:autoSpaceDE w:val="0"/>
        <w:autoSpaceDN w:val="0"/>
        <w:adjustRightInd w:val="0"/>
        <w:rPr>
          <w:szCs w:val="24"/>
        </w:rPr>
      </w:pPr>
      <w:r w:rsidRPr="00785C54">
        <w:rPr>
          <w:szCs w:val="24"/>
        </w:rPr>
        <w:t xml:space="preserve">The Observation concept was modelled as </w:t>
      </w:r>
      <w:proofErr w:type="spellStart"/>
      <w:r w:rsidRPr="00785C54">
        <w:rPr>
          <w:szCs w:val="24"/>
        </w:rPr>
        <w:t>OM_Observation</w:t>
      </w:r>
      <w:proofErr w:type="spellEnd"/>
      <w:r w:rsidRPr="00785C54">
        <w:rPr>
          <w:szCs w:val="24"/>
        </w:rPr>
        <w:t xml:space="preserve"> class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 xml:space="preserve"> as follows:</w:t>
      </w:r>
    </w:p>
    <w:p w14:paraId="35084DDF" w14:textId="328C7100" w:rsidR="005B5EAD" w:rsidRPr="00785C54" w:rsidRDefault="003613DB" w:rsidP="00785C54">
      <w:pPr>
        <w:pStyle w:val="BodyText"/>
        <w:autoSpaceDE w:val="0"/>
        <w:autoSpaceDN w:val="0"/>
        <w:adjustRightInd w:val="0"/>
        <w:rPr>
          <w:szCs w:val="24"/>
        </w:rPr>
      </w:pPr>
      <w:r>
        <w:rPr>
          <w:szCs w:val="24"/>
        </w:rPr>
        <w:t>“</w:t>
      </w:r>
      <w:r w:rsidR="005B5EAD" w:rsidRPr="00785C54">
        <w:rPr>
          <w:szCs w:val="24"/>
        </w:rPr>
        <w:t>An observation is an act that results in the estimation of the value of a feature property, and involves application of a specified procedure, such as a sensor, instrument, algorithm or process chain. [...]</w:t>
      </w:r>
      <w:r>
        <w:rPr>
          <w:szCs w:val="24"/>
        </w:rPr>
        <w:t>”</w:t>
      </w:r>
    </w:p>
    <w:p w14:paraId="1AA03E14" w14:textId="77777777" w:rsidR="005B5EAD" w:rsidRPr="00785C54" w:rsidRDefault="005B5EAD" w:rsidP="00785C54">
      <w:pPr>
        <w:pStyle w:val="BodyText"/>
        <w:autoSpaceDE w:val="0"/>
        <w:autoSpaceDN w:val="0"/>
        <w:adjustRightInd w:val="0"/>
        <w:rPr>
          <w:szCs w:val="24"/>
        </w:rPr>
      </w:pPr>
      <w:r w:rsidRPr="00785C54">
        <w:rPr>
          <w:szCs w:val="24"/>
        </w:rPr>
        <w:lastRenderedPageBreak/>
        <w:t>It had the following attributes, associations and cardinalities:</w:t>
      </w:r>
    </w:p>
    <w:p w14:paraId="107A457B"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r>
      <w:proofErr w:type="spellStart"/>
      <w:r w:rsidRPr="00785C54">
        <w:rPr>
          <w:szCs w:val="24"/>
        </w:rPr>
        <w:t>featureOfInterest</w:t>
      </w:r>
      <w:proofErr w:type="spellEnd"/>
      <w:r w:rsidRPr="00785C54">
        <w:rPr>
          <w:szCs w:val="24"/>
        </w:rPr>
        <w:t xml:space="preserve"> (Domain): </w:t>
      </w:r>
      <w:proofErr w:type="spellStart"/>
      <w:r w:rsidRPr="00785C54">
        <w:rPr>
          <w:szCs w:val="24"/>
        </w:rPr>
        <w:t>GFI_Feature</w:t>
      </w:r>
      <w:proofErr w:type="spellEnd"/>
      <w:r w:rsidRPr="00785C54">
        <w:rPr>
          <w:szCs w:val="24"/>
        </w:rPr>
        <w:t xml:space="preserve"> [1];</w:t>
      </w:r>
    </w:p>
    <w:p w14:paraId="3DC84CB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r>
      <w:proofErr w:type="spellStart"/>
      <w:r w:rsidRPr="00785C54">
        <w:rPr>
          <w:szCs w:val="24"/>
        </w:rPr>
        <w:t>observedProperty</w:t>
      </w:r>
      <w:proofErr w:type="spellEnd"/>
      <w:r w:rsidRPr="00785C54">
        <w:rPr>
          <w:szCs w:val="24"/>
        </w:rPr>
        <w:t xml:space="preserve"> (Phenomenon): </w:t>
      </w:r>
      <w:proofErr w:type="spellStart"/>
      <w:r w:rsidRPr="00785C54">
        <w:rPr>
          <w:szCs w:val="24"/>
        </w:rPr>
        <w:t>GF_PropertyType</w:t>
      </w:r>
      <w:proofErr w:type="spellEnd"/>
      <w:r w:rsidRPr="00785C54">
        <w:rPr>
          <w:szCs w:val="24"/>
        </w:rPr>
        <w:t xml:space="preserve"> [1];</w:t>
      </w:r>
    </w:p>
    <w:p w14:paraId="4833B177"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sv-SE"/>
        </w:rPr>
      </w:pPr>
      <w:r w:rsidRPr="00083060">
        <w:rPr>
          <w:szCs w:val="24"/>
          <w:lang w:val="sv-SE"/>
        </w:rPr>
        <w:t>c)</w:t>
      </w:r>
      <w:r w:rsidRPr="00083060">
        <w:rPr>
          <w:szCs w:val="24"/>
          <w:lang w:val="sv-SE"/>
        </w:rPr>
        <w:tab/>
        <w:t>procedure (ProcessUsed): OM_Process [1];</w:t>
      </w:r>
    </w:p>
    <w:p w14:paraId="022C09C9"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pt-BR"/>
        </w:rPr>
      </w:pPr>
      <w:r w:rsidRPr="00083060">
        <w:rPr>
          <w:szCs w:val="24"/>
          <w:lang w:val="pt-BR"/>
        </w:rPr>
        <w:t>d)</w:t>
      </w:r>
      <w:r w:rsidRPr="00083060">
        <w:rPr>
          <w:szCs w:val="24"/>
          <w:lang w:val="pt-BR"/>
        </w:rPr>
        <w:tab/>
        <w:t>phenomenonTime: TM_Object [1];</w:t>
      </w:r>
    </w:p>
    <w:p w14:paraId="6E80188B"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pt-BR"/>
        </w:rPr>
      </w:pPr>
      <w:r w:rsidRPr="00083060">
        <w:rPr>
          <w:szCs w:val="24"/>
          <w:lang w:val="pt-BR"/>
        </w:rPr>
        <w:t>e)</w:t>
      </w:r>
      <w:r w:rsidRPr="00083060">
        <w:rPr>
          <w:szCs w:val="24"/>
          <w:lang w:val="pt-BR"/>
        </w:rPr>
        <w:tab/>
        <w:t>resultTime: TM_Instant [1];</w:t>
      </w:r>
    </w:p>
    <w:p w14:paraId="433A730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w:t>
      </w:r>
      <w:r w:rsidRPr="00785C54">
        <w:rPr>
          <w:szCs w:val="24"/>
        </w:rPr>
        <w:tab/>
        <w:t>result (Range): Any [1];</w:t>
      </w:r>
    </w:p>
    <w:p w14:paraId="345AA423"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g)</w:t>
      </w:r>
      <w:r w:rsidRPr="00785C54">
        <w:rPr>
          <w:szCs w:val="24"/>
        </w:rPr>
        <w:tab/>
      </w:r>
      <w:proofErr w:type="spellStart"/>
      <w:r w:rsidRPr="00785C54">
        <w:rPr>
          <w:szCs w:val="24"/>
        </w:rPr>
        <w:t>resultQuality</w:t>
      </w:r>
      <w:proofErr w:type="spellEnd"/>
      <w:r w:rsidRPr="00785C54">
        <w:rPr>
          <w:szCs w:val="24"/>
        </w:rPr>
        <w:t xml:space="preserve">: </w:t>
      </w:r>
      <w:proofErr w:type="spellStart"/>
      <w:r w:rsidRPr="00785C54">
        <w:rPr>
          <w:szCs w:val="24"/>
        </w:rPr>
        <w:t>DQ_Element</w:t>
      </w:r>
      <w:proofErr w:type="spellEnd"/>
      <w:r w:rsidRPr="00785C54">
        <w:rPr>
          <w:szCs w:val="24"/>
        </w:rPr>
        <w:t xml:space="preserve"> [</w:t>
      </w:r>
      <w:proofErr w:type="gramStart"/>
      <w:r w:rsidRPr="00785C54">
        <w:rPr>
          <w:szCs w:val="24"/>
        </w:rPr>
        <w:t>0..</w:t>
      </w:r>
      <w:proofErr w:type="gramEnd"/>
      <w:r w:rsidRPr="00785C54">
        <w:rPr>
          <w:szCs w:val="24"/>
        </w:rPr>
        <w:t>*];</w:t>
      </w:r>
    </w:p>
    <w:p w14:paraId="1457A417"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h)</w:t>
      </w:r>
      <w:r w:rsidRPr="00785C54">
        <w:rPr>
          <w:szCs w:val="24"/>
        </w:rPr>
        <w:tab/>
        <w:t xml:space="preserve">parameter: </w:t>
      </w:r>
      <w:proofErr w:type="spellStart"/>
      <w:r w:rsidRPr="00785C54">
        <w:rPr>
          <w:szCs w:val="24"/>
        </w:rPr>
        <w:t>NamedValue</w:t>
      </w:r>
      <w:proofErr w:type="spellEnd"/>
      <w:r w:rsidRPr="00785C54">
        <w:rPr>
          <w:szCs w:val="24"/>
        </w:rPr>
        <w:t xml:space="preserve"> [</w:t>
      </w:r>
      <w:proofErr w:type="gramStart"/>
      <w:r w:rsidRPr="00785C54">
        <w:rPr>
          <w:szCs w:val="24"/>
        </w:rPr>
        <w:t>0..</w:t>
      </w:r>
      <w:proofErr w:type="gramEnd"/>
      <w:r w:rsidRPr="00785C54">
        <w:rPr>
          <w:szCs w:val="24"/>
        </w:rPr>
        <w:t>*];</w:t>
      </w:r>
    </w:p>
    <w:p w14:paraId="013EC3E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roofErr w:type="spellStart"/>
      <w:r w:rsidRPr="00785C54">
        <w:rPr>
          <w:szCs w:val="24"/>
        </w:rPr>
        <w:t>i</w:t>
      </w:r>
      <w:proofErr w:type="spellEnd"/>
      <w:r w:rsidRPr="00785C54">
        <w:rPr>
          <w:szCs w:val="24"/>
        </w:rPr>
        <w:t>)</w:t>
      </w:r>
      <w:r w:rsidRPr="00785C54">
        <w:rPr>
          <w:szCs w:val="24"/>
        </w:rPr>
        <w:tab/>
      </w:r>
      <w:proofErr w:type="spellStart"/>
      <w:r w:rsidRPr="00785C54">
        <w:rPr>
          <w:szCs w:val="24"/>
        </w:rPr>
        <w:t>validTime</w:t>
      </w:r>
      <w:proofErr w:type="spellEnd"/>
      <w:r w:rsidRPr="00785C54">
        <w:rPr>
          <w:szCs w:val="24"/>
        </w:rPr>
        <w:t xml:space="preserve">: </w:t>
      </w:r>
      <w:proofErr w:type="spellStart"/>
      <w:r w:rsidRPr="00785C54">
        <w:rPr>
          <w:szCs w:val="24"/>
        </w:rPr>
        <w:t>TM_Period</w:t>
      </w:r>
      <w:proofErr w:type="spellEnd"/>
      <w:r w:rsidRPr="00785C54">
        <w:rPr>
          <w:szCs w:val="24"/>
        </w:rPr>
        <w:t xml:space="preserve"> [</w:t>
      </w:r>
      <w:proofErr w:type="gramStart"/>
      <w:r w:rsidRPr="00785C54">
        <w:rPr>
          <w:szCs w:val="24"/>
        </w:rPr>
        <w:t>0..</w:t>
      </w:r>
      <w:proofErr w:type="gramEnd"/>
      <w:r w:rsidRPr="00785C54">
        <w:rPr>
          <w:szCs w:val="24"/>
        </w:rPr>
        <w:t>1];</w:t>
      </w:r>
    </w:p>
    <w:p w14:paraId="5FED20B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j)</w:t>
      </w:r>
      <w:r w:rsidRPr="00785C54">
        <w:rPr>
          <w:szCs w:val="24"/>
        </w:rPr>
        <w:tab/>
      </w:r>
      <w:proofErr w:type="spellStart"/>
      <w:r w:rsidRPr="00785C54">
        <w:rPr>
          <w:szCs w:val="24"/>
        </w:rPr>
        <w:t>relatedObservation</w:t>
      </w:r>
      <w:proofErr w:type="spellEnd"/>
      <w:r w:rsidRPr="00785C54">
        <w:rPr>
          <w:szCs w:val="24"/>
        </w:rPr>
        <w:t xml:space="preserve">: </w:t>
      </w:r>
      <w:proofErr w:type="spellStart"/>
      <w:r w:rsidRPr="00785C54">
        <w:rPr>
          <w:szCs w:val="24"/>
        </w:rPr>
        <w:t>OM_Observation</w:t>
      </w:r>
      <w:proofErr w:type="spellEnd"/>
      <w:r w:rsidRPr="00785C54">
        <w:rPr>
          <w:szCs w:val="24"/>
        </w:rPr>
        <w:t xml:space="preserve"> [</w:t>
      </w:r>
      <w:proofErr w:type="gramStart"/>
      <w:r w:rsidRPr="00785C54">
        <w:rPr>
          <w:szCs w:val="24"/>
        </w:rPr>
        <w:t>0..</w:t>
      </w:r>
      <w:proofErr w:type="gramEnd"/>
      <w:r w:rsidRPr="00785C54">
        <w:rPr>
          <w:szCs w:val="24"/>
        </w:rPr>
        <w:t>*];</w:t>
      </w:r>
    </w:p>
    <w:p w14:paraId="270D2377"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k)</w:t>
      </w:r>
      <w:r w:rsidRPr="00785C54">
        <w:rPr>
          <w:szCs w:val="24"/>
        </w:rPr>
        <w:tab/>
        <w:t xml:space="preserve">metadata (Metadata): </w:t>
      </w:r>
      <w:proofErr w:type="spellStart"/>
      <w:r w:rsidRPr="00785C54">
        <w:rPr>
          <w:szCs w:val="24"/>
        </w:rPr>
        <w:t>MD_Metadata</w:t>
      </w:r>
      <w:proofErr w:type="spellEnd"/>
      <w:r w:rsidRPr="00785C54">
        <w:rPr>
          <w:szCs w:val="24"/>
        </w:rPr>
        <w:t xml:space="preserve"> [</w:t>
      </w:r>
      <w:proofErr w:type="gramStart"/>
      <w:r w:rsidRPr="00785C54">
        <w:rPr>
          <w:szCs w:val="24"/>
        </w:rPr>
        <w:t>0..</w:t>
      </w:r>
      <w:proofErr w:type="gramEnd"/>
      <w:r w:rsidRPr="00785C54">
        <w:rPr>
          <w:szCs w:val="24"/>
        </w:rPr>
        <w:t>1].</w:t>
      </w:r>
    </w:p>
    <w:p w14:paraId="3E164B65" w14:textId="77777777" w:rsidR="005B5EAD" w:rsidRPr="00785C54" w:rsidRDefault="005B5EAD" w:rsidP="00785C54">
      <w:pPr>
        <w:pStyle w:val="BodyText"/>
        <w:autoSpaceDE w:val="0"/>
        <w:autoSpaceDN w:val="0"/>
        <w:adjustRightInd w:val="0"/>
        <w:rPr>
          <w:szCs w:val="24"/>
        </w:rPr>
      </w:pPr>
      <w:proofErr w:type="spellStart"/>
      <w:r w:rsidRPr="00785C54">
        <w:rPr>
          <w:szCs w:val="24"/>
        </w:rPr>
        <w:t>OM_Observation</w:t>
      </w:r>
      <w:proofErr w:type="spellEnd"/>
      <w:r w:rsidRPr="00785C54">
        <w:rPr>
          <w:szCs w:val="24"/>
        </w:rPr>
        <w:t xml:space="preserve"> had the following constraints:</w:t>
      </w:r>
    </w:p>
    <w:p w14:paraId="7857403F"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a parameter.name shall not appear more than once;</w:t>
      </w:r>
    </w:p>
    <w:p w14:paraId="4648B9E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observedProperty</w:t>
      </w:r>
      <w:proofErr w:type="spellEnd"/>
      <w:r w:rsidRPr="00785C54">
        <w:rPr>
          <w:szCs w:val="24"/>
        </w:rPr>
        <w:t xml:space="preserve"> shall be a phenomenon associated with the feature-of-interest;</w:t>
      </w:r>
    </w:p>
    <w:p w14:paraId="6F11C1D7"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procedure shall be suitable for </w:t>
      </w:r>
      <w:proofErr w:type="spellStart"/>
      <w:r w:rsidRPr="00785C54">
        <w:rPr>
          <w:szCs w:val="24"/>
        </w:rPr>
        <w:t>observedProperty</w:t>
      </w:r>
      <w:proofErr w:type="spellEnd"/>
      <w:r w:rsidRPr="00785C54">
        <w:rPr>
          <w:szCs w:val="24"/>
        </w:rPr>
        <w:t>;</w:t>
      </w:r>
    </w:p>
    <w:p w14:paraId="174641E7"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result type shall be suitable for </w:t>
      </w:r>
      <w:proofErr w:type="spellStart"/>
      <w:r w:rsidRPr="00785C54">
        <w:rPr>
          <w:szCs w:val="24"/>
        </w:rPr>
        <w:t>observedProperty</w:t>
      </w:r>
      <w:proofErr w:type="spellEnd"/>
      <w:r w:rsidRPr="00785C54">
        <w:rPr>
          <w:szCs w:val="24"/>
        </w:rPr>
        <w:t>.</w:t>
      </w:r>
    </w:p>
    <w:p w14:paraId="7D5B0ADD" w14:textId="50D7E5F0" w:rsidR="005B5EAD" w:rsidRPr="00785C54" w:rsidRDefault="005B5EAD" w:rsidP="00785C54">
      <w:pPr>
        <w:pStyle w:val="a3"/>
        <w:tabs>
          <w:tab w:val="left" w:pos="720"/>
        </w:tabs>
        <w:autoSpaceDE w:val="0"/>
        <w:autoSpaceDN w:val="0"/>
        <w:adjustRightInd w:val="0"/>
        <w:rPr>
          <w:szCs w:val="24"/>
        </w:rPr>
      </w:pPr>
      <w:r w:rsidRPr="00785C54">
        <w:rPr>
          <w:szCs w:val="24"/>
        </w:rPr>
        <w:t xml:space="preserve">Observation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:2022</w:t>
      </w:r>
    </w:p>
    <w:p w14:paraId="28BCB939" w14:textId="76E18FFE" w:rsidR="005B5EAD" w:rsidRPr="00785C54" w:rsidRDefault="005B5EAD" w:rsidP="00785C54">
      <w:pPr>
        <w:pStyle w:val="BodyText"/>
        <w:autoSpaceDE w:val="0"/>
        <w:autoSpaceDN w:val="0"/>
        <w:adjustRightInd w:val="0"/>
        <w:rPr>
          <w:szCs w:val="24"/>
        </w:rPr>
      </w:pPr>
      <w:r w:rsidRPr="00785C54">
        <w:rPr>
          <w:szCs w:val="24"/>
        </w:rPr>
        <w:t xml:space="preserve">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:2022</w:t>
      </w:r>
      <w:r w:rsidRPr="00785C54">
        <w:rPr>
          <w:szCs w:val="24"/>
        </w:rPr>
        <w:t xml:space="preserve"> Observation concept is modelled using one interface and three classes:</w:t>
      </w:r>
    </w:p>
    <w:p w14:paraId="6B1A79C6" w14:textId="048AF6BC" w:rsidR="005B5EAD" w:rsidRPr="00785C54" w:rsidRDefault="00475D1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Observation interface in the Conceptual Observation schema package,</w:t>
      </w:r>
    </w:p>
    <w:p w14:paraId="71BE985D" w14:textId="62283E72" w:rsidR="005B5EAD" w:rsidRPr="00785C54" w:rsidRDefault="00475D1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r>
      <w:proofErr w:type="spellStart"/>
      <w:r w:rsidR="005B5EAD" w:rsidRPr="00785C54">
        <w:rPr>
          <w:szCs w:val="24"/>
        </w:rPr>
        <w:t>AbstractObservationCharacteristics</w:t>
      </w:r>
      <w:proofErr w:type="spellEnd"/>
      <w:r w:rsidR="005B5EAD" w:rsidRPr="00785C54">
        <w:rPr>
          <w:szCs w:val="24"/>
        </w:rPr>
        <w:t xml:space="preserve"> in the Abstract Observation </w:t>
      </w:r>
      <w:r w:rsidR="00022C0A">
        <w:rPr>
          <w:szCs w:val="24"/>
        </w:rPr>
        <w:t>C</w:t>
      </w:r>
      <w:r w:rsidR="00022C0A" w:rsidRPr="00785C54">
        <w:rPr>
          <w:szCs w:val="24"/>
        </w:rPr>
        <w:t xml:space="preserve">ore </w:t>
      </w:r>
      <w:r w:rsidR="005B5EAD" w:rsidRPr="00785C54">
        <w:rPr>
          <w:szCs w:val="24"/>
        </w:rPr>
        <w:t>package.</w:t>
      </w:r>
    </w:p>
    <w:p w14:paraId="37E8164E" w14:textId="3CF08570" w:rsidR="005B5EAD" w:rsidRPr="00785C54" w:rsidRDefault="00475D1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r>
      <w:proofErr w:type="spellStart"/>
      <w:r w:rsidR="005B5EAD" w:rsidRPr="00785C54">
        <w:rPr>
          <w:szCs w:val="24"/>
        </w:rPr>
        <w:t>AbstractObservation</w:t>
      </w:r>
      <w:proofErr w:type="spellEnd"/>
      <w:r w:rsidR="005B5EAD" w:rsidRPr="00785C54">
        <w:rPr>
          <w:szCs w:val="24"/>
        </w:rPr>
        <w:t xml:space="preserve"> class in the Abstract Observation </w:t>
      </w:r>
      <w:r w:rsidR="00022C0A">
        <w:rPr>
          <w:szCs w:val="24"/>
        </w:rPr>
        <w:t>C</w:t>
      </w:r>
      <w:r w:rsidR="00022C0A" w:rsidRPr="00785C54">
        <w:rPr>
          <w:szCs w:val="24"/>
        </w:rPr>
        <w:t xml:space="preserve">ore </w:t>
      </w:r>
      <w:r w:rsidR="005B5EAD" w:rsidRPr="00785C54">
        <w:rPr>
          <w:szCs w:val="24"/>
        </w:rPr>
        <w:t>package, and</w:t>
      </w:r>
    </w:p>
    <w:p w14:paraId="5DAC852D" w14:textId="723BF459" w:rsidR="005B5EAD" w:rsidRPr="00785C54" w:rsidRDefault="00475D1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Observation class in the Basic Observations package.</w:t>
      </w:r>
    </w:p>
    <w:p w14:paraId="3E7DFD31" w14:textId="77777777" w:rsidR="005B5EAD" w:rsidRPr="00785C54" w:rsidRDefault="005B5EAD" w:rsidP="00785C54">
      <w:pPr>
        <w:pStyle w:val="BodyText"/>
        <w:autoSpaceDE w:val="0"/>
        <w:autoSpaceDN w:val="0"/>
        <w:adjustRightInd w:val="0"/>
        <w:rPr>
          <w:szCs w:val="24"/>
        </w:rPr>
      </w:pPr>
      <w:r w:rsidRPr="00785C54">
        <w:rPr>
          <w:szCs w:val="24"/>
        </w:rPr>
        <w:t>The Observation interface is defined as follows:</w:t>
      </w:r>
    </w:p>
    <w:p w14:paraId="02672595" w14:textId="79314163" w:rsidR="005B5EAD" w:rsidRPr="00785C54" w:rsidRDefault="003613DB" w:rsidP="00785C54">
      <w:pPr>
        <w:pStyle w:val="BodyText"/>
        <w:autoSpaceDE w:val="0"/>
        <w:autoSpaceDN w:val="0"/>
        <w:adjustRightInd w:val="0"/>
        <w:rPr>
          <w:szCs w:val="24"/>
        </w:rPr>
      </w:pPr>
      <w:r>
        <w:rPr>
          <w:szCs w:val="24"/>
        </w:rPr>
        <w:t>“</w:t>
      </w:r>
      <w:proofErr w:type="gramStart"/>
      <w:r w:rsidR="005B5EAD" w:rsidRPr="00785C54">
        <w:rPr>
          <w:szCs w:val="24"/>
        </w:rPr>
        <w:t>an</w:t>
      </w:r>
      <w:proofErr w:type="gramEnd"/>
      <w:r w:rsidR="005B5EAD" w:rsidRPr="00785C54">
        <w:rPr>
          <w:szCs w:val="24"/>
        </w:rPr>
        <w:t xml:space="preserve"> act carried out by an observer to determine the value of an observable property of an object (feature-of-interest) by using a procedure; the value is provided as the result.</w:t>
      </w:r>
      <w:r>
        <w:rPr>
          <w:szCs w:val="24"/>
        </w:rPr>
        <w:t>”</w:t>
      </w:r>
    </w:p>
    <w:p w14:paraId="4A19845E" w14:textId="77777777" w:rsidR="005B5EAD" w:rsidRPr="00785C54" w:rsidRDefault="005B5EAD" w:rsidP="00785C54">
      <w:pPr>
        <w:pStyle w:val="BodyText"/>
        <w:autoSpaceDE w:val="0"/>
        <w:autoSpaceDN w:val="0"/>
        <w:adjustRightInd w:val="0"/>
        <w:rPr>
          <w:szCs w:val="24"/>
        </w:rPr>
      </w:pPr>
      <w:r w:rsidRPr="00785C54">
        <w:rPr>
          <w:szCs w:val="24"/>
        </w:rPr>
        <w:t>It has the following attributes, associations and cardinalities:</w:t>
      </w:r>
    </w:p>
    <w:p w14:paraId="4FF7EFAE" w14:textId="497D8A01" w:rsidR="005B5EAD" w:rsidRPr="00785C54" w:rsidRDefault="005B5EAD" w:rsidP="00D15A5A">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featureOfInterest</w:t>
      </w:r>
      <w:proofErr w:type="spellEnd"/>
      <w:r w:rsidRPr="00785C54">
        <w:rPr>
          <w:szCs w:val="24"/>
        </w:rPr>
        <w:t xml:space="preserve"> (Domain): Any [</w:t>
      </w:r>
      <w:proofErr w:type="gramStart"/>
      <w:r w:rsidRPr="00785C54">
        <w:rPr>
          <w:szCs w:val="24"/>
        </w:rPr>
        <w:t>1..</w:t>
      </w:r>
      <w:proofErr w:type="gramEnd"/>
      <w:r w:rsidRPr="00785C54">
        <w:rPr>
          <w:szCs w:val="24"/>
        </w:rPr>
        <w:t>*]</w:t>
      </w:r>
    </w:p>
    <w:p w14:paraId="75B2B568" w14:textId="70241A55" w:rsidR="005B5EAD" w:rsidRPr="00785C54" w:rsidRDefault="005B5EAD" w:rsidP="00D15A5A">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observingProcedure</w:t>
      </w:r>
      <w:proofErr w:type="spellEnd"/>
      <w:r w:rsidRPr="00785C54">
        <w:rPr>
          <w:szCs w:val="24"/>
        </w:rPr>
        <w:t xml:space="preserve">: </w:t>
      </w:r>
      <w:proofErr w:type="spellStart"/>
      <w:r w:rsidRPr="00785C54">
        <w:rPr>
          <w:szCs w:val="24"/>
        </w:rPr>
        <w:t>ObservingProcedure</w:t>
      </w:r>
      <w:proofErr w:type="spellEnd"/>
      <w:r w:rsidRPr="00785C54">
        <w:rPr>
          <w:szCs w:val="24"/>
        </w:rPr>
        <w:t xml:space="preserve"> [1]</w:t>
      </w:r>
    </w:p>
    <w:p w14:paraId="63E656C2" w14:textId="34132425" w:rsidR="005B5EAD" w:rsidRPr="00785C54" w:rsidRDefault="005B5EAD" w:rsidP="00D15A5A">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observedProperty</w:t>
      </w:r>
      <w:proofErr w:type="spellEnd"/>
      <w:r w:rsidRPr="00785C54">
        <w:rPr>
          <w:szCs w:val="24"/>
        </w:rPr>
        <w:t xml:space="preserve">: </w:t>
      </w:r>
      <w:proofErr w:type="spellStart"/>
      <w:r w:rsidRPr="00785C54">
        <w:rPr>
          <w:szCs w:val="24"/>
        </w:rPr>
        <w:t>ObservableProperty</w:t>
      </w:r>
      <w:proofErr w:type="spellEnd"/>
      <w:r w:rsidRPr="00785C54">
        <w:rPr>
          <w:szCs w:val="24"/>
        </w:rPr>
        <w:t xml:space="preserve"> [1]</w:t>
      </w:r>
    </w:p>
    <w:p w14:paraId="169B339C" w14:textId="5D5E5D41"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w:t>
      </w:r>
      <w:r w:rsidRPr="00785C54">
        <w:rPr>
          <w:szCs w:val="24"/>
        </w:rPr>
        <w:tab/>
        <w:t>observer: Observer [</w:t>
      </w:r>
      <w:proofErr w:type="gramStart"/>
      <w:r w:rsidRPr="00785C54">
        <w:rPr>
          <w:szCs w:val="24"/>
        </w:rPr>
        <w:t>0..</w:t>
      </w:r>
      <w:proofErr w:type="gramEnd"/>
      <w:r w:rsidRPr="00785C54">
        <w:rPr>
          <w:szCs w:val="24"/>
        </w:rPr>
        <w:t>*]</w:t>
      </w:r>
    </w:p>
    <w:p w14:paraId="5B17A70F" w14:textId="082C8133"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host: Host [</w:t>
      </w:r>
      <w:proofErr w:type="gramStart"/>
      <w:r w:rsidRPr="00785C54">
        <w:rPr>
          <w:szCs w:val="24"/>
        </w:rPr>
        <w:t>0..</w:t>
      </w:r>
      <w:proofErr w:type="gramEnd"/>
      <w:r w:rsidRPr="00785C54">
        <w:rPr>
          <w:szCs w:val="24"/>
        </w:rPr>
        <w:t>*]</w:t>
      </w:r>
    </w:p>
    <w:p w14:paraId="3570DDEA" w14:textId="3B46A67A"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phenomenonTime</w:t>
      </w:r>
      <w:proofErr w:type="spellEnd"/>
      <w:r w:rsidRPr="00785C54">
        <w:rPr>
          <w:szCs w:val="24"/>
        </w:rPr>
        <w:t xml:space="preserve">: </w:t>
      </w:r>
      <w:proofErr w:type="spellStart"/>
      <w:r w:rsidRPr="00785C54">
        <w:rPr>
          <w:szCs w:val="24"/>
        </w:rPr>
        <w:t>TM_Object</w:t>
      </w:r>
      <w:proofErr w:type="spellEnd"/>
      <w:r w:rsidRPr="00785C54">
        <w:rPr>
          <w:szCs w:val="24"/>
        </w:rPr>
        <w:t xml:space="preserve"> [1]</w:t>
      </w:r>
    </w:p>
    <w:p w14:paraId="45FE3053" w14:textId="206D5DBB"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resultTime</w:t>
      </w:r>
      <w:proofErr w:type="spellEnd"/>
      <w:r w:rsidRPr="00785C54">
        <w:rPr>
          <w:szCs w:val="24"/>
        </w:rPr>
        <w:t xml:space="preserve">: </w:t>
      </w:r>
      <w:proofErr w:type="spellStart"/>
      <w:r w:rsidRPr="00785C54">
        <w:rPr>
          <w:szCs w:val="24"/>
        </w:rPr>
        <w:t>TM_Object</w:t>
      </w:r>
      <w:proofErr w:type="spellEnd"/>
      <w:r w:rsidRPr="00785C54">
        <w:rPr>
          <w:szCs w:val="24"/>
        </w:rPr>
        <w:t xml:space="preserve"> [1]</w:t>
      </w:r>
    </w:p>
    <w:p w14:paraId="4390C395" w14:textId="1EB18662"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result (Range): Any [1]</w:t>
      </w:r>
    </w:p>
    <w:p w14:paraId="23AC0665" w14:textId="1B7D20F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validTime</w:t>
      </w:r>
      <w:proofErr w:type="spellEnd"/>
      <w:r w:rsidRPr="00785C54">
        <w:rPr>
          <w:szCs w:val="24"/>
        </w:rPr>
        <w:t xml:space="preserve">: </w:t>
      </w:r>
      <w:proofErr w:type="spellStart"/>
      <w:r w:rsidRPr="00785C54">
        <w:rPr>
          <w:szCs w:val="24"/>
        </w:rPr>
        <w:t>TM_Period</w:t>
      </w:r>
      <w:proofErr w:type="spellEnd"/>
      <w:r w:rsidRPr="00785C54">
        <w:rPr>
          <w:szCs w:val="24"/>
        </w:rPr>
        <w:t xml:space="preserve"> [</w:t>
      </w:r>
      <w:proofErr w:type="gramStart"/>
      <w:r w:rsidRPr="00785C54">
        <w:rPr>
          <w:szCs w:val="24"/>
        </w:rPr>
        <w:t>0..</w:t>
      </w:r>
      <w:proofErr w:type="gramEnd"/>
      <w:r w:rsidRPr="00785C54">
        <w:rPr>
          <w:szCs w:val="24"/>
        </w:rPr>
        <w:t>*]</w:t>
      </w:r>
    </w:p>
    <w:p w14:paraId="197E0D50" w14:textId="2A666286"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relatedObservation</w:t>
      </w:r>
      <w:proofErr w:type="spellEnd"/>
      <w:r w:rsidRPr="00785C54">
        <w:rPr>
          <w:szCs w:val="24"/>
        </w:rPr>
        <w:t>: Observation [</w:t>
      </w:r>
      <w:proofErr w:type="gramStart"/>
      <w:r w:rsidRPr="00785C54">
        <w:rPr>
          <w:szCs w:val="24"/>
        </w:rPr>
        <w:t>0..</w:t>
      </w:r>
      <w:proofErr w:type="gramEnd"/>
      <w:r w:rsidRPr="00785C54">
        <w:rPr>
          <w:szCs w:val="24"/>
        </w:rPr>
        <w:t>*]</w:t>
      </w:r>
    </w:p>
    <w:p w14:paraId="13D16785" w14:textId="77777777" w:rsidR="005B5EAD" w:rsidRPr="00785C54" w:rsidRDefault="005B5EAD" w:rsidP="00785C54">
      <w:pPr>
        <w:pStyle w:val="BodyText"/>
        <w:autoSpaceDE w:val="0"/>
        <w:autoSpaceDN w:val="0"/>
        <w:adjustRightInd w:val="0"/>
        <w:rPr>
          <w:szCs w:val="24"/>
        </w:rPr>
      </w:pPr>
      <w:r w:rsidRPr="00785C54">
        <w:rPr>
          <w:szCs w:val="24"/>
        </w:rPr>
        <w:t>The Observation interface contains the following constraints:</w:t>
      </w:r>
    </w:p>
    <w:p w14:paraId="637D084B" w14:textId="03E520BE" w:rsidR="005B5EAD" w:rsidRPr="00785C54" w:rsidRDefault="00D15A5A" w:rsidP="00D15A5A">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0" w:firstLine="0"/>
        <w:rPr>
          <w:szCs w:val="24"/>
        </w:rPr>
        <w:pPrChange w:id="566" w:author="Katharina Schleidt" w:date="2022-10-25T21:14:00Z">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360" w:firstLine="0"/>
          </w:pPr>
        </w:pPrChange>
      </w:pPr>
      <w:proofErr w:type="spellStart"/>
      <w:ins w:id="567" w:author="Katharina Schleidt" w:date="2022-10-25T21:14:00Z">
        <w:r w:rsidRPr="00785C54">
          <w:rPr>
            <w:szCs w:val="24"/>
          </w:rPr>
          <w:t>i</w:t>
        </w:r>
        <w:proofErr w:type="spellEnd"/>
        <w:r w:rsidRPr="00785C54">
          <w:rPr>
            <w:szCs w:val="24"/>
          </w:rPr>
          <w:t>)</w:t>
        </w:r>
        <w:r>
          <w:rPr>
            <w:szCs w:val="24"/>
          </w:rPr>
          <w:tab/>
        </w:r>
      </w:ins>
      <w:r w:rsidR="005B5EAD" w:rsidRPr="00785C54">
        <w:rPr>
          <w:szCs w:val="24"/>
        </w:rPr>
        <w:t>at least one of either observer or host should be provided</w:t>
      </w:r>
    </w:p>
    <w:p w14:paraId="4EB4212D"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w:t>
      </w:r>
      <w:r w:rsidRPr="00785C54">
        <w:rPr>
          <w:szCs w:val="24"/>
        </w:rPr>
        <w:tab/>
      </w:r>
      <w:proofErr w:type="spellStart"/>
      <w:r w:rsidRPr="00785C54">
        <w:rPr>
          <w:szCs w:val="24"/>
        </w:rPr>
        <w:t>observedProperty</w:t>
      </w:r>
      <w:proofErr w:type="spellEnd"/>
      <w:r w:rsidRPr="00785C54">
        <w:rPr>
          <w:szCs w:val="24"/>
        </w:rPr>
        <w:t xml:space="preserve"> should be a phenomenon associated with the </w:t>
      </w:r>
      <w:proofErr w:type="spellStart"/>
      <w:r w:rsidRPr="00785C54">
        <w:rPr>
          <w:szCs w:val="24"/>
        </w:rPr>
        <w:t>featureOfInterest</w:t>
      </w:r>
      <w:proofErr w:type="spellEnd"/>
    </w:p>
    <w:p w14:paraId="6F69A5D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iii)</w:t>
      </w:r>
      <w:r w:rsidRPr="00785C54">
        <w:rPr>
          <w:szCs w:val="24"/>
        </w:rPr>
        <w:tab/>
        <w:t xml:space="preserve">procedure should be suitable for the associated </w:t>
      </w:r>
      <w:proofErr w:type="spellStart"/>
      <w:r w:rsidRPr="00785C54">
        <w:rPr>
          <w:szCs w:val="24"/>
        </w:rPr>
        <w:t>observedProperty</w:t>
      </w:r>
      <w:proofErr w:type="spellEnd"/>
    </w:p>
    <w:p w14:paraId="430B476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iv)</w:t>
      </w:r>
      <w:r w:rsidRPr="00785C54">
        <w:rPr>
          <w:szCs w:val="24"/>
        </w:rPr>
        <w:tab/>
        <w:t xml:space="preserve">result type should be suitable for the associated </w:t>
      </w:r>
      <w:proofErr w:type="spellStart"/>
      <w:r w:rsidRPr="00785C54">
        <w:rPr>
          <w:szCs w:val="24"/>
        </w:rPr>
        <w:t>observedProperty</w:t>
      </w:r>
      <w:proofErr w:type="spellEnd"/>
    </w:p>
    <w:p w14:paraId="22BEF34A" w14:textId="77777777" w:rsidR="005B5EAD" w:rsidRPr="00785C54" w:rsidRDefault="005B5EAD" w:rsidP="00785C54">
      <w:pPr>
        <w:pStyle w:val="BodyText"/>
        <w:autoSpaceDE w:val="0"/>
        <w:autoSpaceDN w:val="0"/>
        <w:adjustRightInd w:val="0"/>
        <w:rPr>
          <w:szCs w:val="24"/>
        </w:rPr>
      </w:pPr>
      <w:r w:rsidRPr="00785C54">
        <w:rPr>
          <w:szCs w:val="24"/>
        </w:rPr>
        <w:t xml:space="preserve">The </w:t>
      </w:r>
      <w:proofErr w:type="spellStart"/>
      <w:r w:rsidRPr="00785C54">
        <w:rPr>
          <w:szCs w:val="24"/>
        </w:rPr>
        <w:t>AbstractObservationCharacteristics</w:t>
      </w:r>
      <w:proofErr w:type="spellEnd"/>
      <w:r w:rsidRPr="00785C54">
        <w:rPr>
          <w:szCs w:val="24"/>
        </w:rPr>
        <w:t xml:space="preserve"> class describes common characteristics of Observations. Thus, in addition to serving as the base class for realizations of the Observation interface, it can also be utilized for the description of sets of related or similar Observations, as well as describing the observing capabilities of facilities hosting various observation devices. To enable such additional functionality, the cardinalities of the properties of the </w:t>
      </w:r>
      <w:proofErr w:type="spellStart"/>
      <w:r w:rsidRPr="00785C54">
        <w:rPr>
          <w:szCs w:val="24"/>
        </w:rPr>
        <w:t>AbstractObservationCharacteristics</w:t>
      </w:r>
      <w:proofErr w:type="spellEnd"/>
      <w:r w:rsidRPr="00785C54">
        <w:rPr>
          <w:szCs w:val="24"/>
        </w:rPr>
        <w:t xml:space="preserve"> has been relaxed to </w:t>
      </w:r>
      <w:proofErr w:type="gramStart"/>
      <w:r w:rsidRPr="00785C54">
        <w:rPr>
          <w:szCs w:val="24"/>
        </w:rPr>
        <w:t>0..</w:t>
      </w:r>
      <w:proofErr w:type="gramEnd"/>
      <w:r w:rsidRPr="00785C54">
        <w:rPr>
          <w:szCs w:val="24"/>
        </w:rPr>
        <w:t>*.</w:t>
      </w:r>
    </w:p>
    <w:p w14:paraId="1288328E" w14:textId="77777777" w:rsidR="005B5EAD" w:rsidRPr="00785C54" w:rsidRDefault="005B5EAD" w:rsidP="00785C54">
      <w:pPr>
        <w:pStyle w:val="BodyText"/>
        <w:autoSpaceDE w:val="0"/>
        <w:autoSpaceDN w:val="0"/>
        <w:adjustRightInd w:val="0"/>
        <w:rPr>
          <w:szCs w:val="24"/>
        </w:rPr>
      </w:pPr>
      <w:proofErr w:type="spellStart"/>
      <w:r w:rsidRPr="00785C54">
        <w:rPr>
          <w:szCs w:val="24"/>
        </w:rPr>
        <w:t>AbstractObservationCharacteristics</w:t>
      </w:r>
      <w:proofErr w:type="spellEnd"/>
      <w:r w:rsidRPr="00785C54">
        <w:rPr>
          <w:szCs w:val="24"/>
        </w:rPr>
        <w:t xml:space="preserve"> class has the following attributes, associations and cardinalities:</w:t>
      </w:r>
    </w:p>
    <w:p w14:paraId="0E082EC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ultimateFeatureOfInterest</w:t>
      </w:r>
      <w:proofErr w:type="spellEnd"/>
      <w:r w:rsidRPr="00785C54">
        <w:rPr>
          <w:szCs w:val="24"/>
        </w:rPr>
        <w:t xml:space="preserve"> (Domain): Any [</w:t>
      </w:r>
      <w:proofErr w:type="gramStart"/>
      <w:r w:rsidRPr="00785C54">
        <w:rPr>
          <w:szCs w:val="24"/>
        </w:rPr>
        <w:t>0..</w:t>
      </w:r>
      <w:proofErr w:type="gramEnd"/>
      <w:r w:rsidRPr="00785C54">
        <w:rPr>
          <w:szCs w:val="24"/>
        </w:rPr>
        <w:t>*]</w:t>
      </w:r>
    </w:p>
    <w:p w14:paraId="6AF857A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proximateFeatureOfInterest</w:t>
      </w:r>
      <w:proofErr w:type="spellEnd"/>
      <w:r w:rsidRPr="00785C54">
        <w:rPr>
          <w:szCs w:val="24"/>
        </w:rPr>
        <w:t xml:space="preserve"> (</w:t>
      </w:r>
      <w:proofErr w:type="spellStart"/>
      <w:r w:rsidRPr="00785C54">
        <w:rPr>
          <w:szCs w:val="24"/>
        </w:rPr>
        <w:t>DomainProxy</w:t>
      </w:r>
      <w:proofErr w:type="spellEnd"/>
      <w:r w:rsidRPr="00785C54">
        <w:rPr>
          <w:szCs w:val="24"/>
        </w:rPr>
        <w:t>): Any [</w:t>
      </w:r>
      <w:proofErr w:type="gramStart"/>
      <w:r w:rsidRPr="00785C54">
        <w:rPr>
          <w:szCs w:val="24"/>
        </w:rPr>
        <w:t>0..</w:t>
      </w:r>
      <w:proofErr w:type="gramEnd"/>
      <w:r w:rsidRPr="00785C54">
        <w:rPr>
          <w:szCs w:val="24"/>
        </w:rPr>
        <w:t>*]</w:t>
      </w:r>
    </w:p>
    <w:p w14:paraId="54483C39"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observingProcedure</w:t>
      </w:r>
      <w:proofErr w:type="spellEnd"/>
      <w:r w:rsidRPr="00785C54">
        <w:rPr>
          <w:szCs w:val="24"/>
        </w:rPr>
        <w:t xml:space="preserve">: Conceptual Observation schema: </w:t>
      </w:r>
      <w:proofErr w:type="spellStart"/>
      <w:r w:rsidRPr="00785C54">
        <w:rPr>
          <w:szCs w:val="24"/>
        </w:rPr>
        <w:t>ObservingProcedure</w:t>
      </w:r>
      <w:proofErr w:type="spellEnd"/>
      <w:r w:rsidRPr="00785C54">
        <w:rPr>
          <w:szCs w:val="24"/>
        </w:rPr>
        <w:t xml:space="preserve"> [</w:t>
      </w:r>
      <w:proofErr w:type="gramStart"/>
      <w:r w:rsidRPr="00785C54">
        <w:rPr>
          <w:szCs w:val="24"/>
        </w:rPr>
        <w:t>0..</w:t>
      </w:r>
      <w:proofErr w:type="gramEnd"/>
      <w:r w:rsidRPr="00785C54">
        <w:rPr>
          <w:szCs w:val="24"/>
        </w:rPr>
        <w:t>*]</w:t>
      </w:r>
    </w:p>
    <w:p w14:paraId="723B2F58"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observedProperty</w:t>
      </w:r>
      <w:proofErr w:type="spellEnd"/>
      <w:r w:rsidRPr="00785C54">
        <w:rPr>
          <w:szCs w:val="24"/>
        </w:rPr>
        <w:t xml:space="preserve">: Conceptual Observation schema: </w:t>
      </w:r>
      <w:proofErr w:type="spellStart"/>
      <w:r w:rsidRPr="00785C54">
        <w:rPr>
          <w:szCs w:val="24"/>
        </w:rPr>
        <w:t>ObservableProperty</w:t>
      </w:r>
      <w:proofErr w:type="spellEnd"/>
      <w:r w:rsidRPr="00785C54">
        <w:rPr>
          <w:szCs w:val="24"/>
        </w:rPr>
        <w:t xml:space="preserve"> [</w:t>
      </w:r>
      <w:proofErr w:type="gramStart"/>
      <w:r w:rsidRPr="00785C54">
        <w:rPr>
          <w:szCs w:val="24"/>
        </w:rPr>
        <w:t>0..</w:t>
      </w:r>
      <w:proofErr w:type="gramEnd"/>
      <w:r w:rsidRPr="00785C54">
        <w:rPr>
          <w:szCs w:val="24"/>
        </w:rPr>
        <w:t>*]</w:t>
      </w:r>
    </w:p>
    <w:p w14:paraId="63943E99"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observer: Conceptual Observation schema: Observer [</w:t>
      </w:r>
      <w:proofErr w:type="gramStart"/>
      <w:r w:rsidRPr="00785C54">
        <w:rPr>
          <w:szCs w:val="24"/>
        </w:rPr>
        <w:t>0..</w:t>
      </w:r>
      <w:proofErr w:type="gramEnd"/>
      <w:r w:rsidRPr="00785C54">
        <w:rPr>
          <w:szCs w:val="24"/>
        </w:rPr>
        <w:t>*]</w:t>
      </w:r>
    </w:p>
    <w:p w14:paraId="493268B2"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host: Conceptual Observation schema: Host [</w:t>
      </w:r>
      <w:proofErr w:type="gramStart"/>
      <w:r w:rsidRPr="00785C54">
        <w:rPr>
          <w:szCs w:val="24"/>
        </w:rPr>
        <w:t>0..</w:t>
      </w:r>
      <w:proofErr w:type="gramEnd"/>
      <w:r w:rsidRPr="00785C54">
        <w:rPr>
          <w:szCs w:val="24"/>
        </w:rPr>
        <w:t>*]</w:t>
      </w:r>
    </w:p>
    <w:p w14:paraId="2DE74AD5"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phenomenonTime</w:t>
      </w:r>
      <w:proofErr w:type="spellEnd"/>
      <w:r w:rsidRPr="00785C54">
        <w:rPr>
          <w:szCs w:val="24"/>
        </w:rPr>
        <w:t xml:space="preserve">: </w:t>
      </w:r>
      <w:proofErr w:type="spellStart"/>
      <w:r w:rsidRPr="00785C54">
        <w:rPr>
          <w:szCs w:val="24"/>
        </w:rPr>
        <w:t>TM_Object</w:t>
      </w:r>
      <w:proofErr w:type="spellEnd"/>
      <w:r w:rsidRPr="00785C54">
        <w:rPr>
          <w:szCs w:val="24"/>
        </w:rPr>
        <w:t xml:space="preserve"> [</w:t>
      </w:r>
      <w:proofErr w:type="gramStart"/>
      <w:r w:rsidRPr="00785C54">
        <w:rPr>
          <w:szCs w:val="24"/>
        </w:rPr>
        <w:t>0..</w:t>
      </w:r>
      <w:proofErr w:type="gramEnd"/>
      <w:r w:rsidRPr="00785C54">
        <w:rPr>
          <w:szCs w:val="24"/>
        </w:rPr>
        <w:t>*]</w:t>
      </w:r>
    </w:p>
    <w:p w14:paraId="1D2EA2E0"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resultTime</w:t>
      </w:r>
      <w:proofErr w:type="spellEnd"/>
      <w:r w:rsidRPr="00785C54">
        <w:rPr>
          <w:szCs w:val="24"/>
        </w:rPr>
        <w:t xml:space="preserve">: </w:t>
      </w:r>
      <w:proofErr w:type="spellStart"/>
      <w:r w:rsidRPr="00785C54">
        <w:rPr>
          <w:szCs w:val="24"/>
        </w:rPr>
        <w:t>TM_Object</w:t>
      </w:r>
      <w:proofErr w:type="spellEnd"/>
      <w:r w:rsidRPr="00785C54">
        <w:rPr>
          <w:szCs w:val="24"/>
        </w:rPr>
        <w:t xml:space="preserve"> [</w:t>
      </w:r>
      <w:proofErr w:type="gramStart"/>
      <w:r w:rsidRPr="00785C54">
        <w:rPr>
          <w:szCs w:val="24"/>
        </w:rPr>
        <w:t>0..</w:t>
      </w:r>
      <w:proofErr w:type="gramEnd"/>
      <w:r w:rsidRPr="00785C54">
        <w:rPr>
          <w:szCs w:val="24"/>
        </w:rPr>
        <w:t>*]</w:t>
      </w:r>
    </w:p>
    <w:p w14:paraId="212B2885"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result (Range): Any [</w:t>
      </w:r>
      <w:proofErr w:type="gramStart"/>
      <w:r w:rsidRPr="00785C54">
        <w:rPr>
          <w:szCs w:val="24"/>
        </w:rPr>
        <w:t>0..</w:t>
      </w:r>
      <w:proofErr w:type="gramEnd"/>
      <w:r w:rsidRPr="00785C54">
        <w:rPr>
          <w:szCs w:val="24"/>
        </w:rPr>
        <w:t>*]</w:t>
      </w:r>
    </w:p>
    <w:p w14:paraId="0FBE3230"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resultQuality</w:t>
      </w:r>
      <w:proofErr w:type="spellEnd"/>
      <w:r w:rsidRPr="00785C54">
        <w:rPr>
          <w:szCs w:val="24"/>
        </w:rPr>
        <w:t>: Any [</w:t>
      </w:r>
      <w:proofErr w:type="gramStart"/>
      <w:r w:rsidRPr="00785C54">
        <w:rPr>
          <w:szCs w:val="24"/>
        </w:rPr>
        <w:t>0..</w:t>
      </w:r>
      <w:proofErr w:type="gramEnd"/>
      <w:r w:rsidRPr="00785C54">
        <w:rPr>
          <w:szCs w:val="24"/>
        </w:rPr>
        <w:t>*]</w:t>
      </w:r>
    </w:p>
    <w:p w14:paraId="0E9813F0"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parameter: </w:t>
      </w:r>
      <w:proofErr w:type="spellStart"/>
      <w:r w:rsidRPr="00785C54">
        <w:rPr>
          <w:szCs w:val="24"/>
        </w:rPr>
        <w:t>NamedValue</w:t>
      </w:r>
      <w:proofErr w:type="spellEnd"/>
      <w:r w:rsidRPr="00785C54">
        <w:rPr>
          <w:szCs w:val="24"/>
        </w:rPr>
        <w:t xml:space="preserve"> [</w:t>
      </w:r>
      <w:proofErr w:type="gramStart"/>
      <w:r w:rsidRPr="00785C54">
        <w:rPr>
          <w:szCs w:val="24"/>
        </w:rPr>
        <w:t>0..</w:t>
      </w:r>
      <w:proofErr w:type="gramEnd"/>
      <w:r w:rsidRPr="00785C54">
        <w:rPr>
          <w:szCs w:val="24"/>
        </w:rPr>
        <w:t>*]</w:t>
      </w:r>
    </w:p>
    <w:p w14:paraId="7B41900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validTime</w:t>
      </w:r>
      <w:proofErr w:type="spellEnd"/>
      <w:r w:rsidRPr="00785C54">
        <w:rPr>
          <w:szCs w:val="24"/>
        </w:rPr>
        <w:t xml:space="preserve">: </w:t>
      </w:r>
      <w:proofErr w:type="spellStart"/>
      <w:r w:rsidRPr="00785C54">
        <w:rPr>
          <w:szCs w:val="24"/>
        </w:rPr>
        <w:t>TM_Object</w:t>
      </w:r>
      <w:proofErr w:type="spellEnd"/>
      <w:r w:rsidRPr="00785C54">
        <w:rPr>
          <w:szCs w:val="24"/>
        </w:rPr>
        <w:t xml:space="preserve"> [</w:t>
      </w:r>
      <w:proofErr w:type="gramStart"/>
      <w:r w:rsidRPr="00785C54">
        <w:rPr>
          <w:szCs w:val="24"/>
        </w:rPr>
        <w:t>0..</w:t>
      </w:r>
      <w:proofErr w:type="gramEnd"/>
      <w:r w:rsidRPr="00785C54">
        <w:rPr>
          <w:szCs w:val="24"/>
        </w:rPr>
        <w:t>*]</w:t>
      </w:r>
    </w:p>
    <w:p w14:paraId="1D3EBB47"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observationType</w:t>
      </w:r>
      <w:proofErr w:type="spellEnd"/>
      <w:r w:rsidRPr="00785C54">
        <w:rPr>
          <w:szCs w:val="24"/>
        </w:rPr>
        <w:t xml:space="preserve">: </w:t>
      </w:r>
      <w:proofErr w:type="spellStart"/>
      <w:r w:rsidRPr="00785C54">
        <w:rPr>
          <w:szCs w:val="24"/>
        </w:rPr>
        <w:t>AbstractObservationType</w:t>
      </w:r>
      <w:proofErr w:type="spellEnd"/>
      <w:r w:rsidRPr="00785C54">
        <w:rPr>
          <w:szCs w:val="24"/>
        </w:rPr>
        <w:t xml:space="preserve"> [</w:t>
      </w:r>
      <w:proofErr w:type="gramStart"/>
      <w:r w:rsidRPr="00785C54">
        <w:rPr>
          <w:szCs w:val="24"/>
        </w:rPr>
        <w:t>0..</w:t>
      </w:r>
      <w:proofErr w:type="gramEnd"/>
      <w:r w:rsidRPr="00785C54">
        <w:rPr>
          <w:szCs w:val="24"/>
        </w:rPr>
        <w:t>*]</w:t>
      </w:r>
    </w:p>
    <w:p w14:paraId="0AA353C2"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w:t>
      </w:r>
      <w:r w:rsidRPr="00785C54">
        <w:rPr>
          <w:szCs w:val="24"/>
        </w:rPr>
        <w:tab/>
        <w:t>metadata: Any [</w:t>
      </w:r>
      <w:proofErr w:type="gramStart"/>
      <w:r w:rsidRPr="00785C54">
        <w:rPr>
          <w:szCs w:val="24"/>
        </w:rPr>
        <w:t>0..</w:t>
      </w:r>
      <w:proofErr w:type="gramEnd"/>
      <w:r w:rsidRPr="00785C54">
        <w:rPr>
          <w:szCs w:val="24"/>
        </w:rPr>
        <w:t>*]</w:t>
      </w:r>
    </w:p>
    <w:p w14:paraId="36D0FF76" w14:textId="77777777" w:rsidR="005B5EAD" w:rsidRPr="00785C54" w:rsidRDefault="005B5EAD" w:rsidP="00785C54">
      <w:pPr>
        <w:pStyle w:val="BodyText"/>
        <w:autoSpaceDE w:val="0"/>
        <w:autoSpaceDN w:val="0"/>
        <w:adjustRightInd w:val="0"/>
        <w:rPr>
          <w:szCs w:val="24"/>
        </w:rPr>
      </w:pPr>
      <w:proofErr w:type="spellStart"/>
      <w:r w:rsidRPr="00785C54">
        <w:rPr>
          <w:szCs w:val="24"/>
        </w:rPr>
        <w:t>AbstractObservation</w:t>
      </w:r>
      <w:proofErr w:type="spellEnd"/>
      <w:r w:rsidRPr="00785C54">
        <w:rPr>
          <w:szCs w:val="24"/>
        </w:rPr>
        <w:t xml:space="preserve"> class specializes the </w:t>
      </w:r>
      <w:proofErr w:type="spellStart"/>
      <w:r w:rsidRPr="00785C54">
        <w:rPr>
          <w:szCs w:val="24"/>
        </w:rPr>
        <w:t>AbstractObservationCharacteristics</w:t>
      </w:r>
      <w:proofErr w:type="spellEnd"/>
      <w:r w:rsidRPr="00785C54">
        <w:rPr>
          <w:szCs w:val="24"/>
        </w:rPr>
        <w:t xml:space="preserve"> by realizing the Observation interface of the Conceptual Observation schema including the </w:t>
      </w:r>
      <w:proofErr w:type="spellStart"/>
      <w:r w:rsidRPr="00785C54">
        <w:rPr>
          <w:szCs w:val="24"/>
        </w:rPr>
        <w:t>relatedObservation</w:t>
      </w:r>
      <w:proofErr w:type="spellEnd"/>
      <w:r w:rsidRPr="00785C54">
        <w:rPr>
          <w:szCs w:val="24"/>
        </w:rPr>
        <w:t xml:space="preserve"> association, and by adding the following constraints:</w:t>
      </w:r>
    </w:p>
    <w:p w14:paraId="0AE51E5F" w14:textId="15FC9411"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1)</w:t>
      </w:r>
      <w:r w:rsidR="005B5EAD" w:rsidRPr="00785C54">
        <w:rPr>
          <w:szCs w:val="24"/>
        </w:rPr>
        <w:tab/>
        <w:t xml:space="preserve">at least one </w:t>
      </w:r>
      <w:proofErr w:type="spellStart"/>
      <w:r w:rsidR="005B5EAD" w:rsidRPr="00785C54">
        <w:rPr>
          <w:szCs w:val="24"/>
        </w:rPr>
        <w:t>proximateFeatureOfInterest</w:t>
      </w:r>
      <w:proofErr w:type="spellEnd"/>
      <w:r w:rsidR="005B5EAD" w:rsidRPr="00785C54">
        <w:rPr>
          <w:szCs w:val="24"/>
        </w:rPr>
        <w:t xml:space="preserve"> or </w:t>
      </w:r>
      <w:proofErr w:type="spellStart"/>
      <w:r w:rsidR="005B5EAD" w:rsidRPr="00785C54">
        <w:rPr>
          <w:szCs w:val="24"/>
        </w:rPr>
        <w:t>ultimateFeatureOfInterest</w:t>
      </w:r>
      <w:proofErr w:type="spellEnd"/>
      <w:r w:rsidR="005B5EAD" w:rsidRPr="00785C54">
        <w:rPr>
          <w:szCs w:val="24"/>
        </w:rPr>
        <w:t xml:space="preserve"> shall be given;</w:t>
      </w:r>
    </w:p>
    <w:p w14:paraId="12CAE773" w14:textId="15C91E07"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2)</w:t>
      </w:r>
      <w:r w:rsidR="005B5EAD" w:rsidRPr="00785C54">
        <w:rPr>
          <w:szCs w:val="24"/>
        </w:rPr>
        <w:tab/>
        <w:t xml:space="preserve">attribute and association values shall be aligned with the </w:t>
      </w:r>
      <w:proofErr w:type="spellStart"/>
      <w:r w:rsidR="005B5EAD" w:rsidRPr="00785C54">
        <w:rPr>
          <w:szCs w:val="24"/>
        </w:rPr>
        <w:t>observationType</w:t>
      </w:r>
      <w:proofErr w:type="spellEnd"/>
      <w:r w:rsidR="005B5EAD" w:rsidRPr="00785C54">
        <w:rPr>
          <w:szCs w:val="24"/>
        </w:rPr>
        <w:t>;</w:t>
      </w:r>
    </w:p>
    <w:p w14:paraId="0D1DDE74" w14:textId="5F91C1D1"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3)</w:t>
      </w:r>
      <w:r w:rsidR="005B5EAD" w:rsidRPr="00785C54">
        <w:rPr>
          <w:szCs w:val="24"/>
        </w:rPr>
        <w:tab/>
        <w:t xml:space="preserve">exactly one </w:t>
      </w:r>
      <w:proofErr w:type="spellStart"/>
      <w:r w:rsidR="005B5EAD" w:rsidRPr="00785C54">
        <w:rPr>
          <w:szCs w:val="24"/>
        </w:rPr>
        <w:t>observedProperty</w:t>
      </w:r>
      <w:proofErr w:type="spellEnd"/>
      <w:r w:rsidR="005B5EAD" w:rsidRPr="00785C54">
        <w:rPr>
          <w:szCs w:val="24"/>
        </w:rPr>
        <w:t xml:space="preserve"> shall be given;</w:t>
      </w:r>
    </w:p>
    <w:p w14:paraId="4DEBBA0B" w14:textId="75C54F81"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4)</w:t>
      </w:r>
      <w:r w:rsidR="005B5EAD" w:rsidRPr="00785C54">
        <w:rPr>
          <w:szCs w:val="24"/>
        </w:rPr>
        <w:tab/>
        <w:t xml:space="preserve">exactly one </w:t>
      </w:r>
      <w:proofErr w:type="spellStart"/>
      <w:r w:rsidR="005B5EAD" w:rsidRPr="00785C54">
        <w:rPr>
          <w:szCs w:val="24"/>
        </w:rPr>
        <w:t>phenomenonTime</w:t>
      </w:r>
      <w:proofErr w:type="spellEnd"/>
      <w:r w:rsidR="005B5EAD" w:rsidRPr="00785C54">
        <w:rPr>
          <w:szCs w:val="24"/>
        </w:rPr>
        <w:t xml:space="preserve"> shall be given;</w:t>
      </w:r>
    </w:p>
    <w:p w14:paraId="674D10C9" w14:textId="2D880D3D"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5)</w:t>
      </w:r>
      <w:r w:rsidR="005B5EAD" w:rsidRPr="00785C54">
        <w:rPr>
          <w:szCs w:val="24"/>
        </w:rPr>
        <w:tab/>
        <w:t xml:space="preserve">exactly one </w:t>
      </w:r>
      <w:proofErr w:type="spellStart"/>
      <w:r w:rsidR="005B5EAD" w:rsidRPr="00785C54">
        <w:rPr>
          <w:szCs w:val="24"/>
        </w:rPr>
        <w:t>observingProcedure</w:t>
      </w:r>
      <w:proofErr w:type="spellEnd"/>
      <w:r w:rsidR="005B5EAD" w:rsidRPr="00785C54">
        <w:rPr>
          <w:szCs w:val="24"/>
        </w:rPr>
        <w:t xml:space="preserve"> shall be given;</w:t>
      </w:r>
    </w:p>
    <w:p w14:paraId="1289D23A" w14:textId="57709CEC"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6)</w:t>
      </w:r>
      <w:r w:rsidR="005B5EAD" w:rsidRPr="00785C54">
        <w:rPr>
          <w:szCs w:val="24"/>
        </w:rPr>
        <w:tab/>
        <w:t>exactly one result shall be given;</w:t>
      </w:r>
    </w:p>
    <w:p w14:paraId="4C52C16D" w14:textId="1640F9AE"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7)</w:t>
      </w:r>
      <w:r w:rsidR="005B5EAD" w:rsidRPr="00785C54">
        <w:rPr>
          <w:szCs w:val="24"/>
        </w:rPr>
        <w:tab/>
        <w:t xml:space="preserve">exactly one </w:t>
      </w:r>
      <w:proofErr w:type="spellStart"/>
      <w:r w:rsidR="005B5EAD" w:rsidRPr="00785C54">
        <w:rPr>
          <w:szCs w:val="24"/>
        </w:rPr>
        <w:t>resultTime</w:t>
      </w:r>
      <w:proofErr w:type="spellEnd"/>
      <w:r w:rsidR="005B5EAD" w:rsidRPr="00785C54">
        <w:rPr>
          <w:szCs w:val="24"/>
        </w:rPr>
        <w:t xml:space="preserve"> shall be given;</w:t>
      </w:r>
    </w:p>
    <w:p w14:paraId="1DD361F2" w14:textId="55B749EC"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w:t>
      </w:r>
      <w:r w:rsidR="005B5EAD" w:rsidRPr="00785C54">
        <w:rPr>
          <w:szCs w:val="24"/>
        </w:rPr>
        <w:tab/>
      </w:r>
      <w:proofErr w:type="spellStart"/>
      <w:r w:rsidR="005B5EAD" w:rsidRPr="00785C54">
        <w:rPr>
          <w:szCs w:val="24"/>
        </w:rPr>
        <w:t>observedProperty</w:t>
      </w:r>
      <w:proofErr w:type="spellEnd"/>
      <w:r w:rsidR="005B5EAD" w:rsidRPr="00785C54">
        <w:rPr>
          <w:szCs w:val="24"/>
        </w:rPr>
        <w:t xml:space="preserve"> should be a phenomenon associated with the </w:t>
      </w:r>
      <w:proofErr w:type="spellStart"/>
      <w:r w:rsidR="005B5EAD" w:rsidRPr="00785C54">
        <w:rPr>
          <w:szCs w:val="24"/>
        </w:rPr>
        <w:t>ultimateFeatureOfInterest</w:t>
      </w:r>
      <w:proofErr w:type="spellEnd"/>
      <w:r w:rsidR="005B5EAD" w:rsidRPr="00785C54">
        <w:rPr>
          <w:szCs w:val="24"/>
        </w:rPr>
        <w:t xml:space="preserve"> or the </w:t>
      </w:r>
      <w:proofErr w:type="spellStart"/>
      <w:r w:rsidR="005B5EAD" w:rsidRPr="00785C54">
        <w:rPr>
          <w:szCs w:val="24"/>
        </w:rPr>
        <w:t>proximateFeatureOfInterest</w:t>
      </w:r>
      <w:proofErr w:type="spellEnd"/>
      <w:r w:rsidR="005B5EAD" w:rsidRPr="00785C54">
        <w:rPr>
          <w:szCs w:val="24"/>
        </w:rPr>
        <w:t>;</w:t>
      </w:r>
    </w:p>
    <w:p w14:paraId="5161313E" w14:textId="739BC809"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9)</w:t>
      </w:r>
      <w:r w:rsidR="005B5EAD" w:rsidRPr="00785C54">
        <w:rPr>
          <w:szCs w:val="24"/>
        </w:rPr>
        <w:tab/>
        <w:t>parameter.name shall not appear more than once;</w:t>
      </w:r>
    </w:p>
    <w:p w14:paraId="18AAF76F" w14:textId="3A55F14A"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10)</w:t>
      </w:r>
      <w:r w:rsidR="005B5EAD" w:rsidRPr="00785C54">
        <w:rPr>
          <w:szCs w:val="24"/>
        </w:rPr>
        <w:tab/>
      </w:r>
      <w:proofErr w:type="spellStart"/>
      <w:r w:rsidR="005B5EAD" w:rsidRPr="00785C54">
        <w:rPr>
          <w:szCs w:val="24"/>
        </w:rPr>
        <w:t>resultTime</w:t>
      </w:r>
      <w:proofErr w:type="spellEnd"/>
      <w:r w:rsidR="005B5EAD" w:rsidRPr="00785C54">
        <w:rPr>
          <w:szCs w:val="24"/>
        </w:rPr>
        <w:t xml:space="preserve"> shall be of type </w:t>
      </w:r>
      <w:proofErr w:type="spellStart"/>
      <w:r w:rsidR="005B5EAD" w:rsidRPr="00785C54">
        <w:rPr>
          <w:szCs w:val="24"/>
        </w:rPr>
        <w:t>TM_Instant</w:t>
      </w:r>
      <w:proofErr w:type="spellEnd"/>
      <w:r w:rsidR="005B5EAD" w:rsidRPr="00785C54">
        <w:rPr>
          <w:szCs w:val="24"/>
        </w:rPr>
        <w:t>.</w:t>
      </w:r>
    </w:p>
    <w:p w14:paraId="71E323FB" w14:textId="77777777" w:rsidR="005B5EAD" w:rsidRPr="00785C54" w:rsidRDefault="005B5EAD" w:rsidP="00785C54">
      <w:pPr>
        <w:pStyle w:val="BodyText"/>
        <w:autoSpaceDE w:val="0"/>
        <w:autoSpaceDN w:val="0"/>
        <w:adjustRightInd w:val="0"/>
        <w:rPr>
          <w:szCs w:val="24"/>
        </w:rPr>
      </w:pPr>
      <w:r w:rsidRPr="00785C54">
        <w:rPr>
          <w:szCs w:val="24"/>
        </w:rPr>
        <w:t xml:space="preserve">The Observation class in the Basic Observations package is a concrete class specializing the </w:t>
      </w:r>
      <w:proofErr w:type="spellStart"/>
      <w:r w:rsidRPr="00785C54">
        <w:rPr>
          <w:szCs w:val="24"/>
        </w:rPr>
        <w:t>AbstractObservation</w:t>
      </w:r>
      <w:proofErr w:type="spellEnd"/>
      <w:r w:rsidRPr="00785C54">
        <w:rPr>
          <w:szCs w:val="24"/>
        </w:rPr>
        <w:t xml:space="preserve"> without any additional attributes, associations or constraints.</w:t>
      </w:r>
    </w:p>
    <w:p w14:paraId="31E8390A" w14:textId="0D52915E" w:rsidR="005B5EAD" w:rsidRPr="00785C54" w:rsidRDefault="005B5EAD" w:rsidP="00785C54">
      <w:pPr>
        <w:pStyle w:val="BodyText"/>
        <w:autoSpaceDE w:val="0"/>
        <w:autoSpaceDN w:val="0"/>
        <w:adjustRightInd w:val="0"/>
        <w:rPr>
          <w:szCs w:val="24"/>
        </w:rPr>
      </w:pPr>
      <w:r w:rsidRPr="00785C54">
        <w:rPr>
          <w:szCs w:val="24"/>
        </w:rPr>
        <w:t xml:space="preserve">Considering the constraints defined in the </w:t>
      </w:r>
      <w:proofErr w:type="spellStart"/>
      <w:r w:rsidRPr="00785C54">
        <w:rPr>
          <w:szCs w:val="24"/>
        </w:rPr>
        <w:t>AbstractObservation</w:t>
      </w:r>
      <w:proofErr w:type="spellEnd"/>
      <w:r w:rsidRPr="00785C54">
        <w:rPr>
          <w:szCs w:val="24"/>
        </w:rPr>
        <w:t xml:space="preserve"> class, the Observation class </w:t>
      </w:r>
      <w:r w:rsidR="003E2160">
        <w:rPr>
          <w:szCs w:val="24"/>
        </w:rPr>
        <w:t xml:space="preserve">in </w:t>
      </w:r>
      <w:r w:rsidR="003E2160" w:rsidRPr="00785C54">
        <w:rPr>
          <w:rStyle w:val="stdpublisher"/>
          <w:szCs w:val="24"/>
          <w:shd w:val="clear" w:color="auto" w:fill="auto"/>
        </w:rPr>
        <w:t>ISO</w:t>
      </w:r>
      <w:r w:rsidR="003E2160" w:rsidRPr="00785C54">
        <w:rPr>
          <w:szCs w:val="24"/>
        </w:rPr>
        <w:t> </w:t>
      </w:r>
      <w:r w:rsidR="003E2160" w:rsidRPr="00785C54">
        <w:rPr>
          <w:rStyle w:val="stddocNumber"/>
          <w:szCs w:val="24"/>
          <w:shd w:val="clear" w:color="auto" w:fill="auto"/>
        </w:rPr>
        <w:t>19156</w:t>
      </w:r>
      <w:r w:rsidR="003E2160">
        <w:rPr>
          <w:rStyle w:val="stddocNumber"/>
          <w:szCs w:val="24"/>
          <w:shd w:val="clear" w:color="auto" w:fill="auto"/>
        </w:rPr>
        <w:t>:2022</w:t>
      </w:r>
      <w:r w:rsidRPr="00785C54">
        <w:rPr>
          <w:szCs w:val="24"/>
        </w:rPr>
        <w:t xml:space="preserve"> has the following properties with effective cardinalities and types (changes from </w:t>
      </w:r>
      <w:r w:rsidR="003E2160" w:rsidRPr="00785C54">
        <w:rPr>
          <w:rStyle w:val="stdpublisher"/>
          <w:szCs w:val="24"/>
          <w:shd w:val="clear" w:color="auto" w:fill="auto"/>
        </w:rPr>
        <w:t>ISO</w:t>
      </w:r>
      <w:r w:rsidR="003E2160" w:rsidRPr="00785C54">
        <w:rPr>
          <w:szCs w:val="24"/>
        </w:rPr>
        <w:t> </w:t>
      </w:r>
      <w:r w:rsidR="003E2160" w:rsidRPr="00785C54">
        <w:rPr>
          <w:rStyle w:val="stddocNumber"/>
          <w:szCs w:val="24"/>
          <w:shd w:val="clear" w:color="auto" w:fill="auto"/>
        </w:rPr>
        <w:t>19156</w:t>
      </w:r>
      <w:r w:rsidR="003E2160">
        <w:rPr>
          <w:rStyle w:val="stddocNumber"/>
          <w:szCs w:val="24"/>
          <w:shd w:val="clear" w:color="auto" w:fill="auto"/>
        </w:rPr>
        <w:t>:2011</w:t>
      </w:r>
      <w:r w:rsidRPr="00785C54">
        <w:rPr>
          <w:szCs w:val="24"/>
        </w:rPr>
        <w:t xml:space="preserve"> in bold):</w:t>
      </w:r>
    </w:p>
    <w:p w14:paraId="34E0FAFE" w14:textId="1FB51E35"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r>
      <w:proofErr w:type="spellStart"/>
      <w:r w:rsidR="005B5EAD" w:rsidRPr="00D15A5A">
        <w:rPr>
          <w:szCs w:val="24"/>
          <w:rPrChange w:id="568" w:author="Katharina Schleidt" w:date="2022-10-25T21:18:00Z">
            <w:rPr>
              <w:b/>
              <w:bCs/>
              <w:szCs w:val="24"/>
            </w:rPr>
          </w:rPrChange>
        </w:rPr>
        <w:t>ultimateFeatureOfInterest</w:t>
      </w:r>
      <w:proofErr w:type="spellEnd"/>
      <w:r w:rsidR="005B5EAD" w:rsidRPr="00D15A5A">
        <w:rPr>
          <w:szCs w:val="24"/>
          <w:rPrChange w:id="569" w:author="Katharina Schleidt" w:date="2022-10-25T21:18:00Z">
            <w:rPr>
              <w:b/>
              <w:bCs/>
              <w:szCs w:val="24"/>
            </w:rPr>
          </w:rPrChange>
        </w:rPr>
        <w:t>: Any [</w:t>
      </w:r>
      <w:proofErr w:type="gramStart"/>
      <w:r w:rsidR="005B5EAD" w:rsidRPr="00D15A5A">
        <w:rPr>
          <w:szCs w:val="24"/>
          <w:rPrChange w:id="570" w:author="Katharina Schleidt" w:date="2022-10-25T21:18:00Z">
            <w:rPr>
              <w:b/>
              <w:bCs/>
              <w:szCs w:val="24"/>
            </w:rPr>
          </w:rPrChange>
        </w:rPr>
        <w:t>0..</w:t>
      </w:r>
      <w:proofErr w:type="gramEnd"/>
      <w:r w:rsidR="005B5EAD" w:rsidRPr="00D15A5A">
        <w:rPr>
          <w:szCs w:val="24"/>
          <w:rPrChange w:id="571" w:author="Katharina Schleidt" w:date="2022-10-25T21:18:00Z">
            <w:rPr>
              <w:b/>
              <w:bCs/>
              <w:szCs w:val="24"/>
            </w:rPr>
          </w:rPrChange>
        </w:rPr>
        <w:t xml:space="preserve">*] (1..* if the cardinality of the </w:t>
      </w:r>
      <w:proofErr w:type="spellStart"/>
      <w:r w:rsidR="005B5EAD" w:rsidRPr="00D15A5A">
        <w:rPr>
          <w:szCs w:val="24"/>
          <w:rPrChange w:id="572" w:author="Katharina Schleidt" w:date="2022-10-25T21:18:00Z">
            <w:rPr>
              <w:b/>
              <w:bCs/>
              <w:szCs w:val="24"/>
            </w:rPr>
          </w:rPrChange>
        </w:rPr>
        <w:t>proximateFeatureOfInterest</w:t>
      </w:r>
      <w:proofErr w:type="spellEnd"/>
      <w:r w:rsidR="005B5EAD" w:rsidRPr="00D15A5A">
        <w:rPr>
          <w:szCs w:val="24"/>
          <w:rPrChange w:id="573" w:author="Katharina Schleidt" w:date="2022-10-25T21:18:00Z">
            <w:rPr>
              <w:b/>
              <w:bCs/>
              <w:szCs w:val="24"/>
            </w:rPr>
          </w:rPrChange>
        </w:rPr>
        <w:t xml:space="preserve"> is 0)</w:t>
      </w:r>
    </w:p>
    <w:p w14:paraId="3609AB41" w14:textId="116DE14A"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r>
      <w:proofErr w:type="spellStart"/>
      <w:r w:rsidR="005B5EAD" w:rsidRPr="00D15A5A">
        <w:rPr>
          <w:szCs w:val="24"/>
          <w:rPrChange w:id="574" w:author="Katharina Schleidt" w:date="2022-10-25T21:18:00Z">
            <w:rPr>
              <w:b/>
              <w:bCs/>
              <w:szCs w:val="24"/>
            </w:rPr>
          </w:rPrChange>
        </w:rPr>
        <w:t>proximateFeatureOfInterest</w:t>
      </w:r>
      <w:proofErr w:type="spellEnd"/>
      <w:r w:rsidR="005B5EAD" w:rsidRPr="00D15A5A">
        <w:rPr>
          <w:szCs w:val="24"/>
          <w:rPrChange w:id="575" w:author="Katharina Schleidt" w:date="2022-10-25T21:18:00Z">
            <w:rPr>
              <w:b/>
              <w:bCs/>
              <w:szCs w:val="24"/>
            </w:rPr>
          </w:rPrChange>
        </w:rPr>
        <w:t>: Any [</w:t>
      </w:r>
      <w:proofErr w:type="gramStart"/>
      <w:r w:rsidR="005B5EAD" w:rsidRPr="00D15A5A">
        <w:rPr>
          <w:szCs w:val="24"/>
          <w:rPrChange w:id="576" w:author="Katharina Schleidt" w:date="2022-10-25T21:18:00Z">
            <w:rPr>
              <w:b/>
              <w:bCs/>
              <w:szCs w:val="24"/>
            </w:rPr>
          </w:rPrChange>
        </w:rPr>
        <w:t>0..</w:t>
      </w:r>
      <w:proofErr w:type="gramEnd"/>
      <w:r w:rsidR="005B5EAD" w:rsidRPr="00D15A5A">
        <w:rPr>
          <w:szCs w:val="24"/>
          <w:rPrChange w:id="577" w:author="Katharina Schleidt" w:date="2022-10-25T21:18:00Z">
            <w:rPr>
              <w:b/>
              <w:bCs/>
              <w:szCs w:val="24"/>
            </w:rPr>
          </w:rPrChange>
        </w:rPr>
        <w:t xml:space="preserve">*] (1..* if the cardinality of the </w:t>
      </w:r>
      <w:proofErr w:type="spellStart"/>
      <w:r w:rsidR="005B5EAD" w:rsidRPr="00D15A5A">
        <w:rPr>
          <w:szCs w:val="24"/>
          <w:rPrChange w:id="578" w:author="Katharina Schleidt" w:date="2022-10-25T21:18:00Z">
            <w:rPr>
              <w:b/>
              <w:bCs/>
              <w:szCs w:val="24"/>
            </w:rPr>
          </w:rPrChange>
        </w:rPr>
        <w:t>ultimateFeatureOfInterest</w:t>
      </w:r>
      <w:proofErr w:type="spellEnd"/>
      <w:r w:rsidR="005B5EAD" w:rsidRPr="00D15A5A">
        <w:rPr>
          <w:szCs w:val="24"/>
          <w:rPrChange w:id="579" w:author="Katharina Schleidt" w:date="2022-10-25T21:18:00Z">
            <w:rPr>
              <w:b/>
              <w:bCs/>
              <w:szCs w:val="24"/>
            </w:rPr>
          </w:rPrChange>
        </w:rPr>
        <w:t xml:space="preserve"> is 0)</w:t>
      </w:r>
    </w:p>
    <w:p w14:paraId="2BFBB34F" w14:textId="4E2FCAB6"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r>
      <w:proofErr w:type="spellStart"/>
      <w:r w:rsidR="005B5EAD" w:rsidRPr="00D15A5A">
        <w:rPr>
          <w:szCs w:val="24"/>
          <w:rPrChange w:id="580" w:author="Katharina Schleidt" w:date="2022-10-25T21:18:00Z">
            <w:rPr>
              <w:b/>
              <w:bCs/>
              <w:szCs w:val="24"/>
            </w:rPr>
          </w:rPrChange>
        </w:rPr>
        <w:t>observingProcedure</w:t>
      </w:r>
      <w:proofErr w:type="spellEnd"/>
      <w:r w:rsidR="005B5EAD" w:rsidRPr="00D15A5A">
        <w:rPr>
          <w:szCs w:val="24"/>
          <w:rPrChange w:id="581" w:author="Katharina Schleidt" w:date="2022-10-25T21:18:00Z">
            <w:rPr>
              <w:b/>
              <w:bCs/>
              <w:szCs w:val="24"/>
            </w:rPr>
          </w:rPrChange>
        </w:rPr>
        <w:t xml:space="preserve">: Conceptual Observation schema: </w:t>
      </w:r>
      <w:proofErr w:type="spellStart"/>
      <w:r w:rsidR="005B5EAD" w:rsidRPr="00D15A5A">
        <w:rPr>
          <w:szCs w:val="24"/>
          <w:rPrChange w:id="582" w:author="Katharina Schleidt" w:date="2022-10-25T21:18:00Z">
            <w:rPr>
              <w:b/>
              <w:bCs/>
              <w:szCs w:val="24"/>
            </w:rPr>
          </w:rPrChange>
        </w:rPr>
        <w:t>ObservingProcedure</w:t>
      </w:r>
      <w:proofErr w:type="spellEnd"/>
      <w:r w:rsidR="005B5EAD" w:rsidRPr="00D15A5A">
        <w:rPr>
          <w:szCs w:val="24"/>
          <w:rPrChange w:id="583" w:author="Katharina Schleidt" w:date="2022-10-25T21:18:00Z">
            <w:rPr>
              <w:b/>
              <w:bCs/>
              <w:szCs w:val="24"/>
            </w:rPr>
          </w:rPrChange>
        </w:rPr>
        <w:t xml:space="preserve"> [1]</w:t>
      </w:r>
    </w:p>
    <w:p w14:paraId="721A973E" w14:textId="2C4D8B41"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r>
      <w:proofErr w:type="spellStart"/>
      <w:r w:rsidR="005B5EAD" w:rsidRPr="00D15A5A">
        <w:rPr>
          <w:szCs w:val="24"/>
        </w:rPr>
        <w:t>observedProperty</w:t>
      </w:r>
      <w:proofErr w:type="spellEnd"/>
      <w:r w:rsidR="005B5EAD" w:rsidRPr="00D15A5A">
        <w:rPr>
          <w:szCs w:val="24"/>
        </w:rPr>
        <w:t xml:space="preserve">: </w:t>
      </w:r>
      <w:r w:rsidR="005B5EAD" w:rsidRPr="00D15A5A">
        <w:rPr>
          <w:szCs w:val="24"/>
          <w:rPrChange w:id="584" w:author="Katharina Schleidt" w:date="2022-10-25T21:18:00Z">
            <w:rPr>
              <w:b/>
              <w:bCs/>
              <w:szCs w:val="24"/>
            </w:rPr>
          </w:rPrChange>
        </w:rPr>
        <w:t xml:space="preserve">Conceptual Observation schema: </w:t>
      </w:r>
      <w:proofErr w:type="spellStart"/>
      <w:r w:rsidR="005B5EAD" w:rsidRPr="00D15A5A">
        <w:rPr>
          <w:szCs w:val="24"/>
          <w:rPrChange w:id="585" w:author="Katharina Schleidt" w:date="2022-10-25T21:18:00Z">
            <w:rPr>
              <w:b/>
              <w:bCs/>
              <w:szCs w:val="24"/>
            </w:rPr>
          </w:rPrChange>
        </w:rPr>
        <w:t>ObservableProperty</w:t>
      </w:r>
      <w:proofErr w:type="spellEnd"/>
      <w:r w:rsidR="005B5EAD" w:rsidRPr="00D15A5A">
        <w:rPr>
          <w:szCs w:val="24"/>
          <w:rPrChange w:id="586" w:author="Katharina Schleidt" w:date="2022-10-25T21:18:00Z">
            <w:rPr>
              <w:b/>
              <w:bCs/>
              <w:szCs w:val="24"/>
            </w:rPr>
          </w:rPrChange>
        </w:rPr>
        <w:t xml:space="preserve"> [1]</w:t>
      </w:r>
    </w:p>
    <w:p w14:paraId="0129128C" w14:textId="16D97FC1"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r>
      <w:r w:rsidR="005B5EAD" w:rsidRPr="00D15A5A">
        <w:rPr>
          <w:szCs w:val="24"/>
          <w:rPrChange w:id="587" w:author="Katharina Schleidt" w:date="2022-10-25T21:18:00Z">
            <w:rPr>
              <w:b/>
              <w:bCs/>
              <w:szCs w:val="24"/>
            </w:rPr>
          </w:rPrChange>
        </w:rPr>
        <w:t>observer: Conceptual Observation schema: Observer [</w:t>
      </w:r>
      <w:proofErr w:type="gramStart"/>
      <w:r w:rsidR="005B5EAD" w:rsidRPr="00D15A5A">
        <w:rPr>
          <w:szCs w:val="24"/>
          <w:rPrChange w:id="588" w:author="Katharina Schleidt" w:date="2022-10-25T21:18:00Z">
            <w:rPr>
              <w:b/>
              <w:bCs/>
              <w:szCs w:val="24"/>
            </w:rPr>
          </w:rPrChange>
        </w:rPr>
        <w:t>0..</w:t>
      </w:r>
      <w:proofErr w:type="gramEnd"/>
      <w:r w:rsidR="005B5EAD" w:rsidRPr="00D15A5A">
        <w:rPr>
          <w:szCs w:val="24"/>
          <w:rPrChange w:id="589" w:author="Katharina Schleidt" w:date="2022-10-25T21:18:00Z">
            <w:rPr>
              <w:b/>
              <w:bCs/>
              <w:szCs w:val="24"/>
            </w:rPr>
          </w:rPrChange>
        </w:rPr>
        <w:t>*]</w:t>
      </w:r>
    </w:p>
    <w:p w14:paraId="1FB9436D" w14:textId="76774117"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r>
      <w:r w:rsidR="005B5EAD" w:rsidRPr="00D15A5A">
        <w:rPr>
          <w:szCs w:val="24"/>
          <w:rPrChange w:id="590" w:author="Katharina Schleidt" w:date="2022-10-25T21:18:00Z">
            <w:rPr>
              <w:b/>
              <w:bCs/>
              <w:szCs w:val="24"/>
            </w:rPr>
          </w:rPrChange>
        </w:rPr>
        <w:t>host: Conceptual Observation schema: Host [</w:t>
      </w:r>
      <w:proofErr w:type="gramStart"/>
      <w:r w:rsidR="005B5EAD" w:rsidRPr="00D15A5A">
        <w:rPr>
          <w:szCs w:val="24"/>
          <w:rPrChange w:id="591" w:author="Katharina Schleidt" w:date="2022-10-25T21:18:00Z">
            <w:rPr>
              <w:b/>
              <w:bCs/>
              <w:szCs w:val="24"/>
            </w:rPr>
          </w:rPrChange>
        </w:rPr>
        <w:t>0..</w:t>
      </w:r>
      <w:proofErr w:type="gramEnd"/>
      <w:r w:rsidR="005B5EAD" w:rsidRPr="00D15A5A">
        <w:rPr>
          <w:szCs w:val="24"/>
          <w:rPrChange w:id="592" w:author="Katharina Schleidt" w:date="2022-10-25T21:18:00Z">
            <w:rPr>
              <w:b/>
              <w:bCs/>
              <w:szCs w:val="24"/>
            </w:rPr>
          </w:rPrChange>
        </w:rPr>
        <w:t>*]</w:t>
      </w:r>
    </w:p>
    <w:p w14:paraId="215C79C7" w14:textId="3DF78A48" w:rsidR="005B5EAD" w:rsidRPr="00785C54"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r>
      <w:proofErr w:type="spellStart"/>
      <w:r w:rsidR="005B5EAD" w:rsidRPr="00785C54">
        <w:rPr>
          <w:szCs w:val="24"/>
        </w:rPr>
        <w:t>phenomenonTime</w:t>
      </w:r>
      <w:proofErr w:type="spellEnd"/>
      <w:r w:rsidR="005B5EAD" w:rsidRPr="00785C54">
        <w:rPr>
          <w:szCs w:val="24"/>
        </w:rPr>
        <w:t xml:space="preserve">: </w:t>
      </w:r>
      <w:proofErr w:type="spellStart"/>
      <w:r w:rsidR="005B5EAD" w:rsidRPr="00785C54">
        <w:rPr>
          <w:szCs w:val="24"/>
        </w:rPr>
        <w:t>TM_Object</w:t>
      </w:r>
      <w:proofErr w:type="spellEnd"/>
      <w:r w:rsidR="005B5EAD" w:rsidRPr="00785C54">
        <w:rPr>
          <w:szCs w:val="24"/>
        </w:rPr>
        <w:t xml:space="preserve"> [1]</w:t>
      </w:r>
    </w:p>
    <w:p w14:paraId="73B889B7" w14:textId="2B4B7FF0" w:rsidR="005B5EAD" w:rsidRPr="00785C54"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r>
      <w:proofErr w:type="spellStart"/>
      <w:r w:rsidR="005B5EAD" w:rsidRPr="00785C54">
        <w:rPr>
          <w:szCs w:val="24"/>
        </w:rPr>
        <w:t>resultTime</w:t>
      </w:r>
      <w:proofErr w:type="spellEnd"/>
      <w:r w:rsidR="005B5EAD" w:rsidRPr="00785C54">
        <w:rPr>
          <w:szCs w:val="24"/>
        </w:rPr>
        <w:t xml:space="preserve">: </w:t>
      </w:r>
      <w:proofErr w:type="spellStart"/>
      <w:r w:rsidR="005B5EAD" w:rsidRPr="00785C54">
        <w:rPr>
          <w:szCs w:val="24"/>
        </w:rPr>
        <w:t>TM_Instant</w:t>
      </w:r>
      <w:proofErr w:type="spellEnd"/>
      <w:r w:rsidR="005B5EAD" w:rsidRPr="00785C54">
        <w:rPr>
          <w:szCs w:val="24"/>
        </w:rPr>
        <w:t xml:space="preserve"> [1]</w:t>
      </w:r>
    </w:p>
    <w:p w14:paraId="09881F71" w14:textId="261853E2" w:rsidR="005B5EAD" w:rsidRPr="00785C54"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result: Any [1]</w:t>
      </w:r>
    </w:p>
    <w:p w14:paraId="462AE7C6" w14:textId="53BEDF12"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r>
      <w:proofErr w:type="spellStart"/>
      <w:r w:rsidR="005B5EAD" w:rsidRPr="00D15A5A">
        <w:rPr>
          <w:szCs w:val="24"/>
        </w:rPr>
        <w:t>resultQuality</w:t>
      </w:r>
      <w:proofErr w:type="spellEnd"/>
      <w:r w:rsidR="005B5EAD" w:rsidRPr="00D15A5A">
        <w:rPr>
          <w:szCs w:val="24"/>
        </w:rPr>
        <w:t xml:space="preserve">: </w:t>
      </w:r>
      <w:r w:rsidR="005B5EAD" w:rsidRPr="00D15A5A">
        <w:rPr>
          <w:szCs w:val="24"/>
          <w:rPrChange w:id="593" w:author="Katharina Schleidt" w:date="2022-10-25T21:18:00Z">
            <w:rPr>
              <w:b/>
              <w:bCs/>
              <w:szCs w:val="24"/>
            </w:rPr>
          </w:rPrChange>
        </w:rPr>
        <w:t>Any</w:t>
      </w:r>
      <w:r w:rsidR="005B5EAD" w:rsidRPr="00D15A5A">
        <w:rPr>
          <w:szCs w:val="24"/>
        </w:rPr>
        <w:t xml:space="preserve"> [</w:t>
      </w:r>
      <w:proofErr w:type="gramStart"/>
      <w:r w:rsidR="005B5EAD" w:rsidRPr="00D15A5A">
        <w:rPr>
          <w:szCs w:val="24"/>
        </w:rPr>
        <w:t>0..</w:t>
      </w:r>
      <w:proofErr w:type="gramEnd"/>
      <w:r w:rsidR="005B5EAD" w:rsidRPr="00D15A5A">
        <w:rPr>
          <w:szCs w:val="24"/>
        </w:rPr>
        <w:t>*]</w:t>
      </w:r>
    </w:p>
    <w:p w14:paraId="770A79D5" w14:textId="63F1293E" w:rsidR="005B5EAD" w:rsidRPr="00785C54"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 xml:space="preserve">parameter: </w:t>
      </w:r>
      <w:proofErr w:type="spellStart"/>
      <w:r w:rsidR="005B5EAD" w:rsidRPr="00785C54">
        <w:rPr>
          <w:szCs w:val="24"/>
        </w:rPr>
        <w:t>NamedValue</w:t>
      </w:r>
      <w:proofErr w:type="spellEnd"/>
      <w:r w:rsidR="005B5EAD" w:rsidRPr="00785C54">
        <w:rPr>
          <w:szCs w:val="24"/>
        </w:rPr>
        <w:t xml:space="preserve"> [</w:t>
      </w:r>
      <w:proofErr w:type="gramStart"/>
      <w:r w:rsidR="005B5EAD" w:rsidRPr="00785C54">
        <w:rPr>
          <w:szCs w:val="24"/>
        </w:rPr>
        <w:t>0..</w:t>
      </w:r>
      <w:proofErr w:type="gramEnd"/>
      <w:r w:rsidR="005B5EAD" w:rsidRPr="00785C54">
        <w:rPr>
          <w:szCs w:val="24"/>
        </w:rPr>
        <w:t>*]</w:t>
      </w:r>
    </w:p>
    <w:p w14:paraId="67F0D796" w14:textId="0C68BDA5" w:rsidR="005B5EAD" w:rsidRPr="00785C54"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r>
      <w:proofErr w:type="spellStart"/>
      <w:r w:rsidR="005B5EAD" w:rsidRPr="00785C54">
        <w:rPr>
          <w:szCs w:val="24"/>
        </w:rPr>
        <w:t>validTime</w:t>
      </w:r>
      <w:proofErr w:type="spellEnd"/>
      <w:r w:rsidR="005B5EAD" w:rsidRPr="00785C54">
        <w:rPr>
          <w:szCs w:val="24"/>
        </w:rPr>
        <w:t xml:space="preserve">: </w:t>
      </w:r>
      <w:proofErr w:type="spellStart"/>
      <w:r w:rsidR="005B5EAD" w:rsidRPr="00785C54">
        <w:rPr>
          <w:szCs w:val="24"/>
        </w:rPr>
        <w:t>TM_Period</w:t>
      </w:r>
      <w:proofErr w:type="spellEnd"/>
      <w:r w:rsidR="005B5EAD" w:rsidRPr="00785C54">
        <w:rPr>
          <w:szCs w:val="24"/>
        </w:rPr>
        <w:t xml:space="preserve"> [</w:t>
      </w:r>
      <w:proofErr w:type="gramStart"/>
      <w:r w:rsidR="005B5EAD" w:rsidRPr="00785C54">
        <w:rPr>
          <w:szCs w:val="24"/>
        </w:rPr>
        <w:t>0..</w:t>
      </w:r>
      <w:proofErr w:type="gramEnd"/>
      <w:r w:rsidR="005B5EAD" w:rsidRPr="00785C54">
        <w:rPr>
          <w:szCs w:val="24"/>
        </w:rPr>
        <w:t>*]</w:t>
      </w:r>
    </w:p>
    <w:p w14:paraId="1D8B9566" w14:textId="01C1CA09"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lastRenderedPageBreak/>
        <w:t>—</w:t>
      </w:r>
      <w:r w:rsidR="005B5EAD" w:rsidRPr="00D15A5A">
        <w:rPr>
          <w:szCs w:val="24"/>
        </w:rPr>
        <w:tab/>
      </w:r>
      <w:proofErr w:type="spellStart"/>
      <w:r w:rsidR="005B5EAD" w:rsidRPr="00D15A5A">
        <w:rPr>
          <w:szCs w:val="24"/>
          <w:rPrChange w:id="594" w:author="Katharina Schleidt" w:date="2022-10-25T21:18:00Z">
            <w:rPr>
              <w:b/>
              <w:bCs/>
              <w:szCs w:val="24"/>
            </w:rPr>
          </w:rPrChange>
        </w:rPr>
        <w:t>observationType</w:t>
      </w:r>
      <w:proofErr w:type="spellEnd"/>
      <w:r w:rsidR="005B5EAD" w:rsidRPr="00D15A5A">
        <w:rPr>
          <w:szCs w:val="24"/>
          <w:rPrChange w:id="595" w:author="Katharina Schleidt" w:date="2022-10-25T21:18:00Z">
            <w:rPr>
              <w:b/>
              <w:bCs/>
              <w:szCs w:val="24"/>
            </w:rPr>
          </w:rPrChange>
        </w:rPr>
        <w:t xml:space="preserve">: </w:t>
      </w:r>
      <w:proofErr w:type="spellStart"/>
      <w:r w:rsidR="005B5EAD" w:rsidRPr="00D15A5A">
        <w:rPr>
          <w:szCs w:val="24"/>
          <w:rPrChange w:id="596" w:author="Katharina Schleidt" w:date="2022-10-25T21:18:00Z">
            <w:rPr>
              <w:b/>
              <w:bCs/>
              <w:szCs w:val="24"/>
            </w:rPr>
          </w:rPrChange>
        </w:rPr>
        <w:t>AbstractObservationType</w:t>
      </w:r>
      <w:proofErr w:type="spellEnd"/>
      <w:r w:rsidR="005B5EAD" w:rsidRPr="00D15A5A">
        <w:rPr>
          <w:szCs w:val="24"/>
          <w:rPrChange w:id="597" w:author="Katharina Schleidt" w:date="2022-10-25T21:18:00Z">
            <w:rPr>
              <w:b/>
              <w:bCs/>
              <w:szCs w:val="24"/>
            </w:rPr>
          </w:rPrChange>
        </w:rPr>
        <w:t xml:space="preserve"> [</w:t>
      </w:r>
      <w:proofErr w:type="gramStart"/>
      <w:r w:rsidR="005B5EAD" w:rsidRPr="00D15A5A">
        <w:rPr>
          <w:szCs w:val="24"/>
          <w:rPrChange w:id="598" w:author="Katharina Schleidt" w:date="2022-10-25T21:18:00Z">
            <w:rPr>
              <w:b/>
              <w:bCs/>
              <w:szCs w:val="24"/>
            </w:rPr>
          </w:rPrChange>
        </w:rPr>
        <w:t>0..</w:t>
      </w:r>
      <w:proofErr w:type="gramEnd"/>
      <w:r w:rsidR="005B5EAD" w:rsidRPr="00D15A5A">
        <w:rPr>
          <w:szCs w:val="24"/>
          <w:rPrChange w:id="599" w:author="Katharina Schleidt" w:date="2022-10-25T21:18:00Z">
            <w:rPr>
              <w:b/>
              <w:bCs/>
              <w:szCs w:val="24"/>
            </w:rPr>
          </w:rPrChange>
        </w:rPr>
        <w:t>*]</w:t>
      </w:r>
    </w:p>
    <w:p w14:paraId="0EEF1FDB" w14:textId="4AAF30AC"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t xml:space="preserve">metadata: </w:t>
      </w:r>
      <w:r w:rsidR="005B5EAD" w:rsidRPr="00D15A5A">
        <w:rPr>
          <w:szCs w:val="24"/>
          <w:rPrChange w:id="600" w:author="Katharina Schleidt" w:date="2022-10-25T21:18:00Z">
            <w:rPr>
              <w:b/>
              <w:bCs/>
              <w:szCs w:val="24"/>
            </w:rPr>
          </w:rPrChange>
        </w:rPr>
        <w:t>Any [</w:t>
      </w:r>
      <w:proofErr w:type="gramStart"/>
      <w:r w:rsidR="005B5EAD" w:rsidRPr="00D15A5A">
        <w:rPr>
          <w:szCs w:val="24"/>
          <w:rPrChange w:id="601" w:author="Katharina Schleidt" w:date="2022-10-25T21:18:00Z">
            <w:rPr>
              <w:b/>
              <w:bCs/>
              <w:szCs w:val="24"/>
            </w:rPr>
          </w:rPrChange>
        </w:rPr>
        <w:t>0..</w:t>
      </w:r>
      <w:proofErr w:type="gramEnd"/>
      <w:r w:rsidR="005B5EAD" w:rsidRPr="00D15A5A">
        <w:rPr>
          <w:szCs w:val="24"/>
          <w:rPrChange w:id="602" w:author="Katharina Schleidt" w:date="2022-10-25T21:18:00Z">
            <w:rPr>
              <w:b/>
              <w:bCs/>
              <w:szCs w:val="24"/>
            </w:rPr>
          </w:rPrChange>
        </w:rPr>
        <w:t>*]</w:t>
      </w:r>
    </w:p>
    <w:p w14:paraId="06A5D813" w14:textId="77777777" w:rsidR="005B5EAD" w:rsidRPr="00785C54" w:rsidRDefault="005B5EAD" w:rsidP="00785C54">
      <w:pPr>
        <w:pStyle w:val="a3"/>
        <w:tabs>
          <w:tab w:val="left" w:pos="720"/>
        </w:tabs>
        <w:autoSpaceDE w:val="0"/>
        <w:autoSpaceDN w:val="0"/>
        <w:adjustRightInd w:val="0"/>
        <w:rPr>
          <w:szCs w:val="24"/>
        </w:rPr>
      </w:pPr>
      <w:r w:rsidRPr="00785C54">
        <w:rPr>
          <w:szCs w:val="24"/>
        </w:rPr>
        <w:t xml:space="preserve">Migration from </w:t>
      </w:r>
      <w:proofErr w:type="spellStart"/>
      <w:r w:rsidRPr="00785C54">
        <w:rPr>
          <w:szCs w:val="24"/>
        </w:rPr>
        <w:t>OM_Observation</w:t>
      </w:r>
      <w:proofErr w:type="spellEnd"/>
      <w:r w:rsidRPr="00785C54">
        <w:rPr>
          <w:szCs w:val="24"/>
        </w:rPr>
        <w:t xml:space="preserve"> to Observation</w:t>
      </w:r>
    </w:p>
    <w:p w14:paraId="235EF745" w14:textId="339F890F" w:rsidR="005B5EAD" w:rsidRPr="00785C54" w:rsidRDefault="005B5EAD" w:rsidP="00785C54">
      <w:pPr>
        <w:pStyle w:val="BodyText"/>
        <w:autoSpaceDE w:val="0"/>
        <w:autoSpaceDN w:val="0"/>
        <w:adjustRightInd w:val="0"/>
        <w:rPr>
          <w:szCs w:val="24"/>
        </w:rPr>
      </w:pPr>
      <w:r w:rsidRPr="00785C54">
        <w:rPr>
          <w:szCs w:val="24"/>
        </w:rPr>
        <w:t xml:space="preserve">An instance of the </w:t>
      </w:r>
      <w:proofErr w:type="spellStart"/>
      <w:r w:rsidRPr="00785C54">
        <w:rPr>
          <w:szCs w:val="24"/>
        </w:rPr>
        <w:t>OM_Observation</w:t>
      </w:r>
      <w:proofErr w:type="spellEnd"/>
      <w:r w:rsidRPr="00785C54">
        <w:rPr>
          <w:szCs w:val="24"/>
        </w:rPr>
        <w:t xml:space="preserve"> class of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 xml:space="preserve"> can be expressed as an instance of the Observation class of the Basic Observations package as follows:</w:t>
      </w:r>
    </w:p>
    <w:p w14:paraId="0D40C58C" w14:textId="5E2C9E9B"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a)</w:t>
      </w:r>
      <w:r w:rsidRPr="00785C54">
        <w:rPr>
          <w:szCs w:val="24"/>
        </w:rPr>
        <w:tab/>
      </w:r>
      <w:proofErr w:type="spellStart"/>
      <w:r w:rsidRPr="00785C54">
        <w:rPr>
          <w:szCs w:val="24"/>
        </w:rPr>
        <w:t>OM_Observation.featureOfInterest</w:t>
      </w:r>
      <w:proofErr w:type="spellEnd"/>
      <w:r w:rsidRPr="00785C54">
        <w:rPr>
          <w:szCs w:val="24"/>
        </w:rPr>
        <w:t xml:space="preserve">: </w:t>
      </w:r>
      <w:proofErr w:type="spellStart"/>
      <w:r w:rsidRPr="00785C54">
        <w:rPr>
          <w:szCs w:val="24"/>
        </w:rPr>
        <w:t>GFI_Feature</w:t>
      </w:r>
      <w:proofErr w:type="spellEnd"/>
      <w:r w:rsidRPr="00785C54">
        <w:rPr>
          <w:szCs w:val="24"/>
        </w:rPr>
        <w:t xml:space="preserve"> becomes either </w:t>
      </w:r>
      <w:proofErr w:type="spellStart"/>
      <w:r w:rsidRPr="00785C54">
        <w:rPr>
          <w:szCs w:val="24"/>
        </w:rPr>
        <w:t>Observation.ultimateFeatureOfInterest</w:t>
      </w:r>
      <w:proofErr w:type="spellEnd"/>
      <w:r w:rsidRPr="00785C54">
        <w:rPr>
          <w:szCs w:val="24"/>
        </w:rPr>
        <w:t xml:space="preserve">: Any or </w:t>
      </w:r>
      <w:proofErr w:type="spellStart"/>
      <w:r w:rsidRPr="00785C54">
        <w:rPr>
          <w:szCs w:val="24"/>
        </w:rPr>
        <w:t>Observation.proximateFeatureOfInterest</w:t>
      </w:r>
      <w:proofErr w:type="spellEnd"/>
      <w:r w:rsidRPr="00785C54">
        <w:rPr>
          <w:szCs w:val="24"/>
        </w:rPr>
        <w:t xml:space="preserve">: Any depending on whether it represents the entity that is ultimately of interest in the act of observing or its proxy. </w:t>
      </w:r>
      <w:r w:rsidR="00A1403A" w:rsidRPr="00A1403A">
        <w:rPr>
          <w:szCs w:val="24"/>
        </w:rPr>
        <w:t>Refactoring of the domain models can potentially be necessary in order to separate the ultimate and proximate features of interest</w:t>
      </w:r>
      <w:r w:rsidRPr="00785C54">
        <w:rPr>
          <w:szCs w:val="24"/>
        </w:rPr>
        <w:t>.</w:t>
      </w:r>
    </w:p>
    <w:p w14:paraId="08E7372C"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r>
      <w:proofErr w:type="spellStart"/>
      <w:r w:rsidRPr="00785C54">
        <w:rPr>
          <w:szCs w:val="24"/>
        </w:rPr>
        <w:t>OM_Observation.observedProperty</w:t>
      </w:r>
      <w:proofErr w:type="spellEnd"/>
      <w:r w:rsidRPr="00785C54">
        <w:rPr>
          <w:szCs w:val="24"/>
        </w:rPr>
        <w:t xml:space="preserve">: </w:t>
      </w:r>
      <w:proofErr w:type="spellStart"/>
      <w:r w:rsidRPr="00785C54">
        <w:rPr>
          <w:szCs w:val="24"/>
        </w:rPr>
        <w:t>GF_PropertyType</w:t>
      </w:r>
      <w:proofErr w:type="spellEnd"/>
      <w:r w:rsidRPr="00785C54">
        <w:rPr>
          <w:szCs w:val="24"/>
        </w:rPr>
        <w:t xml:space="preserve"> becomes the </w:t>
      </w:r>
      <w:proofErr w:type="spellStart"/>
      <w:r w:rsidRPr="00785C54">
        <w:rPr>
          <w:szCs w:val="24"/>
        </w:rPr>
        <w:t>Observation.observedProperty</w:t>
      </w:r>
      <w:proofErr w:type="spellEnd"/>
      <w:r w:rsidRPr="00785C54">
        <w:rPr>
          <w:szCs w:val="24"/>
        </w:rPr>
        <w:t xml:space="preserve">: </w:t>
      </w:r>
      <w:proofErr w:type="spellStart"/>
      <w:r w:rsidRPr="00785C54">
        <w:rPr>
          <w:szCs w:val="24"/>
        </w:rPr>
        <w:t>ObservableProperty</w:t>
      </w:r>
      <w:proofErr w:type="spellEnd"/>
      <w:r w:rsidRPr="00785C54">
        <w:rPr>
          <w:szCs w:val="24"/>
        </w:rPr>
        <w:t>.</w:t>
      </w:r>
    </w:p>
    <w:p w14:paraId="293C4603"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r>
      <w:proofErr w:type="spellStart"/>
      <w:r w:rsidRPr="00785C54">
        <w:rPr>
          <w:szCs w:val="24"/>
        </w:rPr>
        <w:t>OM_Observation.procedure</w:t>
      </w:r>
      <w:proofErr w:type="spellEnd"/>
      <w:r w:rsidRPr="00785C54">
        <w:rPr>
          <w:szCs w:val="24"/>
        </w:rPr>
        <w:t xml:space="preserve">: </w:t>
      </w:r>
      <w:proofErr w:type="spellStart"/>
      <w:r w:rsidRPr="00785C54">
        <w:rPr>
          <w:szCs w:val="24"/>
        </w:rPr>
        <w:t>OM_Process</w:t>
      </w:r>
      <w:proofErr w:type="spellEnd"/>
      <w:r w:rsidRPr="00785C54">
        <w:rPr>
          <w:szCs w:val="24"/>
        </w:rPr>
        <w:t xml:space="preserve"> becomes either the </w:t>
      </w:r>
      <w:proofErr w:type="spellStart"/>
      <w:r w:rsidRPr="00785C54">
        <w:rPr>
          <w:szCs w:val="24"/>
        </w:rPr>
        <w:t>Observation.observingProcedure</w:t>
      </w:r>
      <w:proofErr w:type="spellEnd"/>
      <w:r w:rsidRPr="00785C54">
        <w:rPr>
          <w:szCs w:val="24"/>
        </w:rPr>
        <w:t xml:space="preserve">: </w:t>
      </w:r>
      <w:proofErr w:type="spellStart"/>
      <w:r w:rsidRPr="00785C54">
        <w:rPr>
          <w:szCs w:val="24"/>
        </w:rPr>
        <w:t>ObservingProcedure</w:t>
      </w:r>
      <w:proofErr w:type="spellEnd"/>
      <w:r w:rsidRPr="00785C54">
        <w:rPr>
          <w:szCs w:val="24"/>
        </w:rPr>
        <w:t xml:space="preserve"> or </w:t>
      </w:r>
      <w:proofErr w:type="spellStart"/>
      <w:r w:rsidRPr="00785C54">
        <w:rPr>
          <w:szCs w:val="24"/>
        </w:rPr>
        <w:t>Observation.observer</w:t>
      </w:r>
      <w:proofErr w:type="spellEnd"/>
      <w:r w:rsidRPr="00785C54">
        <w:rPr>
          <w:szCs w:val="24"/>
        </w:rPr>
        <w:t>: Observer depending on whether it describes the kind of the observing procedure (method) or an identifiable entity that generates the Observations (such as an individual sensor device). Refactoring of the domain models may be required to separate the observing procedure from the observer.</w:t>
      </w:r>
    </w:p>
    <w:p w14:paraId="0856AF52" w14:textId="5CB06A7C" w:rsidR="005B5EAD" w:rsidRPr="00785C54" w:rsidRDefault="003613DB"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005B5EAD" w:rsidRPr="00785C54">
        <w:rPr>
          <w:szCs w:val="24"/>
        </w:rPr>
        <w:t>)</w:t>
      </w:r>
      <w:r w:rsidR="005B5EAD" w:rsidRPr="00785C54">
        <w:rPr>
          <w:szCs w:val="24"/>
        </w:rPr>
        <w:tab/>
      </w:r>
      <w:proofErr w:type="spellStart"/>
      <w:r w:rsidR="005B5EAD" w:rsidRPr="00785C54">
        <w:rPr>
          <w:szCs w:val="24"/>
        </w:rPr>
        <w:t>OM_Observation.phenomenonTime</w:t>
      </w:r>
      <w:proofErr w:type="spellEnd"/>
      <w:r w:rsidR="005B5EAD" w:rsidRPr="00785C54">
        <w:rPr>
          <w:szCs w:val="24"/>
        </w:rPr>
        <w:t xml:space="preserve">: </w:t>
      </w:r>
      <w:proofErr w:type="spellStart"/>
      <w:r w:rsidR="005B5EAD" w:rsidRPr="00785C54">
        <w:rPr>
          <w:szCs w:val="24"/>
        </w:rPr>
        <w:t>TM_Object</w:t>
      </w:r>
      <w:proofErr w:type="spellEnd"/>
      <w:r w:rsidR="005B5EAD" w:rsidRPr="00785C54">
        <w:rPr>
          <w:szCs w:val="24"/>
        </w:rPr>
        <w:t xml:space="preserve"> becomes Observation. </w:t>
      </w:r>
      <w:proofErr w:type="spellStart"/>
      <w:r w:rsidR="005B5EAD" w:rsidRPr="00785C54">
        <w:rPr>
          <w:szCs w:val="24"/>
        </w:rPr>
        <w:t>phenomenonTime</w:t>
      </w:r>
      <w:proofErr w:type="spellEnd"/>
      <w:r w:rsidR="005B5EAD" w:rsidRPr="00785C54">
        <w:rPr>
          <w:szCs w:val="24"/>
        </w:rPr>
        <w:t xml:space="preserve">: </w:t>
      </w:r>
      <w:proofErr w:type="spellStart"/>
      <w:r w:rsidR="005B5EAD" w:rsidRPr="00785C54">
        <w:rPr>
          <w:szCs w:val="24"/>
        </w:rPr>
        <w:t>TM_Object</w:t>
      </w:r>
      <w:proofErr w:type="spellEnd"/>
      <w:r w:rsidR="005B5EAD" w:rsidRPr="00785C54">
        <w:rPr>
          <w:szCs w:val="24"/>
        </w:rPr>
        <w:t>.</w:t>
      </w:r>
    </w:p>
    <w:p w14:paraId="0090822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r>
      <w:proofErr w:type="spellStart"/>
      <w:r w:rsidRPr="00785C54">
        <w:rPr>
          <w:szCs w:val="24"/>
        </w:rPr>
        <w:t>OM_Observation.resultTime</w:t>
      </w:r>
      <w:proofErr w:type="spellEnd"/>
      <w:r w:rsidRPr="00785C54">
        <w:rPr>
          <w:szCs w:val="24"/>
        </w:rPr>
        <w:t xml:space="preserve">: </w:t>
      </w:r>
      <w:proofErr w:type="spellStart"/>
      <w:r w:rsidRPr="00785C54">
        <w:rPr>
          <w:szCs w:val="24"/>
        </w:rPr>
        <w:t>TM_Instant</w:t>
      </w:r>
      <w:proofErr w:type="spellEnd"/>
      <w:r w:rsidRPr="00785C54">
        <w:rPr>
          <w:szCs w:val="24"/>
        </w:rPr>
        <w:t xml:space="preserve"> becomes </w:t>
      </w:r>
      <w:proofErr w:type="spellStart"/>
      <w:r w:rsidRPr="00785C54">
        <w:rPr>
          <w:szCs w:val="24"/>
        </w:rPr>
        <w:t>Observation.resultTime</w:t>
      </w:r>
      <w:proofErr w:type="spellEnd"/>
      <w:r w:rsidRPr="00785C54">
        <w:rPr>
          <w:szCs w:val="24"/>
        </w:rPr>
        <w:t xml:space="preserve">: </w:t>
      </w:r>
      <w:proofErr w:type="spellStart"/>
      <w:r w:rsidRPr="00785C54">
        <w:rPr>
          <w:szCs w:val="24"/>
        </w:rPr>
        <w:t>TM_Instant</w:t>
      </w:r>
      <w:proofErr w:type="spellEnd"/>
      <w:r w:rsidRPr="00785C54">
        <w:rPr>
          <w:szCs w:val="24"/>
        </w:rPr>
        <w:t>.</w:t>
      </w:r>
    </w:p>
    <w:p w14:paraId="42DEEAB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w:t>
      </w:r>
      <w:r w:rsidRPr="00785C54">
        <w:rPr>
          <w:szCs w:val="24"/>
        </w:rPr>
        <w:tab/>
      </w:r>
      <w:proofErr w:type="spellStart"/>
      <w:r w:rsidRPr="00785C54">
        <w:rPr>
          <w:szCs w:val="24"/>
        </w:rPr>
        <w:t>OM_Observation.result</w:t>
      </w:r>
      <w:proofErr w:type="spellEnd"/>
      <w:r w:rsidRPr="00785C54">
        <w:rPr>
          <w:szCs w:val="24"/>
        </w:rPr>
        <w:t xml:space="preserve">: Any becomes </w:t>
      </w:r>
      <w:proofErr w:type="spellStart"/>
      <w:r w:rsidRPr="00785C54">
        <w:rPr>
          <w:szCs w:val="24"/>
        </w:rPr>
        <w:t>Observation.result</w:t>
      </w:r>
      <w:proofErr w:type="spellEnd"/>
      <w:r w:rsidRPr="00785C54">
        <w:rPr>
          <w:szCs w:val="24"/>
        </w:rPr>
        <w:t>: Any</w:t>
      </w:r>
    </w:p>
    <w:p w14:paraId="7CDE42D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g)</w:t>
      </w:r>
      <w:r w:rsidRPr="00785C54">
        <w:rPr>
          <w:szCs w:val="24"/>
        </w:rPr>
        <w:tab/>
      </w:r>
      <w:proofErr w:type="spellStart"/>
      <w:r w:rsidRPr="00785C54">
        <w:rPr>
          <w:szCs w:val="24"/>
        </w:rPr>
        <w:t>OM_Observation.resultQuality</w:t>
      </w:r>
      <w:proofErr w:type="spellEnd"/>
      <w:r w:rsidRPr="00785C54">
        <w:rPr>
          <w:szCs w:val="24"/>
        </w:rPr>
        <w:t xml:space="preserve">: </w:t>
      </w:r>
      <w:proofErr w:type="spellStart"/>
      <w:r w:rsidRPr="00785C54">
        <w:rPr>
          <w:szCs w:val="24"/>
        </w:rPr>
        <w:t>DQ_Element</w:t>
      </w:r>
      <w:proofErr w:type="spellEnd"/>
      <w:r w:rsidRPr="00785C54">
        <w:rPr>
          <w:szCs w:val="24"/>
        </w:rPr>
        <w:t xml:space="preserve"> becomes </w:t>
      </w:r>
      <w:proofErr w:type="spellStart"/>
      <w:r w:rsidRPr="00785C54">
        <w:rPr>
          <w:szCs w:val="24"/>
        </w:rPr>
        <w:t>Observation.resultQuality</w:t>
      </w:r>
      <w:proofErr w:type="spellEnd"/>
      <w:r w:rsidRPr="00785C54">
        <w:rPr>
          <w:szCs w:val="24"/>
        </w:rPr>
        <w:t>: Any</w:t>
      </w:r>
    </w:p>
    <w:p w14:paraId="75B6524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h)</w:t>
      </w:r>
      <w:r w:rsidRPr="00785C54">
        <w:rPr>
          <w:szCs w:val="24"/>
        </w:rPr>
        <w:tab/>
      </w:r>
      <w:proofErr w:type="spellStart"/>
      <w:r w:rsidRPr="00785C54">
        <w:rPr>
          <w:szCs w:val="24"/>
        </w:rPr>
        <w:t>OM_Observation.parameter</w:t>
      </w:r>
      <w:proofErr w:type="spellEnd"/>
      <w:r w:rsidRPr="00785C54">
        <w:rPr>
          <w:szCs w:val="24"/>
        </w:rPr>
        <w:t xml:space="preserve">: </w:t>
      </w:r>
      <w:proofErr w:type="spellStart"/>
      <w:r w:rsidRPr="00785C54">
        <w:rPr>
          <w:szCs w:val="24"/>
        </w:rPr>
        <w:t>NamedValue</w:t>
      </w:r>
      <w:proofErr w:type="spellEnd"/>
      <w:r w:rsidRPr="00785C54">
        <w:rPr>
          <w:szCs w:val="24"/>
        </w:rPr>
        <w:t xml:space="preserve"> becomes </w:t>
      </w:r>
      <w:proofErr w:type="spellStart"/>
      <w:r w:rsidRPr="00785C54">
        <w:rPr>
          <w:szCs w:val="24"/>
        </w:rPr>
        <w:t>Observation.parameter</w:t>
      </w:r>
      <w:proofErr w:type="spellEnd"/>
      <w:r w:rsidRPr="00785C54">
        <w:rPr>
          <w:szCs w:val="24"/>
        </w:rPr>
        <w:t xml:space="preserve">: </w:t>
      </w:r>
      <w:proofErr w:type="spellStart"/>
      <w:r w:rsidRPr="00785C54">
        <w:rPr>
          <w:szCs w:val="24"/>
        </w:rPr>
        <w:t>NamedValue</w:t>
      </w:r>
      <w:proofErr w:type="spellEnd"/>
    </w:p>
    <w:p w14:paraId="6E7F152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roofErr w:type="spellStart"/>
      <w:r w:rsidRPr="00785C54">
        <w:rPr>
          <w:szCs w:val="24"/>
        </w:rPr>
        <w:t>i</w:t>
      </w:r>
      <w:proofErr w:type="spellEnd"/>
      <w:r w:rsidRPr="00785C54">
        <w:rPr>
          <w:szCs w:val="24"/>
        </w:rPr>
        <w:t>)</w:t>
      </w:r>
      <w:r w:rsidRPr="00785C54">
        <w:rPr>
          <w:szCs w:val="24"/>
        </w:rPr>
        <w:tab/>
      </w:r>
      <w:proofErr w:type="spellStart"/>
      <w:r w:rsidRPr="00785C54">
        <w:rPr>
          <w:szCs w:val="24"/>
        </w:rPr>
        <w:t>OM_Observation.validTime</w:t>
      </w:r>
      <w:proofErr w:type="spellEnd"/>
      <w:r w:rsidRPr="00785C54">
        <w:rPr>
          <w:szCs w:val="24"/>
        </w:rPr>
        <w:t xml:space="preserve">: </w:t>
      </w:r>
      <w:proofErr w:type="spellStart"/>
      <w:r w:rsidRPr="00785C54">
        <w:rPr>
          <w:szCs w:val="24"/>
        </w:rPr>
        <w:t>TM_Period</w:t>
      </w:r>
      <w:proofErr w:type="spellEnd"/>
      <w:r w:rsidRPr="00785C54">
        <w:rPr>
          <w:szCs w:val="24"/>
        </w:rPr>
        <w:t xml:space="preserve"> becomes </w:t>
      </w:r>
      <w:proofErr w:type="spellStart"/>
      <w:r w:rsidRPr="00785C54">
        <w:rPr>
          <w:szCs w:val="24"/>
        </w:rPr>
        <w:t>Observation.validTime</w:t>
      </w:r>
      <w:proofErr w:type="spellEnd"/>
      <w:r w:rsidRPr="00785C54">
        <w:rPr>
          <w:szCs w:val="24"/>
        </w:rPr>
        <w:t xml:space="preserve">: </w:t>
      </w:r>
      <w:proofErr w:type="spellStart"/>
      <w:r w:rsidRPr="00785C54">
        <w:rPr>
          <w:szCs w:val="24"/>
        </w:rPr>
        <w:t>TM_Period</w:t>
      </w:r>
      <w:proofErr w:type="spellEnd"/>
    </w:p>
    <w:p w14:paraId="1C5A7AC4"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j)</w:t>
      </w:r>
      <w:r w:rsidRPr="00785C54">
        <w:rPr>
          <w:szCs w:val="24"/>
        </w:rPr>
        <w:tab/>
      </w:r>
      <w:proofErr w:type="spellStart"/>
      <w:r w:rsidRPr="00785C54">
        <w:rPr>
          <w:szCs w:val="24"/>
        </w:rPr>
        <w:t>OM_Observation.relatedObservation</w:t>
      </w:r>
      <w:proofErr w:type="spellEnd"/>
      <w:r w:rsidRPr="00785C54">
        <w:rPr>
          <w:szCs w:val="24"/>
        </w:rPr>
        <w:t xml:space="preserve">: </w:t>
      </w:r>
      <w:proofErr w:type="spellStart"/>
      <w:r w:rsidRPr="00785C54">
        <w:rPr>
          <w:szCs w:val="24"/>
        </w:rPr>
        <w:t>OM_Observation</w:t>
      </w:r>
      <w:proofErr w:type="spellEnd"/>
      <w:r w:rsidRPr="00785C54">
        <w:rPr>
          <w:szCs w:val="24"/>
        </w:rPr>
        <w:t xml:space="preserve"> becomes </w:t>
      </w:r>
      <w:proofErr w:type="spellStart"/>
      <w:r w:rsidRPr="00785C54">
        <w:rPr>
          <w:szCs w:val="24"/>
        </w:rPr>
        <w:t>Observation.relatedObservation</w:t>
      </w:r>
      <w:proofErr w:type="spellEnd"/>
      <w:r w:rsidRPr="00785C54">
        <w:rPr>
          <w:szCs w:val="24"/>
        </w:rPr>
        <w:t>: Observation</w:t>
      </w:r>
    </w:p>
    <w:p w14:paraId="56247AB5"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pt-BR"/>
        </w:rPr>
      </w:pPr>
      <w:r w:rsidRPr="00083060">
        <w:rPr>
          <w:szCs w:val="24"/>
          <w:lang w:val="pt-BR"/>
        </w:rPr>
        <w:t>k)</w:t>
      </w:r>
      <w:r w:rsidRPr="00083060">
        <w:rPr>
          <w:szCs w:val="24"/>
          <w:lang w:val="pt-BR"/>
        </w:rPr>
        <w:tab/>
        <w:t>OM_Observation.metadata: MD_Metadata [0..1] becomes Observation.metadata: Any</w:t>
      </w:r>
    </w:p>
    <w:p w14:paraId="508452DC" w14:textId="2DD843DE" w:rsidR="005B5EAD" w:rsidRPr="00785C54" w:rsidRDefault="005B5EAD" w:rsidP="00785C54">
      <w:pPr>
        <w:pStyle w:val="BodyText"/>
        <w:autoSpaceDE w:val="0"/>
        <w:autoSpaceDN w:val="0"/>
        <w:adjustRightInd w:val="0"/>
        <w:rPr>
          <w:szCs w:val="24"/>
        </w:rPr>
      </w:pPr>
      <w:r w:rsidRPr="00785C54">
        <w:rPr>
          <w:szCs w:val="24"/>
        </w:rPr>
        <w:t xml:space="preserve">For information about transitioning the specialized Observation types of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 xml:space="preserve"> see the </w:t>
      </w:r>
      <w:r w:rsidR="003613DB">
        <w:rPr>
          <w:szCs w:val="24"/>
        </w:rPr>
        <w:t>“</w:t>
      </w:r>
      <w:r w:rsidRPr="00785C54">
        <w:rPr>
          <w:szCs w:val="24"/>
        </w:rPr>
        <w:t xml:space="preserve">Hard-typing vs. soft typing and </w:t>
      </w:r>
      <w:proofErr w:type="spellStart"/>
      <w:r w:rsidRPr="00785C54">
        <w:rPr>
          <w:szCs w:val="24"/>
        </w:rPr>
        <w:t>codelist</w:t>
      </w:r>
      <w:proofErr w:type="spellEnd"/>
      <w:r w:rsidRPr="00785C54">
        <w:rPr>
          <w:szCs w:val="24"/>
        </w:rPr>
        <w:t xml:space="preserve"> use</w:t>
      </w:r>
      <w:r w:rsidR="003613DB">
        <w:rPr>
          <w:szCs w:val="24"/>
        </w:rPr>
        <w:t>”</w:t>
      </w:r>
      <w:r w:rsidRPr="00785C54">
        <w:rPr>
          <w:szCs w:val="24"/>
        </w:rPr>
        <w:t xml:space="preserve"> section below.</w:t>
      </w:r>
    </w:p>
    <w:p w14:paraId="7F6BAB58" w14:textId="78503150" w:rsidR="005B5EAD" w:rsidRPr="00785C54" w:rsidRDefault="005B5EAD" w:rsidP="00785C54">
      <w:pPr>
        <w:pStyle w:val="BodyText"/>
        <w:autoSpaceDE w:val="0"/>
        <w:autoSpaceDN w:val="0"/>
        <w:adjustRightInd w:val="0"/>
        <w:rPr>
          <w:szCs w:val="24"/>
        </w:rPr>
      </w:pPr>
      <w:r w:rsidRPr="00785C54">
        <w:rPr>
          <w:szCs w:val="24"/>
        </w:rPr>
        <w:t xml:space="preserve">The </w:t>
      </w:r>
      <w:r w:rsidRPr="00785C54">
        <w:rPr>
          <w:rStyle w:val="citetbl"/>
          <w:szCs w:val="24"/>
          <w:shd w:val="clear" w:color="auto" w:fill="auto"/>
        </w:rPr>
        <w:t>Table C.1</w:t>
      </w:r>
      <w:r w:rsidRPr="00785C54">
        <w:rPr>
          <w:szCs w:val="24"/>
        </w:rPr>
        <w:t xml:space="preserve"> summarizes the Observation mappings from the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:2022</w:t>
      </w:r>
      <w:r w:rsidRPr="00785C54">
        <w:rPr>
          <w:szCs w:val="24"/>
        </w:rPr>
        <w:t xml:space="preserve"> Basic Observations package to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w:t>
      </w:r>
    </w:p>
    <w:p w14:paraId="60993E9C" w14:textId="60FC59F8" w:rsidR="005B5EAD" w:rsidRPr="00785C54" w:rsidRDefault="005B5EAD" w:rsidP="00785C54">
      <w:pPr>
        <w:pStyle w:val="Tabletitle"/>
        <w:autoSpaceDE w:val="0"/>
        <w:autoSpaceDN w:val="0"/>
        <w:adjustRightInd w:val="0"/>
        <w:outlineLvl w:val="0"/>
        <w:rPr>
          <w:szCs w:val="24"/>
        </w:rPr>
      </w:pPr>
      <w:r w:rsidRPr="00785C54">
        <w:rPr>
          <w:szCs w:val="24"/>
        </w:rPr>
        <w:t xml:space="preserve">Table C.1 — Observation mapping from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003E2160">
        <w:rPr>
          <w:rStyle w:val="stddocNumber"/>
          <w:szCs w:val="24"/>
          <w:shd w:val="clear" w:color="auto" w:fill="auto"/>
        </w:rPr>
        <w:t>:20</w:t>
      </w:r>
      <w:r w:rsidR="00F543D2">
        <w:rPr>
          <w:rStyle w:val="stddocNumber"/>
          <w:szCs w:val="24"/>
          <w:shd w:val="clear" w:color="auto" w:fill="auto"/>
        </w:rPr>
        <w:t>22</w:t>
      </w:r>
      <w:r w:rsidR="003E2160">
        <w:rPr>
          <w:rStyle w:val="stddocNumber"/>
          <w:szCs w:val="24"/>
          <w:shd w:val="clear" w:color="auto" w:fill="auto"/>
        </w:rPr>
        <w:t xml:space="preserve"> to ISO 19156:2011</w:t>
      </w:r>
      <w:r w:rsidRPr="00785C54">
        <w:rPr>
          <w:szCs w:val="24"/>
        </w:rPr>
        <w:t xml:space="preserve"> (informative)</w:t>
      </w:r>
    </w:p>
    <w:tbl>
      <w:tblPr>
        <w:tblW w:w="9771"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600" w:firstRow="0" w:lastRow="0" w:firstColumn="0" w:lastColumn="0" w:noHBand="1" w:noVBand="1"/>
      </w:tblPr>
      <w:tblGrid>
        <w:gridCol w:w="4243"/>
        <w:gridCol w:w="2126"/>
        <w:gridCol w:w="3402"/>
      </w:tblGrid>
      <w:tr w:rsidR="005B5EAD" w:rsidRPr="00785C54" w14:paraId="46DD50EF" w14:textId="77777777" w:rsidTr="008F6841">
        <w:trPr>
          <w:trHeight w:val="20"/>
          <w:jc w:val="center"/>
        </w:trPr>
        <w:tc>
          <w:tcPr>
            <w:tcW w:w="4243" w:type="dxa"/>
            <w:tcBorders>
              <w:top w:val="single" w:sz="12" w:space="0" w:color="auto"/>
              <w:bottom w:val="single" w:sz="12" w:space="0" w:color="auto"/>
              <w:right w:val="single" w:sz="4" w:space="0" w:color="auto"/>
            </w:tcBorders>
            <w:tcMar>
              <w:top w:w="100" w:type="dxa"/>
              <w:left w:w="100" w:type="dxa"/>
              <w:bottom w:w="100" w:type="dxa"/>
              <w:right w:w="100" w:type="dxa"/>
            </w:tcMar>
          </w:tcPr>
          <w:p w14:paraId="18B78854" w14:textId="4C147C86" w:rsidR="005B5EAD" w:rsidRPr="00785C54" w:rsidRDefault="003E2160" w:rsidP="00785C54">
            <w:pPr>
              <w:pStyle w:val="Tableheader"/>
              <w:autoSpaceDE w:val="0"/>
              <w:autoSpaceDN w:val="0"/>
              <w:adjustRightInd w:val="0"/>
              <w:jc w:val="center"/>
              <w:rPr>
                <w:b/>
                <w:bCs/>
                <w:szCs w:val="20"/>
              </w:rPr>
            </w:pPr>
            <w:r>
              <w:rPr>
                <w:b/>
                <w:szCs w:val="24"/>
              </w:rPr>
              <w:t>2022</w:t>
            </w:r>
            <w:r w:rsidR="005B5EAD" w:rsidRPr="00785C54">
              <w:rPr>
                <w:b/>
                <w:szCs w:val="24"/>
              </w:rPr>
              <w:t xml:space="preserve"> class / property,</w:t>
            </w:r>
            <w:r w:rsidR="005B5EAD" w:rsidRPr="00785C54">
              <w:rPr>
                <w:b/>
                <w:szCs w:val="24"/>
              </w:rPr>
              <w:br/>
              <w:t>Basic Observations package</w:t>
            </w:r>
          </w:p>
        </w:tc>
        <w:tc>
          <w:tcPr>
            <w:tcW w:w="2126"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53F5BE94" w14:textId="0FF61A06" w:rsidR="005B5EAD" w:rsidRPr="00785C54" w:rsidRDefault="005B5EAD" w:rsidP="00785C54">
            <w:pPr>
              <w:pStyle w:val="Tableheader"/>
              <w:autoSpaceDE w:val="0"/>
              <w:autoSpaceDN w:val="0"/>
              <w:adjustRightInd w:val="0"/>
              <w:jc w:val="center"/>
              <w:rPr>
                <w:b/>
                <w:bCs/>
                <w:szCs w:val="20"/>
              </w:rPr>
            </w:pPr>
            <w:r w:rsidRPr="00785C54">
              <w:rPr>
                <w:b/>
                <w:szCs w:val="24"/>
              </w:rPr>
              <w:t>Relation</w:t>
            </w:r>
          </w:p>
        </w:tc>
        <w:tc>
          <w:tcPr>
            <w:tcW w:w="3402" w:type="dxa"/>
            <w:tcBorders>
              <w:top w:val="single" w:sz="12" w:space="0" w:color="auto"/>
              <w:left w:val="single" w:sz="4" w:space="0" w:color="auto"/>
              <w:bottom w:val="single" w:sz="12" w:space="0" w:color="auto"/>
            </w:tcBorders>
            <w:tcMar>
              <w:top w:w="100" w:type="dxa"/>
              <w:left w:w="100" w:type="dxa"/>
              <w:bottom w:w="100" w:type="dxa"/>
              <w:right w:w="100" w:type="dxa"/>
            </w:tcMar>
          </w:tcPr>
          <w:p w14:paraId="159D1939" w14:textId="48F9FD11" w:rsidR="005B5EAD" w:rsidRPr="00785C54" w:rsidRDefault="003E2160" w:rsidP="00785C54">
            <w:pPr>
              <w:pStyle w:val="Tableheader"/>
              <w:autoSpaceDE w:val="0"/>
              <w:autoSpaceDN w:val="0"/>
              <w:adjustRightInd w:val="0"/>
              <w:jc w:val="center"/>
              <w:rPr>
                <w:b/>
                <w:bCs/>
                <w:szCs w:val="20"/>
              </w:rPr>
            </w:pPr>
            <w:r>
              <w:rPr>
                <w:b/>
                <w:szCs w:val="24"/>
              </w:rPr>
              <w:t>2011</w:t>
            </w:r>
            <w:r w:rsidR="005B5EAD" w:rsidRPr="00785C54">
              <w:rPr>
                <w:b/>
                <w:szCs w:val="24"/>
              </w:rPr>
              <w:t xml:space="preserve"> class / property</w:t>
            </w:r>
          </w:p>
        </w:tc>
      </w:tr>
      <w:tr w:rsidR="005B5EAD" w:rsidRPr="00785C54" w14:paraId="2603E427" w14:textId="77777777" w:rsidTr="008F6841">
        <w:trPr>
          <w:trHeight w:val="20"/>
          <w:jc w:val="center"/>
        </w:trPr>
        <w:tc>
          <w:tcPr>
            <w:tcW w:w="4243" w:type="dxa"/>
            <w:tcBorders>
              <w:top w:val="single" w:sz="12" w:space="0" w:color="auto"/>
              <w:bottom w:val="single" w:sz="4" w:space="0" w:color="auto"/>
              <w:right w:val="single" w:sz="4" w:space="0" w:color="auto"/>
            </w:tcBorders>
            <w:tcMar>
              <w:top w:w="100" w:type="dxa"/>
              <w:left w:w="100" w:type="dxa"/>
              <w:bottom w:w="100" w:type="dxa"/>
              <w:right w:w="100" w:type="dxa"/>
            </w:tcMar>
          </w:tcPr>
          <w:p w14:paraId="3376C7A0" w14:textId="47327C7C" w:rsidR="005B5EAD" w:rsidRPr="00785C54" w:rsidRDefault="005B5EAD" w:rsidP="00785C54">
            <w:pPr>
              <w:pStyle w:val="Tablebody"/>
              <w:autoSpaceDE w:val="0"/>
              <w:autoSpaceDN w:val="0"/>
              <w:adjustRightInd w:val="0"/>
              <w:rPr>
                <w:szCs w:val="20"/>
              </w:rPr>
            </w:pPr>
            <w:r w:rsidRPr="00785C54">
              <w:rPr>
                <w:szCs w:val="24"/>
              </w:rPr>
              <w:t>Observation</w:t>
            </w:r>
          </w:p>
        </w:tc>
        <w:tc>
          <w:tcPr>
            <w:tcW w:w="2126"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6ED5270E" w14:textId="38B9C6C1" w:rsidR="005B5EAD" w:rsidRPr="00785C54" w:rsidRDefault="005B5EAD" w:rsidP="00785C54">
            <w:pPr>
              <w:pStyle w:val="Tablebody"/>
              <w:autoSpaceDE w:val="0"/>
              <w:autoSpaceDN w:val="0"/>
              <w:adjustRightInd w:val="0"/>
              <w:rPr>
                <w:szCs w:val="20"/>
              </w:rPr>
            </w:pPr>
            <w:r w:rsidRPr="00785C54">
              <w:rPr>
                <w:szCs w:val="24"/>
              </w:rPr>
              <w:t>equivalent class</w:t>
            </w:r>
          </w:p>
        </w:tc>
        <w:tc>
          <w:tcPr>
            <w:tcW w:w="3402" w:type="dxa"/>
            <w:tcBorders>
              <w:top w:val="single" w:sz="12" w:space="0" w:color="auto"/>
              <w:left w:val="single" w:sz="4" w:space="0" w:color="auto"/>
              <w:bottom w:val="single" w:sz="4" w:space="0" w:color="auto"/>
            </w:tcBorders>
            <w:tcMar>
              <w:top w:w="100" w:type="dxa"/>
              <w:left w:w="100" w:type="dxa"/>
              <w:bottom w:w="100" w:type="dxa"/>
              <w:right w:w="100" w:type="dxa"/>
            </w:tcMar>
          </w:tcPr>
          <w:p w14:paraId="02482D70" w14:textId="63540FEB" w:rsidR="005B5EAD" w:rsidRPr="00785C54" w:rsidRDefault="005B5EAD" w:rsidP="00785C54">
            <w:pPr>
              <w:pStyle w:val="Tablebody"/>
              <w:autoSpaceDE w:val="0"/>
              <w:autoSpaceDN w:val="0"/>
              <w:adjustRightInd w:val="0"/>
              <w:rPr>
                <w:szCs w:val="20"/>
              </w:rPr>
            </w:pPr>
            <w:proofErr w:type="spellStart"/>
            <w:r w:rsidRPr="00785C54">
              <w:rPr>
                <w:szCs w:val="24"/>
              </w:rPr>
              <w:t>OM_Observation</w:t>
            </w:r>
            <w:proofErr w:type="spellEnd"/>
          </w:p>
        </w:tc>
      </w:tr>
      <w:tr w:rsidR="005B5EAD" w:rsidRPr="00785C54" w14:paraId="4A927A38"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E546410" w14:textId="2C052C6B" w:rsidR="005B5EAD" w:rsidRPr="00785C54" w:rsidRDefault="005B5EAD" w:rsidP="00785C54">
            <w:pPr>
              <w:pStyle w:val="Tablebody"/>
              <w:autoSpaceDE w:val="0"/>
              <w:autoSpaceDN w:val="0"/>
              <w:adjustRightInd w:val="0"/>
              <w:rPr>
                <w:szCs w:val="20"/>
              </w:rPr>
            </w:pPr>
            <w:proofErr w:type="spellStart"/>
            <w:r w:rsidRPr="00785C54">
              <w:rPr>
                <w:szCs w:val="24"/>
              </w:rPr>
              <w:lastRenderedPageBreak/>
              <w:t>Observation.parameter</w:t>
            </w:r>
            <w:proofErr w:type="spellEnd"/>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68FBDFD" w14:textId="4843DD73"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53785645" w14:textId="119C34CD" w:rsidR="005B5EAD" w:rsidRPr="00785C54" w:rsidRDefault="005B5EAD" w:rsidP="00785C54">
            <w:pPr>
              <w:pStyle w:val="Tablebody"/>
              <w:autoSpaceDE w:val="0"/>
              <w:autoSpaceDN w:val="0"/>
              <w:adjustRightInd w:val="0"/>
              <w:rPr>
                <w:szCs w:val="20"/>
              </w:rPr>
            </w:pPr>
            <w:proofErr w:type="spellStart"/>
            <w:r w:rsidRPr="00785C54">
              <w:rPr>
                <w:szCs w:val="24"/>
              </w:rPr>
              <w:t>OM_Observation.parameter</w:t>
            </w:r>
            <w:proofErr w:type="spellEnd"/>
          </w:p>
        </w:tc>
      </w:tr>
      <w:tr w:rsidR="005B5EAD" w:rsidRPr="00785C54" w14:paraId="665F3AD2"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067986C" w14:textId="6A5C5C0B" w:rsidR="005B5EAD" w:rsidRPr="00785C54" w:rsidRDefault="005B5EAD" w:rsidP="00785C54">
            <w:pPr>
              <w:pStyle w:val="Tablebody"/>
              <w:autoSpaceDE w:val="0"/>
              <w:autoSpaceDN w:val="0"/>
              <w:adjustRightInd w:val="0"/>
              <w:rPr>
                <w:szCs w:val="20"/>
              </w:rPr>
            </w:pPr>
            <w:proofErr w:type="spellStart"/>
            <w:r w:rsidRPr="00785C54">
              <w:rPr>
                <w:szCs w:val="24"/>
              </w:rPr>
              <w:t>Observation.phenomenonTime</w:t>
            </w:r>
            <w:proofErr w:type="spellEnd"/>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14F5E85" w14:textId="443E27ED"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6CE9F4BF" w14:textId="5F1B283B" w:rsidR="005B5EAD" w:rsidRPr="00785C54" w:rsidRDefault="005B5EAD" w:rsidP="00785C54">
            <w:pPr>
              <w:pStyle w:val="Tablebody"/>
              <w:autoSpaceDE w:val="0"/>
              <w:autoSpaceDN w:val="0"/>
              <w:adjustRightInd w:val="0"/>
              <w:rPr>
                <w:szCs w:val="20"/>
              </w:rPr>
            </w:pPr>
            <w:proofErr w:type="spellStart"/>
            <w:r w:rsidRPr="00785C54">
              <w:rPr>
                <w:szCs w:val="24"/>
              </w:rPr>
              <w:t>OM_Observation.phenomenonTime</w:t>
            </w:r>
            <w:proofErr w:type="spellEnd"/>
          </w:p>
        </w:tc>
      </w:tr>
      <w:tr w:rsidR="005B5EAD" w:rsidRPr="00785C54" w14:paraId="6DC82FF2"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E6078CE" w14:textId="57606251" w:rsidR="005B5EAD" w:rsidRPr="00785C54" w:rsidRDefault="005B5EAD" w:rsidP="00785C54">
            <w:pPr>
              <w:pStyle w:val="Tablebody"/>
              <w:autoSpaceDE w:val="0"/>
              <w:autoSpaceDN w:val="0"/>
              <w:adjustRightInd w:val="0"/>
              <w:rPr>
                <w:szCs w:val="20"/>
              </w:rPr>
            </w:pPr>
            <w:proofErr w:type="spellStart"/>
            <w:r w:rsidRPr="00785C54">
              <w:rPr>
                <w:szCs w:val="24"/>
              </w:rPr>
              <w:t>Observation.resultQuality</w:t>
            </w:r>
            <w:proofErr w:type="spellEnd"/>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60773F8" w14:textId="56E0E247"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66F8B1C1" w14:textId="15C85207" w:rsidR="005B5EAD" w:rsidRPr="00785C54" w:rsidRDefault="005B5EAD" w:rsidP="00785C54">
            <w:pPr>
              <w:pStyle w:val="Tablebody"/>
              <w:autoSpaceDE w:val="0"/>
              <w:autoSpaceDN w:val="0"/>
              <w:adjustRightInd w:val="0"/>
              <w:rPr>
                <w:szCs w:val="20"/>
              </w:rPr>
            </w:pPr>
            <w:proofErr w:type="spellStart"/>
            <w:r w:rsidRPr="00785C54">
              <w:rPr>
                <w:szCs w:val="24"/>
              </w:rPr>
              <w:t>OM_Observation.resultQuality</w:t>
            </w:r>
            <w:proofErr w:type="spellEnd"/>
          </w:p>
        </w:tc>
      </w:tr>
      <w:tr w:rsidR="005B5EAD" w:rsidRPr="00785C54" w14:paraId="6C37F197"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33E45A44" w14:textId="52535F65" w:rsidR="005B5EAD" w:rsidRPr="00785C54" w:rsidRDefault="005B5EAD" w:rsidP="00785C54">
            <w:pPr>
              <w:pStyle w:val="Tablebody"/>
              <w:autoSpaceDE w:val="0"/>
              <w:autoSpaceDN w:val="0"/>
              <w:adjustRightInd w:val="0"/>
              <w:rPr>
                <w:szCs w:val="20"/>
              </w:rPr>
            </w:pPr>
            <w:proofErr w:type="spellStart"/>
            <w:r w:rsidRPr="00785C54">
              <w:rPr>
                <w:szCs w:val="24"/>
              </w:rPr>
              <w:t>Observation.resultTime</w:t>
            </w:r>
            <w:proofErr w:type="spellEnd"/>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A67A636" w14:textId="1941BD47"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556058B5" w14:textId="77E60494" w:rsidR="005B5EAD" w:rsidRPr="00785C54" w:rsidRDefault="005B5EAD" w:rsidP="00785C54">
            <w:pPr>
              <w:pStyle w:val="Tablebody"/>
              <w:autoSpaceDE w:val="0"/>
              <w:autoSpaceDN w:val="0"/>
              <w:adjustRightInd w:val="0"/>
              <w:rPr>
                <w:szCs w:val="20"/>
              </w:rPr>
            </w:pPr>
            <w:proofErr w:type="spellStart"/>
            <w:r w:rsidRPr="00785C54">
              <w:rPr>
                <w:szCs w:val="24"/>
              </w:rPr>
              <w:t>OM_Observation.resultTime</w:t>
            </w:r>
            <w:proofErr w:type="spellEnd"/>
          </w:p>
        </w:tc>
      </w:tr>
      <w:tr w:rsidR="005B5EAD" w:rsidRPr="00785C54" w14:paraId="17C18793"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393C25E4" w14:textId="30EC47F6" w:rsidR="005B5EAD" w:rsidRPr="00785C54" w:rsidRDefault="005B5EAD" w:rsidP="00785C54">
            <w:pPr>
              <w:pStyle w:val="Tablebody"/>
              <w:autoSpaceDE w:val="0"/>
              <w:autoSpaceDN w:val="0"/>
              <w:adjustRightInd w:val="0"/>
              <w:rPr>
                <w:szCs w:val="20"/>
              </w:rPr>
            </w:pPr>
            <w:proofErr w:type="spellStart"/>
            <w:r w:rsidRPr="00785C54">
              <w:rPr>
                <w:szCs w:val="24"/>
              </w:rPr>
              <w:t>Observation.validTime</w:t>
            </w:r>
            <w:proofErr w:type="spellEnd"/>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386755E" w14:textId="4ADE4A2D"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6851734F" w14:textId="60355A85" w:rsidR="005B5EAD" w:rsidRPr="00785C54" w:rsidRDefault="005B5EAD" w:rsidP="00785C54">
            <w:pPr>
              <w:pStyle w:val="Tablebody"/>
              <w:autoSpaceDE w:val="0"/>
              <w:autoSpaceDN w:val="0"/>
              <w:adjustRightInd w:val="0"/>
              <w:rPr>
                <w:szCs w:val="20"/>
              </w:rPr>
            </w:pPr>
            <w:proofErr w:type="spellStart"/>
            <w:r w:rsidRPr="00785C54">
              <w:rPr>
                <w:szCs w:val="24"/>
              </w:rPr>
              <w:t>OM_Observation.validTime</w:t>
            </w:r>
            <w:proofErr w:type="spellEnd"/>
          </w:p>
        </w:tc>
      </w:tr>
      <w:tr w:rsidR="005B5EAD" w:rsidRPr="00785C54" w14:paraId="0D165533"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67ADF20" w14:textId="1DCBAE59" w:rsidR="005B5EAD" w:rsidRPr="00785C54" w:rsidRDefault="005B5EAD" w:rsidP="00785C54">
            <w:pPr>
              <w:pStyle w:val="Tablebody"/>
              <w:autoSpaceDE w:val="0"/>
              <w:autoSpaceDN w:val="0"/>
              <w:adjustRightInd w:val="0"/>
              <w:rPr>
                <w:szCs w:val="20"/>
              </w:rPr>
            </w:pPr>
            <w:proofErr w:type="spellStart"/>
            <w:r w:rsidRPr="00785C54">
              <w:rPr>
                <w:szCs w:val="24"/>
              </w:rPr>
              <w:t>Observation.result</w:t>
            </w:r>
            <w:proofErr w:type="spellEnd"/>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2CECED3" w14:textId="02951A5A"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32E16CC3" w14:textId="68486DC2" w:rsidR="005B5EAD" w:rsidRPr="00785C54" w:rsidRDefault="005B5EAD" w:rsidP="00785C54">
            <w:pPr>
              <w:pStyle w:val="Tablebody"/>
              <w:autoSpaceDE w:val="0"/>
              <w:autoSpaceDN w:val="0"/>
              <w:adjustRightInd w:val="0"/>
              <w:rPr>
                <w:szCs w:val="20"/>
              </w:rPr>
            </w:pPr>
            <w:proofErr w:type="spellStart"/>
            <w:r w:rsidRPr="00785C54">
              <w:rPr>
                <w:szCs w:val="24"/>
              </w:rPr>
              <w:t>OM_Observation.result</w:t>
            </w:r>
            <w:proofErr w:type="spellEnd"/>
          </w:p>
        </w:tc>
      </w:tr>
      <w:tr w:rsidR="005B5EAD" w:rsidRPr="00785C54" w14:paraId="069BBDDC"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2CCF4FA2" w14:textId="46D3479A" w:rsidR="005B5EAD" w:rsidRPr="00785C54" w:rsidRDefault="005B5EAD" w:rsidP="00785C54">
            <w:pPr>
              <w:pStyle w:val="Tablebody"/>
              <w:autoSpaceDE w:val="0"/>
              <w:autoSpaceDN w:val="0"/>
              <w:adjustRightInd w:val="0"/>
              <w:rPr>
                <w:szCs w:val="20"/>
              </w:rPr>
            </w:pPr>
            <w:proofErr w:type="spellStart"/>
            <w:r w:rsidRPr="00785C54">
              <w:rPr>
                <w:szCs w:val="24"/>
              </w:rPr>
              <w:t>Observation.ultimateFeatureOfInterest</w:t>
            </w:r>
            <w:proofErr w:type="spellEnd"/>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82EC5FB" w14:textId="0D9F4F58" w:rsidR="005B5EAD" w:rsidRPr="00785C54" w:rsidRDefault="005B5EAD" w:rsidP="00785C54">
            <w:pPr>
              <w:pStyle w:val="Tablebody"/>
              <w:autoSpaceDE w:val="0"/>
              <w:autoSpaceDN w:val="0"/>
              <w:adjustRightInd w:val="0"/>
              <w:rPr>
                <w:szCs w:val="20"/>
              </w:rPr>
            </w:pPr>
            <w:r w:rsidRPr="00785C54">
              <w:rPr>
                <w:szCs w:val="24"/>
              </w:rPr>
              <w:t>sub-property of</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256DF6A4" w14:textId="1C520CE6" w:rsidR="005B5EAD" w:rsidRPr="00785C54" w:rsidRDefault="005B5EAD" w:rsidP="00785C54">
            <w:pPr>
              <w:pStyle w:val="Tablebody"/>
              <w:autoSpaceDE w:val="0"/>
              <w:autoSpaceDN w:val="0"/>
              <w:adjustRightInd w:val="0"/>
              <w:rPr>
                <w:szCs w:val="20"/>
              </w:rPr>
            </w:pPr>
            <w:proofErr w:type="spellStart"/>
            <w:r w:rsidRPr="00785C54">
              <w:rPr>
                <w:szCs w:val="24"/>
              </w:rPr>
              <w:t>OM_Observation.featureOfInterest</w:t>
            </w:r>
            <w:proofErr w:type="spellEnd"/>
          </w:p>
        </w:tc>
      </w:tr>
      <w:tr w:rsidR="005B5EAD" w:rsidRPr="00785C54" w14:paraId="2F852857"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1FCF50F4" w14:textId="72EA2A25" w:rsidR="005B5EAD" w:rsidRPr="00785C54" w:rsidRDefault="005B5EAD" w:rsidP="00785C54">
            <w:pPr>
              <w:pStyle w:val="Tablebody"/>
              <w:autoSpaceDE w:val="0"/>
              <w:autoSpaceDN w:val="0"/>
              <w:adjustRightInd w:val="0"/>
              <w:rPr>
                <w:szCs w:val="20"/>
              </w:rPr>
            </w:pPr>
            <w:proofErr w:type="spellStart"/>
            <w:r w:rsidRPr="00785C54">
              <w:rPr>
                <w:szCs w:val="24"/>
              </w:rPr>
              <w:t>Observation.proximateFeatureOfInterest</w:t>
            </w:r>
            <w:proofErr w:type="spellEnd"/>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F6164AC" w14:textId="58C950E7" w:rsidR="005B5EAD" w:rsidRPr="00785C54" w:rsidRDefault="005B5EAD" w:rsidP="00785C54">
            <w:pPr>
              <w:pStyle w:val="Tablebody"/>
              <w:autoSpaceDE w:val="0"/>
              <w:autoSpaceDN w:val="0"/>
              <w:adjustRightInd w:val="0"/>
              <w:rPr>
                <w:szCs w:val="20"/>
              </w:rPr>
            </w:pPr>
            <w:r w:rsidRPr="00785C54">
              <w:rPr>
                <w:szCs w:val="24"/>
              </w:rPr>
              <w:t>sub-property of</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066017FE" w14:textId="4C980367" w:rsidR="005B5EAD" w:rsidRPr="00785C54" w:rsidRDefault="005B5EAD" w:rsidP="00785C54">
            <w:pPr>
              <w:pStyle w:val="Tablebody"/>
              <w:autoSpaceDE w:val="0"/>
              <w:autoSpaceDN w:val="0"/>
              <w:adjustRightInd w:val="0"/>
              <w:rPr>
                <w:szCs w:val="20"/>
              </w:rPr>
            </w:pPr>
            <w:proofErr w:type="spellStart"/>
            <w:r w:rsidRPr="00785C54">
              <w:rPr>
                <w:szCs w:val="24"/>
              </w:rPr>
              <w:t>OM_Observation.featureOfInterest</w:t>
            </w:r>
            <w:proofErr w:type="spellEnd"/>
          </w:p>
        </w:tc>
      </w:tr>
      <w:tr w:rsidR="005B5EAD" w:rsidRPr="00785C54" w14:paraId="03CD58AF"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22696CDF" w14:textId="2A7FDF24" w:rsidR="005B5EAD" w:rsidRPr="00785C54" w:rsidRDefault="005B5EAD" w:rsidP="00785C54">
            <w:pPr>
              <w:pStyle w:val="Tablebody"/>
              <w:autoSpaceDE w:val="0"/>
              <w:autoSpaceDN w:val="0"/>
              <w:adjustRightInd w:val="0"/>
              <w:rPr>
                <w:szCs w:val="20"/>
              </w:rPr>
            </w:pPr>
            <w:proofErr w:type="spellStart"/>
            <w:r w:rsidRPr="00785C54">
              <w:rPr>
                <w:szCs w:val="24"/>
              </w:rPr>
              <w:t>Observation.observedProperty</w:t>
            </w:r>
            <w:proofErr w:type="spellEnd"/>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18263A1" w14:textId="641ADC4E"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4234EF4E" w14:textId="1E5AB309" w:rsidR="005B5EAD" w:rsidRPr="00785C54" w:rsidRDefault="005B5EAD" w:rsidP="00785C54">
            <w:pPr>
              <w:pStyle w:val="Tablebody"/>
              <w:autoSpaceDE w:val="0"/>
              <w:autoSpaceDN w:val="0"/>
              <w:adjustRightInd w:val="0"/>
              <w:rPr>
                <w:szCs w:val="20"/>
              </w:rPr>
            </w:pPr>
            <w:proofErr w:type="spellStart"/>
            <w:r w:rsidRPr="00785C54">
              <w:rPr>
                <w:szCs w:val="24"/>
              </w:rPr>
              <w:t>OM_Observation.observedProperty</w:t>
            </w:r>
            <w:proofErr w:type="spellEnd"/>
          </w:p>
        </w:tc>
      </w:tr>
      <w:tr w:rsidR="005B5EAD" w:rsidRPr="00785C54" w14:paraId="41EAE13E"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7CFE0C7" w14:textId="48A6FB9A" w:rsidR="005B5EAD" w:rsidRPr="00785C54" w:rsidRDefault="005B5EAD" w:rsidP="00785C54">
            <w:pPr>
              <w:pStyle w:val="Tablebody"/>
              <w:autoSpaceDE w:val="0"/>
              <w:autoSpaceDN w:val="0"/>
              <w:adjustRightInd w:val="0"/>
              <w:rPr>
                <w:szCs w:val="20"/>
              </w:rPr>
            </w:pPr>
            <w:proofErr w:type="spellStart"/>
            <w:r w:rsidRPr="00785C54">
              <w:rPr>
                <w:szCs w:val="24"/>
              </w:rPr>
              <w:t>Observation.observer</w:t>
            </w:r>
            <w:proofErr w:type="spellEnd"/>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CEF1CC3" w14:textId="57304D13" w:rsidR="005B5EAD" w:rsidRPr="00785C54" w:rsidRDefault="005B5EAD" w:rsidP="00785C54">
            <w:pPr>
              <w:pStyle w:val="Tablebody"/>
              <w:autoSpaceDE w:val="0"/>
              <w:autoSpaceDN w:val="0"/>
              <w:adjustRightInd w:val="0"/>
              <w:rPr>
                <w:szCs w:val="20"/>
              </w:rPr>
            </w:pPr>
            <w:r w:rsidRPr="00785C54">
              <w:rPr>
                <w:szCs w:val="24"/>
              </w:rPr>
              <w:t>sub-property of</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7C2F6962" w14:textId="0946AD35" w:rsidR="005B5EAD" w:rsidRPr="00785C54" w:rsidRDefault="005B5EAD" w:rsidP="00785C54">
            <w:pPr>
              <w:pStyle w:val="Tablebody"/>
              <w:autoSpaceDE w:val="0"/>
              <w:autoSpaceDN w:val="0"/>
              <w:adjustRightInd w:val="0"/>
              <w:rPr>
                <w:szCs w:val="20"/>
              </w:rPr>
            </w:pPr>
            <w:proofErr w:type="spellStart"/>
            <w:r w:rsidRPr="00785C54">
              <w:rPr>
                <w:szCs w:val="24"/>
              </w:rPr>
              <w:t>OM_Observation.procedure</w:t>
            </w:r>
            <w:proofErr w:type="spellEnd"/>
          </w:p>
        </w:tc>
      </w:tr>
      <w:tr w:rsidR="005B5EAD" w:rsidRPr="00785C54" w14:paraId="0D02E456"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ACFDF1D" w14:textId="0ACFDD61" w:rsidR="005B5EAD" w:rsidRPr="00785C54" w:rsidRDefault="005B5EAD" w:rsidP="00785C54">
            <w:pPr>
              <w:pStyle w:val="Tablebody"/>
              <w:autoSpaceDE w:val="0"/>
              <w:autoSpaceDN w:val="0"/>
              <w:adjustRightInd w:val="0"/>
              <w:rPr>
                <w:szCs w:val="20"/>
              </w:rPr>
            </w:pPr>
            <w:proofErr w:type="spellStart"/>
            <w:r w:rsidRPr="00785C54">
              <w:rPr>
                <w:szCs w:val="24"/>
              </w:rPr>
              <w:t>Observation.procedure</w:t>
            </w:r>
            <w:proofErr w:type="spellEnd"/>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3AF4256" w14:textId="306D2C9A" w:rsidR="005B5EAD" w:rsidRPr="00785C54" w:rsidRDefault="005B5EAD" w:rsidP="00785C54">
            <w:pPr>
              <w:pStyle w:val="Tablebody"/>
              <w:autoSpaceDE w:val="0"/>
              <w:autoSpaceDN w:val="0"/>
              <w:adjustRightInd w:val="0"/>
              <w:rPr>
                <w:szCs w:val="20"/>
              </w:rPr>
            </w:pPr>
            <w:r w:rsidRPr="00785C54">
              <w:rPr>
                <w:szCs w:val="24"/>
              </w:rPr>
              <w:t>sub-property of</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3590BF2D" w14:textId="09D9E982" w:rsidR="005B5EAD" w:rsidRPr="00785C54" w:rsidRDefault="005B5EAD" w:rsidP="00785C54">
            <w:pPr>
              <w:pStyle w:val="Tablebody"/>
              <w:autoSpaceDE w:val="0"/>
              <w:autoSpaceDN w:val="0"/>
              <w:adjustRightInd w:val="0"/>
              <w:rPr>
                <w:szCs w:val="20"/>
              </w:rPr>
            </w:pPr>
            <w:proofErr w:type="spellStart"/>
            <w:r w:rsidRPr="00785C54">
              <w:rPr>
                <w:szCs w:val="24"/>
              </w:rPr>
              <w:t>OM_Observation.procedure</w:t>
            </w:r>
            <w:proofErr w:type="spellEnd"/>
          </w:p>
        </w:tc>
      </w:tr>
      <w:tr w:rsidR="005B5EAD" w:rsidRPr="00785C54" w14:paraId="0B331958"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2FE798E" w14:textId="20E47459" w:rsidR="005B5EAD" w:rsidRPr="00785C54" w:rsidRDefault="005B5EAD" w:rsidP="00785C54">
            <w:pPr>
              <w:pStyle w:val="Tablebody"/>
              <w:autoSpaceDE w:val="0"/>
              <w:autoSpaceDN w:val="0"/>
              <w:adjustRightInd w:val="0"/>
              <w:rPr>
                <w:szCs w:val="20"/>
              </w:rPr>
            </w:pPr>
            <w:proofErr w:type="spellStart"/>
            <w:r w:rsidRPr="00785C54">
              <w:rPr>
                <w:szCs w:val="24"/>
              </w:rPr>
              <w:t>Observation.metadata</w:t>
            </w:r>
            <w:proofErr w:type="spellEnd"/>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8A0CE9" w14:textId="5FA25128"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461E15B2" w14:textId="1A1878AC" w:rsidR="005B5EAD" w:rsidRPr="00785C54" w:rsidRDefault="005B5EAD" w:rsidP="00785C54">
            <w:pPr>
              <w:pStyle w:val="Tablebody"/>
              <w:autoSpaceDE w:val="0"/>
              <w:autoSpaceDN w:val="0"/>
              <w:adjustRightInd w:val="0"/>
              <w:rPr>
                <w:szCs w:val="20"/>
              </w:rPr>
            </w:pPr>
            <w:proofErr w:type="spellStart"/>
            <w:r w:rsidRPr="00785C54">
              <w:rPr>
                <w:szCs w:val="24"/>
              </w:rPr>
              <w:t>OM_Observation.metadata</w:t>
            </w:r>
            <w:proofErr w:type="spellEnd"/>
          </w:p>
        </w:tc>
      </w:tr>
      <w:tr w:rsidR="005B5EAD" w:rsidRPr="00785C54" w14:paraId="3DDD7559"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26009FA" w14:textId="5C97690E" w:rsidR="005B5EAD" w:rsidRPr="00785C54" w:rsidRDefault="005B5EAD" w:rsidP="00785C54">
            <w:pPr>
              <w:pStyle w:val="Tablebody"/>
              <w:autoSpaceDE w:val="0"/>
              <w:autoSpaceDN w:val="0"/>
              <w:adjustRightInd w:val="0"/>
              <w:rPr>
                <w:szCs w:val="20"/>
              </w:rPr>
            </w:pPr>
            <w:proofErr w:type="spellStart"/>
            <w:r w:rsidRPr="00785C54">
              <w:rPr>
                <w:szCs w:val="24"/>
              </w:rPr>
              <w:t>Observation.relatedObservation</w:t>
            </w:r>
            <w:proofErr w:type="spellEnd"/>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96BA0D2" w14:textId="6278B946"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310592CC" w14:textId="2F765CFD" w:rsidR="005B5EAD" w:rsidRPr="00785C54" w:rsidRDefault="005B5EAD" w:rsidP="00785C54">
            <w:pPr>
              <w:pStyle w:val="Tablebody"/>
              <w:autoSpaceDE w:val="0"/>
              <w:autoSpaceDN w:val="0"/>
              <w:adjustRightInd w:val="0"/>
              <w:rPr>
                <w:szCs w:val="20"/>
              </w:rPr>
            </w:pPr>
            <w:proofErr w:type="spellStart"/>
            <w:r w:rsidRPr="00785C54">
              <w:rPr>
                <w:szCs w:val="24"/>
              </w:rPr>
              <w:t>OM_Observation.relatedObservation</w:t>
            </w:r>
            <w:proofErr w:type="spellEnd"/>
          </w:p>
        </w:tc>
      </w:tr>
      <w:tr w:rsidR="005B5EAD" w:rsidRPr="00785C54" w14:paraId="07728402"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3EBBDFB" w14:textId="0546281B" w:rsidR="005B5EAD" w:rsidRPr="00785C54" w:rsidRDefault="005B5EAD" w:rsidP="00785C54">
            <w:pPr>
              <w:pStyle w:val="Tablebody"/>
              <w:autoSpaceDE w:val="0"/>
              <w:autoSpaceDN w:val="0"/>
              <w:adjustRightInd w:val="0"/>
              <w:rPr>
                <w:szCs w:val="20"/>
              </w:rPr>
            </w:pPr>
            <w:proofErr w:type="spellStart"/>
            <w:r w:rsidRPr="00785C54">
              <w:rPr>
                <w:szCs w:val="24"/>
              </w:rPr>
              <w:t>ObservingProcedure</w:t>
            </w:r>
            <w:proofErr w:type="spellEnd"/>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5E4408B" w14:textId="1B31C8F3" w:rsidR="005B5EAD" w:rsidRPr="00785C54" w:rsidRDefault="005B5EAD" w:rsidP="00785C54">
            <w:pPr>
              <w:pStyle w:val="Tablebody"/>
              <w:autoSpaceDE w:val="0"/>
              <w:autoSpaceDN w:val="0"/>
              <w:adjustRightInd w:val="0"/>
              <w:rPr>
                <w:szCs w:val="20"/>
              </w:rPr>
            </w:pPr>
            <w:r w:rsidRPr="00785C54">
              <w:rPr>
                <w:szCs w:val="24"/>
              </w:rPr>
              <w:t>equivalent class</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108CDFCD" w14:textId="03CD074E" w:rsidR="005B5EAD" w:rsidRPr="00785C54" w:rsidRDefault="005B5EAD" w:rsidP="00785C54">
            <w:pPr>
              <w:pStyle w:val="Tablebody"/>
              <w:autoSpaceDE w:val="0"/>
              <w:autoSpaceDN w:val="0"/>
              <w:adjustRightInd w:val="0"/>
              <w:rPr>
                <w:szCs w:val="20"/>
              </w:rPr>
            </w:pPr>
            <w:proofErr w:type="spellStart"/>
            <w:r w:rsidRPr="00785C54">
              <w:rPr>
                <w:szCs w:val="24"/>
              </w:rPr>
              <w:t>OM_Process</w:t>
            </w:r>
            <w:proofErr w:type="spellEnd"/>
          </w:p>
        </w:tc>
      </w:tr>
      <w:tr w:rsidR="005B5EAD" w:rsidRPr="00785C54" w14:paraId="25D10EC6"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F3EED9C" w14:textId="757C6636" w:rsidR="005B5EAD" w:rsidRPr="00785C54" w:rsidRDefault="005B5EAD" w:rsidP="00785C54">
            <w:pPr>
              <w:pStyle w:val="Tablebody"/>
              <w:autoSpaceDE w:val="0"/>
              <w:autoSpaceDN w:val="0"/>
              <w:adjustRightInd w:val="0"/>
              <w:rPr>
                <w:szCs w:val="20"/>
              </w:rPr>
            </w:pPr>
            <w:proofErr w:type="spellStart"/>
            <w:r w:rsidRPr="00785C54">
              <w:rPr>
                <w:szCs w:val="24"/>
              </w:rPr>
              <w:t>ObservableProperty</w:t>
            </w:r>
            <w:proofErr w:type="spellEnd"/>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C2E4BF2" w14:textId="4DE897DD" w:rsidR="005B5EAD" w:rsidRPr="00785C54" w:rsidRDefault="005B5EAD" w:rsidP="00785C54">
            <w:pPr>
              <w:pStyle w:val="Tablebody"/>
              <w:autoSpaceDE w:val="0"/>
              <w:autoSpaceDN w:val="0"/>
              <w:adjustRightInd w:val="0"/>
              <w:rPr>
                <w:szCs w:val="20"/>
              </w:rPr>
            </w:pPr>
            <w:r w:rsidRPr="00785C54">
              <w:rPr>
                <w:szCs w:val="24"/>
              </w:rPr>
              <w:t>equivalent class</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57244753" w14:textId="0A0045A9" w:rsidR="005B5EAD" w:rsidRPr="00785C54" w:rsidRDefault="005B5EAD" w:rsidP="00785C54">
            <w:pPr>
              <w:pStyle w:val="Tablebody"/>
              <w:autoSpaceDE w:val="0"/>
              <w:autoSpaceDN w:val="0"/>
              <w:adjustRightInd w:val="0"/>
              <w:rPr>
                <w:szCs w:val="20"/>
              </w:rPr>
            </w:pPr>
            <w:proofErr w:type="spellStart"/>
            <w:r w:rsidRPr="00785C54">
              <w:rPr>
                <w:szCs w:val="24"/>
              </w:rPr>
              <w:t>GF_PropertyType</w:t>
            </w:r>
            <w:proofErr w:type="spellEnd"/>
          </w:p>
        </w:tc>
      </w:tr>
      <w:tr w:rsidR="005B5EAD" w:rsidRPr="00785C54" w14:paraId="6812D070"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03090AD" w14:textId="63621EDD" w:rsidR="005B5EAD" w:rsidRPr="00785C54" w:rsidRDefault="005B5EAD" w:rsidP="00785C54">
            <w:pPr>
              <w:pStyle w:val="Tablebody"/>
              <w:autoSpaceDE w:val="0"/>
              <w:autoSpaceDN w:val="0"/>
              <w:adjustRightInd w:val="0"/>
              <w:rPr>
                <w:szCs w:val="20"/>
              </w:rPr>
            </w:pPr>
            <w:r w:rsidRPr="00785C54">
              <w:rPr>
                <w:szCs w:val="24"/>
              </w:rPr>
              <w:t>Observer</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22B3961" w14:textId="07BDE004" w:rsidR="005B5EAD" w:rsidRPr="00785C54" w:rsidRDefault="005B5EAD" w:rsidP="00785C54">
            <w:pPr>
              <w:pStyle w:val="Tablebody"/>
              <w:autoSpaceDE w:val="0"/>
              <w:autoSpaceDN w:val="0"/>
              <w:adjustRightInd w:val="0"/>
              <w:rPr>
                <w:szCs w:val="20"/>
              </w:rPr>
            </w:pPr>
            <w:r w:rsidRPr="00785C54">
              <w:rPr>
                <w:szCs w:val="24"/>
              </w:rPr>
              <w:t> </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0F4513BC" w14:textId="1C7634CE" w:rsidR="005B5EAD" w:rsidRPr="00785C54" w:rsidRDefault="005B5EAD" w:rsidP="00785C54">
            <w:pPr>
              <w:pStyle w:val="Tablebody"/>
              <w:autoSpaceDE w:val="0"/>
              <w:autoSpaceDN w:val="0"/>
              <w:adjustRightInd w:val="0"/>
              <w:rPr>
                <w:szCs w:val="20"/>
              </w:rPr>
            </w:pPr>
            <w:r w:rsidRPr="00785C54">
              <w:rPr>
                <w:szCs w:val="24"/>
              </w:rPr>
              <w:t>(</w:t>
            </w:r>
            <w:proofErr w:type="gramStart"/>
            <w:r w:rsidRPr="00785C54">
              <w:rPr>
                <w:szCs w:val="24"/>
              </w:rPr>
              <w:t>no</w:t>
            </w:r>
            <w:proofErr w:type="gramEnd"/>
            <w:r w:rsidRPr="00785C54">
              <w:rPr>
                <w:szCs w:val="24"/>
              </w:rPr>
              <w:t xml:space="preserve"> match)</w:t>
            </w:r>
          </w:p>
        </w:tc>
      </w:tr>
      <w:tr w:rsidR="005B5EAD" w:rsidRPr="00785C54" w14:paraId="486EC6F2"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34D33AEB" w14:textId="5973A74A" w:rsidR="005B5EAD" w:rsidRPr="00785C54" w:rsidRDefault="005B5EAD" w:rsidP="00785C54">
            <w:pPr>
              <w:pStyle w:val="Tablebody"/>
              <w:autoSpaceDE w:val="0"/>
              <w:autoSpaceDN w:val="0"/>
              <w:adjustRightInd w:val="0"/>
              <w:rPr>
                <w:szCs w:val="20"/>
              </w:rPr>
            </w:pPr>
            <w:r w:rsidRPr="00785C54">
              <w:rPr>
                <w:szCs w:val="24"/>
              </w:rPr>
              <w:t>Deployment</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688283B" w14:textId="523FA904" w:rsidR="005B5EAD" w:rsidRPr="00785C54" w:rsidRDefault="005B5EAD" w:rsidP="00785C54">
            <w:pPr>
              <w:pStyle w:val="Tablebody"/>
              <w:autoSpaceDE w:val="0"/>
              <w:autoSpaceDN w:val="0"/>
              <w:adjustRightInd w:val="0"/>
              <w:rPr>
                <w:szCs w:val="20"/>
              </w:rPr>
            </w:pPr>
            <w:r w:rsidRPr="00785C54">
              <w:rPr>
                <w:szCs w:val="24"/>
              </w:rPr>
              <w:t> </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507C37A0" w14:textId="6115EE48" w:rsidR="005B5EAD" w:rsidRPr="00785C54" w:rsidRDefault="005B5EAD" w:rsidP="00785C54">
            <w:pPr>
              <w:pStyle w:val="Tablebody"/>
              <w:autoSpaceDE w:val="0"/>
              <w:autoSpaceDN w:val="0"/>
              <w:adjustRightInd w:val="0"/>
              <w:rPr>
                <w:szCs w:val="20"/>
              </w:rPr>
            </w:pPr>
            <w:r w:rsidRPr="00785C54">
              <w:rPr>
                <w:szCs w:val="24"/>
              </w:rPr>
              <w:t>(</w:t>
            </w:r>
            <w:proofErr w:type="gramStart"/>
            <w:r w:rsidRPr="00785C54">
              <w:rPr>
                <w:szCs w:val="24"/>
              </w:rPr>
              <w:t>no</w:t>
            </w:r>
            <w:proofErr w:type="gramEnd"/>
            <w:r w:rsidRPr="00785C54">
              <w:rPr>
                <w:szCs w:val="24"/>
              </w:rPr>
              <w:t xml:space="preserve"> match)</w:t>
            </w:r>
          </w:p>
        </w:tc>
      </w:tr>
      <w:tr w:rsidR="005B5EAD" w:rsidRPr="00785C54" w14:paraId="1536A2DF" w14:textId="77777777" w:rsidTr="008F6841">
        <w:trPr>
          <w:trHeight w:val="20"/>
          <w:jc w:val="center"/>
        </w:trPr>
        <w:tc>
          <w:tcPr>
            <w:tcW w:w="4243" w:type="dxa"/>
            <w:tcBorders>
              <w:top w:val="single" w:sz="4" w:space="0" w:color="auto"/>
              <w:bottom w:val="single" w:sz="12" w:space="0" w:color="auto"/>
              <w:right w:val="single" w:sz="4" w:space="0" w:color="auto"/>
            </w:tcBorders>
            <w:tcMar>
              <w:top w:w="100" w:type="dxa"/>
              <w:left w:w="100" w:type="dxa"/>
              <w:bottom w:w="100" w:type="dxa"/>
              <w:right w:w="100" w:type="dxa"/>
            </w:tcMar>
          </w:tcPr>
          <w:p w14:paraId="5CD3193D" w14:textId="551E1E2C" w:rsidR="005B5EAD" w:rsidRPr="00785C54" w:rsidRDefault="005B5EAD" w:rsidP="00785C54">
            <w:pPr>
              <w:pStyle w:val="Tablebody"/>
              <w:autoSpaceDE w:val="0"/>
              <w:autoSpaceDN w:val="0"/>
              <w:adjustRightInd w:val="0"/>
              <w:rPr>
                <w:szCs w:val="20"/>
              </w:rPr>
            </w:pPr>
            <w:r w:rsidRPr="00785C54">
              <w:rPr>
                <w:szCs w:val="24"/>
              </w:rPr>
              <w:t>Host</w:t>
            </w:r>
          </w:p>
        </w:tc>
        <w:tc>
          <w:tcPr>
            <w:tcW w:w="2126"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297C2582" w14:textId="59CD1655" w:rsidR="005B5EAD" w:rsidRPr="00785C54" w:rsidRDefault="005B5EAD" w:rsidP="00785C54">
            <w:pPr>
              <w:pStyle w:val="Tablebody"/>
              <w:autoSpaceDE w:val="0"/>
              <w:autoSpaceDN w:val="0"/>
              <w:adjustRightInd w:val="0"/>
              <w:rPr>
                <w:szCs w:val="20"/>
              </w:rPr>
            </w:pPr>
            <w:r w:rsidRPr="00785C54">
              <w:rPr>
                <w:szCs w:val="24"/>
              </w:rPr>
              <w:t> </w:t>
            </w:r>
          </w:p>
        </w:tc>
        <w:tc>
          <w:tcPr>
            <w:tcW w:w="3402" w:type="dxa"/>
            <w:tcBorders>
              <w:top w:val="single" w:sz="4" w:space="0" w:color="auto"/>
              <w:left w:val="single" w:sz="4" w:space="0" w:color="auto"/>
              <w:bottom w:val="single" w:sz="12" w:space="0" w:color="auto"/>
            </w:tcBorders>
            <w:tcMar>
              <w:top w:w="100" w:type="dxa"/>
              <w:left w:w="100" w:type="dxa"/>
              <w:bottom w:w="100" w:type="dxa"/>
              <w:right w:w="100" w:type="dxa"/>
            </w:tcMar>
          </w:tcPr>
          <w:p w14:paraId="1AB7B8BB" w14:textId="4686923C" w:rsidR="005B5EAD" w:rsidRPr="00785C54" w:rsidRDefault="005B5EAD" w:rsidP="00785C54">
            <w:pPr>
              <w:pStyle w:val="Tablebody"/>
              <w:autoSpaceDE w:val="0"/>
              <w:autoSpaceDN w:val="0"/>
              <w:adjustRightInd w:val="0"/>
              <w:rPr>
                <w:szCs w:val="20"/>
              </w:rPr>
            </w:pPr>
            <w:r w:rsidRPr="00785C54">
              <w:rPr>
                <w:szCs w:val="24"/>
              </w:rPr>
              <w:t>(</w:t>
            </w:r>
            <w:proofErr w:type="gramStart"/>
            <w:r w:rsidRPr="00785C54">
              <w:rPr>
                <w:szCs w:val="24"/>
              </w:rPr>
              <w:t>no</w:t>
            </w:r>
            <w:proofErr w:type="gramEnd"/>
            <w:r w:rsidRPr="00785C54">
              <w:rPr>
                <w:szCs w:val="24"/>
              </w:rPr>
              <w:t xml:space="preserve"> match)</w:t>
            </w:r>
          </w:p>
        </w:tc>
      </w:tr>
    </w:tbl>
    <w:p w14:paraId="5EFA6033" w14:textId="533A85A6" w:rsidR="005B5EAD" w:rsidRPr="00785C54" w:rsidRDefault="005B5EAD" w:rsidP="00785C54">
      <w:pPr>
        <w:pStyle w:val="a2"/>
        <w:tabs>
          <w:tab w:val="left" w:pos="360"/>
        </w:tabs>
        <w:autoSpaceDE w:val="0"/>
        <w:autoSpaceDN w:val="0"/>
        <w:adjustRightInd w:val="0"/>
        <w:rPr>
          <w:szCs w:val="24"/>
        </w:rPr>
      </w:pPr>
      <w:r w:rsidRPr="00785C54">
        <w:rPr>
          <w:szCs w:val="24"/>
        </w:rPr>
        <w:t>Modelling of the Sample and Sampling concepts</w:t>
      </w:r>
    </w:p>
    <w:p w14:paraId="4649755F" w14:textId="57A38095" w:rsidR="005B5EAD" w:rsidRPr="00785C54" w:rsidRDefault="005B5EAD" w:rsidP="00785C54">
      <w:pPr>
        <w:pStyle w:val="a3"/>
        <w:tabs>
          <w:tab w:val="left" w:pos="720"/>
        </w:tabs>
        <w:autoSpaceDE w:val="0"/>
        <w:autoSpaceDN w:val="0"/>
        <w:adjustRightInd w:val="0"/>
        <w:rPr>
          <w:szCs w:val="24"/>
        </w:rPr>
      </w:pPr>
      <w:proofErr w:type="spellStart"/>
      <w:r w:rsidRPr="00785C54">
        <w:rPr>
          <w:szCs w:val="24"/>
        </w:rPr>
        <w:t>SF_SamplingFeature</w:t>
      </w:r>
      <w:proofErr w:type="spellEnd"/>
      <w:r w:rsidRPr="00785C54">
        <w:rPr>
          <w:szCs w:val="24"/>
        </w:rPr>
        <w:t xml:space="preserve">, </w:t>
      </w:r>
      <w:proofErr w:type="spellStart"/>
      <w:r w:rsidRPr="00785C54">
        <w:rPr>
          <w:szCs w:val="24"/>
        </w:rPr>
        <w:t>SF_Specimen</w:t>
      </w:r>
      <w:proofErr w:type="spellEnd"/>
      <w:r w:rsidRPr="00785C54">
        <w:rPr>
          <w:szCs w:val="24"/>
        </w:rPr>
        <w:t xml:space="preserve"> </w:t>
      </w:r>
      <w:proofErr w:type="spellStart"/>
      <w:r w:rsidRPr="00785C54">
        <w:rPr>
          <w:szCs w:val="24"/>
        </w:rPr>
        <w:t>SF_SpatialSamplingFeature</w:t>
      </w:r>
      <w:proofErr w:type="spellEnd"/>
      <w:r w:rsidRPr="00785C54">
        <w:rPr>
          <w:szCs w:val="24"/>
        </w:rPr>
        <w:t xml:space="preserve"> and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p>
    <w:p w14:paraId="0B28861F" w14:textId="3688AF18" w:rsidR="005B5EAD" w:rsidRPr="00785C54" w:rsidRDefault="005B5EAD" w:rsidP="00785C54">
      <w:pPr>
        <w:pStyle w:val="BodyText"/>
        <w:autoSpaceDE w:val="0"/>
        <w:autoSpaceDN w:val="0"/>
        <w:adjustRightInd w:val="0"/>
        <w:rPr>
          <w:szCs w:val="24"/>
        </w:rPr>
      </w:pPr>
      <w:r w:rsidRPr="00785C54">
        <w:rPr>
          <w:szCs w:val="24"/>
        </w:rPr>
        <w:t>The Samp</w:t>
      </w:r>
      <w:r w:rsidR="002F2035">
        <w:rPr>
          <w:szCs w:val="24"/>
        </w:rPr>
        <w:t>l</w:t>
      </w:r>
      <w:r w:rsidRPr="00785C54">
        <w:rPr>
          <w:szCs w:val="24"/>
        </w:rPr>
        <w:t xml:space="preserve">ing Feature concept was modelled as </w:t>
      </w:r>
      <w:proofErr w:type="spellStart"/>
      <w:r w:rsidRPr="00785C54">
        <w:rPr>
          <w:szCs w:val="24"/>
        </w:rPr>
        <w:t>SF_SamplingFeature</w:t>
      </w:r>
      <w:proofErr w:type="spellEnd"/>
      <w:r w:rsidRPr="00785C54">
        <w:rPr>
          <w:szCs w:val="24"/>
        </w:rPr>
        <w:t xml:space="preserve"> class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 xml:space="preserve"> as follows:</w:t>
      </w:r>
    </w:p>
    <w:p w14:paraId="2CAE071D" w14:textId="29BD70F4" w:rsidR="005B5EAD" w:rsidRPr="00785C54" w:rsidRDefault="003613DB" w:rsidP="00785C54">
      <w:pPr>
        <w:pStyle w:val="BodyText"/>
        <w:autoSpaceDE w:val="0"/>
        <w:autoSpaceDN w:val="0"/>
        <w:adjustRightInd w:val="0"/>
        <w:rPr>
          <w:szCs w:val="24"/>
        </w:rPr>
      </w:pPr>
      <w:r>
        <w:rPr>
          <w:szCs w:val="24"/>
        </w:rPr>
        <w:t>“</w:t>
      </w:r>
      <w:r w:rsidR="005B5EAD" w:rsidRPr="00785C54">
        <w:rPr>
          <w:szCs w:val="24"/>
        </w:rPr>
        <w:t>Sampling features are artefacts of an observational strategy, and have no significant function outside of their role in the observation process. The physical characteristics of the features themselves are of little interest, except perhaps to the manager of a sampling campaign.</w:t>
      </w:r>
      <w:r>
        <w:rPr>
          <w:szCs w:val="24"/>
        </w:rPr>
        <w:t>”</w:t>
      </w:r>
    </w:p>
    <w:p w14:paraId="2B53B1B0" w14:textId="77777777" w:rsidR="005B5EAD" w:rsidRPr="00785C54" w:rsidRDefault="005B5EAD" w:rsidP="00785C54">
      <w:pPr>
        <w:pStyle w:val="BodyText"/>
        <w:autoSpaceDE w:val="0"/>
        <w:autoSpaceDN w:val="0"/>
        <w:adjustRightInd w:val="0"/>
        <w:rPr>
          <w:szCs w:val="24"/>
        </w:rPr>
      </w:pPr>
      <w:r w:rsidRPr="00785C54">
        <w:rPr>
          <w:szCs w:val="24"/>
        </w:rPr>
        <w:t>It had the following attributes, associations and cardinalities:</w:t>
      </w:r>
    </w:p>
    <w:p w14:paraId="44D471B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r>
      <w:proofErr w:type="spellStart"/>
      <w:r w:rsidRPr="00785C54">
        <w:rPr>
          <w:szCs w:val="24"/>
        </w:rPr>
        <w:t>sampledFeature</w:t>
      </w:r>
      <w:proofErr w:type="spellEnd"/>
      <w:r w:rsidRPr="00785C54">
        <w:rPr>
          <w:szCs w:val="24"/>
        </w:rPr>
        <w:t xml:space="preserve"> (Intention): </w:t>
      </w:r>
      <w:proofErr w:type="spellStart"/>
      <w:r w:rsidRPr="00785C54">
        <w:rPr>
          <w:szCs w:val="24"/>
        </w:rPr>
        <w:t>GFI_Feature</w:t>
      </w:r>
      <w:proofErr w:type="spellEnd"/>
      <w:r w:rsidRPr="00785C54">
        <w:rPr>
          <w:szCs w:val="24"/>
        </w:rPr>
        <w:t xml:space="preserve"> [</w:t>
      </w:r>
      <w:proofErr w:type="gramStart"/>
      <w:r w:rsidRPr="00785C54">
        <w:rPr>
          <w:szCs w:val="24"/>
        </w:rPr>
        <w:t>1..</w:t>
      </w:r>
      <w:proofErr w:type="gramEnd"/>
      <w:r w:rsidRPr="00785C54">
        <w:rPr>
          <w:szCs w:val="24"/>
        </w:rPr>
        <w:t>*];</w:t>
      </w:r>
    </w:p>
    <w:p w14:paraId="251B964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lastRenderedPageBreak/>
        <w:t>b)</w:t>
      </w:r>
      <w:r w:rsidRPr="00785C54">
        <w:rPr>
          <w:szCs w:val="24"/>
        </w:rPr>
        <w:tab/>
      </w:r>
      <w:proofErr w:type="spellStart"/>
      <w:r w:rsidRPr="00785C54">
        <w:rPr>
          <w:szCs w:val="24"/>
        </w:rPr>
        <w:t>relatedSamplingFeature</w:t>
      </w:r>
      <w:proofErr w:type="spellEnd"/>
      <w:r w:rsidRPr="00785C54">
        <w:rPr>
          <w:szCs w:val="24"/>
        </w:rPr>
        <w:t xml:space="preserve">: </w:t>
      </w:r>
      <w:proofErr w:type="spellStart"/>
      <w:r w:rsidRPr="00785C54">
        <w:rPr>
          <w:szCs w:val="24"/>
        </w:rPr>
        <w:t>SF_SamplingFeature</w:t>
      </w:r>
      <w:proofErr w:type="spellEnd"/>
      <w:r w:rsidRPr="00785C54">
        <w:rPr>
          <w:szCs w:val="24"/>
        </w:rPr>
        <w:t xml:space="preserve"> [</w:t>
      </w:r>
      <w:proofErr w:type="gramStart"/>
      <w:r w:rsidRPr="00785C54">
        <w:rPr>
          <w:szCs w:val="24"/>
        </w:rPr>
        <w:t>0..</w:t>
      </w:r>
      <w:proofErr w:type="gramEnd"/>
      <w:r w:rsidRPr="00785C54">
        <w:rPr>
          <w:szCs w:val="24"/>
        </w:rPr>
        <w:t xml:space="preserve">*], with association class </w:t>
      </w:r>
      <w:proofErr w:type="spellStart"/>
      <w:r w:rsidRPr="00785C54">
        <w:rPr>
          <w:szCs w:val="24"/>
        </w:rPr>
        <w:t>SamplingFeatureComplex</w:t>
      </w:r>
      <w:proofErr w:type="spellEnd"/>
      <w:r w:rsidRPr="00785C54">
        <w:rPr>
          <w:szCs w:val="24"/>
        </w:rPr>
        <w:t>;</w:t>
      </w:r>
    </w:p>
    <w:p w14:paraId="2E620ED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r>
      <w:proofErr w:type="spellStart"/>
      <w:r w:rsidRPr="00785C54">
        <w:rPr>
          <w:szCs w:val="24"/>
        </w:rPr>
        <w:t>relatedObservation</w:t>
      </w:r>
      <w:proofErr w:type="spellEnd"/>
      <w:r w:rsidRPr="00785C54">
        <w:rPr>
          <w:szCs w:val="24"/>
        </w:rPr>
        <w:t xml:space="preserve">: </w:t>
      </w:r>
      <w:proofErr w:type="spellStart"/>
      <w:r w:rsidRPr="00785C54">
        <w:rPr>
          <w:szCs w:val="24"/>
        </w:rPr>
        <w:t>OM_Observation</w:t>
      </w:r>
      <w:proofErr w:type="spellEnd"/>
      <w:r w:rsidRPr="00785C54">
        <w:rPr>
          <w:szCs w:val="24"/>
        </w:rPr>
        <w:t xml:space="preserve"> [</w:t>
      </w:r>
      <w:proofErr w:type="gramStart"/>
      <w:r w:rsidRPr="00785C54">
        <w:rPr>
          <w:szCs w:val="24"/>
        </w:rPr>
        <w:t>0..</w:t>
      </w:r>
      <w:proofErr w:type="gramEnd"/>
      <w:r w:rsidRPr="00785C54">
        <w:rPr>
          <w:szCs w:val="24"/>
        </w:rPr>
        <w:t>*];</w:t>
      </w:r>
    </w:p>
    <w:p w14:paraId="02E04C83"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 xml:space="preserve">lineage: </w:t>
      </w:r>
      <w:proofErr w:type="spellStart"/>
      <w:r w:rsidRPr="00785C54">
        <w:rPr>
          <w:szCs w:val="24"/>
        </w:rPr>
        <w:t>LI_Lineage</w:t>
      </w:r>
      <w:proofErr w:type="spellEnd"/>
      <w:r w:rsidRPr="00785C54">
        <w:rPr>
          <w:szCs w:val="24"/>
        </w:rPr>
        <w:t xml:space="preserve"> [</w:t>
      </w:r>
      <w:proofErr w:type="gramStart"/>
      <w:r w:rsidRPr="00785C54">
        <w:rPr>
          <w:szCs w:val="24"/>
        </w:rPr>
        <w:t>0..</w:t>
      </w:r>
      <w:proofErr w:type="gramEnd"/>
      <w:r w:rsidRPr="00785C54">
        <w:rPr>
          <w:szCs w:val="24"/>
        </w:rPr>
        <w:t>1];</w:t>
      </w:r>
    </w:p>
    <w:p w14:paraId="71E4017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 xml:space="preserve">parameter: </w:t>
      </w:r>
      <w:proofErr w:type="spellStart"/>
      <w:r w:rsidRPr="00785C54">
        <w:rPr>
          <w:szCs w:val="24"/>
        </w:rPr>
        <w:t>NamedValue</w:t>
      </w:r>
      <w:proofErr w:type="spellEnd"/>
      <w:r w:rsidRPr="00785C54">
        <w:rPr>
          <w:szCs w:val="24"/>
        </w:rPr>
        <w:t xml:space="preserve"> [</w:t>
      </w:r>
      <w:proofErr w:type="gramStart"/>
      <w:r w:rsidRPr="00785C54">
        <w:rPr>
          <w:szCs w:val="24"/>
        </w:rPr>
        <w:t>0..</w:t>
      </w:r>
      <w:proofErr w:type="gramEnd"/>
      <w:r w:rsidRPr="00785C54">
        <w:rPr>
          <w:szCs w:val="24"/>
        </w:rPr>
        <w:t>*].</w:t>
      </w:r>
    </w:p>
    <w:p w14:paraId="53196E87" w14:textId="77777777" w:rsidR="005B5EAD" w:rsidRPr="00785C54" w:rsidRDefault="005B5EAD" w:rsidP="00785C54">
      <w:pPr>
        <w:pStyle w:val="BodyText"/>
        <w:autoSpaceDE w:val="0"/>
        <w:autoSpaceDN w:val="0"/>
        <w:adjustRightInd w:val="0"/>
        <w:rPr>
          <w:szCs w:val="24"/>
        </w:rPr>
      </w:pPr>
      <w:r w:rsidRPr="00785C54">
        <w:rPr>
          <w:szCs w:val="24"/>
        </w:rPr>
        <w:t xml:space="preserve">The </w:t>
      </w:r>
      <w:proofErr w:type="spellStart"/>
      <w:r w:rsidRPr="00785C54">
        <w:rPr>
          <w:szCs w:val="24"/>
        </w:rPr>
        <w:t>SF_SamplingFeature</w:t>
      </w:r>
      <w:proofErr w:type="spellEnd"/>
      <w:r w:rsidRPr="00785C54">
        <w:rPr>
          <w:szCs w:val="24"/>
        </w:rPr>
        <w:t xml:space="preserve"> was specialized by two sub-classes </w:t>
      </w:r>
      <w:proofErr w:type="spellStart"/>
      <w:r w:rsidRPr="00785C54">
        <w:rPr>
          <w:szCs w:val="24"/>
        </w:rPr>
        <w:t>SF_Specimen</w:t>
      </w:r>
      <w:proofErr w:type="spellEnd"/>
      <w:r w:rsidRPr="00785C54">
        <w:rPr>
          <w:szCs w:val="24"/>
        </w:rPr>
        <w:t xml:space="preserve"> and </w:t>
      </w:r>
      <w:proofErr w:type="spellStart"/>
      <w:r w:rsidRPr="00785C54">
        <w:rPr>
          <w:szCs w:val="24"/>
        </w:rPr>
        <w:t>SF_SpatialSamplingFeature</w:t>
      </w:r>
      <w:proofErr w:type="spellEnd"/>
      <w:r w:rsidRPr="00785C54">
        <w:rPr>
          <w:szCs w:val="24"/>
        </w:rPr>
        <w:t xml:space="preserve">, the latter of which specialized further by their geometry type as </w:t>
      </w:r>
      <w:proofErr w:type="spellStart"/>
      <w:r w:rsidRPr="00785C54">
        <w:rPr>
          <w:szCs w:val="24"/>
        </w:rPr>
        <w:t>SF_SamplingPoint</w:t>
      </w:r>
      <w:proofErr w:type="spellEnd"/>
      <w:r w:rsidRPr="00785C54">
        <w:rPr>
          <w:szCs w:val="24"/>
        </w:rPr>
        <w:t xml:space="preserve">, </w:t>
      </w:r>
      <w:proofErr w:type="spellStart"/>
      <w:r w:rsidRPr="00785C54">
        <w:rPr>
          <w:szCs w:val="24"/>
        </w:rPr>
        <w:t>SF_SamplingCurve</w:t>
      </w:r>
      <w:proofErr w:type="spellEnd"/>
      <w:r w:rsidRPr="00785C54">
        <w:rPr>
          <w:szCs w:val="24"/>
        </w:rPr>
        <w:t xml:space="preserve">, </w:t>
      </w:r>
      <w:proofErr w:type="spellStart"/>
      <w:r w:rsidRPr="00785C54">
        <w:rPr>
          <w:szCs w:val="24"/>
        </w:rPr>
        <w:t>SF_SamplingSurface</w:t>
      </w:r>
      <w:proofErr w:type="spellEnd"/>
      <w:r w:rsidRPr="00785C54">
        <w:rPr>
          <w:szCs w:val="24"/>
        </w:rPr>
        <w:t xml:space="preserve"> and </w:t>
      </w:r>
      <w:proofErr w:type="spellStart"/>
      <w:r w:rsidRPr="00785C54">
        <w:rPr>
          <w:szCs w:val="24"/>
        </w:rPr>
        <w:t>SF_SamplingSolid</w:t>
      </w:r>
      <w:proofErr w:type="spellEnd"/>
      <w:r w:rsidRPr="00785C54">
        <w:rPr>
          <w:szCs w:val="24"/>
        </w:rPr>
        <w:t xml:space="preserve"> classes.</w:t>
      </w:r>
    </w:p>
    <w:p w14:paraId="11B20D48" w14:textId="77777777" w:rsidR="005B5EAD" w:rsidRPr="00785C54" w:rsidRDefault="005B5EAD" w:rsidP="00785C54">
      <w:pPr>
        <w:pStyle w:val="BodyText"/>
        <w:autoSpaceDE w:val="0"/>
        <w:autoSpaceDN w:val="0"/>
        <w:adjustRightInd w:val="0"/>
        <w:rPr>
          <w:szCs w:val="24"/>
        </w:rPr>
      </w:pPr>
      <w:r w:rsidRPr="00785C54">
        <w:rPr>
          <w:szCs w:val="24"/>
        </w:rPr>
        <w:t xml:space="preserve">The </w:t>
      </w:r>
      <w:proofErr w:type="spellStart"/>
      <w:r w:rsidRPr="00785C54">
        <w:rPr>
          <w:szCs w:val="24"/>
        </w:rPr>
        <w:t>SF_Specimen</w:t>
      </w:r>
      <w:proofErr w:type="spellEnd"/>
      <w:r w:rsidRPr="00785C54">
        <w:rPr>
          <w:szCs w:val="24"/>
        </w:rPr>
        <w:t xml:space="preserve"> was defined as follows:</w:t>
      </w:r>
    </w:p>
    <w:p w14:paraId="76B44DA2" w14:textId="2E350F32" w:rsidR="005B5EAD" w:rsidRPr="00785C54" w:rsidRDefault="003613DB" w:rsidP="00785C54">
      <w:pPr>
        <w:pStyle w:val="BodyText"/>
        <w:autoSpaceDE w:val="0"/>
        <w:autoSpaceDN w:val="0"/>
        <w:adjustRightInd w:val="0"/>
        <w:rPr>
          <w:szCs w:val="24"/>
        </w:rPr>
      </w:pPr>
      <w:r>
        <w:rPr>
          <w:szCs w:val="24"/>
        </w:rPr>
        <w:t>“</w:t>
      </w:r>
      <w:r w:rsidR="005B5EAD" w:rsidRPr="00785C54">
        <w:rPr>
          <w:szCs w:val="24"/>
        </w:rPr>
        <w:t xml:space="preserve">A Specimen is a physical sample, obtained for </w:t>
      </w:r>
      <w:r w:rsidR="003C3C9D">
        <w:rPr>
          <w:szCs w:val="24"/>
        </w:rPr>
        <w:t>O</w:t>
      </w:r>
      <w:r w:rsidR="003C3C9D" w:rsidRPr="00785C54">
        <w:rPr>
          <w:szCs w:val="24"/>
        </w:rPr>
        <w:t>bservation</w:t>
      </w:r>
      <w:r w:rsidR="005B5EAD" w:rsidRPr="00785C54">
        <w:rPr>
          <w:szCs w:val="24"/>
        </w:rPr>
        <w:t xml:space="preserve">(s) carried out </w:t>
      </w:r>
      <w:commentRangeStart w:id="603"/>
      <w:r w:rsidR="005B5EAD" w:rsidRPr="00083060">
        <w:rPr>
          <w:i/>
          <w:szCs w:val="24"/>
        </w:rPr>
        <w:t>ex situ</w:t>
      </w:r>
      <w:commentRangeEnd w:id="603"/>
      <w:r w:rsidR="003E2160">
        <w:rPr>
          <w:rStyle w:val="CommentReference"/>
          <w:rFonts w:eastAsia="MS Mincho"/>
          <w:lang w:eastAsia="ja-JP"/>
        </w:rPr>
        <w:commentReference w:id="603"/>
      </w:r>
      <w:r w:rsidR="005B5EAD" w:rsidRPr="00785C54">
        <w:rPr>
          <w:szCs w:val="24"/>
        </w:rPr>
        <w:t>, sometimes in a laboratory.</w:t>
      </w:r>
      <w:r>
        <w:rPr>
          <w:szCs w:val="24"/>
        </w:rPr>
        <w:t>”</w:t>
      </w:r>
    </w:p>
    <w:p w14:paraId="7E132ED1" w14:textId="77777777" w:rsidR="005B5EAD" w:rsidRPr="00785C54" w:rsidRDefault="005B5EAD" w:rsidP="00785C54">
      <w:pPr>
        <w:pStyle w:val="BodyText"/>
        <w:autoSpaceDE w:val="0"/>
        <w:autoSpaceDN w:val="0"/>
        <w:adjustRightInd w:val="0"/>
        <w:rPr>
          <w:szCs w:val="24"/>
        </w:rPr>
      </w:pPr>
      <w:r w:rsidRPr="00785C54">
        <w:rPr>
          <w:szCs w:val="24"/>
        </w:rPr>
        <w:t xml:space="preserve">It added the following attributes, associations and cardinalities to the </w:t>
      </w:r>
      <w:proofErr w:type="spellStart"/>
      <w:r w:rsidRPr="00785C54">
        <w:rPr>
          <w:szCs w:val="24"/>
        </w:rPr>
        <w:t>SF_SamplingFeature</w:t>
      </w:r>
      <w:proofErr w:type="spellEnd"/>
      <w:r w:rsidRPr="00785C54">
        <w:rPr>
          <w:szCs w:val="24"/>
        </w:rPr>
        <w:t>:</w:t>
      </w:r>
    </w:p>
    <w:p w14:paraId="40F80894"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processingDetails</w:t>
      </w:r>
      <w:proofErr w:type="spellEnd"/>
      <w:r w:rsidRPr="00785C54">
        <w:rPr>
          <w:szCs w:val="24"/>
        </w:rPr>
        <w:t xml:space="preserve">: </w:t>
      </w:r>
      <w:proofErr w:type="spellStart"/>
      <w:r w:rsidRPr="00785C54">
        <w:rPr>
          <w:szCs w:val="24"/>
        </w:rPr>
        <w:t>SF_Process</w:t>
      </w:r>
      <w:proofErr w:type="spellEnd"/>
      <w:r w:rsidRPr="00785C54">
        <w:rPr>
          <w:szCs w:val="24"/>
        </w:rPr>
        <w:t xml:space="preserve"> [</w:t>
      </w:r>
      <w:proofErr w:type="gramStart"/>
      <w:r w:rsidRPr="00785C54">
        <w:rPr>
          <w:szCs w:val="24"/>
        </w:rPr>
        <w:t>0..</w:t>
      </w:r>
      <w:proofErr w:type="gramEnd"/>
      <w:r w:rsidRPr="00785C54">
        <w:rPr>
          <w:szCs w:val="24"/>
        </w:rPr>
        <w:t xml:space="preserve">*] with association class </w:t>
      </w:r>
      <w:proofErr w:type="spellStart"/>
      <w:r w:rsidRPr="00785C54">
        <w:rPr>
          <w:szCs w:val="24"/>
        </w:rPr>
        <w:t>PreparationStep</w:t>
      </w:r>
      <w:proofErr w:type="spellEnd"/>
      <w:r w:rsidRPr="00785C54">
        <w:rPr>
          <w:szCs w:val="24"/>
        </w:rPr>
        <w:t>;</w:t>
      </w:r>
    </w:p>
    <w:p w14:paraId="066DEAF7"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currentLocation</w:t>
      </w:r>
      <w:proofErr w:type="spellEnd"/>
      <w:r w:rsidRPr="00785C54">
        <w:rPr>
          <w:szCs w:val="24"/>
        </w:rPr>
        <w:t>: Location [</w:t>
      </w:r>
      <w:proofErr w:type="gramStart"/>
      <w:r w:rsidRPr="00785C54">
        <w:rPr>
          <w:szCs w:val="24"/>
        </w:rPr>
        <w:t>0..</w:t>
      </w:r>
      <w:proofErr w:type="gramEnd"/>
      <w:r w:rsidRPr="00785C54">
        <w:rPr>
          <w:szCs w:val="24"/>
        </w:rPr>
        <w:t>1];</w:t>
      </w:r>
    </w:p>
    <w:p w14:paraId="41DBA700"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materialClass</w:t>
      </w:r>
      <w:proofErr w:type="spellEnd"/>
      <w:r w:rsidRPr="00785C54">
        <w:rPr>
          <w:szCs w:val="24"/>
        </w:rPr>
        <w:t xml:space="preserve">: </w:t>
      </w:r>
      <w:proofErr w:type="spellStart"/>
      <w:r w:rsidRPr="00785C54">
        <w:rPr>
          <w:szCs w:val="24"/>
        </w:rPr>
        <w:t>GenericName</w:t>
      </w:r>
      <w:proofErr w:type="spellEnd"/>
      <w:r w:rsidRPr="00785C54">
        <w:rPr>
          <w:szCs w:val="24"/>
        </w:rPr>
        <w:t xml:space="preserve"> [1];</w:t>
      </w:r>
    </w:p>
    <w:p w14:paraId="22A2775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samplingLocation</w:t>
      </w:r>
      <w:proofErr w:type="spellEnd"/>
      <w:r w:rsidRPr="00785C54">
        <w:rPr>
          <w:szCs w:val="24"/>
        </w:rPr>
        <w:t xml:space="preserve">: </w:t>
      </w:r>
      <w:proofErr w:type="spellStart"/>
      <w:r w:rsidRPr="00785C54">
        <w:rPr>
          <w:szCs w:val="24"/>
        </w:rPr>
        <w:t>GM_Object</w:t>
      </w:r>
      <w:proofErr w:type="spellEnd"/>
      <w:r w:rsidRPr="00785C54">
        <w:rPr>
          <w:szCs w:val="24"/>
        </w:rPr>
        <w:t xml:space="preserve"> [</w:t>
      </w:r>
      <w:proofErr w:type="gramStart"/>
      <w:r w:rsidRPr="00785C54">
        <w:rPr>
          <w:szCs w:val="24"/>
        </w:rPr>
        <w:t>0..</w:t>
      </w:r>
      <w:proofErr w:type="gramEnd"/>
      <w:r w:rsidRPr="00785C54">
        <w:rPr>
          <w:szCs w:val="24"/>
        </w:rPr>
        <w:t>1];</w:t>
      </w:r>
    </w:p>
    <w:p w14:paraId="4DC9950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samplingMethod</w:t>
      </w:r>
      <w:proofErr w:type="spellEnd"/>
      <w:r w:rsidRPr="00785C54">
        <w:rPr>
          <w:szCs w:val="24"/>
        </w:rPr>
        <w:t xml:space="preserve">: </w:t>
      </w:r>
      <w:proofErr w:type="spellStart"/>
      <w:r w:rsidRPr="00785C54">
        <w:rPr>
          <w:szCs w:val="24"/>
        </w:rPr>
        <w:t>SF_Process</w:t>
      </w:r>
      <w:proofErr w:type="spellEnd"/>
      <w:r w:rsidRPr="00785C54">
        <w:rPr>
          <w:szCs w:val="24"/>
        </w:rPr>
        <w:t xml:space="preserve"> [</w:t>
      </w:r>
      <w:proofErr w:type="gramStart"/>
      <w:r w:rsidRPr="00785C54">
        <w:rPr>
          <w:szCs w:val="24"/>
        </w:rPr>
        <w:t>0..</w:t>
      </w:r>
      <w:proofErr w:type="gramEnd"/>
      <w:r w:rsidRPr="00785C54">
        <w:rPr>
          <w:szCs w:val="24"/>
        </w:rPr>
        <w:t>1];</w:t>
      </w:r>
    </w:p>
    <w:p w14:paraId="4968205D"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samplingTime</w:t>
      </w:r>
      <w:proofErr w:type="spellEnd"/>
      <w:r w:rsidRPr="00785C54">
        <w:rPr>
          <w:szCs w:val="24"/>
        </w:rPr>
        <w:t xml:space="preserve">: </w:t>
      </w:r>
      <w:proofErr w:type="spellStart"/>
      <w:r w:rsidRPr="00785C54">
        <w:rPr>
          <w:szCs w:val="24"/>
        </w:rPr>
        <w:t>TM_Object</w:t>
      </w:r>
      <w:proofErr w:type="spellEnd"/>
      <w:r w:rsidRPr="00785C54">
        <w:rPr>
          <w:szCs w:val="24"/>
        </w:rPr>
        <w:t xml:space="preserve"> [1];</w:t>
      </w:r>
    </w:p>
    <w:p w14:paraId="3AAE674D"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size: Measure [</w:t>
      </w:r>
      <w:proofErr w:type="gramStart"/>
      <w:r w:rsidRPr="00785C54">
        <w:rPr>
          <w:szCs w:val="24"/>
        </w:rPr>
        <w:t>0..</w:t>
      </w:r>
      <w:proofErr w:type="gramEnd"/>
      <w:r w:rsidRPr="00785C54">
        <w:rPr>
          <w:szCs w:val="24"/>
        </w:rPr>
        <w:t>1];</w:t>
      </w:r>
    </w:p>
    <w:p w14:paraId="4FBDD4C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specimenType</w:t>
      </w:r>
      <w:proofErr w:type="spellEnd"/>
      <w:r w:rsidRPr="00785C54">
        <w:rPr>
          <w:szCs w:val="24"/>
        </w:rPr>
        <w:t xml:space="preserve">: </w:t>
      </w:r>
      <w:proofErr w:type="spellStart"/>
      <w:r w:rsidRPr="00785C54">
        <w:rPr>
          <w:szCs w:val="24"/>
        </w:rPr>
        <w:t>GenericName</w:t>
      </w:r>
      <w:proofErr w:type="spellEnd"/>
      <w:r w:rsidRPr="00785C54">
        <w:rPr>
          <w:szCs w:val="24"/>
        </w:rPr>
        <w:t xml:space="preserve"> [</w:t>
      </w:r>
      <w:proofErr w:type="gramStart"/>
      <w:r w:rsidRPr="00785C54">
        <w:rPr>
          <w:szCs w:val="24"/>
        </w:rPr>
        <w:t>0..</w:t>
      </w:r>
      <w:proofErr w:type="gramEnd"/>
      <w:r w:rsidRPr="00785C54">
        <w:rPr>
          <w:szCs w:val="24"/>
        </w:rPr>
        <w:t>1].</w:t>
      </w:r>
    </w:p>
    <w:p w14:paraId="4099C8E3" w14:textId="77777777" w:rsidR="005B5EAD" w:rsidRPr="00785C54" w:rsidRDefault="005B5EAD" w:rsidP="00785C54">
      <w:pPr>
        <w:pStyle w:val="BodyText"/>
        <w:autoSpaceDE w:val="0"/>
        <w:autoSpaceDN w:val="0"/>
        <w:adjustRightInd w:val="0"/>
        <w:rPr>
          <w:szCs w:val="24"/>
        </w:rPr>
      </w:pPr>
      <w:r w:rsidRPr="00785C54">
        <w:rPr>
          <w:szCs w:val="24"/>
        </w:rPr>
        <w:t xml:space="preserve">The </w:t>
      </w:r>
      <w:proofErr w:type="spellStart"/>
      <w:r w:rsidRPr="00785C54">
        <w:rPr>
          <w:szCs w:val="24"/>
        </w:rPr>
        <w:t>SF_SpatialSamplingFeature</w:t>
      </w:r>
      <w:proofErr w:type="spellEnd"/>
      <w:r w:rsidRPr="00785C54">
        <w:rPr>
          <w:szCs w:val="24"/>
        </w:rPr>
        <w:t xml:space="preserve"> was defined as follows:</w:t>
      </w:r>
    </w:p>
    <w:p w14:paraId="66BC9570" w14:textId="1AC1339A" w:rsidR="005B5EAD" w:rsidRPr="00785C54" w:rsidRDefault="003613DB" w:rsidP="00785C54">
      <w:pPr>
        <w:pStyle w:val="BodyText"/>
        <w:autoSpaceDE w:val="0"/>
        <w:autoSpaceDN w:val="0"/>
        <w:adjustRightInd w:val="0"/>
        <w:rPr>
          <w:szCs w:val="24"/>
        </w:rPr>
      </w:pPr>
      <w:r>
        <w:rPr>
          <w:szCs w:val="24"/>
        </w:rPr>
        <w:t>“</w:t>
      </w:r>
      <w:r w:rsidR="005B5EAD" w:rsidRPr="00785C54">
        <w:rPr>
          <w:szCs w:val="24"/>
        </w:rPr>
        <w:t>When observations are made to estimate properties of a geospatial feature, in particular where the value of a property varies within the scope of the feature, a spatial sampling feature is used.</w:t>
      </w:r>
      <w:r>
        <w:rPr>
          <w:szCs w:val="24"/>
        </w:rPr>
        <w:t>”</w:t>
      </w:r>
    </w:p>
    <w:p w14:paraId="6BBDD5E2" w14:textId="77777777" w:rsidR="005B5EAD" w:rsidRPr="00785C54" w:rsidRDefault="005B5EAD" w:rsidP="00785C54">
      <w:pPr>
        <w:pStyle w:val="BodyText"/>
        <w:autoSpaceDE w:val="0"/>
        <w:autoSpaceDN w:val="0"/>
        <w:adjustRightInd w:val="0"/>
        <w:rPr>
          <w:szCs w:val="24"/>
        </w:rPr>
      </w:pPr>
      <w:r w:rsidRPr="00785C54">
        <w:rPr>
          <w:szCs w:val="24"/>
        </w:rPr>
        <w:t xml:space="preserve">It added the following attributes, associations and cardinalities to the </w:t>
      </w:r>
      <w:proofErr w:type="spellStart"/>
      <w:r w:rsidRPr="00785C54">
        <w:rPr>
          <w:szCs w:val="24"/>
        </w:rPr>
        <w:t>SF_SamplingFeature</w:t>
      </w:r>
      <w:proofErr w:type="spellEnd"/>
      <w:r w:rsidRPr="00785C54">
        <w:rPr>
          <w:szCs w:val="24"/>
        </w:rPr>
        <w:t>:</w:t>
      </w:r>
    </w:p>
    <w:p w14:paraId="6CC32407" w14:textId="481EB684" w:rsidR="005B5EAD" w:rsidRPr="00785C54" w:rsidRDefault="00D15A5A" w:rsidP="00D15A5A">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0" w:firstLine="0"/>
        <w:rPr>
          <w:szCs w:val="24"/>
        </w:rPr>
        <w:pPrChange w:id="604" w:author="Katharina Schleidt" w:date="2022-10-25T21:20:00Z">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360" w:firstLine="0"/>
          </w:pPr>
        </w:pPrChange>
      </w:pPr>
      <w:proofErr w:type="spellStart"/>
      <w:ins w:id="605" w:author="Katharina Schleidt" w:date="2022-10-25T21:20:00Z">
        <w:r>
          <w:rPr>
            <w:szCs w:val="24"/>
          </w:rPr>
          <w:t>i</w:t>
        </w:r>
        <w:proofErr w:type="spellEnd"/>
        <w:r>
          <w:rPr>
            <w:szCs w:val="24"/>
          </w:rPr>
          <w:t>)</w:t>
        </w:r>
        <w:r w:rsidRPr="00785C54">
          <w:rPr>
            <w:szCs w:val="24"/>
          </w:rPr>
          <w:tab/>
        </w:r>
      </w:ins>
      <w:proofErr w:type="spellStart"/>
      <w:r w:rsidR="005B5EAD" w:rsidRPr="00785C54">
        <w:rPr>
          <w:szCs w:val="24"/>
        </w:rPr>
        <w:t>hostedProcedure</w:t>
      </w:r>
      <w:proofErr w:type="spellEnd"/>
      <w:r w:rsidR="005B5EAD" w:rsidRPr="00785C54">
        <w:rPr>
          <w:szCs w:val="24"/>
        </w:rPr>
        <w:t xml:space="preserve"> (Platform): </w:t>
      </w:r>
      <w:proofErr w:type="spellStart"/>
      <w:r w:rsidR="005B5EAD" w:rsidRPr="00785C54">
        <w:rPr>
          <w:szCs w:val="24"/>
        </w:rPr>
        <w:t>OM_Process</w:t>
      </w:r>
      <w:proofErr w:type="spellEnd"/>
      <w:r w:rsidR="005B5EAD" w:rsidRPr="00785C54">
        <w:rPr>
          <w:szCs w:val="24"/>
        </w:rPr>
        <w:t xml:space="preserve"> [</w:t>
      </w:r>
      <w:proofErr w:type="gramStart"/>
      <w:r w:rsidR="005B5EAD" w:rsidRPr="00785C54">
        <w:rPr>
          <w:szCs w:val="24"/>
        </w:rPr>
        <w:t>0..</w:t>
      </w:r>
      <w:proofErr w:type="gramEnd"/>
      <w:r w:rsidR="005B5EAD" w:rsidRPr="00785C54">
        <w:rPr>
          <w:szCs w:val="24"/>
        </w:rPr>
        <w:t>*];</w:t>
      </w:r>
    </w:p>
    <w:p w14:paraId="154A142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w:t>
      </w:r>
      <w:r w:rsidRPr="00785C54">
        <w:rPr>
          <w:szCs w:val="24"/>
        </w:rPr>
        <w:tab/>
      </w:r>
      <w:proofErr w:type="spellStart"/>
      <w:r w:rsidRPr="00785C54">
        <w:rPr>
          <w:szCs w:val="24"/>
        </w:rPr>
        <w:t>positionalAccuracy</w:t>
      </w:r>
      <w:proofErr w:type="spellEnd"/>
      <w:r w:rsidRPr="00785C54">
        <w:rPr>
          <w:szCs w:val="24"/>
        </w:rPr>
        <w:t xml:space="preserve">: </w:t>
      </w:r>
      <w:proofErr w:type="spellStart"/>
      <w:r w:rsidRPr="00785C54">
        <w:rPr>
          <w:szCs w:val="24"/>
        </w:rPr>
        <w:t>DQ_PositionalAccuracy</w:t>
      </w:r>
      <w:proofErr w:type="spellEnd"/>
      <w:r w:rsidRPr="00785C54">
        <w:rPr>
          <w:szCs w:val="24"/>
        </w:rPr>
        <w:t xml:space="preserve"> [</w:t>
      </w:r>
      <w:proofErr w:type="gramStart"/>
      <w:r w:rsidRPr="00785C54">
        <w:rPr>
          <w:szCs w:val="24"/>
        </w:rPr>
        <w:t>0..</w:t>
      </w:r>
      <w:proofErr w:type="gramEnd"/>
      <w:r w:rsidRPr="00785C54">
        <w:rPr>
          <w:szCs w:val="24"/>
        </w:rPr>
        <w:t>2];</w:t>
      </w:r>
    </w:p>
    <w:p w14:paraId="55F426DC"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iii)</w:t>
      </w:r>
      <w:r w:rsidRPr="00785C54">
        <w:rPr>
          <w:szCs w:val="24"/>
        </w:rPr>
        <w:tab/>
        <w:t xml:space="preserve">shape: </w:t>
      </w:r>
      <w:proofErr w:type="spellStart"/>
      <w:r w:rsidRPr="00785C54">
        <w:rPr>
          <w:szCs w:val="24"/>
        </w:rPr>
        <w:t>GM_Object</w:t>
      </w:r>
      <w:proofErr w:type="spellEnd"/>
      <w:r w:rsidRPr="00785C54">
        <w:rPr>
          <w:szCs w:val="24"/>
        </w:rPr>
        <w:t xml:space="preserve"> [1].</w:t>
      </w:r>
    </w:p>
    <w:p w14:paraId="1283A815" w14:textId="77777777" w:rsidR="005B5EAD" w:rsidRPr="00785C54" w:rsidRDefault="005B5EAD" w:rsidP="00785C54">
      <w:pPr>
        <w:pStyle w:val="BodyText"/>
        <w:autoSpaceDE w:val="0"/>
        <w:autoSpaceDN w:val="0"/>
        <w:adjustRightInd w:val="0"/>
        <w:rPr>
          <w:szCs w:val="24"/>
        </w:rPr>
      </w:pPr>
      <w:r w:rsidRPr="00785C54">
        <w:rPr>
          <w:szCs w:val="24"/>
        </w:rPr>
        <w:t xml:space="preserve">The sub-classes </w:t>
      </w:r>
      <w:proofErr w:type="spellStart"/>
      <w:r w:rsidRPr="00785C54">
        <w:rPr>
          <w:szCs w:val="24"/>
        </w:rPr>
        <w:t>SF_SamplingPoint</w:t>
      </w:r>
      <w:proofErr w:type="spellEnd"/>
      <w:r w:rsidRPr="00785C54">
        <w:rPr>
          <w:szCs w:val="24"/>
        </w:rPr>
        <w:t xml:space="preserve">, </w:t>
      </w:r>
      <w:proofErr w:type="spellStart"/>
      <w:r w:rsidRPr="00785C54">
        <w:rPr>
          <w:szCs w:val="24"/>
        </w:rPr>
        <w:t>SF_SamplingCurve</w:t>
      </w:r>
      <w:proofErr w:type="spellEnd"/>
      <w:r w:rsidRPr="00785C54">
        <w:rPr>
          <w:szCs w:val="24"/>
        </w:rPr>
        <w:t xml:space="preserve">, </w:t>
      </w:r>
      <w:proofErr w:type="spellStart"/>
      <w:r w:rsidRPr="00785C54">
        <w:rPr>
          <w:szCs w:val="24"/>
        </w:rPr>
        <w:t>SF_SamplingSurface</w:t>
      </w:r>
      <w:proofErr w:type="spellEnd"/>
      <w:r w:rsidRPr="00785C54">
        <w:rPr>
          <w:szCs w:val="24"/>
        </w:rPr>
        <w:t xml:space="preserve"> and </w:t>
      </w:r>
      <w:proofErr w:type="spellStart"/>
      <w:r w:rsidRPr="00785C54">
        <w:rPr>
          <w:szCs w:val="24"/>
        </w:rPr>
        <w:t>SF_SamplingSolid</w:t>
      </w:r>
      <w:proofErr w:type="spellEnd"/>
      <w:r w:rsidRPr="00785C54">
        <w:rPr>
          <w:szCs w:val="24"/>
        </w:rPr>
        <w:t xml:space="preserve"> did not add any attributes or associations, but override the shape association to point to </w:t>
      </w:r>
      <w:proofErr w:type="spellStart"/>
      <w:r w:rsidRPr="00785C54">
        <w:rPr>
          <w:szCs w:val="24"/>
        </w:rPr>
        <w:t>GM_Point</w:t>
      </w:r>
      <w:proofErr w:type="spellEnd"/>
      <w:r w:rsidRPr="00785C54">
        <w:rPr>
          <w:szCs w:val="24"/>
        </w:rPr>
        <w:t xml:space="preserve">, </w:t>
      </w:r>
      <w:proofErr w:type="spellStart"/>
      <w:r w:rsidRPr="00785C54">
        <w:rPr>
          <w:szCs w:val="24"/>
        </w:rPr>
        <w:t>GM_Curve</w:t>
      </w:r>
      <w:proofErr w:type="spellEnd"/>
      <w:r w:rsidRPr="00785C54">
        <w:rPr>
          <w:szCs w:val="24"/>
        </w:rPr>
        <w:t xml:space="preserve">, </w:t>
      </w:r>
      <w:proofErr w:type="spellStart"/>
      <w:r w:rsidRPr="00785C54">
        <w:rPr>
          <w:szCs w:val="24"/>
        </w:rPr>
        <w:t>GM_Surface</w:t>
      </w:r>
      <w:proofErr w:type="spellEnd"/>
      <w:r w:rsidRPr="00785C54">
        <w:rPr>
          <w:szCs w:val="24"/>
        </w:rPr>
        <w:t xml:space="preserve"> and </w:t>
      </w:r>
      <w:proofErr w:type="spellStart"/>
      <w:r w:rsidRPr="00785C54">
        <w:rPr>
          <w:szCs w:val="24"/>
        </w:rPr>
        <w:t>GM_Solid</w:t>
      </w:r>
      <w:proofErr w:type="spellEnd"/>
      <w:r w:rsidRPr="00785C54">
        <w:rPr>
          <w:szCs w:val="24"/>
        </w:rPr>
        <w:t xml:space="preserve"> respectively.</w:t>
      </w:r>
    </w:p>
    <w:p w14:paraId="5FD3DF28" w14:textId="7A207E55" w:rsidR="005B5EAD" w:rsidRPr="00785C54" w:rsidRDefault="005B5EAD" w:rsidP="00785C54">
      <w:pPr>
        <w:pStyle w:val="a3"/>
        <w:tabs>
          <w:tab w:val="left" w:pos="720"/>
        </w:tabs>
        <w:autoSpaceDE w:val="0"/>
        <w:autoSpaceDN w:val="0"/>
        <w:adjustRightInd w:val="0"/>
        <w:rPr>
          <w:szCs w:val="24"/>
        </w:rPr>
      </w:pPr>
      <w:r w:rsidRPr="00785C54">
        <w:rPr>
          <w:szCs w:val="24"/>
        </w:rPr>
        <w:t xml:space="preserve">Sample, </w:t>
      </w:r>
      <w:proofErr w:type="spellStart"/>
      <w:r w:rsidRPr="00785C54">
        <w:rPr>
          <w:szCs w:val="24"/>
        </w:rPr>
        <w:t>SpatialSample</w:t>
      </w:r>
      <w:proofErr w:type="spellEnd"/>
      <w:r w:rsidRPr="00785C54">
        <w:rPr>
          <w:szCs w:val="24"/>
        </w:rPr>
        <w:t xml:space="preserve">, </w:t>
      </w:r>
      <w:proofErr w:type="spellStart"/>
      <w:r w:rsidRPr="00785C54">
        <w:rPr>
          <w:szCs w:val="24"/>
        </w:rPr>
        <w:t>MaterialSample</w:t>
      </w:r>
      <w:proofErr w:type="spellEnd"/>
      <w:r w:rsidRPr="00785C54">
        <w:rPr>
          <w:szCs w:val="24"/>
        </w:rPr>
        <w:t xml:space="preserve"> and </w:t>
      </w:r>
      <w:proofErr w:type="spellStart"/>
      <w:r w:rsidRPr="00785C54">
        <w:rPr>
          <w:szCs w:val="24"/>
        </w:rPr>
        <w:t>StatisticalSample</w:t>
      </w:r>
      <w:proofErr w:type="spellEnd"/>
      <w:r w:rsidRPr="00785C54">
        <w:rPr>
          <w:szCs w:val="24"/>
        </w:rPr>
        <w:t xml:space="preserve"> in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p>
    <w:p w14:paraId="5E24DDD7" w14:textId="4B9B72E6" w:rsidR="005B5EAD" w:rsidRPr="00785C54" w:rsidRDefault="00E778A2" w:rsidP="00785C54">
      <w:pPr>
        <w:pStyle w:val="BodyText"/>
        <w:autoSpaceDE w:val="0"/>
        <w:autoSpaceDN w:val="0"/>
        <w:adjustRightInd w:val="0"/>
        <w:rPr>
          <w:szCs w:val="24"/>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Pr>
          <w:rStyle w:val="stddocNumber"/>
          <w:szCs w:val="24"/>
          <w:shd w:val="clear" w:color="auto" w:fill="auto"/>
        </w:rPr>
        <w:t>:2022</w:t>
      </w:r>
      <w:r w:rsidR="005B5EAD" w:rsidRPr="00785C54">
        <w:rPr>
          <w:szCs w:val="24"/>
        </w:rPr>
        <w:t xml:space="preserve"> introduces the Sample concept which is modelled using one interface and five classes:</w:t>
      </w:r>
    </w:p>
    <w:p w14:paraId="475F78EA"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Sample interface in the Conceptual Sample schema package;</w:t>
      </w:r>
    </w:p>
    <w:p w14:paraId="34AE93DB" w14:textId="2593B5DA"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r>
      <w:proofErr w:type="spellStart"/>
      <w:r w:rsidRPr="00785C54">
        <w:rPr>
          <w:szCs w:val="24"/>
        </w:rPr>
        <w:t>AbstractSample</w:t>
      </w:r>
      <w:proofErr w:type="spellEnd"/>
      <w:r w:rsidRPr="00785C54">
        <w:rPr>
          <w:szCs w:val="24"/>
        </w:rPr>
        <w:t xml:space="preserve"> class in the Abstract Sample </w:t>
      </w:r>
      <w:r w:rsidR="00022C0A">
        <w:rPr>
          <w:szCs w:val="24"/>
        </w:rPr>
        <w:t>C</w:t>
      </w:r>
      <w:r w:rsidR="00022C0A" w:rsidRPr="00785C54">
        <w:rPr>
          <w:szCs w:val="24"/>
        </w:rPr>
        <w:t xml:space="preserve">ore </w:t>
      </w:r>
      <w:r w:rsidRPr="00785C54">
        <w:rPr>
          <w:szCs w:val="24"/>
        </w:rPr>
        <w:t>package, and;</w:t>
      </w:r>
    </w:p>
    <w:p w14:paraId="286B132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c)</w:t>
      </w:r>
      <w:r w:rsidRPr="00785C54">
        <w:rPr>
          <w:szCs w:val="24"/>
        </w:rPr>
        <w:tab/>
        <w:t>Sample class and its specializations in the Basic Samples package:</w:t>
      </w:r>
    </w:p>
    <w:p w14:paraId="2ECA636F"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r>
      <w:proofErr w:type="spellStart"/>
      <w:r w:rsidRPr="00785C54">
        <w:rPr>
          <w:szCs w:val="24"/>
        </w:rPr>
        <w:t>SpatialSample</w:t>
      </w:r>
      <w:proofErr w:type="spellEnd"/>
      <w:r w:rsidRPr="00785C54">
        <w:rPr>
          <w:szCs w:val="24"/>
        </w:rPr>
        <w:t xml:space="preserve"> class;</w:t>
      </w:r>
    </w:p>
    <w:p w14:paraId="25556FDE"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r>
      <w:proofErr w:type="spellStart"/>
      <w:r w:rsidRPr="00785C54">
        <w:rPr>
          <w:szCs w:val="24"/>
        </w:rPr>
        <w:t>StatisticalSample</w:t>
      </w:r>
      <w:proofErr w:type="spellEnd"/>
      <w:r w:rsidRPr="00785C54">
        <w:rPr>
          <w:szCs w:val="24"/>
        </w:rPr>
        <w:t xml:space="preserve"> class, and;</w:t>
      </w:r>
    </w:p>
    <w:p w14:paraId="59B1699E"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3)</w:t>
      </w:r>
      <w:r w:rsidRPr="00785C54">
        <w:rPr>
          <w:szCs w:val="24"/>
        </w:rPr>
        <w:tab/>
      </w:r>
      <w:proofErr w:type="spellStart"/>
      <w:r w:rsidRPr="00785C54">
        <w:rPr>
          <w:szCs w:val="24"/>
        </w:rPr>
        <w:t>MaterialSample</w:t>
      </w:r>
      <w:proofErr w:type="spellEnd"/>
      <w:r w:rsidRPr="00785C54">
        <w:rPr>
          <w:szCs w:val="24"/>
        </w:rPr>
        <w:t xml:space="preserve"> class.</w:t>
      </w:r>
    </w:p>
    <w:p w14:paraId="062DC7AA" w14:textId="77777777" w:rsidR="005B5EAD" w:rsidRPr="00785C54" w:rsidRDefault="005B5EAD" w:rsidP="00785C54">
      <w:pPr>
        <w:pStyle w:val="BodyText"/>
        <w:autoSpaceDE w:val="0"/>
        <w:autoSpaceDN w:val="0"/>
        <w:adjustRightInd w:val="0"/>
        <w:rPr>
          <w:szCs w:val="24"/>
        </w:rPr>
      </w:pPr>
      <w:r w:rsidRPr="00785C54">
        <w:rPr>
          <w:szCs w:val="24"/>
        </w:rPr>
        <w:t>The Sample interface is defined as follows:</w:t>
      </w:r>
    </w:p>
    <w:p w14:paraId="25518280" w14:textId="512CA444" w:rsidR="005B5EAD" w:rsidRPr="00785C54" w:rsidRDefault="003613DB" w:rsidP="00785C54">
      <w:pPr>
        <w:pStyle w:val="BodyText"/>
        <w:autoSpaceDE w:val="0"/>
        <w:autoSpaceDN w:val="0"/>
        <w:adjustRightInd w:val="0"/>
        <w:rPr>
          <w:szCs w:val="24"/>
        </w:rPr>
      </w:pPr>
      <w:r>
        <w:rPr>
          <w:szCs w:val="24"/>
        </w:rPr>
        <w:t>“</w:t>
      </w:r>
      <w:proofErr w:type="gramStart"/>
      <w:r w:rsidR="005B5EAD" w:rsidRPr="00785C54">
        <w:rPr>
          <w:szCs w:val="24"/>
        </w:rPr>
        <w:t>an</w:t>
      </w:r>
      <w:proofErr w:type="gramEnd"/>
      <w:r w:rsidR="005B5EAD" w:rsidRPr="00785C54">
        <w:rPr>
          <w:szCs w:val="24"/>
        </w:rPr>
        <w:t xml:space="preserve"> object that is representative of a concept, real-world object or phenomenon.</w:t>
      </w:r>
      <w:r>
        <w:rPr>
          <w:szCs w:val="24"/>
        </w:rPr>
        <w:t>”</w:t>
      </w:r>
    </w:p>
    <w:p w14:paraId="430835C0" w14:textId="77777777" w:rsidR="005B5EAD" w:rsidRPr="00785C54" w:rsidRDefault="005B5EAD" w:rsidP="00785C54">
      <w:pPr>
        <w:pStyle w:val="BodyText"/>
        <w:autoSpaceDE w:val="0"/>
        <w:autoSpaceDN w:val="0"/>
        <w:adjustRightInd w:val="0"/>
        <w:rPr>
          <w:szCs w:val="24"/>
        </w:rPr>
      </w:pPr>
      <w:r w:rsidRPr="00785C54">
        <w:rPr>
          <w:szCs w:val="24"/>
        </w:rPr>
        <w:t>It has the following attributes, associations and cardinalities:</w:t>
      </w:r>
    </w:p>
    <w:p w14:paraId="2D02EB01"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sampledFeature</w:t>
      </w:r>
      <w:proofErr w:type="spellEnd"/>
      <w:r w:rsidRPr="00785C54">
        <w:rPr>
          <w:szCs w:val="24"/>
        </w:rPr>
        <w:t>: Any [</w:t>
      </w:r>
      <w:proofErr w:type="gramStart"/>
      <w:r w:rsidRPr="00785C54">
        <w:rPr>
          <w:szCs w:val="24"/>
        </w:rPr>
        <w:t>1..</w:t>
      </w:r>
      <w:proofErr w:type="gramEnd"/>
      <w:r w:rsidRPr="00785C54">
        <w:rPr>
          <w:szCs w:val="24"/>
        </w:rPr>
        <w:t>*];</w:t>
      </w:r>
    </w:p>
    <w:p w14:paraId="63FE608D"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relatedObservation</w:t>
      </w:r>
      <w:proofErr w:type="spellEnd"/>
      <w:r w:rsidRPr="00785C54">
        <w:rPr>
          <w:szCs w:val="24"/>
        </w:rPr>
        <w:t>: Conceptual Observation schema: Observation [</w:t>
      </w:r>
      <w:proofErr w:type="gramStart"/>
      <w:r w:rsidRPr="00785C54">
        <w:rPr>
          <w:szCs w:val="24"/>
        </w:rPr>
        <w:t>0..</w:t>
      </w:r>
      <w:proofErr w:type="gramEnd"/>
      <w:r w:rsidRPr="00785C54">
        <w:rPr>
          <w:szCs w:val="24"/>
        </w:rPr>
        <w:t>*];</w:t>
      </w:r>
    </w:p>
    <w:p w14:paraId="30CADD3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preparationStep</w:t>
      </w:r>
      <w:proofErr w:type="spellEnd"/>
      <w:r w:rsidRPr="00785C54">
        <w:rPr>
          <w:szCs w:val="24"/>
        </w:rPr>
        <w:t xml:space="preserve">: </w:t>
      </w:r>
      <w:proofErr w:type="spellStart"/>
      <w:r w:rsidRPr="00785C54">
        <w:rPr>
          <w:szCs w:val="24"/>
        </w:rPr>
        <w:t>PreparationStep</w:t>
      </w:r>
      <w:proofErr w:type="spellEnd"/>
      <w:r w:rsidRPr="00785C54">
        <w:rPr>
          <w:szCs w:val="24"/>
        </w:rPr>
        <w:t xml:space="preserve"> [</w:t>
      </w:r>
      <w:proofErr w:type="gramStart"/>
      <w:r w:rsidRPr="00785C54">
        <w:rPr>
          <w:szCs w:val="24"/>
        </w:rPr>
        <w:t>0..</w:t>
      </w:r>
      <w:proofErr w:type="gramEnd"/>
      <w:r w:rsidRPr="00785C54">
        <w:rPr>
          <w:szCs w:val="24"/>
        </w:rPr>
        <w:t>*];</w:t>
      </w:r>
    </w:p>
    <w:p w14:paraId="719622B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sampling: Sampling [</w:t>
      </w:r>
      <w:proofErr w:type="gramStart"/>
      <w:r w:rsidRPr="00785C54">
        <w:rPr>
          <w:szCs w:val="24"/>
        </w:rPr>
        <w:t>0..</w:t>
      </w:r>
      <w:proofErr w:type="gramEnd"/>
      <w:r w:rsidRPr="00785C54">
        <w:rPr>
          <w:szCs w:val="24"/>
        </w:rPr>
        <w:t>*];</w:t>
      </w:r>
    </w:p>
    <w:p w14:paraId="27BF5B44"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relatedSample</w:t>
      </w:r>
      <w:proofErr w:type="spellEnd"/>
      <w:r w:rsidRPr="00785C54">
        <w:rPr>
          <w:szCs w:val="24"/>
        </w:rPr>
        <w:t>: Sample [</w:t>
      </w:r>
      <w:proofErr w:type="gramStart"/>
      <w:r w:rsidRPr="00785C54">
        <w:rPr>
          <w:szCs w:val="24"/>
        </w:rPr>
        <w:t>0..</w:t>
      </w:r>
      <w:proofErr w:type="gramEnd"/>
      <w:r w:rsidRPr="00785C54">
        <w:rPr>
          <w:szCs w:val="24"/>
        </w:rPr>
        <w:t>*].</w:t>
      </w:r>
    </w:p>
    <w:p w14:paraId="731D18F1" w14:textId="77777777" w:rsidR="005B5EAD" w:rsidRPr="00785C54" w:rsidRDefault="005B5EAD" w:rsidP="00785C54">
      <w:pPr>
        <w:pStyle w:val="BodyText"/>
        <w:autoSpaceDE w:val="0"/>
        <w:autoSpaceDN w:val="0"/>
        <w:adjustRightInd w:val="0"/>
        <w:rPr>
          <w:szCs w:val="24"/>
        </w:rPr>
      </w:pPr>
      <w:r w:rsidRPr="00785C54">
        <w:rPr>
          <w:szCs w:val="24"/>
        </w:rPr>
        <w:t xml:space="preserve">The </w:t>
      </w:r>
      <w:proofErr w:type="spellStart"/>
      <w:r w:rsidRPr="00785C54">
        <w:rPr>
          <w:szCs w:val="24"/>
        </w:rPr>
        <w:t>AbstractSample</w:t>
      </w:r>
      <w:proofErr w:type="spellEnd"/>
      <w:r w:rsidRPr="00785C54">
        <w:rPr>
          <w:szCs w:val="24"/>
        </w:rPr>
        <w:t xml:space="preserve"> class realizes the Sample interface as a feature type. It has the following attributes, associations and cardinalities:</w:t>
      </w:r>
    </w:p>
    <w:p w14:paraId="3E52BC34" w14:textId="6715191A" w:rsidR="005B5EAD" w:rsidRPr="00785C54" w:rsidRDefault="00D15A5A" w:rsidP="00D15A5A">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0" w:firstLine="0"/>
        <w:rPr>
          <w:szCs w:val="24"/>
        </w:rPr>
      </w:pPr>
      <w:proofErr w:type="spellStart"/>
      <w:ins w:id="606" w:author="Katharina Schleidt" w:date="2022-10-25T21:21:00Z">
        <w:r>
          <w:rPr>
            <w:szCs w:val="24"/>
          </w:rPr>
          <w:t>i</w:t>
        </w:r>
        <w:proofErr w:type="spellEnd"/>
        <w:r>
          <w:rPr>
            <w:szCs w:val="24"/>
          </w:rPr>
          <w:t>)</w:t>
        </w:r>
        <w:r w:rsidRPr="00785C54">
          <w:rPr>
            <w:szCs w:val="24"/>
          </w:rPr>
          <w:tab/>
        </w:r>
      </w:ins>
      <w:proofErr w:type="spellStart"/>
      <w:r w:rsidR="005B5EAD" w:rsidRPr="00785C54">
        <w:rPr>
          <w:szCs w:val="24"/>
        </w:rPr>
        <w:t>sampledFeature</w:t>
      </w:r>
      <w:proofErr w:type="spellEnd"/>
      <w:r w:rsidR="005B5EAD" w:rsidRPr="00785C54">
        <w:rPr>
          <w:szCs w:val="24"/>
        </w:rPr>
        <w:t>: Any [</w:t>
      </w:r>
      <w:proofErr w:type="gramStart"/>
      <w:r w:rsidR="005B5EAD" w:rsidRPr="00785C54">
        <w:rPr>
          <w:szCs w:val="24"/>
        </w:rPr>
        <w:t>1..</w:t>
      </w:r>
      <w:proofErr w:type="gramEnd"/>
      <w:r w:rsidR="005B5EAD" w:rsidRPr="00785C54">
        <w:rPr>
          <w:szCs w:val="24"/>
        </w:rPr>
        <w:t>*];</w:t>
      </w:r>
    </w:p>
    <w:p w14:paraId="070AEB0A"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w:t>
      </w:r>
      <w:r w:rsidRPr="00785C54">
        <w:rPr>
          <w:szCs w:val="24"/>
        </w:rPr>
        <w:tab/>
      </w:r>
      <w:proofErr w:type="spellStart"/>
      <w:r w:rsidRPr="00785C54">
        <w:rPr>
          <w:szCs w:val="24"/>
        </w:rPr>
        <w:t>relatedObservation</w:t>
      </w:r>
      <w:proofErr w:type="spellEnd"/>
      <w:r w:rsidRPr="00785C54">
        <w:rPr>
          <w:szCs w:val="24"/>
        </w:rPr>
        <w:t>: Conceptual Observation schema: Observation [</w:t>
      </w:r>
      <w:proofErr w:type="gramStart"/>
      <w:r w:rsidRPr="00785C54">
        <w:rPr>
          <w:szCs w:val="24"/>
        </w:rPr>
        <w:t>0..</w:t>
      </w:r>
      <w:proofErr w:type="gramEnd"/>
      <w:r w:rsidRPr="00785C54">
        <w:rPr>
          <w:szCs w:val="24"/>
        </w:rPr>
        <w:t>*];</w:t>
      </w:r>
    </w:p>
    <w:p w14:paraId="48E7916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iii)</w:t>
      </w:r>
      <w:r w:rsidRPr="00785C54">
        <w:rPr>
          <w:szCs w:val="24"/>
        </w:rPr>
        <w:tab/>
      </w:r>
      <w:proofErr w:type="spellStart"/>
      <w:r w:rsidRPr="00785C54">
        <w:rPr>
          <w:szCs w:val="24"/>
        </w:rPr>
        <w:t>preparationStep</w:t>
      </w:r>
      <w:proofErr w:type="spellEnd"/>
      <w:r w:rsidRPr="00785C54">
        <w:rPr>
          <w:szCs w:val="24"/>
        </w:rPr>
        <w:t xml:space="preserve">: Conceptual Sample schema: </w:t>
      </w:r>
      <w:proofErr w:type="spellStart"/>
      <w:r w:rsidRPr="00785C54">
        <w:rPr>
          <w:szCs w:val="24"/>
        </w:rPr>
        <w:t>PreparationStep</w:t>
      </w:r>
      <w:proofErr w:type="spellEnd"/>
      <w:r w:rsidRPr="00785C54">
        <w:rPr>
          <w:szCs w:val="24"/>
        </w:rPr>
        <w:t xml:space="preserve"> [</w:t>
      </w:r>
      <w:proofErr w:type="gramStart"/>
      <w:r w:rsidRPr="00785C54">
        <w:rPr>
          <w:szCs w:val="24"/>
        </w:rPr>
        <w:t>0..</w:t>
      </w:r>
      <w:proofErr w:type="gramEnd"/>
      <w:r w:rsidRPr="00785C54">
        <w:rPr>
          <w:szCs w:val="24"/>
        </w:rPr>
        <w:t>*];</w:t>
      </w:r>
    </w:p>
    <w:p w14:paraId="76C32F0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iv)</w:t>
      </w:r>
      <w:r w:rsidRPr="00785C54">
        <w:rPr>
          <w:szCs w:val="24"/>
        </w:rPr>
        <w:tab/>
        <w:t>sampling: Conceptual Sample schema: Sampling [</w:t>
      </w:r>
      <w:proofErr w:type="gramStart"/>
      <w:r w:rsidRPr="00785C54">
        <w:rPr>
          <w:szCs w:val="24"/>
        </w:rPr>
        <w:t>0..</w:t>
      </w:r>
      <w:proofErr w:type="gramEnd"/>
      <w:r w:rsidRPr="00785C54">
        <w:rPr>
          <w:szCs w:val="24"/>
        </w:rPr>
        <w:t>*];</w:t>
      </w:r>
    </w:p>
    <w:p w14:paraId="38EF37D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v)</w:t>
      </w:r>
      <w:r w:rsidRPr="00785C54">
        <w:rPr>
          <w:szCs w:val="24"/>
        </w:rPr>
        <w:tab/>
      </w:r>
      <w:proofErr w:type="spellStart"/>
      <w:r w:rsidRPr="00785C54">
        <w:rPr>
          <w:szCs w:val="24"/>
        </w:rPr>
        <w:t>relatedSample</w:t>
      </w:r>
      <w:proofErr w:type="spellEnd"/>
      <w:r w:rsidRPr="00785C54">
        <w:rPr>
          <w:szCs w:val="24"/>
        </w:rPr>
        <w:t>: Conceptual Sample schema: Sample [</w:t>
      </w:r>
      <w:proofErr w:type="gramStart"/>
      <w:r w:rsidRPr="00785C54">
        <w:rPr>
          <w:szCs w:val="24"/>
        </w:rPr>
        <w:t>0..</w:t>
      </w:r>
      <w:proofErr w:type="gramEnd"/>
      <w:r w:rsidRPr="00785C54">
        <w:rPr>
          <w:szCs w:val="24"/>
        </w:rPr>
        <w:t>*];</w:t>
      </w:r>
    </w:p>
    <w:p w14:paraId="4C3E245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vi)</w:t>
      </w:r>
      <w:r w:rsidRPr="00785C54">
        <w:rPr>
          <w:szCs w:val="24"/>
        </w:rPr>
        <w:tab/>
      </w:r>
      <w:proofErr w:type="spellStart"/>
      <w:r w:rsidRPr="00785C54">
        <w:rPr>
          <w:szCs w:val="24"/>
        </w:rPr>
        <w:t>sampleType</w:t>
      </w:r>
      <w:proofErr w:type="spellEnd"/>
      <w:r w:rsidRPr="00785C54">
        <w:rPr>
          <w:szCs w:val="24"/>
        </w:rPr>
        <w:t xml:space="preserve">: </w:t>
      </w:r>
      <w:proofErr w:type="spellStart"/>
      <w:r w:rsidRPr="00785C54">
        <w:rPr>
          <w:szCs w:val="24"/>
        </w:rPr>
        <w:t>AbstractSampleType</w:t>
      </w:r>
      <w:proofErr w:type="spellEnd"/>
      <w:r w:rsidRPr="00785C54">
        <w:rPr>
          <w:szCs w:val="24"/>
        </w:rPr>
        <w:t xml:space="preserve"> [</w:t>
      </w:r>
      <w:proofErr w:type="gramStart"/>
      <w:r w:rsidRPr="00785C54">
        <w:rPr>
          <w:szCs w:val="24"/>
        </w:rPr>
        <w:t>0..</w:t>
      </w:r>
      <w:proofErr w:type="gramEnd"/>
      <w:r w:rsidRPr="00785C54">
        <w:rPr>
          <w:szCs w:val="24"/>
        </w:rPr>
        <w:t>*];</w:t>
      </w:r>
    </w:p>
    <w:p w14:paraId="0704493D"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vii)</w:t>
      </w:r>
      <w:r w:rsidRPr="00785C54">
        <w:rPr>
          <w:szCs w:val="24"/>
        </w:rPr>
        <w:tab/>
        <w:t xml:space="preserve">parameter: </w:t>
      </w:r>
      <w:proofErr w:type="spellStart"/>
      <w:r w:rsidRPr="00785C54">
        <w:rPr>
          <w:szCs w:val="24"/>
        </w:rPr>
        <w:t>NamedValue</w:t>
      </w:r>
      <w:proofErr w:type="spellEnd"/>
      <w:r w:rsidRPr="00785C54">
        <w:rPr>
          <w:szCs w:val="24"/>
        </w:rPr>
        <w:t xml:space="preserve"> [</w:t>
      </w:r>
      <w:proofErr w:type="gramStart"/>
      <w:r w:rsidRPr="00785C54">
        <w:rPr>
          <w:szCs w:val="24"/>
        </w:rPr>
        <w:t>0..</w:t>
      </w:r>
      <w:proofErr w:type="gramEnd"/>
      <w:r w:rsidRPr="00785C54">
        <w:rPr>
          <w:szCs w:val="24"/>
        </w:rPr>
        <w:t>*];</w:t>
      </w:r>
    </w:p>
    <w:p w14:paraId="4A7A6EC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viii)</w:t>
      </w:r>
      <w:r w:rsidRPr="00785C54">
        <w:rPr>
          <w:szCs w:val="24"/>
        </w:rPr>
        <w:tab/>
        <w:t>metadata: Any [</w:t>
      </w:r>
      <w:proofErr w:type="gramStart"/>
      <w:r w:rsidRPr="00785C54">
        <w:rPr>
          <w:szCs w:val="24"/>
        </w:rPr>
        <w:t>0..</w:t>
      </w:r>
      <w:proofErr w:type="gramEnd"/>
      <w:r w:rsidRPr="00785C54">
        <w:rPr>
          <w:szCs w:val="24"/>
        </w:rPr>
        <w:t>*];</w:t>
      </w:r>
    </w:p>
    <w:p w14:paraId="55F84B97" w14:textId="77777777" w:rsidR="005B5EAD" w:rsidRPr="00785C54" w:rsidRDefault="005B5EAD" w:rsidP="00785C54">
      <w:pPr>
        <w:pStyle w:val="BodyText"/>
        <w:autoSpaceDE w:val="0"/>
        <w:autoSpaceDN w:val="0"/>
        <w:adjustRightInd w:val="0"/>
        <w:rPr>
          <w:szCs w:val="24"/>
        </w:rPr>
      </w:pPr>
      <w:r w:rsidRPr="00785C54">
        <w:rPr>
          <w:szCs w:val="24"/>
        </w:rPr>
        <w:t xml:space="preserve">The Sample class in the Basic Samples package is a concrete class specializing the </w:t>
      </w:r>
      <w:proofErr w:type="spellStart"/>
      <w:r w:rsidRPr="00785C54">
        <w:rPr>
          <w:szCs w:val="24"/>
        </w:rPr>
        <w:t>AbstractSample</w:t>
      </w:r>
      <w:proofErr w:type="spellEnd"/>
      <w:r w:rsidRPr="00785C54">
        <w:rPr>
          <w:szCs w:val="24"/>
        </w:rPr>
        <w:t xml:space="preserve"> without any additional attributes, associations or constraints. Its sub-classes add specialized properties to describe their particular characteristics:</w:t>
      </w:r>
    </w:p>
    <w:p w14:paraId="3178B965" w14:textId="6AF7ADD9"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1)</w:t>
      </w:r>
      <w:r w:rsidR="005B5EAD" w:rsidRPr="00785C54">
        <w:rPr>
          <w:szCs w:val="24"/>
        </w:rPr>
        <w:tab/>
      </w:r>
      <w:proofErr w:type="spellStart"/>
      <w:r w:rsidR="005B5EAD" w:rsidRPr="00785C54">
        <w:rPr>
          <w:szCs w:val="24"/>
        </w:rPr>
        <w:t>SpatialSample</w:t>
      </w:r>
      <w:proofErr w:type="spellEnd"/>
      <w:r w:rsidR="005B5EAD" w:rsidRPr="00785C54">
        <w:rPr>
          <w:szCs w:val="24"/>
        </w:rPr>
        <w:t xml:space="preserve"> adds the following attributes:</w:t>
      </w:r>
    </w:p>
    <w:p w14:paraId="7F6D33DA" w14:textId="3AD5466F"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t>shape: Geometry [</w:t>
      </w:r>
      <w:proofErr w:type="gramStart"/>
      <w:r w:rsidR="005B5EAD" w:rsidRPr="00785C54">
        <w:rPr>
          <w:szCs w:val="24"/>
        </w:rPr>
        <w:t>0..</w:t>
      </w:r>
      <w:proofErr w:type="gramEnd"/>
      <w:r w:rsidR="005B5EAD" w:rsidRPr="00785C54">
        <w:rPr>
          <w:szCs w:val="24"/>
        </w:rPr>
        <w:t>1];</w:t>
      </w:r>
    </w:p>
    <w:p w14:paraId="1B6B1C12" w14:textId="22FBD9AE"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r>
      <w:proofErr w:type="spellStart"/>
      <w:r w:rsidR="005B5EAD" w:rsidRPr="00785C54">
        <w:rPr>
          <w:szCs w:val="24"/>
        </w:rPr>
        <w:t>horizontalPositionalAccuracy</w:t>
      </w:r>
      <w:proofErr w:type="spellEnd"/>
      <w:r w:rsidR="005B5EAD" w:rsidRPr="00785C54">
        <w:rPr>
          <w:szCs w:val="24"/>
        </w:rPr>
        <w:t>: Any [</w:t>
      </w:r>
      <w:proofErr w:type="gramStart"/>
      <w:r w:rsidR="005B5EAD" w:rsidRPr="00785C54">
        <w:rPr>
          <w:szCs w:val="24"/>
        </w:rPr>
        <w:t>0..</w:t>
      </w:r>
      <w:proofErr w:type="gramEnd"/>
      <w:r w:rsidR="005B5EAD" w:rsidRPr="00785C54">
        <w:rPr>
          <w:szCs w:val="24"/>
        </w:rPr>
        <w:t>1];</w:t>
      </w:r>
    </w:p>
    <w:p w14:paraId="7720AB56" w14:textId="32DABB62"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r>
      <w:proofErr w:type="spellStart"/>
      <w:r w:rsidR="005B5EAD" w:rsidRPr="00785C54">
        <w:rPr>
          <w:szCs w:val="24"/>
        </w:rPr>
        <w:t>verticalPositionalAccuracy</w:t>
      </w:r>
      <w:proofErr w:type="spellEnd"/>
      <w:r w:rsidR="005B5EAD" w:rsidRPr="00785C54">
        <w:rPr>
          <w:szCs w:val="24"/>
        </w:rPr>
        <w:t>: Any [</w:t>
      </w:r>
      <w:proofErr w:type="gramStart"/>
      <w:r w:rsidR="005B5EAD" w:rsidRPr="00785C54">
        <w:rPr>
          <w:szCs w:val="24"/>
        </w:rPr>
        <w:t>0..</w:t>
      </w:r>
      <w:proofErr w:type="gramEnd"/>
      <w:r w:rsidR="005B5EAD" w:rsidRPr="00785C54">
        <w:rPr>
          <w:szCs w:val="24"/>
        </w:rPr>
        <w:t>1].</w:t>
      </w:r>
    </w:p>
    <w:p w14:paraId="3B5A096A" w14:textId="0C5369E8"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2)</w:t>
      </w:r>
      <w:r w:rsidR="005B5EAD" w:rsidRPr="00785C54">
        <w:rPr>
          <w:szCs w:val="24"/>
        </w:rPr>
        <w:tab/>
      </w:r>
      <w:proofErr w:type="spellStart"/>
      <w:r w:rsidR="005B5EAD" w:rsidRPr="00785C54">
        <w:rPr>
          <w:szCs w:val="24"/>
        </w:rPr>
        <w:t>StatisticalSample</w:t>
      </w:r>
      <w:proofErr w:type="spellEnd"/>
      <w:r w:rsidR="005B5EAD" w:rsidRPr="00785C54">
        <w:rPr>
          <w:szCs w:val="24"/>
        </w:rPr>
        <w:t xml:space="preserve"> adds the following attribute:</w:t>
      </w:r>
    </w:p>
    <w:p w14:paraId="0827F510" w14:textId="7712B1CF"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t xml:space="preserve">classification: </w:t>
      </w:r>
      <w:proofErr w:type="spellStart"/>
      <w:r w:rsidR="005B5EAD" w:rsidRPr="00785C54">
        <w:rPr>
          <w:szCs w:val="24"/>
        </w:rPr>
        <w:t>StatisticalClassification</w:t>
      </w:r>
      <w:proofErr w:type="spellEnd"/>
      <w:r w:rsidR="005B5EAD" w:rsidRPr="00785C54">
        <w:rPr>
          <w:szCs w:val="24"/>
        </w:rPr>
        <w:t xml:space="preserve"> [</w:t>
      </w:r>
      <w:proofErr w:type="gramStart"/>
      <w:r w:rsidR="005B5EAD" w:rsidRPr="00785C54">
        <w:rPr>
          <w:szCs w:val="24"/>
        </w:rPr>
        <w:t>0..</w:t>
      </w:r>
      <w:proofErr w:type="gramEnd"/>
      <w:r w:rsidR="005B5EAD" w:rsidRPr="00785C54">
        <w:rPr>
          <w:szCs w:val="24"/>
        </w:rPr>
        <w:t>*].</w:t>
      </w:r>
    </w:p>
    <w:p w14:paraId="7FF11A36" w14:textId="126A6B1C"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lastRenderedPageBreak/>
        <w:t>3)</w:t>
      </w:r>
      <w:del w:id="607" w:author="Katharina Schleidt" w:date="2022-10-25T21:21:00Z">
        <w:r w:rsidR="005B5EAD" w:rsidRPr="00785C54" w:rsidDel="00786EB0">
          <w:rPr>
            <w:szCs w:val="24"/>
          </w:rPr>
          <w:delText>•</w:delText>
        </w:r>
      </w:del>
      <w:r w:rsidR="005B5EAD" w:rsidRPr="00785C54">
        <w:rPr>
          <w:szCs w:val="24"/>
        </w:rPr>
        <w:tab/>
      </w:r>
      <w:proofErr w:type="spellStart"/>
      <w:r w:rsidR="005B5EAD" w:rsidRPr="00785C54">
        <w:rPr>
          <w:szCs w:val="24"/>
        </w:rPr>
        <w:t>MaterialSample</w:t>
      </w:r>
      <w:proofErr w:type="spellEnd"/>
      <w:r w:rsidR="005B5EAD" w:rsidRPr="00785C54">
        <w:rPr>
          <w:szCs w:val="24"/>
        </w:rPr>
        <w:t xml:space="preserve"> adds the following attributes:</w:t>
      </w:r>
    </w:p>
    <w:p w14:paraId="5F877AAF" w14:textId="233C4BCF"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t xml:space="preserve">size: </w:t>
      </w:r>
      <w:proofErr w:type="spellStart"/>
      <w:r w:rsidR="005B5EAD" w:rsidRPr="00785C54">
        <w:rPr>
          <w:szCs w:val="24"/>
        </w:rPr>
        <w:t>PhysicalDimension</w:t>
      </w:r>
      <w:proofErr w:type="spellEnd"/>
      <w:r w:rsidR="005B5EAD" w:rsidRPr="00785C54">
        <w:rPr>
          <w:szCs w:val="24"/>
        </w:rPr>
        <w:t xml:space="preserve"> [</w:t>
      </w:r>
      <w:proofErr w:type="gramStart"/>
      <w:r w:rsidR="005B5EAD" w:rsidRPr="00785C54">
        <w:rPr>
          <w:szCs w:val="24"/>
        </w:rPr>
        <w:t>0..</w:t>
      </w:r>
      <w:proofErr w:type="gramEnd"/>
      <w:r w:rsidR="005B5EAD" w:rsidRPr="00785C54">
        <w:rPr>
          <w:szCs w:val="24"/>
        </w:rPr>
        <w:t>*];</w:t>
      </w:r>
    </w:p>
    <w:p w14:paraId="6B7A6928" w14:textId="5B35168B"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r>
      <w:proofErr w:type="spellStart"/>
      <w:r w:rsidR="005B5EAD" w:rsidRPr="00785C54">
        <w:rPr>
          <w:szCs w:val="24"/>
        </w:rPr>
        <w:t>sourceLocation</w:t>
      </w:r>
      <w:proofErr w:type="spellEnd"/>
      <w:r w:rsidR="005B5EAD" w:rsidRPr="00785C54">
        <w:rPr>
          <w:szCs w:val="24"/>
        </w:rPr>
        <w:t>: Geometry [</w:t>
      </w:r>
      <w:proofErr w:type="gramStart"/>
      <w:r w:rsidR="005B5EAD" w:rsidRPr="00785C54">
        <w:rPr>
          <w:szCs w:val="24"/>
        </w:rPr>
        <w:t>0..</w:t>
      </w:r>
      <w:proofErr w:type="gramEnd"/>
      <w:r w:rsidR="005B5EAD" w:rsidRPr="00785C54">
        <w:rPr>
          <w:szCs w:val="24"/>
        </w:rPr>
        <w:t>1];</w:t>
      </w:r>
    </w:p>
    <w:p w14:paraId="52211EB6" w14:textId="1EAEC43D"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r>
      <w:proofErr w:type="spellStart"/>
      <w:r w:rsidR="005B5EAD" w:rsidRPr="00785C54">
        <w:rPr>
          <w:szCs w:val="24"/>
        </w:rPr>
        <w:t>storageLocation</w:t>
      </w:r>
      <w:proofErr w:type="spellEnd"/>
      <w:r w:rsidR="005B5EAD" w:rsidRPr="00785C54">
        <w:rPr>
          <w:szCs w:val="24"/>
        </w:rPr>
        <w:t xml:space="preserve">: </w:t>
      </w:r>
      <w:proofErr w:type="spellStart"/>
      <w:r w:rsidR="005B5EAD" w:rsidRPr="00785C54">
        <w:rPr>
          <w:szCs w:val="24"/>
        </w:rPr>
        <w:t>NamedLocation</w:t>
      </w:r>
      <w:proofErr w:type="spellEnd"/>
      <w:r w:rsidR="005B5EAD" w:rsidRPr="00785C54">
        <w:rPr>
          <w:szCs w:val="24"/>
        </w:rPr>
        <w:t xml:space="preserve"> [</w:t>
      </w:r>
      <w:proofErr w:type="gramStart"/>
      <w:r w:rsidR="005B5EAD" w:rsidRPr="00785C54">
        <w:rPr>
          <w:szCs w:val="24"/>
        </w:rPr>
        <w:t>0..</w:t>
      </w:r>
      <w:proofErr w:type="gramEnd"/>
      <w:r w:rsidR="005B5EAD" w:rsidRPr="00785C54">
        <w:rPr>
          <w:szCs w:val="24"/>
        </w:rPr>
        <w:t>1].</w:t>
      </w:r>
    </w:p>
    <w:p w14:paraId="5BA41DA2" w14:textId="77777777" w:rsidR="005B5EAD" w:rsidRPr="00785C54" w:rsidRDefault="005B5EAD" w:rsidP="00785C54">
      <w:pPr>
        <w:pStyle w:val="a3"/>
        <w:tabs>
          <w:tab w:val="left" w:pos="720"/>
        </w:tabs>
        <w:autoSpaceDE w:val="0"/>
        <w:autoSpaceDN w:val="0"/>
        <w:adjustRightInd w:val="0"/>
        <w:rPr>
          <w:szCs w:val="24"/>
        </w:rPr>
      </w:pPr>
      <w:r w:rsidRPr="00785C54">
        <w:rPr>
          <w:szCs w:val="24"/>
        </w:rPr>
        <w:t>Modelling of environmental monitoring stations</w:t>
      </w:r>
    </w:p>
    <w:p w14:paraId="4211B0CF" w14:textId="1533B9F7" w:rsidR="005B5EAD" w:rsidRPr="00785C54" w:rsidRDefault="005B5EAD" w:rsidP="00785C54">
      <w:pPr>
        <w:pStyle w:val="BodyText"/>
        <w:autoSpaceDE w:val="0"/>
        <w:autoSpaceDN w:val="0"/>
        <w:adjustRightInd w:val="0"/>
        <w:rPr>
          <w:szCs w:val="24"/>
        </w:rPr>
      </w:pPr>
      <w:r w:rsidRPr="00785C54">
        <w:rPr>
          <w:szCs w:val="24"/>
        </w:rPr>
        <w:t xml:space="preserve">Note that in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the </w:t>
      </w:r>
      <w:proofErr w:type="spellStart"/>
      <w:r w:rsidRPr="00785C54">
        <w:rPr>
          <w:szCs w:val="24"/>
        </w:rPr>
        <w:t>SF_Samp</w:t>
      </w:r>
      <w:r w:rsidR="002F2035">
        <w:rPr>
          <w:szCs w:val="24"/>
        </w:rPr>
        <w:t>l</w:t>
      </w:r>
      <w:r w:rsidRPr="00785C54">
        <w:rPr>
          <w:szCs w:val="24"/>
        </w:rPr>
        <w:t>ingPoint</w:t>
      </w:r>
      <w:proofErr w:type="spellEnd"/>
      <w:r w:rsidRPr="00785C54">
        <w:rPr>
          <w:szCs w:val="24"/>
        </w:rPr>
        <w:t xml:space="preserve"> class is associated with the concept of an environmental monitoring facility by the use of term </w:t>
      </w:r>
      <w:r w:rsidR="003613DB">
        <w:rPr>
          <w:szCs w:val="24"/>
        </w:rPr>
        <w:t>“</w:t>
      </w:r>
      <w:r w:rsidRPr="00785C54">
        <w:rPr>
          <w:szCs w:val="24"/>
        </w:rPr>
        <w:t>station</w:t>
      </w:r>
      <w:r w:rsidR="003613DB">
        <w:rPr>
          <w:szCs w:val="24"/>
        </w:rPr>
        <w:t>”</w:t>
      </w:r>
      <w:r w:rsidRPr="00785C54">
        <w:rPr>
          <w:szCs w:val="24"/>
        </w:rPr>
        <w:t>:</w:t>
      </w:r>
    </w:p>
    <w:p w14:paraId="3BB8D0B0" w14:textId="3B8207C7" w:rsidR="005B5EAD" w:rsidRPr="00785C54" w:rsidRDefault="003613DB" w:rsidP="00785C54">
      <w:pPr>
        <w:pStyle w:val="BodyText"/>
        <w:autoSpaceDE w:val="0"/>
        <w:autoSpaceDN w:val="0"/>
        <w:adjustRightInd w:val="0"/>
        <w:rPr>
          <w:szCs w:val="24"/>
        </w:rPr>
      </w:pPr>
      <w:r>
        <w:rPr>
          <w:szCs w:val="24"/>
        </w:rPr>
        <w:t>“</w:t>
      </w:r>
      <w:r w:rsidR="005B5EAD" w:rsidRPr="00785C54">
        <w:rPr>
          <w:szCs w:val="24"/>
        </w:rPr>
        <w:t>A common mode of sampling is at a point. In environmental measurements and monitoring the term Station is often used.</w:t>
      </w:r>
      <w:r>
        <w:rPr>
          <w:szCs w:val="24"/>
        </w:rPr>
        <w:t>”</w:t>
      </w:r>
    </w:p>
    <w:p w14:paraId="3C2AC176" w14:textId="77777777" w:rsidR="005B5EAD" w:rsidRPr="00785C54" w:rsidRDefault="005B5EAD" w:rsidP="00785C54">
      <w:pPr>
        <w:pStyle w:val="BodyText"/>
        <w:autoSpaceDE w:val="0"/>
        <w:autoSpaceDN w:val="0"/>
        <w:adjustRightInd w:val="0"/>
        <w:rPr>
          <w:szCs w:val="24"/>
        </w:rPr>
      </w:pPr>
      <w:r w:rsidRPr="00785C54">
        <w:rPr>
          <w:szCs w:val="24"/>
        </w:rPr>
        <w:t xml:space="preserve">A related note is provided for the </w:t>
      </w:r>
      <w:proofErr w:type="spellStart"/>
      <w:r w:rsidRPr="00785C54">
        <w:rPr>
          <w:szCs w:val="24"/>
        </w:rPr>
        <w:t>SF_SpatialSamplingFeature.hostedProcedure</w:t>
      </w:r>
      <w:proofErr w:type="spellEnd"/>
      <w:r w:rsidRPr="00785C54">
        <w:rPr>
          <w:szCs w:val="24"/>
        </w:rPr>
        <w:t>:</w:t>
      </w:r>
    </w:p>
    <w:p w14:paraId="4F4C9752" w14:textId="3EFE34CD" w:rsidR="005B5EAD" w:rsidRPr="00785C54" w:rsidRDefault="003613DB" w:rsidP="00785C54">
      <w:pPr>
        <w:pStyle w:val="BodyText"/>
        <w:autoSpaceDE w:val="0"/>
        <w:autoSpaceDN w:val="0"/>
        <w:adjustRightInd w:val="0"/>
        <w:rPr>
          <w:szCs w:val="24"/>
        </w:rPr>
      </w:pPr>
      <w:r>
        <w:rPr>
          <w:szCs w:val="24"/>
        </w:rPr>
        <w:t>“</w:t>
      </w:r>
      <w:r w:rsidR="005B5EAD" w:rsidRPr="00785C54">
        <w:rPr>
          <w:szCs w:val="24"/>
        </w:rPr>
        <w:t xml:space="preserve">A common role for a spatial sampling feature is to host instruments or procedures deployed repetitively or permanently. If present, the association Platform shall link the </w:t>
      </w:r>
      <w:proofErr w:type="spellStart"/>
      <w:r w:rsidR="005B5EAD" w:rsidRPr="00785C54">
        <w:rPr>
          <w:szCs w:val="24"/>
        </w:rPr>
        <w:t>SF_SpatialSamplingFeature</w:t>
      </w:r>
      <w:proofErr w:type="spellEnd"/>
      <w:r w:rsidR="005B5EAD" w:rsidRPr="00785C54">
        <w:rPr>
          <w:szCs w:val="24"/>
        </w:rPr>
        <w:t xml:space="preserve"> to an </w:t>
      </w:r>
      <w:proofErr w:type="spellStart"/>
      <w:r w:rsidR="005B5EAD" w:rsidRPr="00785C54">
        <w:rPr>
          <w:szCs w:val="24"/>
        </w:rPr>
        <w:t>OM_Process</w:t>
      </w:r>
      <w:proofErr w:type="spellEnd"/>
      <w:r w:rsidR="005B5EAD" w:rsidRPr="00785C54">
        <w:rPr>
          <w:szCs w:val="24"/>
        </w:rPr>
        <w:t xml:space="preserve"> deployed at it. The </w:t>
      </w:r>
      <w:proofErr w:type="spellStart"/>
      <w:r w:rsidR="005B5EAD" w:rsidRPr="00785C54">
        <w:rPr>
          <w:szCs w:val="24"/>
        </w:rPr>
        <w:t>OM_Process</w:t>
      </w:r>
      <w:proofErr w:type="spellEnd"/>
      <w:r w:rsidR="005B5EAD" w:rsidRPr="00785C54">
        <w:rPr>
          <w:szCs w:val="24"/>
        </w:rPr>
        <w:t xml:space="preserve"> has the role </w:t>
      </w:r>
      <w:proofErr w:type="spellStart"/>
      <w:r w:rsidR="005B5EAD" w:rsidRPr="00785C54">
        <w:rPr>
          <w:szCs w:val="24"/>
        </w:rPr>
        <w:t>hostedProcedure</w:t>
      </w:r>
      <w:proofErr w:type="spellEnd"/>
      <w:r w:rsidR="005B5EAD" w:rsidRPr="00785C54">
        <w:rPr>
          <w:szCs w:val="24"/>
        </w:rPr>
        <w:t xml:space="preserve"> with respect to the sampling feature.</w:t>
      </w:r>
      <w:r>
        <w:rPr>
          <w:szCs w:val="24"/>
        </w:rPr>
        <w:t>”</w:t>
      </w:r>
    </w:p>
    <w:p w14:paraId="4855FB42" w14:textId="33F572D5" w:rsidR="005B5EAD" w:rsidRPr="00785C54" w:rsidRDefault="005B5EAD" w:rsidP="00785C54">
      <w:pPr>
        <w:pStyle w:val="BodyText"/>
        <w:autoSpaceDE w:val="0"/>
        <w:autoSpaceDN w:val="0"/>
        <w:adjustRightInd w:val="0"/>
        <w:rPr>
          <w:szCs w:val="24"/>
        </w:rPr>
      </w:pPr>
      <w:r w:rsidRPr="00785C54">
        <w:rPr>
          <w:szCs w:val="24"/>
        </w:rPr>
        <w:t xml:space="preserve">The Sample (or </w:t>
      </w:r>
      <w:proofErr w:type="spellStart"/>
      <w:r w:rsidRPr="00785C54">
        <w:rPr>
          <w:szCs w:val="24"/>
        </w:rPr>
        <w:t>SpatialSample</w:t>
      </w:r>
      <w:proofErr w:type="spellEnd"/>
      <w:r w:rsidRPr="00785C54">
        <w:rPr>
          <w:szCs w:val="24"/>
        </w:rPr>
        <w:t xml:space="preserve">) concept of the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r w:rsidRPr="00785C54">
        <w:rPr>
          <w:szCs w:val="24"/>
        </w:rPr>
        <w:t>is not used for describing environmental monitoring stations and other entities generating Observations or hosting instruments. Instead</w:t>
      </w:r>
      <w:ins w:id="608" w:author="Katharina Schleidt" w:date="2022-10-25T21:21:00Z">
        <w:r w:rsidR="00786EB0">
          <w:rPr>
            <w:szCs w:val="24"/>
          </w:rPr>
          <w:t>,</w:t>
        </w:r>
      </w:ins>
      <w:r w:rsidRPr="00785C54">
        <w:rPr>
          <w:szCs w:val="24"/>
        </w:rPr>
        <w:t xml:space="preserve"> they are modelled using the new Observer concept, which may be related to the Host concept via the Deployment concept. An environmental measurement station would be modelled as an instance of the Host class in the Basic Observations package or another domain-specific realization of the Host interface. An instrument, sensor or device hosted by the Station would be modelled by the Observer class in the Basic Observations package or another domain-specific realization of the Observer interface. The characteristics of the </w:t>
      </w:r>
      <w:proofErr w:type="spellStart"/>
      <w:r w:rsidRPr="00785C54">
        <w:rPr>
          <w:szCs w:val="24"/>
        </w:rPr>
        <w:t>hostings</w:t>
      </w:r>
      <w:proofErr w:type="spellEnd"/>
      <w:r w:rsidRPr="00785C54">
        <w:rPr>
          <w:szCs w:val="24"/>
        </w:rPr>
        <w:t xml:space="preserve"> or attachments of an Observer to its Hosts are described using the associated Deployment concept. The description of the observing procedures available for the specific Observer would be provided through the </w:t>
      </w:r>
      <w:proofErr w:type="spellStart"/>
      <w:r w:rsidRPr="00785C54">
        <w:rPr>
          <w:szCs w:val="24"/>
        </w:rPr>
        <w:t>Observer.observingProceducedure</w:t>
      </w:r>
      <w:proofErr w:type="spellEnd"/>
      <w:r w:rsidRPr="00785C54">
        <w:rPr>
          <w:szCs w:val="24"/>
        </w:rPr>
        <w:t xml:space="preserve">: </w:t>
      </w:r>
      <w:proofErr w:type="spellStart"/>
      <w:r w:rsidRPr="00785C54">
        <w:rPr>
          <w:szCs w:val="24"/>
        </w:rPr>
        <w:t>ObservingProcedure</w:t>
      </w:r>
      <w:proofErr w:type="spellEnd"/>
      <w:r w:rsidRPr="00785C54">
        <w:rPr>
          <w:szCs w:val="24"/>
        </w:rPr>
        <w:t xml:space="preserve"> association.</w:t>
      </w:r>
    </w:p>
    <w:p w14:paraId="2594DDFB" w14:textId="77777777" w:rsidR="005B5EAD" w:rsidRPr="00785C54" w:rsidRDefault="005B5EAD" w:rsidP="00785C54">
      <w:pPr>
        <w:pStyle w:val="a3"/>
        <w:tabs>
          <w:tab w:val="left" w:pos="720"/>
        </w:tabs>
        <w:autoSpaceDE w:val="0"/>
        <w:autoSpaceDN w:val="0"/>
        <w:adjustRightInd w:val="0"/>
        <w:rPr>
          <w:szCs w:val="24"/>
        </w:rPr>
      </w:pPr>
      <w:r w:rsidRPr="00785C54">
        <w:rPr>
          <w:szCs w:val="24"/>
        </w:rPr>
        <w:t xml:space="preserve">Migration from </w:t>
      </w:r>
      <w:proofErr w:type="spellStart"/>
      <w:r w:rsidRPr="00785C54">
        <w:rPr>
          <w:szCs w:val="24"/>
        </w:rPr>
        <w:t>SF_SamplingFeature</w:t>
      </w:r>
      <w:proofErr w:type="spellEnd"/>
      <w:r w:rsidRPr="00785C54">
        <w:rPr>
          <w:szCs w:val="24"/>
        </w:rPr>
        <w:t xml:space="preserve"> to Sample</w:t>
      </w:r>
    </w:p>
    <w:p w14:paraId="5B14B934" w14:textId="601DA686" w:rsidR="005B5EAD" w:rsidRPr="00785C54" w:rsidRDefault="005B5EAD" w:rsidP="00785C54">
      <w:pPr>
        <w:pStyle w:val="BodyText"/>
        <w:autoSpaceDE w:val="0"/>
        <w:autoSpaceDN w:val="0"/>
        <w:adjustRightInd w:val="0"/>
        <w:rPr>
          <w:szCs w:val="24"/>
        </w:rPr>
      </w:pPr>
      <w:r w:rsidRPr="00785C54">
        <w:rPr>
          <w:szCs w:val="24"/>
        </w:rPr>
        <w:t xml:space="preserve">An instance of </w:t>
      </w:r>
      <w:proofErr w:type="spellStart"/>
      <w:r w:rsidRPr="00785C54">
        <w:rPr>
          <w:szCs w:val="24"/>
        </w:rPr>
        <w:t>SF_SamplingFeature</w:t>
      </w:r>
      <w:proofErr w:type="spellEnd"/>
      <w:r w:rsidRPr="00785C54">
        <w:rPr>
          <w:szCs w:val="24"/>
        </w:rPr>
        <w:t xml:space="preserve"> class of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can be expressed as an instance of the Sample class of the Basic Samples package as follows:</w:t>
      </w:r>
    </w:p>
    <w:p w14:paraId="4511E39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r>
      <w:proofErr w:type="spellStart"/>
      <w:r w:rsidRPr="00785C54">
        <w:rPr>
          <w:szCs w:val="24"/>
        </w:rPr>
        <w:t>SF_SamplingFeature.sampledFeature</w:t>
      </w:r>
      <w:proofErr w:type="spellEnd"/>
      <w:r w:rsidRPr="00785C54">
        <w:rPr>
          <w:szCs w:val="24"/>
        </w:rPr>
        <w:t xml:space="preserve">: </w:t>
      </w:r>
      <w:proofErr w:type="spellStart"/>
      <w:r w:rsidRPr="00785C54">
        <w:rPr>
          <w:szCs w:val="24"/>
        </w:rPr>
        <w:t>GFI_Feature</w:t>
      </w:r>
      <w:proofErr w:type="spellEnd"/>
      <w:r w:rsidRPr="00785C54">
        <w:rPr>
          <w:szCs w:val="24"/>
        </w:rPr>
        <w:t xml:space="preserve"> becomes </w:t>
      </w:r>
      <w:proofErr w:type="spellStart"/>
      <w:r w:rsidRPr="00785C54">
        <w:rPr>
          <w:szCs w:val="24"/>
        </w:rPr>
        <w:t>Sample.sampledFeature</w:t>
      </w:r>
      <w:proofErr w:type="spellEnd"/>
      <w:r w:rsidRPr="00785C54">
        <w:rPr>
          <w:szCs w:val="24"/>
        </w:rPr>
        <w:t>: Any;</w:t>
      </w:r>
    </w:p>
    <w:p w14:paraId="5A561B8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r>
      <w:proofErr w:type="spellStart"/>
      <w:r w:rsidRPr="00785C54">
        <w:rPr>
          <w:szCs w:val="24"/>
        </w:rPr>
        <w:t>SF_SamplingFeature.relatedSamplingFeature</w:t>
      </w:r>
      <w:proofErr w:type="spellEnd"/>
      <w:r w:rsidRPr="00785C54">
        <w:rPr>
          <w:szCs w:val="24"/>
        </w:rPr>
        <w:t xml:space="preserve">: </w:t>
      </w:r>
      <w:proofErr w:type="spellStart"/>
      <w:r w:rsidRPr="00785C54">
        <w:rPr>
          <w:szCs w:val="24"/>
        </w:rPr>
        <w:t>SF_SamplingFeature</w:t>
      </w:r>
      <w:proofErr w:type="spellEnd"/>
      <w:r w:rsidRPr="00785C54">
        <w:rPr>
          <w:szCs w:val="24"/>
        </w:rPr>
        <w:t xml:space="preserve"> becomes </w:t>
      </w:r>
      <w:proofErr w:type="spellStart"/>
      <w:r w:rsidRPr="00785C54">
        <w:rPr>
          <w:szCs w:val="24"/>
        </w:rPr>
        <w:t>Sample.relatedSample</w:t>
      </w:r>
      <w:proofErr w:type="spellEnd"/>
      <w:r w:rsidRPr="00785C54">
        <w:rPr>
          <w:szCs w:val="24"/>
        </w:rPr>
        <w:t xml:space="preserve">: Conceptual Sample schema: Sample; the value </w:t>
      </w:r>
      <w:proofErr w:type="spellStart"/>
      <w:proofErr w:type="gramStart"/>
      <w:r w:rsidRPr="00785C54">
        <w:rPr>
          <w:szCs w:val="24"/>
        </w:rPr>
        <w:t>role:GenericName</w:t>
      </w:r>
      <w:proofErr w:type="spellEnd"/>
      <w:proofErr w:type="gramEnd"/>
      <w:r w:rsidRPr="00785C54">
        <w:rPr>
          <w:szCs w:val="24"/>
        </w:rPr>
        <w:t xml:space="preserve"> attribute of association class </w:t>
      </w:r>
      <w:proofErr w:type="spellStart"/>
      <w:r w:rsidRPr="00785C54">
        <w:rPr>
          <w:szCs w:val="24"/>
        </w:rPr>
        <w:t>SamplingFeatureComples</w:t>
      </w:r>
      <w:proofErr w:type="spellEnd"/>
      <w:r w:rsidRPr="00785C54">
        <w:rPr>
          <w:szCs w:val="24"/>
        </w:rPr>
        <w:t xml:space="preserve"> becomes the value of the </w:t>
      </w:r>
      <w:proofErr w:type="spellStart"/>
      <w:r w:rsidRPr="00785C54">
        <w:rPr>
          <w:szCs w:val="24"/>
        </w:rPr>
        <w:t>context:GenericName</w:t>
      </w:r>
      <w:proofErr w:type="spellEnd"/>
      <w:r w:rsidRPr="00785C54">
        <w:rPr>
          <w:szCs w:val="24"/>
        </w:rPr>
        <w:t xml:space="preserve"> qualifier of the </w:t>
      </w:r>
      <w:proofErr w:type="spellStart"/>
      <w:r w:rsidRPr="00785C54">
        <w:rPr>
          <w:szCs w:val="24"/>
        </w:rPr>
        <w:t>relatedSample</w:t>
      </w:r>
      <w:proofErr w:type="spellEnd"/>
      <w:r w:rsidRPr="00785C54">
        <w:rPr>
          <w:szCs w:val="24"/>
        </w:rPr>
        <w:t xml:space="preserve"> association;</w:t>
      </w:r>
    </w:p>
    <w:p w14:paraId="346B2944"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r>
      <w:proofErr w:type="spellStart"/>
      <w:r w:rsidRPr="00785C54">
        <w:rPr>
          <w:szCs w:val="24"/>
        </w:rPr>
        <w:t>SF_SamplingFeature.relatedObservation</w:t>
      </w:r>
      <w:proofErr w:type="spellEnd"/>
      <w:r w:rsidRPr="00785C54">
        <w:rPr>
          <w:szCs w:val="24"/>
        </w:rPr>
        <w:t xml:space="preserve">: </w:t>
      </w:r>
      <w:proofErr w:type="spellStart"/>
      <w:r w:rsidRPr="00785C54">
        <w:rPr>
          <w:szCs w:val="24"/>
        </w:rPr>
        <w:t>OM_Observation</w:t>
      </w:r>
      <w:proofErr w:type="spellEnd"/>
      <w:r w:rsidRPr="00785C54">
        <w:rPr>
          <w:szCs w:val="24"/>
        </w:rPr>
        <w:t xml:space="preserve"> becomes </w:t>
      </w:r>
      <w:proofErr w:type="spellStart"/>
      <w:r w:rsidRPr="00785C54">
        <w:rPr>
          <w:szCs w:val="24"/>
        </w:rPr>
        <w:t>Sample.relatedObservation</w:t>
      </w:r>
      <w:proofErr w:type="spellEnd"/>
      <w:r w:rsidRPr="00785C54">
        <w:rPr>
          <w:szCs w:val="24"/>
        </w:rPr>
        <w:t>: Conceptual Sample schema: Observation;</w:t>
      </w:r>
    </w:p>
    <w:p w14:paraId="0E1AEF0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r>
      <w:proofErr w:type="spellStart"/>
      <w:r w:rsidRPr="00785C54">
        <w:rPr>
          <w:szCs w:val="24"/>
        </w:rPr>
        <w:t>SF_SamplingFeature.lineage</w:t>
      </w:r>
      <w:proofErr w:type="spellEnd"/>
      <w:r w:rsidRPr="00785C54">
        <w:rPr>
          <w:szCs w:val="24"/>
        </w:rPr>
        <w:t xml:space="preserve">: </w:t>
      </w:r>
      <w:proofErr w:type="spellStart"/>
      <w:r w:rsidRPr="00785C54">
        <w:rPr>
          <w:szCs w:val="24"/>
        </w:rPr>
        <w:t>LI_Lineage</w:t>
      </w:r>
      <w:proofErr w:type="spellEnd"/>
      <w:r w:rsidRPr="00785C54">
        <w:rPr>
          <w:szCs w:val="24"/>
        </w:rPr>
        <w:t xml:space="preserve"> is expressed with </w:t>
      </w:r>
      <w:proofErr w:type="spellStart"/>
      <w:r w:rsidRPr="00785C54">
        <w:rPr>
          <w:szCs w:val="24"/>
        </w:rPr>
        <w:t>Sample.metadata</w:t>
      </w:r>
      <w:proofErr w:type="spellEnd"/>
      <w:r w:rsidRPr="00785C54">
        <w:rPr>
          <w:szCs w:val="24"/>
        </w:rPr>
        <w:t>: Any;</w:t>
      </w:r>
    </w:p>
    <w:p w14:paraId="3A505A13"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r>
      <w:proofErr w:type="spellStart"/>
      <w:r w:rsidRPr="00785C54">
        <w:rPr>
          <w:szCs w:val="24"/>
        </w:rPr>
        <w:t>SF_SamplingFeature.parameter</w:t>
      </w:r>
      <w:proofErr w:type="spellEnd"/>
      <w:r w:rsidRPr="00785C54">
        <w:rPr>
          <w:szCs w:val="24"/>
        </w:rPr>
        <w:t xml:space="preserve">: </w:t>
      </w:r>
      <w:proofErr w:type="spellStart"/>
      <w:r w:rsidRPr="00785C54">
        <w:rPr>
          <w:szCs w:val="24"/>
        </w:rPr>
        <w:t>NamedValue</w:t>
      </w:r>
      <w:proofErr w:type="spellEnd"/>
      <w:r w:rsidRPr="00785C54">
        <w:rPr>
          <w:szCs w:val="24"/>
        </w:rPr>
        <w:t xml:space="preserve"> becomes </w:t>
      </w:r>
      <w:proofErr w:type="spellStart"/>
      <w:r w:rsidRPr="00785C54">
        <w:rPr>
          <w:szCs w:val="24"/>
        </w:rPr>
        <w:t>Sample.parameter</w:t>
      </w:r>
      <w:proofErr w:type="spellEnd"/>
      <w:r w:rsidRPr="00785C54">
        <w:rPr>
          <w:szCs w:val="24"/>
        </w:rPr>
        <w:t xml:space="preserve">: </w:t>
      </w:r>
      <w:proofErr w:type="spellStart"/>
      <w:r w:rsidRPr="00785C54">
        <w:rPr>
          <w:szCs w:val="24"/>
        </w:rPr>
        <w:t>NamedValue</w:t>
      </w:r>
      <w:proofErr w:type="spellEnd"/>
      <w:r w:rsidRPr="00785C54">
        <w:rPr>
          <w:szCs w:val="24"/>
        </w:rPr>
        <w:t>.</w:t>
      </w:r>
    </w:p>
    <w:p w14:paraId="379C5AC7" w14:textId="130914E6" w:rsidR="005B5EAD" w:rsidRPr="00785C54" w:rsidRDefault="005B5EAD" w:rsidP="00785C54">
      <w:pPr>
        <w:pStyle w:val="BodyText"/>
        <w:autoSpaceDE w:val="0"/>
        <w:autoSpaceDN w:val="0"/>
        <w:adjustRightInd w:val="0"/>
        <w:rPr>
          <w:szCs w:val="24"/>
        </w:rPr>
      </w:pPr>
      <w:r w:rsidRPr="00785C54">
        <w:rPr>
          <w:szCs w:val="24"/>
        </w:rPr>
        <w:t xml:space="preserve">The </w:t>
      </w:r>
      <w:r w:rsidRPr="00785C54">
        <w:rPr>
          <w:rStyle w:val="citetbl"/>
          <w:szCs w:val="24"/>
          <w:shd w:val="clear" w:color="auto" w:fill="auto"/>
        </w:rPr>
        <w:t>Table C.2</w:t>
      </w:r>
      <w:r w:rsidRPr="00785C54">
        <w:rPr>
          <w:szCs w:val="24"/>
        </w:rPr>
        <w:t xml:space="preserve"> summarizes the Sample mappings from the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r w:rsidRPr="00785C54">
        <w:rPr>
          <w:szCs w:val="24"/>
        </w:rPr>
        <w:t xml:space="preserve"> Basic Samples package to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w:t>
      </w:r>
    </w:p>
    <w:p w14:paraId="04534FE6" w14:textId="541FC308" w:rsidR="005B5EAD" w:rsidRPr="00785C54" w:rsidRDefault="005B5EAD" w:rsidP="00785C54">
      <w:pPr>
        <w:pStyle w:val="Tabletitle"/>
        <w:autoSpaceDE w:val="0"/>
        <w:autoSpaceDN w:val="0"/>
        <w:adjustRightInd w:val="0"/>
        <w:outlineLvl w:val="0"/>
        <w:rPr>
          <w:szCs w:val="24"/>
        </w:rPr>
      </w:pPr>
      <w:r w:rsidRPr="00785C54">
        <w:rPr>
          <w:szCs w:val="24"/>
        </w:rPr>
        <w:t xml:space="preserve">Table C.2 — Sample mapping from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r w:rsidRPr="00785C54">
        <w:rPr>
          <w:szCs w:val="24"/>
        </w:rPr>
        <w:t xml:space="preserve"> to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(informative)</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243"/>
        <w:gridCol w:w="2387"/>
        <w:gridCol w:w="3141"/>
      </w:tblGrid>
      <w:tr w:rsidR="005B5EAD" w:rsidRPr="00785C54" w14:paraId="78E16A41" w14:textId="77777777" w:rsidTr="008F6841">
        <w:trPr>
          <w:trHeight w:val="20"/>
          <w:jc w:val="center"/>
        </w:trPr>
        <w:tc>
          <w:tcPr>
            <w:tcW w:w="4243" w:type="dxa"/>
            <w:tcBorders>
              <w:top w:val="single" w:sz="12" w:space="0" w:color="auto"/>
              <w:bottom w:val="single" w:sz="12" w:space="0" w:color="auto"/>
              <w:right w:val="single" w:sz="4" w:space="0" w:color="auto"/>
            </w:tcBorders>
            <w:tcMar>
              <w:top w:w="100" w:type="dxa"/>
              <w:left w:w="100" w:type="dxa"/>
              <w:bottom w:w="100" w:type="dxa"/>
              <w:right w:w="100" w:type="dxa"/>
            </w:tcMar>
          </w:tcPr>
          <w:p w14:paraId="54E3F858" w14:textId="6189F08E" w:rsidR="005B5EAD" w:rsidRPr="00785C54" w:rsidRDefault="00E778A2" w:rsidP="00785C54">
            <w:pPr>
              <w:pStyle w:val="Tableheader"/>
              <w:autoSpaceDE w:val="0"/>
              <w:autoSpaceDN w:val="0"/>
              <w:adjustRightInd w:val="0"/>
              <w:jc w:val="center"/>
              <w:rPr>
                <w:b/>
                <w:bCs/>
                <w:szCs w:val="20"/>
              </w:rPr>
            </w:pPr>
            <w:r w:rsidRPr="00083060">
              <w:rPr>
                <w:rStyle w:val="stdpublisher"/>
                <w:b/>
                <w:bCs/>
                <w:szCs w:val="24"/>
                <w:shd w:val="clear" w:color="auto" w:fill="auto"/>
              </w:rPr>
              <w:lastRenderedPageBreak/>
              <w:t>ISO</w:t>
            </w:r>
            <w:r w:rsidRPr="00083060">
              <w:rPr>
                <w:b/>
                <w:bCs/>
                <w:szCs w:val="24"/>
              </w:rPr>
              <w:t> </w:t>
            </w:r>
            <w:r w:rsidRPr="00083060">
              <w:rPr>
                <w:rStyle w:val="stddocNumber"/>
                <w:b/>
                <w:bCs/>
                <w:szCs w:val="24"/>
                <w:shd w:val="clear" w:color="auto" w:fill="auto"/>
              </w:rPr>
              <w:t>19156:20</w:t>
            </w:r>
            <w:r>
              <w:rPr>
                <w:rStyle w:val="stddocNumber"/>
                <w:b/>
                <w:bCs/>
                <w:szCs w:val="24"/>
                <w:shd w:val="clear" w:color="auto" w:fill="auto"/>
              </w:rPr>
              <w:t>22</w:t>
            </w:r>
            <w:r w:rsidR="005B5EAD" w:rsidRPr="00785C54">
              <w:rPr>
                <w:b/>
                <w:szCs w:val="24"/>
              </w:rPr>
              <w:t xml:space="preserve"> class / property,</w:t>
            </w:r>
            <w:r w:rsidR="005B5EAD" w:rsidRPr="00785C54">
              <w:rPr>
                <w:b/>
                <w:szCs w:val="24"/>
              </w:rPr>
              <w:br/>
              <w:t>Basic Samples package</w:t>
            </w:r>
          </w:p>
        </w:tc>
        <w:tc>
          <w:tcPr>
            <w:tcW w:w="2387"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48BB1BBD" w14:textId="41669571" w:rsidR="005B5EAD" w:rsidRPr="00785C54" w:rsidRDefault="005B5EAD" w:rsidP="00785C54">
            <w:pPr>
              <w:pStyle w:val="Tableheader"/>
              <w:autoSpaceDE w:val="0"/>
              <w:autoSpaceDN w:val="0"/>
              <w:adjustRightInd w:val="0"/>
              <w:jc w:val="center"/>
              <w:rPr>
                <w:b/>
                <w:bCs/>
                <w:szCs w:val="20"/>
              </w:rPr>
            </w:pPr>
            <w:r w:rsidRPr="00785C54">
              <w:rPr>
                <w:b/>
                <w:szCs w:val="24"/>
              </w:rPr>
              <w:t>Relation</w:t>
            </w:r>
          </w:p>
        </w:tc>
        <w:tc>
          <w:tcPr>
            <w:tcW w:w="3141" w:type="dxa"/>
            <w:tcBorders>
              <w:top w:val="single" w:sz="12" w:space="0" w:color="auto"/>
              <w:left w:val="single" w:sz="4" w:space="0" w:color="auto"/>
              <w:bottom w:val="single" w:sz="12" w:space="0" w:color="auto"/>
            </w:tcBorders>
            <w:tcMar>
              <w:top w:w="100" w:type="dxa"/>
              <w:left w:w="100" w:type="dxa"/>
              <w:bottom w:w="100" w:type="dxa"/>
              <w:right w:w="100" w:type="dxa"/>
            </w:tcMar>
          </w:tcPr>
          <w:p w14:paraId="4D23FE59" w14:textId="03DE71F3" w:rsidR="005B5EAD" w:rsidRPr="00785C54" w:rsidRDefault="00E778A2" w:rsidP="00785C54">
            <w:pPr>
              <w:pStyle w:val="Tableheader"/>
              <w:autoSpaceDE w:val="0"/>
              <w:autoSpaceDN w:val="0"/>
              <w:adjustRightInd w:val="0"/>
              <w:jc w:val="center"/>
              <w:rPr>
                <w:b/>
                <w:bCs/>
                <w:szCs w:val="20"/>
              </w:rPr>
            </w:pPr>
            <w:r w:rsidRPr="00083060">
              <w:rPr>
                <w:rStyle w:val="stdpublisher"/>
                <w:b/>
                <w:bCs/>
                <w:szCs w:val="24"/>
                <w:shd w:val="clear" w:color="auto" w:fill="auto"/>
              </w:rPr>
              <w:t>ISO</w:t>
            </w:r>
            <w:r w:rsidRPr="00083060">
              <w:rPr>
                <w:b/>
                <w:bCs/>
                <w:szCs w:val="24"/>
              </w:rPr>
              <w:t> </w:t>
            </w:r>
            <w:r w:rsidRPr="00083060">
              <w:rPr>
                <w:rStyle w:val="stddocNumber"/>
                <w:b/>
                <w:bCs/>
                <w:szCs w:val="24"/>
                <w:shd w:val="clear" w:color="auto" w:fill="auto"/>
              </w:rPr>
              <w:t>19156:2011</w:t>
            </w:r>
            <w:r w:rsidR="005B5EAD" w:rsidRPr="00785C54">
              <w:rPr>
                <w:b/>
                <w:szCs w:val="24"/>
              </w:rPr>
              <w:t xml:space="preserve"> class / property</w:t>
            </w:r>
          </w:p>
        </w:tc>
      </w:tr>
      <w:tr w:rsidR="005B5EAD" w:rsidRPr="00785C54" w14:paraId="52D502B6" w14:textId="77777777" w:rsidTr="008F6841">
        <w:trPr>
          <w:trHeight w:val="20"/>
          <w:jc w:val="center"/>
        </w:trPr>
        <w:tc>
          <w:tcPr>
            <w:tcW w:w="4243" w:type="dxa"/>
            <w:tcBorders>
              <w:top w:val="single" w:sz="12" w:space="0" w:color="auto"/>
              <w:bottom w:val="single" w:sz="4" w:space="0" w:color="auto"/>
              <w:right w:val="single" w:sz="4" w:space="0" w:color="auto"/>
            </w:tcBorders>
            <w:tcMar>
              <w:top w:w="100" w:type="dxa"/>
              <w:left w:w="100" w:type="dxa"/>
              <w:bottom w:w="100" w:type="dxa"/>
              <w:right w:w="100" w:type="dxa"/>
            </w:tcMar>
          </w:tcPr>
          <w:p w14:paraId="7AB63C37" w14:textId="743DAB91" w:rsidR="005B5EAD" w:rsidRPr="00785C54" w:rsidRDefault="005B5EAD" w:rsidP="00785C54">
            <w:pPr>
              <w:pStyle w:val="Tablebody"/>
              <w:autoSpaceDE w:val="0"/>
              <w:autoSpaceDN w:val="0"/>
              <w:adjustRightInd w:val="0"/>
              <w:rPr>
                <w:szCs w:val="20"/>
              </w:rPr>
            </w:pPr>
            <w:r w:rsidRPr="00785C54">
              <w:rPr>
                <w:szCs w:val="24"/>
              </w:rPr>
              <w:t>Sample</w:t>
            </w:r>
          </w:p>
        </w:tc>
        <w:tc>
          <w:tcPr>
            <w:tcW w:w="2387"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3C310CE1" w14:textId="1E552F3D" w:rsidR="005B5EAD" w:rsidRPr="00785C54" w:rsidRDefault="005B5EAD" w:rsidP="00785C54">
            <w:pPr>
              <w:pStyle w:val="Tablebody"/>
              <w:autoSpaceDE w:val="0"/>
              <w:autoSpaceDN w:val="0"/>
              <w:adjustRightInd w:val="0"/>
              <w:rPr>
                <w:szCs w:val="20"/>
              </w:rPr>
            </w:pPr>
            <w:r w:rsidRPr="00785C54">
              <w:rPr>
                <w:szCs w:val="24"/>
              </w:rPr>
              <w:t>equivalent class</w:t>
            </w:r>
          </w:p>
        </w:tc>
        <w:tc>
          <w:tcPr>
            <w:tcW w:w="3141" w:type="dxa"/>
            <w:tcBorders>
              <w:top w:val="single" w:sz="12" w:space="0" w:color="auto"/>
              <w:left w:val="single" w:sz="4" w:space="0" w:color="auto"/>
              <w:bottom w:val="single" w:sz="4" w:space="0" w:color="auto"/>
            </w:tcBorders>
            <w:tcMar>
              <w:top w:w="100" w:type="dxa"/>
              <w:left w:w="100" w:type="dxa"/>
              <w:bottom w:w="100" w:type="dxa"/>
              <w:right w:w="100" w:type="dxa"/>
            </w:tcMar>
          </w:tcPr>
          <w:p w14:paraId="40C7FA2A" w14:textId="3B40B04A" w:rsidR="005B5EAD" w:rsidRPr="00785C54" w:rsidRDefault="005B5EAD" w:rsidP="00785C54">
            <w:pPr>
              <w:pStyle w:val="Tablebody"/>
              <w:autoSpaceDE w:val="0"/>
              <w:autoSpaceDN w:val="0"/>
              <w:adjustRightInd w:val="0"/>
              <w:rPr>
                <w:szCs w:val="20"/>
              </w:rPr>
            </w:pPr>
            <w:proofErr w:type="spellStart"/>
            <w:r w:rsidRPr="00785C54">
              <w:rPr>
                <w:szCs w:val="24"/>
              </w:rPr>
              <w:t>SF_SamplingFeature</w:t>
            </w:r>
            <w:proofErr w:type="spellEnd"/>
          </w:p>
        </w:tc>
      </w:tr>
      <w:tr w:rsidR="005B5EAD" w:rsidRPr="00785C54" w14:paraId="3A9F7F4E"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0D5D7B5" w14:textId="1FF9D086" w:rsidR="005B5EAD" w:rsidRPr="00785C54" w:rsidRDefault="005B5EAD" w:rsidP="00785C54">
            <w:pPr>
              <w:pStyle w:val="Tablebody"/>
              <w:autoSpaceDE w:val="0"/>
              <w:autoSpaceDN w:val="0"/>
              <w:adjustRightInd w:val="0"/>
              <w:rPr>
                <w:szCs w:val="20"/>
              </w:rPr>
            </w:pPr>
            <w:proofErr w:type="spellStart"/>
            <w:r w:rsidRPr="00785C54">
              <w:rPr>
                <w:szCs w:val="24"/>
              </w:rPr>
              <w:t>Sample.sampledFeature</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6C1218E" w14:textId="4ED9691E"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2A312685" w14:textId="46C2BD9E" w:rsidR="005B5EAD" w:rsidRPr="00785C54" w:rsidRDefault="005B5EAD" w:rsidP="00785C54">
            <w:pPr>
              <w:pStyle w:val="Tablebody"/>
              <w:autoSpaceDE w:val="0"/>
              <w:autoSpaceDN w:val="0"/>
              <w:adjustRightInd w:val="0"/>
              <w:rPr>
                <w:szCs w:val="20"/>
              </w:rPr>
            </w:pPr>
            <w:proofErr w:type="spellStart"/>
            <w:r w:rsidRPr="00785C54">
              <w:rPr>
                <w:szCs w:val="24"/>
              </w:rPr>
              <w:t>SF_SamplingFeature.sampledFeature</w:t>
            </w:r>
            <w:proofErr w:type="spellEnd"/>
          </w:p>
        </w:tc>
      </w:tr>
      <w:tr w:rsidR="005B5EAD" w:rsidRPr="00785C54" w14:paraId="656765CF"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13E395A7" w14:textId="35AC77B0" w:rsidR="005B5EAD" w:rsidRPr="00785C54" w:rsidRDefault="005B5EAD" w:rsidP="00785C54">
            <w:pPr>
              <w:pStyle w:val="Tablebody"/>
              <w:autoSpaceDE w:val="0"/>
              <w:autoSpaceDN w:val="0"/>
              <w:adjustRightInd w:val="0"/>
              <w:rPr>
                <w:szCs w:val="20"/>
              </w:rPr>
            </w:pPr>
            <w:proofErr w:type="spellStart"/>
            <w:r w:rsidRPr="00785C54">
              <w:rPr>
                <w:szCs w:val="24"/>
              </w:rPr>
              <w:t>Sample.relatedObservation</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CF0D1A1" w14:textId="5A7A811B"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5DA6DC89" w14:textId="51DB4E01" w:rsidR="005B5EAD" w:rsidRPr="00785C54" w:rsidRDefault="005B5EAD" w:rsidP="00785C54">
            <w:pPr>
              <w:pStyle w:val="Tablebody"/>
              <w:autoSpaceDE w:val="0"/>
              <w:autoSpaceDN w:val="0"/>
              <w:adjustRightInd w:val="0"/>
              <w:rPr>
                <w:szCs w:val="20"/>
              </w:rPr>
            </w:pPr>
            <w:proofErr w:type="spellStart"/>
            <w:r w:rsidRPr="00785C54">
              <w:rPr>
                <w:szCs w:val="24"/>
              </w:rPr>
              <w:t>SF_SamplingFeature.relatedObservation</w:t>
            </w:r>
            <w:proofErr w:type="spellEnd"/>
          </w:p>
        </w:tc>
      </w:tr>
      <w:tr w:rsidR="005B5EAD" w:rsidRPr="00785C54" w14:paraId="78542B3D"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AB9A192" w14:textId="74CC12B9" w:rsidR="005B5EAD" w:rsidRPr="00785C54" w:rsidRDefault="005B5EAD" w:rsidP="00785C54">
            <w:pPr>
              <w:pStyle w:val="Tablebody"/>
              <w:autoSpaceDE w:val="0"/>
              <w:autoSpaceDN w:val="0"/>
              <w:adjustRightInd w:val="0"/>
              <w:rPr>
                <w:szCs w:val="20"/>
              </w:rPr>
            </w:pPr>
            <w:proofErr w:type="spellStart"/>
            <w:r w:rsidRPr="00785C54">
              <w:rPr>
                <w:szCs w:val="24"/>
              </w:rPr>
              <w:t>Sample.relatedSample</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E78430B" w14:textId="4E86BA7C"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76B0D123" w14:textId="2E6159B7" w:rsidR="005B5EAD" w:rsidRPr="00785C54" w:rsidRDefault="005B5EAD" w:rsidP="00785C54">
            <w:pPr>
              <w:pStyle w:val="Tablebody"/>
              <w:autoSpaceDE w:val="0"/>
              <w:autoSpaceDN w:val="0"/>
              <w:adjustRightInd w:val="0"/>
              <w:rPr>
                <w:szCs w:val="20"/>
              </w:rPr>
            </w:pPr>
            <w:proofErr w:type="spellStart"/>
            <w:r w:rsidRPr="00785C54">
              <w:rPr>
                <w:szCs w:val="24"/>
              </w:rPr>
              <w:t>SF_SamplingFeature.relatedSamplingFeature</w:t>
            </w:r>
            <w:proofErr w:type="spellEnd"/>
          </w:p>
        </w:tc>
      </w:tr>
      <w:tr w:rsidR="005B5EAD" w:rsidRPr="00785C54" w14:paraId="6ECF2EAD"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00BC95B" w14:textId="22E7CB30" w:rsidR="005B5EAD" w:rsidRPr="00785C54" w:rsidRDefault="005B5EAD" w:rsidP="00785C54">
            <w:pPr>
              <w:pStyle w:val="Tablebody"/>
              <w:autoSpaceDE w:val="0"/>
              <w:autoSpaceDN w:val="0"/>
              <w:adjustRightInd w:val="0"/>
              <w:rPr>
                <w:szCs w:val="20"/>
              </w:rPr>
            </w:pPr>
            <w:proofErr w:type="spellStart"/>
            <w:r w:rsidRPr="00785C54">
              <w:rPr>
                <w:szCs w:val="24"/>
              </w:rPr>
              <w:t>Sample.metadata</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F388E2F" w14:textId="5460AFE4" w:rsidR="005B5EAD" w:rsidRPr="00785C54" w:rsidRDefault="005B5EAD" w:rsidP="00785C54">
            <w:pPr>
              <w:pStyle w:val="Tablebody"/>
              <w:autoSpaceDE w:val="0"/>
              <w:autoSpaceDN w:val="0"/>
              <w:adjustRightInd w:val="0"/>
              <w:rPr>
                <w:szCs w:val="20"/>
              </w:rPr>
            </w:pPr>
            <w:r w:rsidRPr="00785C54">
              <w:rPr>
                <w:szCs w:val="24"/>
              </w:rPr>
              <w:t xml:space="preserve">has </w:t>
            </w:r>
            <w:proofErr w:type="spellStart"/>
            <w:r w:rsidRPr="00785C54">
              <w:rPr>
                <w:szCs w:val="24"/>
              </w:rPr>
              <w:t>subProperty</w:t>
            </w:r>
            <w:proofErr w:type="spellEnd"/>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67B39104" w14:textId="1B7A09ED" w:rsidR="005B5EAD" w:rsidRPr="00785C54" w:rsidRDefault="005B5EAD" w:rsidP="00785C54">
            <w:pPr>
              <w:pStyle w:val="Tablebody"/>
              <w:autoSpaceDE w:val="0"/>
              <w:autoSpaceDN w:val="0"/>
              <w:adjustRightInd w:val="0"/>
              <w:rPr>
                <w:szCs w:val="20"/>
              </w:rPr>
            </w:pPr>
            <w:proofErr w:type="spellStart"/>
            <w:r w:rsidRPr="00785C54">
              <w:rPr>
                <w:szCs w:val="24"/>
              </w:rPr>
              <w:t>SF_SamplingFeature.lineage</w:t>
            </w:r>
            <w:proofErr w:type="spellEnd"/>
          </w:p>
        </w:tc>
      </w:tr>
      <w:tr w:rsidR="005B5EAD" w:rsidRPr="00785C54" w14:paraId="797A338E"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1D3E9617" w14:textId="215C0683" w:rsidR="005B5EAD" w:rsidRPr="00785C54" w:rsidRDefault="005B5EAD" w:rsidP="00785C54">
            <w:pPr>
              <w:pStyle w:val="Tablebody"/>
              <w:autoSpaceDE w:val="0"/>
              <w:autoSpaceDN w:val="0"/>
              <w:adjustRightInd w:val="0"/>
              <w:rPr>
                <w:szCs w:val="20"/>
              </w:rPr>
            </w:pPr>
            <w:proofErr w:type="spellStart"/>
            <w:r w:rsidRPr="00785C54">
              <w:rPr>
                <w:szCs w:val="24"/>
              </w:rPr>
              <w:t>Sample.parameter</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510B1EC" w14:textId="61923834"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6C865BBC" w14:textId="2B775D35" w:rsidR="005B5EAD" w:rsidRPr="00785C54" w:rsidRDefault="005B5EAD" w:rsidP="00785C54">
            <w:pPr>
              <w:pStyle w:val="Tablebody"/>
              <w:autoSpaceDE w:val="0"/>
              <w:autoSpaceDN w:val="0"/>
              <w:adjustRightInd w:val="0"/>
              <w:rPr>
                <w:szCs w:val="20"/>
              </w:rPr>
            </w:pPr>
            <w:proofErr w:type="spellStart"/>
            <w:r w:rsidRPr="00785C54">
              <w:rPr>
                <w:szCs w:val="24"/>
              </w:rPr>
              <w:t>SF_SamplingFeature.parameter</w:t>
            </w:r>
            <w:proofErr w:type="spellEnd"/>
          </w:p>
        </w:tc>
      </w:tr>
      <w:tr w:rsidR="005B5EAD" w:rsidRPr="00785C54" w14:paraId="5E08EF2D"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018BCF4" w14:textId="7E0313E6" w:rsidR="005B5EAD" w:rsidRPr="00785C54" w:rsidRDefault="005B5EAD" w:rsidP="00785C54">
            <w:pPr>
              <w:pStyle w:val="Tablebody"/>
              <w:autoSpaceDE w:val="0"/>
              <w:autoSpaceDN w:val="0"/>
              <w:adjustRightInd w:val="0"/>
              <w:rPr>
                <w:szCs w:val="20"/>
              </w:rPr>
            </w:pPr>
            <w:proofErr w:type="spellStart"/>
            <w:r w:rsidRPr="00785C54">
              <w:rPr>
                <w:szCs w:val="24"/>
              </w:rPr>
              <w:t>Sample.sampling</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015CBE9" w14:textId="19749DE2" w:rsidR="005B5EAD" w:rsidRPr="00785C54" w:rsidRDefault="005B5EAD" w:rsidP="00785C54">
            <w:pPr>
              <w:pStyle w:val="Tablebody"/>
              <w:autoSpaceDE w:val="0"/>
              <w:autoSpaceDN w:val="0"/>
              <w:adjustRightInd w:val="0"/>
              <w:rPr>
                <w:szCs w:val="20"/>
              </w:rPr>
            </w:pPr>
            <w:r w:rsidRPr="00785C54">
              <w:rPr>
                <w:szCs w:val="24"/>
              </w:rPr>
              <w:t xml:space="preserve">has </w:t>
            </w:r>
            <w:proofErr w:type="spellStart"/>
            <w:r w:rsidRPr="00785C54">
              <w:rPr>
                <w:szCs w:val="24"/>
              </w:rPr>
              <w:t>subProperty</w:t>
            </w:r>
            <w:proofErr w:type="spellEnd"/>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4F3C795E" w14:textId="383E33F0" w:rsidR="005B5EAD" w:rsidRPr="00785C54" w:rsidRDefault="005B5EAD" w:rsidP="00785C54">
            <w:pPr>
              <w:pStyle w:val="Tablebody"/>
              <w:autoSpaceDE w:val="0"/>
              <w:autoSpaceDN w:val="0"/>
              <w:adjustRightInd w:val="0"/>
              <w:rPr>
                <w:szCs w:val="20"/>
              </w:rPr>
            </w:pPr>
            <w:proofErr w:type="spellStart"/>
            <w:r w:rsidRPr="00785C54">
              <w:rPr>
                <w:szCs w:val="24"/>
              </w:rPr>
              <w:t>SF_Specimen.samplingMethod</w:t>
            </w:r>
            <w:proofErr w:type="spellEnd"/>
            <w:r w:rsidRPr="00785C54">
              <w:rPr>
                <w:szCs w:val="24"/>
              </w:rPr>
              <w:t xml:space="preserve">, </w:t>
            </w:r>
            <w:proofErr w:type="spellStart"/>
            <w:r w:rsidRPr="00785C54">
              <w:rPr>
                <w:szCs w:val="24"/>
              </w:rPr>
              <w:t>SF_Specimen.samplingTime</w:t>
            </w:r>
            <w:proofErr w:type="spellEnd"/>
            <w:r w:rsidRPr="00785C54">
              <w:rPr>
                <w:szCs w:val="24"/>
              </w:rPr>
              <w:t xml:space="preserve">, </w:t>
            </w:r>
            <w:proofErr w:type="spellStart"/>
            <w:r w:rsidRPr="00785C54">
              <w:rPr>
                <w:szCs w:val="24"/>
              </w:rPr>
              <w:t>SF_Specimen.samplingLocation</w:t>
            </w:r>
            <w:proofErr w:type="spellEnd"/>
          </w:p>
        </w:tc>
      </w:tr>
      <w:tr w:rsidR="005B5EAD" w:rsidRPr="00785C54" w14:paraId="554B766E"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17CC7DFF" w14:textId="6988033D" w:rsidR="005B5EAD" w:rsidRPr="00785C54" w:rsidRDefault="005B5EAD" w:rsidP="00785C54">
            <w:pPr>
              <w:pStyle w:val="Tablebody"/>
              <w:autoSpaceDE w:val="0"/>
              <w:autoSpaceDN w:val="0"/>
              <w:adjustRightInd w:val="0"/>
              <w:rPr>
                <w:szCs w:val="20"/>
              </w:rPr>
            </w:pPr>
            <w:proofErr w:type="spellStart"/>
            <w:r w:rsidRPr="00785C54">
              <w:rPr>
                <w:szCs w:val="24"/>
              </w:rPr>
              <w:t>Sample.preparationStep</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B0A61A7" w14:textId="39A8DD57"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7850F81D" w14:textId="4DAA4F06" w:rsidR="005B5EAD" w:rsidRPr="00785C54" w:rsidRDefault="005B5EAD" w:rsidP="00785C54">
            <w:pPr>
              <w:pStyle w:val="Tablebody"/>
              <w:autoSpaceDE w:val="0"/>
              <w:autoSpaceDN w:val="0"/>
              <w:adjustRightInd w:val="0"/>
              <w:rPr>
                <w:szCs w:val="20"/>
              </w:rPr>
            </w:pPr>
            <w:proofErr w:type="spellStart"/>
            <w:r w:rsidRPr="00785C54">
              <w:rPr>
                <w:szCs w:val="24"/>
              </w:rPr>
              <w:t>SF_Specimen.processingDetails</w:t>
            </w:r>
            <w:proofErr w:type="spellEnd"/>
          </w:p>
        </w:tc>
      </w:tr>
      <w:tr w:rsidR="005B5EAD" w:rsidRPr="00785C54" w14:paraId="4673A43F"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B0B4A94" w14:textId="1CC1BD77" w:rsidR="005B5EAD" w:rsidRPr="00785C54" w:rsidRDefault="005B5EAD" w:rsidP="00785C54">
            <w:pPr>
              <w:pStyle w:val="Tablebody"/>
              <w:autoSpaceDE w:val="0"/>
              <w:autoSpaceDN w:val="0"/>
              <w:adjustRightInd w:val="0"/>
              <w:rPr>
                <w:szCs w:val="20"/>
              </w:rPr>
            </w:pPr>
            <w:proofErr w:type="spellStart"/>
            <w:r w:rsidRPr="00785C54">
              <w:rPr>
                <w:szCs w:val="24"/>
              </w:rPr>
              <w:t>SamplingProcedure</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B38E9D5" w14:textId="55AB51AA" w:rsidR="005B5EAD" w:rsidRPr="00785C54" w:rsidRDefault="005B5EAD" w:rsidP="00785C54">
            <w:pPr>
              <w:pStyle w:val="Tablebody"/>
              <w:autoSpaceDE w:val="0"/>
              <w:autoSpaceDN w:val="0"/>
              <w:adjustRightInd w:val="0"/>
              <w:rPr>
                <w:szCs w:val="20"/>
              </w:rPr>
            </w:pPr>
            <w:r w:rsidRPr="00785C54">
              <w:rPr>
                <w:szCs w:val="24"/>
              </w:rPr>
              <w:t>sub-class of</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216F5098" w14:textId="019B6FF5" w:rsidR="005B5EAD" w:rsidRPr="00785C54" w:rsidRDefault="005B5EAD" w:rsidP="00785C54">
            <w:pPr>
              <w:pStyle w:val="Tablebody"/>
              <w:autoSpaceDE w:val="0"/>
              <w:autoSpaceDN w:val="0"/>
              <w:adjustRightInd w:val="0"/>
              <w:rPr>
                <w:szCs w:val="20"/>
              </w:rPr>
            </w:pPr>
            <w:proofErr w:type="spellStart"/>
            <w:r w:rsidRPr="00785C54">
              <w:rPr>
                <w:szCs w:val="24"/>
              </w:rPr>
              <w:t>SF_Process</w:t>
            </w:r>
            <w:proofErr w:type="spellEnd"/>
          </w:p>
        </w:tc>
      </w:tr>
      <w:tr w:rsidR="005B5EAD" w:rsidRPr="00785C54" w14:paraId="54F508D8"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D70D43C" w14:textId="1DACC97C" w:rsidR="005B5EAD" w:rsidRPr="00785C54" w:rsidRDefault="005B5EAD" w:rsidP="00785C54">
            <w:pPr>
              <w:pStyle w:val="Tablebody"/>
              <w:autoSpaceDE w:val="0"/>
              <w:autoSpaceDN w:val="0"/>
              <w:adjustRightInd w:val="0"/>
              <w:rPr>
                <w:szCs w:val="20"/>
              </w:rPr>
            </w:pPr>
            <w:proofErr w:type="spellStart"/>
            <w:r w:rsidRPr="00785C54">
              <w:rPr>
                <w:szCs w:val="24"/>
              </w:rPr>
              <w:t>PreparationProcedure</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C8AE959" w14:textId="36F03E06" w:rsidR="005B5EAD" w:rsidRPr="00785C54" w:rsidRDefault="005B5EAD" w:rsidP="00785C54">
            <w:pPr>
              <w:pStyle w:val="Tablebody"/>
              <w:autoSpaceDE w:val="0"/>
              <w:autoSpaceDN w:val="0"/>
              <w:adjustRightInd w:val="0"/>
              <w:rPr>
                <w:szCs w:val="20"/>
              </w:rPr>
            </w:pPr>
            <w:r w:rsidRPr="00785C54">
              <w:rPr>
                <w:szCs w:val="24"/>
              </w:rPr>
              <w:t>sub-class of</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0826D639" w14:textId="6F524B5F" w:rsidR="005B5EAD" w:rsidRPr="00785C54" w:rsidRDefault="005B5EAD" w:rsidP="00785C54">
            <w:pPr>
              <w:pStyle w:val="Tablebody"/>
              <w:autoSpaceDE w:val="0"/>
              <w:autoSpaceDN w:val="0"/>
              <w:adjustRightInd w:val="0"/>
              <w:rPr>
                <w:szCs w:val="20"/>
              </w:rPr>
            </w:pPr>
            <w:proofErr w:type="spellStart"/>
            <w:r w:rsidRPr="00785C54">
              <w:rPr>
                <w:szCs w:val="24"/>
              </w:rPr>
              <w:t>SF_Process</w:t>
            </w:r>
            <w:proofErr w:type="spellEnd"/>
          </w:p>
        </w:tc>
      </w:tr>
      <w:tr w:rsidR="005B5EAD" w:rsidRPr="00785C54" w14:paraId="735B476D"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76132E4" w14:textId="6133A021" w:rsidR="005B5EAD" w:rsidRPr="00785C54" w:rsidRDefault="005B5EAD" w:rsidP="00785C54">
            <w:pPr>
              <w:pStyle w:val="Tablebody"/>
              <w:autoSpaceDE w:val="0"/>
              <w:autoSpaceDN w:val="0"/>
              <w:adjustRightInd w:val="0"/>
              <w:rPr>
                <w:szCs w:val="20"/>
              </w:rPr>
            </w:pPr>
            <w:r w:rsidRPr="00785C54">
              <w:rPr>
                <w:szCs w:val="24"/>
              </w:rPr>
              <w:t>Sampling</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6EA284C" w14:textId="652381B0" w:rsidR="005B5EAD" w:rsidRPr="00785C54" w:rsidRDefault="005B5EAD" w:rsidP="00785C54">
            <w:pPr>
              <w:pStyle w:val="Tablebody"/>
              <w:autoSpaceDE w:val="0"/>
              <w:autoSpaceDN w:val="0"/>
              <w:adjustRightInd w:val="0"/>
              <w:rPr>
                <w:szCs w:val="20"/>
              </w:rPr>
            </w:pPr>
            <w:r w:rsidRPr="00785C54">
              <w:rPr>
                <w:szCs w:val="24"/>
              </w:rPr>
              <w:t> </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2018D2CA" w14:textId="242B4797" w:rsidR="005B5EAD" w:rsidRPr="00785C54" w:rsidRDefault="005B5EAD" w:rsidP="00785C54">
            <w:pPr>
              <w:pStyle w:val="Tablebody"/>
              <w:autoSpaceDE w:val="0"/>
              <w:autoSpaceDN w:val="0"/>
              <w:adjustRightInd w:val="0"/>
              <w:rPr>
                <w:szCs w:val="20"/>
              </w:rPr>
            </w:pPr>
            <w:r w:rsidRPr="00785C54">
              <w:rPr>
                <w:szCs w:val="24"/>
              </w:rPr>
              <w:t>(</w:t>
            </w:r>
            <w:proofErr w:type="gramStart"/>
            <w:r w:rsidRPr="00785C54">
              <w:rPr>
                <w:szCs w:val="24"/>
              </w:rPr>
              <w:t>no</w:t>
            </w:r>
            <w:proofErr w:type="gramEnd"/>
            <w:r w:rsidRPr="00785C54">
              <w:rPr>
                <w:szCs w:val="24"/>
              </w:rPr>
              <w:t xml:space="preserve"> match)</w:t>
            </w:r>
          </w:p>
        </w:tc>
      </w:tr>
      <w:tr w:rsidR="005B5EAD" w:rsidRPr="00785C54" w14:paraId="71D623B4" w14:textId="77777777" w:rsidTr="008F6841">
        <w:trPr>
          <w:trHeight w:val="20"/>
          <w:jc w:val="center"/>
        </w:trPr>
        <w:tc>
          <w:tcPr>
            <w:tcW w:w="4243" w:type="dxa"/>
            <w:tcBorders>
              <w:top w:val="single" w:sz="4" w:space="0" w:color="auto"/>
              <w:bottom w:val="single" w:sz="12" w:space="0" w:color="auto"/>
              <w:right w:val="single" w:sz="4" w:space="0" w:color="auto"/>
            </w:tcBorders>
            <w:tcMar>
              <w:top w:w="100" w:type="dxa"/>
              <w:left w:w="100" w:type="dxa"/>
              <w:bottom w:w="100" w:type="dxa"/>
              <w:right w:w="100" w:type="dxa"/>
            </w:tcMar>
          </w:tcPr>
          <w:p w14:paraId="0FD01BB5" w14:textId="709EA9A9" w:rsidR="005B5EAD" w:rsidRPr="00785C54" w:rsidRDefault="005B5EAD" w:rsidP="00785C54">
            <w:pPr>
              <w:pStyle w:val="Tablebody"/>
              <w:autoSpaceDE w:val="0"/>
              <w:autoSpaceDN w:val="0"/>
              <w:adjustRightInd w:val="0"/>
              <w:rPr>
                <w:szCs w:val="20"/>
              </w:rPr>
            </w:pPr>
            <w:r w:rsidRPr="00785C54">
              <w:rPr>
                <w:szCs w:val="24"/>
              </w:rPr>
              <w:t>Sampler</w:t>
            </w:r>
          </w:p>
        </w:tc>
        <w:tc>
          <w:tcPr>
            <w:tcW w:w="2387"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3DC3B304" w14:textId="46ECEA6F" w:rsidR="005B5EAD" w:rsidRPr="00785C54" w:rsidRDefault="005B5EAD" w:rsidP="00785C54">
            <w:pPr>
              <w:pStyle w:val="Tablebody"/>
              <w:autoSpaceDE w:val="0"/>
              <w:autoSpaceDN w:val="0"/>
              <w:adjustRightInd w:val="0"/>
              <w:rPr>
                <w:szCs w:val="20"/>
              </w:rPr>
            </w:pPr>
            <w:r w:rsidRPr="00785C54">
              <w:rPr>
                <w:szCs w:val="24"/>
              </w:rPr>
              <w:t> </w:t>
            </w:r>
          </w:p>
        </w:tc>
        <w:tc>
          <w:tcPr>
            <w:tcW w:w="3141" w:type="dxa"/>
            <w:tcBorders>
              <w:top w:val="single" w:sz="4" w:space="0" w:color="auto"/>
              <w:left w:val="single" w:sz="4" w:space="0" w:color="auto"/>
              <w:bottom w:val="single" w:sz="12" w:space="0" w:color="auto"/>
            </w:tcBorders>
            <w:tcMar>
              <w:top w:w="100" w:type="dxa"/>
              <w:left w:w="100" w:type="dxa"/>
              <w:bottom w:w="100" w:type="dxa"/>
              <w:right w:w="100" w:type="dxa"/>
            </w:tcMar>
          </w:tcPr>
          <w:p w14:paraId="17B76624" w14:textId="6E65E6D8" w:rsidR="005B5EAD" w:rsidRPr="00785C54" w:rsidRDefault="005B5EAD" w:rsidP="00785C54">
            <w:pPr>
              <w:pStyle w:val="Tablebody"/>
              <w:autoSpaceDE w:val="0"/>
              <w:autoSpaceDN w:val="0"/>
              <w:adjustRightInd w:val="0"/>
              <w:rPr>
                <w:szCs w:val="20"/>
              </w:rPr>
            </w:pPr>
            <w:r w:rsidRPr="00785C54">
              <w:rPr>
                <w:szCs w:val="24"/>
              </w:rPr>
              <w:t>(</w:t>
            </w:r>
            <w:proofErr w:type="gramStart"/>
            <w:r w:rsidRPr="00785C54">
              <w:rPr>
                <w:szCs w:val="24"/>
              </w:rPr>
              <w:t>no</w:t>
            </w:r>
            <w:proofErr w:type="gramEnd"/>
            <w:r w:rsidRPr="00785C54">
              <w:rPr>
                <w:szCs w:val="24"/>
              </w:rPr>
              <w:t xml:space="preserve"> match)</w:t>
            </w:r>
          </w:p>
        </w:tc>
      </w:tr>
    </w:tbl>
    <w:p w14:paraId="710ED98C" w14:textId="402E4554" w:rsidR="005B5EAD" w:rsidRPr="00785C54" w:rsidRDefault="005B5EAD" w:rsidP="00785C54">
      <w:pPr>
        <w:pStyle w:val="a3"/>
        <w:tabs>
          <w:tab w:val="left" w:pos="720"/>
        </w:tabs>
        <w:autoSpaceDE w:val="0"/>
        <w:autoSpaceDN w:val="0"/>
        <w:adjustRightInd w:val="0"/>
        <w:rPr>
          <w:szCs w:val="24"/>
        </w:rPr>
      </w:pPr>
      <w:r w:rsidRPr="00785C54">
        <w:rPr>
          <w:szCs w:val="24"/>
        </w:rPr>
        <w:t xml:space="preserve">Migration from </w:t>
      </w:r>
      <w:proofErr w:type="spellStart"/>
      <w:r w:rsidRPr="00785C54">
        <w:rPr>
          <w:szCs w:val="24"/>
        </w:rPr>
        <w:t>SF_SpatialSamplingFeature</w:t>
      </w:r>
      <w:proofErr w:type="spellEnd"/>
      <w:r w:rsidRPr="00785C54">
        <w:rPr>
          <w:szCs w:val="24"/>
        </w:rPr>
        <w:t xml:space="preserve"> to </w:t>
      </w:r>
      <w:proofErr w:type="spellStart"/>
      <w:r w:rsidRPr="00785C54">
        <w:rPr>
          <w:szCs w:val="24"/>
        </w:rPr>
        <w:t>SpatialSample</w:t>
      </w:r>
      <w:proofErr w:type="spellEnd"/>
    </w:p>
    <w:p w14:paraId="61BCB6E2" w14:textId="07C61C25" w:rsidR="005B5EAD" w:rsidRPr="00785C54" w:rsidRDefault="005B5EAD" w:rsidP="00785C54">
      <w:pPr>
        <w:pStyle w:val="BodyText"/>
        <w:autoSpaceDE w:val="0"/>
        <w:autoSpaceDN w:val="0"/>
        <w:adjustRightInd w:val="0"/>
        <w:rPr>
          <w:szCs w:val="24"/>
        </w:rPr>
      </w:pPr>
      <w:r w:rsidRPr="00785C54">
        <w:rPr>
          <w:szCs w:val="24"/>
        </w:rPr>
        <w:t xml:space="preserve">An instance of </w:t>
      </w:r>
      <w:proofErr w:type="spellStart"/>
      <w:r w:rsidRPr="00785C54">
        <w:rPr>
          <w:szCs w:val="24"/>
        </w:rPr>
        <w:t>SF_SpatialSamplingFeature</w:t>
      </w:r>
      <w:proofErr w:type="spellEnd"/>
      <w:r w:rsidRPr="00785C54">
        <w:rPr>
          <w:szCs w:val="24"/>
        </w:rPr>
        <w:t xml:space="preserve"> class of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can be expressed as an instance of the </w:t>
      </w:r>
      <w:proofErr w:type="spellStart"/>
      <w:r w:rsidRPr="00785C54">
        <w:rPr>
          <w:szCs w:val="24"/>
        </w:rPr>
        <w:t>SpatialSample</w:t>
      </w:r>
      <w:proofErr w:type="spellEnd"/>
      <w:r w:rsidRPr="00785C54">
        <w:rPr>
          <w:szCs w:val="24"/>
        </w:rPr>
        <w:t xml:space="preserve"> class of the Basic Samples package as follows (inherited properties of the </w:t>
      </w:r>
      <w:proofErr w:type="spellStart"/>
      <w:r w:rsidRPr="00785C54">
        <w:rPr>
          <w:szCs w:val="24"/>
        </w:rPr>
        <w:t>SF_SamplingFeature</w:t>
      </w:r>
      <w:proofErr w:type="spellEnd"/>
      <w:r w:rsidRPr="00785C54">
        <w:rPr>
          <w:szCs w:val="24"/>
        </w:rPr>
        <w:t xml:space="preserve"> provided above not repeated here):</w:t>
      </w:r>
    </w:p>
    <w:p w14:paraId="1FC0F304"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r>
      <w:proofErr w:type="spellStart"/>
      <w:r w:rsidRPr="00785C54">
        <w:rPr>
          <w:szCs w:val="24"/>
        </w:rPr>
        <w:t>SF_SpatialSamplingFeature.hostedProcedure</w:t>
      </w:r>
      <w:proofErr w:type="spellEnd"/>
      <w:r w:rsidRPr="00785C54">
        <w:rPr>
          <w:szCs w:val="24"/>
        </w:rPr>
        <w:t xml:space="preserve">: </w:t>
      </w:r>
      <w:proofErr w:type="spellStart"/>
      <w:r w:rsidRPr="00785C54">
        <w:rPr>
          <w:szCs w:val="24"/>
        </w:rPr>
        <w:t>OM_Process</w:t>
      </w:r>
      <w:proofErr w:type="spellEnd"/>
      <w:r w:rsidRPr="00785C54">
        <w:rPr>
          <w:szCs w:val="24"/>
        </w:rPr>
        <w:t xml:space="preserve"> becomes the </w:t>
      </w:r>
      <w:proofErr w:type="spellStart"/>
      <w:r w:rsidRPr="00785C54">
        <w:rPr>
          <w:szCs w:val="24"/>
        </w:rPr>
        <w:t>Observer.observingProcedure</w:t>
      </w:r>
      <w:proofErr w:type="spellEnd"/>
      <w:r w:rsidRPr="00785C54">
        <w:rPr>
          <w:szCs w:val="24"/>
        </w:rPr>
        <w:t xml:space="preserve">: </w:t>
      </w:r>
      <w:proofErr w:type="spellStart"/>
      <w:r w:rsidRPr="00785C54">
        <w:rPr>
          <w:szCs w:val="24"/>
        </w:rPr>
        <w:t>ObservingProcedure</w:t>
      </w:r>
      <w:proofErr w:type="spellEnd"/>
      <w:r w:rsidRPr="00785C54">
        <w:rPr>
          <w:szCs w:val="24"/>
        </w:rPr>
        <w:t xml:space="preserve"> (observing procedures no longer associated with sampling features);</w:t>
      </w:r>
    </w:p>
    <w:p w14:paraId="48379E0B"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r>
      <w:proofErr w:type="spellStart"/>
      <w:r w:rsidRPr="00785C54">
        <w:rPr>
          <w:szCs w:val="24"/>
        </w:rPr>
        <w:t>SF_SpatialSamplingFeature.positionalAccuracy</w:t>
      </w:r>
      <w:proofErr w:type="spellEnd"/>
      <w:r w:rsidRPr="00785C54">
        <w:rPr>
          <w:szCs w:val="24"/>
        </w:rPr>
        <w:t xml:space="preserve">: </w:t>
      </w:r>
      <w:proofErr w:type="spellStart"/>
      <w:r w:rsidRPr="00785C54">
        <w:rPr>
          <w:szCs w:val="24"/>
        </w:rPr>
        <w:t>DQ_PositionalAccuracy</w:t>
      </w:r>
      <w:proofErr w:type="spellEnd"/>
      <w:r w:rsidRPr="00785C54">
        <w:rPr>
          <w:szCs w:val="24"/>
        </w:rPr>
        <w:t xml:space="preserve"> becomes a combination of </w:t>
      </w:r>
      <w:proofErr w:type="spellStart"/>
      <w:r w:rsidRPr="00785C54">
        <w:rPr>
          <w:szCs w:val="24"/>
        </w:rPr>
        <w:t>SpatialSample.horizontalPositionalAccuracy</w:t>
      </w:r>
      <w:proofErr w:type="spellEnd"/>
      <w:r w:rsidRPr="00785C54">
        <w:rPr>
          <w:szCs w:val="24"/>
        </w:rPr>
        <w:t xml:space="preserve">: Any and </w:t>
      </w:r>
      <w:proofErr w:type="spellStart"/>
      <w:r w:rsidRPr="00785C54">
        <w:rPr>
          <w:szCs w:val="24"/>
        </w:rPr>
        <w:t>SpatialSample.verticalPositionalAccuracy</w:t>
      </w:r>
      <w:proofErr w:type="spellEnd"/>
      <w:r w:rsidRPr="00785C54">
        <w:rPr>
          <w:szCs w:val="24"/>
        </w:rPr>
        <w:t>: Any.</w:t>
      </w:r>
    </w:p>
    <w:p w14:paraId="18B6F1AD" w14:textId="01804EEE" w:rsidR="005B5EAD" w:rsidRPr="00785C54" w:rsidRDefault="005B5EAD" w:rsidP="00785C54">
      <w:pPr>
        <w:pStyle w:val="BodyText"/>
        <w:autoSpaceDE w:val="0"/>
        <w:autoSpaceDN w:val="0"/>
        <w:adjustRightInd w:val="0"/>
        <w:rPr>
          <w:szCs w:val="24"/>
        </w:rPr>
      </w:pPr>
      <w:r w:rsidRPr="00785C54">
        <w:rPr>
          <w:szCs w:val="24"/>
        </w:rPr>
        <w:t xml:space="preserve">For information about transitioning the specialized Spatial Sampling Feature types </w:t>
      </w:r>
      <w:proofErr w:type="spellStart"/>
      <w:r w:rsidRPr="00785C54">
        <w:rPr>
          <w:szCs w:val="24"/>
        </w:rPr>
        <w:t>SF_SamplingPoint</w:t>
      </w:r>
      <w:proofErr w:type="spellEnd"/>
      <w:r w:rsidRPr="00785C54">
        <w:rPr>
          <w:szCs w:val="24"/>
        </w:rPr>
        <w:t xml:space="preserve">, </w:t>
      </w:r>
      <w:proofErr w:type="spellStart"/>
      <w:r w:rsidRPr="00785C54">
        <w:rPr>
          <w:szCs w:val="24"/>
        </w:rPr>
        <w:t>SF_SamplingCurve</w:t>
      </w:r>
      <w:proofErr w:type="spellEnd"/>
      <w:r w:rsidRPr="00785C54">
        <w:rPr>
          <w:szCs w:val="24"/>
        </w:rPr>
        <w:t xml:space="preserve">, </w:t>
      </w:r>
      <w:proofErr w:type="spellStart"/>
      <w:r w:rsidRPr="00785C54">
        <w:rPr>
          <w:szCs w:val="24"/>
        </w:rPr>
        <w:t>SF_SamplingSurface</w:t>
      </w:r>
      <w:proofErr w:type="spellEnd"/>
      <w:r w:rsidRPr="00785C54">
        <w:rPr>
          <w:szCs w:val="24"/>
        </w:rPr>
        <w:t xml:space="preserve"> and </w:t>
      </w:r>
      <w:proofErr w:type="spellStart"/>
      <w:r w:rsidRPr="00785C54">
        <w:rPr>
          <w:szCs w:val="24"/>
        </w:rPr>
        <w:t>SF_SamplingSolid</w:t>
      </w:r>
      <w:proofErr w:type="spellEnd"/>
      <w:r w:rsidRPr="00785C54">
        <w:rPr>
          <w:szCs w:val="24"/>
        </w:rPr>
        <w:t xml:space="preserve"> of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see the </w:t>
      </w:r>
      <w:r w:rsidR="003613DB">
        <w:rPr>
          <w:szCs w:val="24"/>
        </w:rPr>
        <w:t>“</w:t>
      </w:r>
      <w:r w:rsidRPr="00785C54">
        <w:rPr>
          <w:szCs w:val="24"/>
        </w:rPr>
        <w:t xml:space="preserve">Hard-typing vs. soft typing and </w:t>
      </w:r>
      <w:proofErr w:type="spellStart"/>
      <w:r w:rsidRPr="00785C54">
        <w:rPr>
          <w:szCs w:val="24"/>
        </w:rPr>
        <w:t>codelist</w:t>
      </w:r>
      <w:proofErr w:type="spellEnd"/>
      <w:r w:rsidRPr="00785C54">
        <w:rPr>
          <w:szCs w:val="24"/>
        </w:rPr>
        <w:t xml:space="preserve"> use</w:t>
      </w:r>
      <w:r w:rsidR="003613DB">
        <w:rPr>
          <w:szCs w:val="24"/>
        </w:rPr>
        <w:t>”</w:t>
      </w:r>
      <w:r w:rsidRPr="00785C54">
        <w:rPr>
          <w:szCs w:val="24"/>
        </w:rPr>
        <w:t xml:space="preserve"> section below.</w:t>
      </w:r>
    </w:p>
    <w:p w14:paraId="3D623FFB" w14:textId="0ED7225C" w:rsidR="005B5EAD" w:rsidRPr="00785C54" w:rsidRDefault="005B5EAD" w:rsidP="00785C54">
      <w:pPr>
        <w:pStyle w:val="BodyText"/>
        <w:autoSpaceDE w:val="0"/>
        <w:autoSpaceDN w:val="0"/>
        <w:adjustRightInd w:val="0"/>
        <w:rPr>
          <w:szCs w:val="24"/>
        </w:rPr>
      </w:pPr>
      <w:r w:rsidRPr="00785C54">
        <w:rPr>
          <w:szCs w:val="24"/>
        </w:rPr>
        <w:t xml:space="preserve">The </w:t>
      </w:r>
      <w:r w:rsidRPr="00785C54">
        <w:rPr>
          <w:rStyle w:val="citetbl"/>
          <w:szCs w:val="24"/>
          <w:shd w:val="clear" w:color="auto" w:fill="auto"/>
        </w:rPr>
        <w:t>Table</w:t>
      </w:r>
      <w:r w:rsidR="00AC53D4" w:rsidRPr="00785C54">
        <w:rPr>
          <w:rStyle w:val="citetbl"/>
          <w:szCs w:val="24"/>
          <w:shd w:val="clear" w:color="auto" w:fill="auto"/>
        </w:rPr>
        <w:t> </w:t>
      </w:r>
      <w:r w:rsidRPr="00785C54">
        <w:rPr>
          <w:rStyle w:val="citetbl"/>
          <w:szCs w:val="24"/>
          <w:shd w:val="clear" w:color="auto" w:fill="auto"/>
        </w:rPr>
        <w:t>C.3</w:t>
      </w:r>
      <w:r w:rsidRPr="00785C54">
        <w:rPr>
          <w:szCs w:val="24"/>
        </w:rPr>
        <w:t xml:space="preserve"> summarizes the </w:t>
      </w:r>
      <w:proofErr w:type="spellStart"/>
      <w:r w:rsidRPr="00785C54">
        <w:rPr>
          <w:szCs w:val="24"/>
        </w:rPr>
        <w:t>SpatialSample</w:t>
      </w:r>
      <w:proofErr w:type="spellEnd"/>
      <w:r w:rsidRPr="00785C54">
        <w:rPr>
          <w:szCs w:val="24"/>
        </w:rPr>
        <w:t xml:space="preserve"> mappings from the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r w:rsidRPr="00785C54">
        <w:rPr>
          <w:szCs w:val="24"/>
        </w:rPr>
        <w:t xml:space="preserve"> Basic Samples package to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including the properties inherited from the Sample and </w:t>
      </w:r>
      <w:proofErr w:type="spellStart"/>
      <w:r w:rsidRPr="00785C54">
        <w:rPr>
          <w:szCs w:val="24"/>
        </w:rPr>
        <w:t>SF_SamplingFeature</w:t>
      </w:r>
      <w:proofErr w:type="spellEnd"/>
      <w:r w:rsidRPr="00785C54">
        <w:rPr>
          <w:szCs w:val="24"/>
        </w:rPr>
        <w:t>.</w:t>
      </w:r>
    </w:p>
    <w:p w14:paraId="7D3D5A9E" w14:textId="6255BBA5" w:rsidR="005B5EAD" w:rsidRPr="00785C54" w:rsidRDefault="005B5EAD" w:rsidP="00785C54">
      <w:pPr>
        <w:pStyle w:val="Tabletitle"/>
        <w:autoSpaceDE w:val="0"/>
        <w:autoSpaceDN w:val="0"/>
        <w:adjustRightInd w:val="0"/>
        <w:outlineLvl w:val="0"/>
        <w:rPr>
          <w:szCs w:val="24"/>
        </w:rPr>
      </w:pPr>
      <w:r w:rsidRPr="00785C54">
        <w:rPr>
          <w:szCs w:val="24"/>
        </w:rPr>
        <w:lastRenderedPageBreak/>
        <w:t xml:space="preserve">Table C.3 — </w:t>
      </w:r>
      <w:proofErr w:type="spellStart"/>
      <w:r w:rsidRPr="00785C54">
        <w:rPr>
          <w:szCs w:val="24"/>
        </w:rPr>
        <w:t>SpatialSample</w:t>
      </w:r>
      <w:proofErr w:type="spellEnd"/>
      <w:r w:rsidRPr="00785C54">
        <w:rPr>
          <w:szCs w:val="24"/>
        </w:rPr>
        <w:t xml:space="preserve"> mapping from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r w:rsidRPr="00785C54">
        <w:rPr>
          <w:szCs w:val="24"/>
        </w:rPr>
        <w:t xml:space="preserve"> to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(informative)</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243"/>
        <w:gridCol w:w="2268"/>
        <w:gridCol w:w="3260"/>
      </w:tblGrid>
      <w:tr w:rsidR="005B5EAD" w:rsidRPr="00785C54" w14:paraId="5D236C37" w14:textId="77777777" w:rsidTr="008F6841">
        <w:trPr>
          <w:jc w:val="center"/>
        </w:trPr>
        <w:tc>
          <w:tcPr>
            <w:tcW w:w="4243" w:type="dxa"/>
            <w:tcBorders>
              <w:top w:val="single" w:sz="12" w:space="0" w:color="auto"/>
              <w:bottom w:val="single" w:sz="12" w:space="0" w:color="auto"/>
              <w:right w:val="single" w:sz="4" w:space="0" w:color="auto"/>
            </w:tcBorders>
            <w:tcMar>
              <w:top w:w="100" w:type="dxa"/>
              <w:left w:w="100" w:type="dxa"/>
              <w:bottom w:w="100" w:type="dxa"/>
              <w:right w:w="100" w:type="dxa"/>
            </w:tcMar>
          </w:tcPr>
          <w:p w14:paraId="3123F8DC" w14:textId="0E0C9059" w:rsidR="005B5EAD" w:rsidRPr="00785C54" w:rsidRDefault="00E778A2" w:rsidP="00785C54">
            <w:pPr>
              <w:pStyle w:val="Tableheader"/>
              <w:autoSpaceDE w:val="0"/>
              <w:autoSpaceDN w:val="0"/>
              <w:adjustRightInd w:val="0"/>
              <w:jc w:val="center"/>
              <w:rPr>
                <w:b/>
                <w:bCs/>
                <w:szCs w:val="20"/>
              </w:rPr>
            </w:pPr>
            <w:r w:rsidRPr="00083060">
              <w:rPr>
                <w:rStyle w:val="stdpublisher"/>
                <w:b/>
                <w:bCs/>
                <w:szCs w:val="24"/>
                <w:shd w:val="clear" w:color="auto" w:fill="auto"/>
              </w:rPr>
              <w:t>ISO</w:t>
            </w:r>
            <w:r w:rsidRPr="00083060">
              <w:rPr>
                <w:b/>
                <w:bCs/>
                <w:szCs w:val="24"/>
              </w:rPr>
              <w:t> </w:t>
            </w:r>
            <w:r w:rsidRPr="00083060">
              <w:rPr>
                <w:rStyle w:val="stddocNumber"/>
                <w:b/>
                <w:bCs/>
                <w:szCs w:val="24"/>
                <w:shd w:val="clear" w:color="auto" w:fill="auto"/>
              </w:rPr>
              <w:t>19156:2022</w:t>
            </w:r>
            <w:r w:rsidR="005B5EAD" w:rsidRPr="00785C54">
              <w:rPr>
                <w:b/>
                <w:szCs w:val="24"/>
              </w:rPr>
              <w:t xml:space="preserve"> class / property,</w:t>
            </w:r>
            <w:r w:rsidR="005B5EAD" w:rsidRPr="00785C54">
              <w:rPr>
                <w:b/>
                <w:szCs w:val="24"/>
              </w:rPr>
              <w:br/>
              <w:t>Basic Samples package</w:t>
            </w:r>
          </w:p>
        </w:tc>
        <w:tc>
          <w:tcPr>
            <w:tcW w:w="2268"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4C0EEF15" w14:textId="475119EB" w:rsidR="005B5EAD" w:rsidRPr="00785C54" w:rsidRDefault="005B5EAD" w:rsidP="00785C54">
            <w:pPr>
              <w:pStyle w:val="Tableheader"/>
              <w:autoSpaceDE w:val="0"/>
              <w:autoSpaceDN w:val="0"/>
              <w:adjustRightInd w:val="0"/>
              <w:jc w:val="center"/>
              <w:rPr>
                <w:b/>
                <w:bCs/>
                <w:szCs w:val="20"/>
              </w:rPr>
            </w:pPr>
            <w:r w:rsidRPr="00785C54">
              <w:rPr>
                <w:b/>
                <w:szCs w:val="24"/>
              </w:rPr>
              <w:t>Relation</w:t>
            </w:r>
          </w:p>
        </w:tc>
        <w:tc>
          <w:tcPr>
            <w:tcW w:w="3260" w:type="dxa"/>
            <w:tcBorders>
              <w:top w:val="single" w:sz="12" w:space="0" w:color="auto"/>
              <w:left w:val="single" w:sz="4" w:space="0" w:color="auto"/>
              <w:bottom w:val="single" w:sz="12" w:space="0" w:color="auto"/>
            </w:tcBorders>
            <w:tcMar>
              <w:top w:w="100" w:type="dxa"/>
              <w:left w:w="100" w:type="dxa"/>
              <w:bottom w:w="100" w:type="dxa"/>
              <w:right w:w="100" w:type="dxa"/>
            </w:tcMar>
          </w:tcPr>
          <w:p w14:paraId="73F6C654" w14:textId="130A4CEC" w:rsidR="005B5EAD" w:rsidRPr="00785C54" w:rsidRDefault="00E778A2" w:rsidP="00785C54">
            <w:pPr>
              <w:pStyle w:val="Tableheader"/>
              <w:autoSpaceDE w:val="0"/>
              <w:autoSpaceDN w:val="0"/>
              <w:adjustRightInd w:val="0"/>
              <w:jc w:val="center"/>
              <w:rPr>
                <w:b/>
                <w:bCs/>
                <w:szCs w:val="20"/>
              </w:rPr>
            </w:pPr>
            <w:r w:rsidRPr="00083060">
              <w:rPr>
                <w:rStyle w:val="stdpublisher"/>
                <w:b/>
                <w:bCs/>
                <w:szCs w:val="24"/>
                <w:shd w:val="clear" w:color="auto" w:fill="auto"/>
              </w:rPr>
              <w:t>ISO</w:t>
            </w:r>
            <w:r w:rsidRPr="00083060">
              <w:rPr>
                <w:b/>
                <w:bCs/>
                <w:szCs w:val="24"/>
              </w:rPr>
              <w:t> </w:t>
            </w:r>
            <w:r w:rsidRPr="00083060">
              <w:rPr>
                <w:rStyle w:val="stddocNumber"/>
                <w:b/>
                <w:bCs/>
                <w:szCs w:val="24"/>
                <w:shd w:val="clear" w:color="auto" w:fill="auto"/>
              </w:rPr>
              <w:t>19156:2011</w:t>
            </w:r>
            <w:r w:rsidR="005B5EAD" w:rsidRPr="00785C54">
              <w:rPr>
                <w:b/>
                <w:szCs w:val="24"/>
              </w:rPr>
              <w:t xml:space="preserve"> class / property</w:t>
            </w:r>
          </w:p>
        </w:tc>
      </w:tr>
      <w:tr w:rsidR="005B5EAD" w:rsidRPr="00785C54" w14:paraId="30469755" w14:textId="77777777" w:rsidTr="008F6841">
        <w:trPr>
          <w:jc w:val="center"/>
        </w:trPr>
        <w:tc>
          <w:tcPr>
            <w:tcW w:w="4243" w:type="dxa"/>
            <w:tcBorders>
              <w:top w:val="single" w:sz="12" w:space="0" w:color="auto"/>
              <w:bottom w:val="single" w:sz="4" w:space="0" w:color="auto"/>
              <w:right w:val="single" w:sz="4" w:space="0" w:color="auto"/>
            </w:tcBorders>
            <w:tcMar>
              <w:top w:w="100" w:type="dxa"/>
              <w:left w:w="100" w:type="dxa"/>
              <w:bottom w:w="100" w:type="dxa"/>
              <w:right w:w="100" w:type="dxa"/>
            </w:tcMar>
          </w:tcPr>
          <w:p w14:paraId="32FB62CE" w14:textId="61BB5346" w:rsidR="005B5EAD" w:rsidRPr="00785C54" w:rsidRDefault="005B5EAD" w:rsidP="00785C54">
            <w:pPr>
              <w:pStyle w:val="Tablebody"/>
              <w:autoSpaceDE w:val="0"/>
              <w:autoSpaceDN w:val="0"/>
              <w:adjustRightInd w:val="0"/>
              <w:rPr>
                <w:szCs w:val="20"/>
              </w:rPr>
            </w:pPr>
            <w:proofErr w:type="spellStart"/>
            <w:r w:rsidRPr="00785C54">
              <w:rPr>
                <w:szCs w:val="24"/>
              </w:rPr>
              <w:t>SpatialSample</w:t>
            </w:r>
            <w:proofErr w:type="spellEnd"/>
          </w:p>
        </w:tc>
        <w:tc>
          <w:tcPr>
            <w:tcW w:w="2268"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710A5718" w14:textId="2EC8C85E" w:rsidR="005B5EAD" w:rsidRPr="00785C54" w:rsidRDefault="005B5EAD" w:rsidP="00785C54">
            <w:pPr>
              <w:pStyle w:val="Tablebody"/>
              <w:autoSpaceDE w:val="0"/>
              <w:autoSpaceDN w:val="0"/>
              <w:adjustRightInd w:val="0"/>
              <w:rPr>
                <w:szCs w:val="20"/>
              </w:rPr>
            </w:pPr>
            <w:r w:rsidRPr="00785C54">
              <w:rPr>
                <w:szCs w:val="24"/>
              </w:rPr>
              <w:t>equivalent class</w:t>
            </w:r>
          </w:p>
        </w:tc>
        <w:tc>
          <w:tcPr>
            <w:tcW w:w="3260" w:type="dxa"/>
            <w:tcBorders>
              <w:top w:val="single" w:sz="12" w:space="0" w:color="auto"/>
              <w:left w:val="single" w:sz="4" w:space="0" w:color="auto"/>
              <w:bottom w:val="single" w:sz="4" w:space="0" w:color="auto"/>
            </w:tcBorders>
            <w:tcMar>
              <w:top w:w="100" w:type="dxa"/>
              <w:left w:w="100" w:type="dxa"/>
              <w:bottom w:w="100" w:type="dxa"/>
              <w:right w:w="100" w:type="dxa"/>
            </w:tcMar>
          </w:tcPr>
          <w:p w14:paraId="34BC20E4" w14:textId="03D722D8" w:rsidR="005B5EAD" w:rsidRPr="00785C54" w:rsidRDefault="005B5EAD" w:rsidP="00785C54">
            <w:pPr>
              <w:pStyle w:val="Tablebody"/>
              <w:autoSpaceDE w:val="0"/>
              <w:autoSpaceDN w:val="0"/>
              <w:adjustRightInd w:val="0"/>
              <w:rPr>
                <w:szCs w:val="20"/>
              </w:rPr>
            </w:pPr>
            <w:proofErr w:type="spellStart"/>
            <w:r w:rsidRPr="00785C54">
              <w:rPr>
                <w:szCs w:val="24"/>
              </w:rPr>
              <w:t>SF_SpatialSamplingFeature</w:t>
            </w:r>
            <w:proofErr w:type="spellEnd"/>
          </w:p>
        </w:tc>
      </w:tr>
      <w:tr w:rsidR="005B5EAD" w:rsidRPr="00785C54" w14:paraId="4D4BCB9F"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1F285CD1" w14:textId="51F4C922" w:rsidR="005B5EAD" w:rsidRPr="00785C54" w:rsidRDefault="005B5EAD" w:rsidP="00785C54">
            <w:pPr>
              <w:pStyle w:val="Tablebody"/>
              <w:autoSpaceDE w:val="0"/>
              <w:autoSpaceDN w:val="0"/>
              <w:adjustRightInd w:val="0"/>
              <w:rPr>
                <w:szCs w:val="20"/>
              </w:rPr>
            </w:pPr>
            <w:proofErr w:type="spellStart"/>
            <w:r w:rsidRPr="00785C54">
              <w:rPr>
                <w:szCs w:val="24"/>
              </w:rPr>
              <w:t>SpatialSample.sampledFeature</w:t>
            </w:r>
            <w:proofErr w:type="spellEnd"/>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A7D7598" w14:textId="4C3EB727"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6A1546D8" w14:textId="6D113994" w:rsidR="005B5EAD" w:rsidRPr="00785C54" w:rsidRDefault="005B5EAD" w:rsidP="00785C54">
            <w:pPr>
              <w:pStyle w:val="Tablebody"/>
              <w:autoSpaceDE w:val="0"/>
              <w:autoSpaceDN w:val="0"/>
              <w:adjustRightInd w:val="0"/>
              <w:rPr>
                <w:szCs w:val="20"/>
              </w:rPr>
            </w:pPr>
            <w:proofErr w:type="spellStart"/>
            <w:r w:rsidRPr="00785C54">
              <w:rPr>
                <w:szCs w:val="24"/>
              </w:rPr>
              <w:t>SF_SpatialSamplingFeature.sampledFeature</w:t>
            </w:r>
            <w:proofErr w:type="spellEnd"/>
          </w:p>
        </w:tc>
      </w:tr>
      <w:tr w:rsidR="005B5EAD" w:rsidRPr="00785C54" w14:paraId="6946B3D2"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FCF75F7" w14:textId="05C567B1" w:rsidR="005B5EAD" w:rsidRPr="00785C54" w:rsidRDefault="005B5EAD" w:rsidP="00785C54">
            <w:pPr>
              <w:pStyle w:val="Tablebody"/>
              <w:autoSpaceDE w:val="0"/>
              <w:autoSpaceDN w:val="0"/>
              <w:adjustRightInd w:val="0"/>
              <w:rPr>
                <w:szCs w:val="20"/>
              </w:rPr>
            </w:pPr>
            <w:proofErr w:type="spellStart"/>
            <w:r w:rsidRPr="00785C54">
              <w:rPr>
                <w:szCs w:val="24"/>
              </w:rPr>
              <w:t>SpatialSample.relatedObservation</w:t>
            </w:r>
            <w:proofErr w:type="spellEnd"/>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4ED7175" w14:textId="3D2B1ACA"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24263833" w14:textId="0EB36365" w:rsidR="005B5EAD" w:rsidRPr="00785C54" w:rsidRDefault="005B5EAD" w:rsidP="00785C54">
            <w:pPr>
              <w:pStyle w:val="Tablebody"/>
              <w:autoSpaceDE w:val="0"/>
              <w:autoSpaceDN w:val="0"/>
              <w:adjustRightInd w:val="0"/>
              <w:rPr>
                <w:szCs w:val="20"/>
              </w:rPr>
            </w:pPr>
            <w:proofErr w:type="spellStart"/>
            <w:r w:rsidRPr="00785C54">
              <w:rPr>
                <w:szCs w:val="24"/>
              </w:rPr>
              <w:t>SF_SpatialSamplingFeature.relatedObservation</w:t>
            </w:r>
            <w:proofErr w:type="spellEnd"/>
          </w:p>
        </w:tc>
      </w:tr>
      <w:tr w:rsidR="005B5EAD" w:rsidRPr="00785C54" w14:paraId="6E854E68"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86D8170" w14:textId="1615039E" w:rsidR="005B5EAD" w:rsidRPr="00785C54" w:rsidRDefault="005B5EAD" w:rsidP="00785C54">
            <w:pPr>
              <w:pStyle w:val="Tablebody"/>
              <w:autoSpaceDE w:val="0"/>
              <w:autoSpaceDN w:val="0"/>
              <w:adjustRightInd w:val="0"/>
              <w:rPr>
                <w:szCs w:val="20"/>
              </w:rPr>
            </w:pPr>
            <w:proofErr w:type="spellStart"/>
            <w:r w:rsidRPr="00785C54">
              <w:rPr>
                <w:szCs w:val="24"/>
              </w:rPr>
              <w:t>SpatialSample.relatedSample</w:t>
            </w:r>
            <w:proofErr w:type="spellEnd"/>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C0B9314" w14:textId="07E882E8"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63166DF5" w14:textId="7FA743DF" w:rsidR="005B5EAD" w:rsidRPr="00785C54" w:rsidRDefault="005B5EAD" w:rsidP="00785C54">
            <w:pPr>
              <w:pStyle w:val="Tablebody"/>
              <w:autoSpaceDE w:val="0"/>
              <w:autoSpaceDN w:val="0"/>
              <w:adjustRightInd w:val="0"/>
              <w:rPr>
                <w:szCs w:val="20"/>
              </w:rPr>
            </w:pPr>
            <w:proofErr w:type="spellStart"/>
            <w:r w:rsidRPr="00785C54">
              <w:rPr>
                <w:szCs w:val="24"/>
              </w:rPr>
              <w:t>SF_SpatialSamplingFeature.relatedSamplingFeature</w:t>
            </w:r>
            <w:proofErr w:type="spellEnd"/>
          </w:p>
        </w:tc>
      </w:tr>
      <w:tr w:rsidR="005B5EAD" w:rsidRPr="00785C54" w14:paraId="5508BFE4"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0B1DD608" w14:textId="57AFF09A" w:rsidR="005B5EAD" w:rsidRPr="00785C54" w:rsidRDefault="005B5EAD" w:rsidP="00785C54">
            <w:pPr>
              <w:pStyle w:val="Tablebody"/>
              <w:autoSpaceDE w:val="0"/>
              <w:autoSpaceDN w:val="0"/>
              <w:adjustRightInd w:val="0"/>
              <w:rPr>
                <w:szCs w:val="20"/>
              </w:rPr>
            </w:pPr>
            <w:proofErr w:type="spellStart"/>
            <w:r w:rsidRPr="00785C54">
              <w:rPr>
                <w:szCs w:val="24"/>
              </w:rPr>
              <w:t>SpatialSample.metadata</w:t>
            </w:r>
            <w:proofErr w:type="spellEnd"/>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2A8BA44" w14:textId="52AD62BA" w:rsidR="005B5EAD" w:rsidRPr="00785C54" w:rsidRDefault="005B5EAD" w:rsidP="00785C54">
            <w:pPr>
              <w:pStyle w:val="Tablebody"/>
              <w:autoSpaceDE w:val="0"/>
              <w:autoSpaceDN w:val="0"/>
              <w:adjustRightInd w:val="0"/>
              <w:rPr>
                <w:szCs w:val="20"/>
              </w:rPr>
            </w:pPr>
            <w:r w:rsidRPr="00785C54">
              <w:rPr>
                <w:szCs w:val="24"/>
              </w:rPr>
              <w:t xml:space="preserve">has </w:t>
            </w:r>
            <w:proofErr w:type="spellStart"/>
            <w:r w:rsidRPr="00785C54">
              <w:rPr>
                <w:szCs w:val="24"/>
              </w:rPr>
              <w:t>subProperty</w:t>
            </w:r>
            <w:proofErr w:type="spellEnd"/>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6DFE6F82" w14:textId="281FA729" w:rsidR="005B5EAD" w:rsidRPr="00785C54" w:rsidRDefault="005B5EAD" w:rsidP="00785C54">
            <w:pPr>
              <w:pStyle w:val="Tablebody"/>
              <w:autoSpaceDE w:val="0"/>
              <w:autoSpaceDN w:val="0"/>
              <w:adjustRightInd w:val="0"/>
              <w:rPr>
                <w:szCs w:val="20"/>
              </w:rPr>
            </w:pPr>
            <w:proofErr w:type="spellStart"/>
            <w:r w:rsidRPr="00785C54">
              <w:rPr>
                <w:szCs w:val="24"/>
              </w:rPr>
              <w:t>SF_SpatialSamplingFeature.lineage</w:t>
            </w:r>
            <w:proofErr w:type="spellEnd"/>
          </w:p>
        </w:tc>
      </w:tr>
      <w:tr w:rsidR="005B5EAD" w:rsidRPr="00785C54" w14:paraId="69BC331E"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BB67CCC" w14:textId="32CEFACC" w:rsidR="005B5EAD" w:rsidRPr="00785C54" w:rsidRDefault="005B5EAD" w:rsidP="00785C54">
            <w:pPr>
              <w:pStyle w:val="Tablebody"/>
              <w:autoSpaceDE w:val="0"/>
              <w:autoSpaceDN w:val="0"/>
              <w:adjustRightInd w:val="0"/>
              <w:rPr>
                <w:szCs w:val="20"/>
              </w:rPr>
            </w:pPr>
            <w:proofErr w:type="spellStart"/>
            <w:r w:rsidRPr="00785C54">
              <w:rPr>
                <w:szCs w:val="24"/>
              </w:rPr>
              <w:t>SpatialSample.parameter</w:t>
            </w:r>
            <w:proofErr w:type="spellEnd"/>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2DE7853" w14:textId="5DFA4C97"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1BBAD64E" w14:textId="11660E1D" w:rsidR="005B5EAD" w:rsidRPr="00785C54" w:rsidRDefault="005B5EAD" w:rsidP="00785C54">
            <w:pPr>
              <w:pStyle w:val="Tablebody"/>
              <w:autoSpaceDE w:val="0"/>
              <w:autoSpaceDN w:val="0"/>
              <w:adjustRightInd w:val="0"/>
              <w:rPr>
                <w:szCs w:val="20"/>
              </w:rPr>
            </w:pPr>
            <w:proofErr w:type="spellStart"/>
            <w:r w:rsidRPr="00785C54">
              <w:rPr>
                <w:szCs w:val="24"/>
              </w:rPr>
              <w:t>SF_SamplingFeature.parameter</w:t>
            </w:r>
            <w:proofErr w:type="spellEnd"/>
          </w:p>
        </w:tc>
      </w:tr>
      <w:tr w:rsidR="005B5EAD" w:rsidRPr="00785C54" w14:paraId="41A8EFC0"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401FC5B" w14:textId="3964B5A0" w:rsidR="005B5EAD" w:rsidRPr="00785C54" w:rsidRDefault="005B5EAD" w:rsidP="00785C54">
            <w:pPr>
              <w:pStyle w:val="Tablebody"/>
              <w:autoSpaceDE w:val="0"/>
              <w:autoSpaceDN w:val="0"/>
              <w:adjustRightInd w:val="0"/>
              <w:rPr>
                <w:szCs w:val="20"/>
              </w:rPr>
            </w:pPr>
            <w:proofErr w:type="spellStart"/>
            <w:r w:rsidRPr="00785C54">
              <w:rPr>
                <w:szCs w:val="24"/>
              </w:rPr>
              <w:t>SpatialSample.sampling</w:t>
            </w:r>
            <w:proofErr w:type="spellEnd"/>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B3B35EF" w14:textId="08B7B71A" w:rsidR="005B5EAD" w:rsidRPr="00785C54" w:rsidRDefault="005B5EAD" w:rsidP="00785C54">
            <w:pPr>
              <w:pStyle w:val="Tablebody"/>
              <w:autoSpaceDE w:val="0"/>
              <w:autoSpaceDN w:val="0"/>
              <w:adjustRightInd w:val="0"/>
              <w:rPr>
                <w:szCs w:val="20"/>
              </w:rPr>
            </w:pPr>
            <w:r w:rsidRPr="00785C54">
              <w:rPr>
                <w:szCs w:val="24"/>
              </w:rPr>
              <w:t xml:space="preserve">has </w:t>
            </w:r>
            <w:proofErr w:type="spellStart"/>
            <w:r w:rsidRPr="00785C54">
              <w:rPr>
                <w:szCs w:val="24"/>
              </w:rPr>
              <w:t>subProperty</w:t>
            </w:r>
            <w:proofErr w:type="spellEnd"/>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7990C380" w14:textId="601E4818" w:rsidR="005B5EAD" w:rsidRPr="00785C54" w:rsidRDefault="005B5EAD" w:rsidP="00785C54">
            <w:pPr>
              <w:pStyle w:val="Tablebody"/>
              <w:autoSpaceDE w:val="0"/>
              <w:autoSpaceDN w:val="0"/>
              <w:adjustRightInd w:val="0"/>
              <w:rPr>
                <w:szCs w:val="20"/>
              </w:rPr>
            </w:pPr>
            <w:proofErr w:type="spellStart"/>
            <w:r w:rsidRPr="00785C54">
              <w:rPr>
                <w:szCs w:val="24"/>
              </w:rPr>
              <w:t>SF_Specimen.samplingMethod</w:t>
            </w:r>
            <w:proofErr w:type="spellEnd"/>
            <w:r w:rsidRPr="00785C54">
              <w:rPr>
                <w:szCs w:val="24"/>
              </w:rPr>
              <w:t xml:space="preserve">, </w:t>
            </w:r>
            <w:proofErr w:type="spellStart"/>
            <w:r w:rsidRPr="00785C54">
              <w:rPr>
                <w:szCs w:val="24"/>
              </w:rPr>
              <w:t>SF_Specimen.samplingTime</w:t>
            </w:r>
            <w:proofErr w:type="spellEnd"/>
            <w:r w:rsidRPr="00785C54">
              <w:rPr>
                <w:szCs w:val="24"/>
              </w:rPr>
              <w:t xml:space="preserve">, </w:t>
            </w:r>
            <w:proofErr w:type="spellStart"/>
            <w:r w:rsidRPr="00785C54">
              <w:rPr>
                <w:szCs w:val="24"/>
              </w:rPr>
              <w:t>SF_Specimen.samplingLocation</w:t>
            </w:r>
            <w:proofErr w:type="spellEnd"/>
          </w:p>
        </w:tc>
      </w:tr>
      <w:tr w:rsidR="005B5EAD" w:rsidRPr="00785C54" w14:paraId="1D9F83F1"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0902621C" w14:textId="2A0D4303" w:rsidR="005B5EAD" w:rsidRPr="00785C54" w:rsidRDefault="005B5EAD" w:rsidP="00785C54">
            <w:pPr>
              <w:pStyle w:val="Tablebody"/>
              <w:autoSpaceDE w:val="0"/>
              <w:autoSpaceDN w:val="0"/>
              <w:adjustRightInd w:val="0"/>
              <w:rPr>
                <w:szCs w:val="20"/>
              </w:rPr>
            </w:pPr>
            <w:proofErr w:type="spellStart"/>
            <w:r w:rsidRPr="00785C54">
              <w:rPr>
                <w:szCs w:val="24"/>
              </w:rPr>
              <w:t>SpatialSample.preparationStep</w:t>
            </w:r>
            <w:proofErr w:type="spellEnd"/>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7A78FB" w14:textId="21BEF382"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6480007C" w14:textId="57ED4150" w:rsidR="005B5EAD" w:rsidRPr="00785C54" w:rsidRDefault="005B5EAD" w:rsidP="00785C54">
            <w:pPr>
              <w:pStyle w:val="Tablebody"/>
              <w:autoSpaceDE w:val="0"/>
              <w:autoSpaceDN w:val="0"/>
              <w:adjustRightInd w:val="0"/>
              <w:rPr>
                <w:szCs w:val="20"/>
              </w:rPr>
            </w:pPr>
            <w:proofErr w:type="spellStart"/>
            <w:r w:rsidRPr="00785C54">
              <w:rPr>
                <w:szCs w:val="24"/>
              </w:rPr>
              <w:t>SF_Specimen.processingDetails</w:t>
            </w:r>
            <w:proofErr w:type="spellEnd"/>
          </w:p>
        </w:tc>
      </w:tr>
      <w:tr w:rsidR="005B5EAD" w:rsidRPr="00785C54" w14:paraId="518791B6"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0B9587CD" w14:textId="5A373A69" w:rsidR="005B5EAD" w:rsidRPr="00785C54" w:rsidRDefault="005B5EAD" w:rsidP="00785C54">
            <w:pPr>
              <w:pStyle w:val="Tablebody"/>
              <w:autoSpaceDE w:val="0"/>
              <w:autoSpaceDN w:val="0"/>
              <w:adjustRightInd w:val="0"/>
              <w:rPr>
                <w:szCs w:val="20"/>
              </w:rPr>
            </w:pPr>
            <w:proofErr w:type="spellStart"/>
            <w:r w:rsidRPr="00785C54">
              <w:rPr>
                <w:szCs w:val="24"/>
              </w:rPr>
              <w:t>SpatialSample.shape</w:t>
            </w:r>
            <w:proofErr w:type="spellEnd"/>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2876F62" w14:textId="75A32E1A"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20C8C703" w14:textId="405EFCD2" w:rsidR="005B5EAD" w:rsidRPr="00785C54" w:rsidRDefault="005B5EAD" w:rsidP="00785C54">
            <w:pPr>
              <w:pStyle w:val="Tablebody"/>
              <w:autoSpaceDE w:val="0"/>
              <w:autoSpaceDN w:val="0"/>
              <w:adjustRightInd w:val="0"/>
              <w:rPr>
                <w:szCs w:val="20"/>
              </w:rPr>
            </w:pPr>
            <w:proofErr w:type="spellStart"/>
            <w:r w:rsidRPr="00785C54">
              <w:rPr>
                <w:szCs w:val="24"/>
              </w:rPr>
              <w:t>SF_SamplingPoint.shape</w:t>
            </w:r>
            <w:proofErr w:type="spellEnd"/>
            <w:r w:rsidRPr="00785C54">
              <w:rPr>
                <w:szCs w:val="24"/>
              </w:rPr>
              <w:t xml:space="preserve">, </w:t>
            </w:r>
            <w:proofErr w:type="spellStart"/>
            <w:r w:rsidRPr="00785C54">
              <w:rPr>
                <w:szCs w:val="24"/>
              </w:rPr>
              <w:t>SF_SamplingCurve.shape</w:t>
            </w:r>
            <w:proofErr w:type="spellEnd"/>
            <w:r w:rsidRPr="00785C54">
              <w:rPr>
                <w:szCs w:val="24"/>
              </w:rPr>
              <w:t xml:space="preserve">, </w:t>
            </w:r>
            <w:proofErr w:type="spellStart"/>
            <w:r w:rsidRPr="00785C54">
              <w:rPr>
                <w:szCs w:val="24"/>
              </w:rPr>
              <w:t>SF_SamplingSurface.shape</w:t>
            </w:r>
            <w:proofErr w:type="spellEnd"/>
            <w:r w:rsidRPr="00785C54">
              <w:rPr>
                <w:szCs w:val="24"/>
              </w:rPr>
              <w:t xml:space="preserve">, </w:t>
            </w:r>
            <w:proofErr w:type="spellStart"/>
            <w:r w:rsidRPr="00785C54">
              <w:rPr>
                <w:szCs w:val="24"/>
              </w:rPr>
              <w:t>SF_SamplingSolid.shape</w:t>
            </w:r>
            <w:proofErr w:type="spellEnd"/>
          </w:p>
        </w:tc>
      </w:tr>
      <w:tr w:rsidR="005B5EAD" w:rsidRPr="00785C54" w14:paraId="514674A0"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8EDD8DE" w14:textId="1381038E" w:rsidR="005B5EAD" w:rsidRPr="00785C54" w:rsidRDefault="005B5EAD" w:rsidP="00785C54">
            <w:pPr>
              <w:pStyle w:val="Tablebody"/>
              <w:autoSpaceDE w:val="0"/>
              <w:autoSpaceDN w:val="0"/>
              <w:adjustRightInd w:val="0"/>
              <w:rPr>
                <w:szCs w:val="20"/>
              </w:rPr>
            </w:pPr>
            <w:proofErr w:type="spellStart"/>
            <w:r w:rsidRPr="00785C54">
              <w:rPr>
                <w:szCs w:val="24"/>
              </w:rPr>
              <w:t>SpatialSample.horizontalPositionalAccuracy</w:t>
            </w:r>
            <w:proofErr w:type="spellEnd"/>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A5B01D" w14:textId="2AC24AA7" w:rsidR="005B5EAD" w:rsidRPr="00785C54" w:rsidRDefault="005B5EAD" w:rsidP="00785C54">
            <w:pPr>
              <w:pStyle w:val="Tablebody"/>
              <w:autoSpaceDE w:val="0"/>
              <w:autoSpaceDN w:val="0"/>
              <w:adjustRightInd w:val="0"/>
              <w:rPr>
                <w:szCs w:val="20"/>
              </w:rPr>
            </w:pPr>
            <w:r w:rsidRPr="00785C54">
              <w:rPr>
                <w:szCs w:val="24"/>
              </w:rPr>
              <w:t>sub-property of</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6A621EDA" w14:textId="37A37586" w:rsidR="005B5EAD" w:rsidRPr="00785C54" w:rsidRDefault="005B5EAD" w:rsidP="00785C54">
            <w:pPr>
              <w:pStyle w:val="Tablebody"/>
              <w:autoSpaceDE w:val="0"/>
              <w:autoSpaceDN w:val="0"/>
              <w:adjustRightInd w:val="0"/>
              <w:rPr>
                <w:szCs w:val="20"/>
              </w:rPr>
            </w:pPr>
            <w:proofErr w:type="spellStart"/>
            <w:r w:rsidRPr="00785C54">
              <w:rPr>
                <w:szCs w:val="24"/>
              </w:rPr>
              <w:t>SF_SpatialSamplingFeature.positionalAccuracy</w:t>
            </w:r>
            <w:proofErr w:type="spellEnd"/>
          </w:p>
        </w:tc>
      </w:tr>
      <w:tr w:rsidR="005B5EAD" w:rsidRPr="00785C54" w14:paraId="5DEDFF47" w14:textId="77777777" w:rsidTr="008F6841">
        <w:trPr>
          <w:jc w:val="center"/>
        </w:trPr>
        <w:tc>
          <w:tcPr>
            <w:tcW w:w="4243" w:type="dxa"/>
            <w:tcBorders>
              <w:top w:val="single" w:sz="4" w:space="0" w:color="auto"/>
              <w:bottom w:val="single" w:sz="12" w:space="0" w:color="auto"/>
              <w:right w:val="single" w:sz="4" w:space="0" w:color="auto"/>
            </w:tcBorders>
            <w:tcMar>
              <w:top w:w="100" w:type="dxa"/>
              <w:left w:w="100" w:type="dxa"/>
              <w:bottom w:w="100" w:type="dxa"/>
              <w:right w:w="100" w:type="dxa"/>
            </w:tcMar>
          </w:tcPr>
          <w:p w14:paraId="16F4F964" w14:textId="2A1B5133" w:rsidR="005B5EAD" w:rsidRPr="00785C54" w:rsidRDefault="005B5EAD" w:rsidP="00785C54">
            <w:pPr>
              <w:pStyle w:val="Tablebody"/>
              <w:autoSpaceDE w:val="0"/>
              <w:autoSpaceDN w:val="0"/>
              <w:adjustRightInd w:val="0"/>
              <w:rPr>
                <w:szCs w:val="20"/>
              </w:rPr>
            </w:pPr>
            <w:proofErr w:type="spellStart"/>
            <w:r w:rsidRPr="00785C54">
              <w:rPr>
                <w:szCs w:val="24"/>
              </w:rPr>
              <w:t>SpatialSample.verticalPositionalAccuracy</w:t>
            </w:r>
            <w:proofErr w:type="spellEnd"/>
          </w:p>
        </w:tc>
        <w:tc>
          <w:tcPr>
            <w:tcW w:w="2268"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4F102DF2" w14:textId="418DA1DB" w:rsidR="005B5EAD" w:rsidRPr="00785C54" w:rsidRDefault="005B5EAD" w:rsidP="00785C54">
            <w:pPr>
              <w:pStyle w:val="Tablebody"/>
              <w:autoSpaceDE w:val="0"/>
              <w:autoSpaceDN w:val="0"/>
              <w:adjustRightInd w:val="0"/>
              <w:rPr>
                <w:szCs w:val="20"/>
              </w:rPr>
            </w:pPr>
            <w:r w:rsidRPr="00785C54">
              <w:rPr>
                <w:szCs w:val="24"/>
              </w:rPr>
              <w:t>sub-property of</w:t>
            </w:r>
          </w:p>
        </w:tc>
        <w:tc>
          <w:tcPr>
            <w:tcW w:w="3260" w:type="dxa"/>
            <w:tcBorders>
              <w:top w:val="single" w:sz="4" w:space="0" w:color="auto"/>
              <w:left w:val="single" w:sz="4" w:space="0" w:color="auto"/>
              <w:bottom w:val="single" w:sz="12" w:space="0" w:color="auto"/>
            </w:tcBorders>
            <w:tcMar>
              <w:top w:w="100" w:type="dxa"/>
              <w:left w:w="100" w:type="dxa"/>
              <w:bottom w:w="100" w:type="dxa"/>
              <w:right w:w="100" w:type="dxa"/>
            </w:tcMar>
          </w:tcPr>
          <w:p w14:paraId="3ABF74BB" w14:textId="6CF74905" w:rsidR="005B5EAD" w:rsidRPr="00785C54" w:rsidRDefault="005B5EAD" w:rsidP="00785C54">
            <w:pPr>
              <w:pStyle w:val="Tablebody"/>
              <w:autoSpaceDE w:val="0"/>
              <w:autoSpaceDN w:val="0"/>
              <w:adjustRightInd w:val="0"/>
              <w:rPr>
                <w:szCs w:val="20"/>
              </w:rPr>
            </w:pPr>
            <w:proofErr w:type="spellStart"/>
            <w:r w:rsidRPr="00785C54">
              <w:rPr>
                <w:szCs w:val="24"/>
              </w:rPr>
              <w:t>SF_SpatialSamplingFeature.positionalAccuracy</w:t>
            </w:r>
            <w:proofErr w:type="spellEnd"/>
          </w:p>
        </w:tc>
      </w:tr>
    </w:tbl>
    <w:p w14:paraId="17424872" w14:textId="263AE639" w:rsidR="005B5EAD" w:rsidRPr="00785C54" w:rsidRDefault="005B5EAD" w:rsidP="00785C54">
      <w:pPr>
        <w:pStyle w:val="a3"/>
        <w:tabs>
          <w:tab w:val="left" w:pos="720"/>
        </w:tabs>
        <w:autoSpaceDE w:val="0"/>
        <w:autoSpaceDN w:val="0"/>
        <w:adjustRightInd w:val="0"/>
        <w:rPr>
          <w:szCs w:val="24"/>
        </w:rPr>
      </w:pPr>
      <w:r w:rsidRPr="00785C54">
        <w:rPr>
          <w:szCs w:val="24"/>
        </w:rPr>
        <w:t xml:space="preserve">Migration from </w:t>
      </w:r>
      <w:proofErr w:type="spellStart"/>
      <w:r w:rsidRPr="00785C54">
        <w:rPr>
          <w:szCs w:val="24"/>
        </w:rPr>
        <w:t>SF_Specimen</w:t>
      </w:r>
      <w:proofErr w:type="spellEnd"/>
      <w:r w:rsidRPr="00785C54">
        <w:rPr>
          <w:szCs w:val="24"/>
        </w:rPr>
        <w:t xml:space="preserve"> to </w:t>
      </w:r>
      <w:proofErr w:type="spellStart"/>
      <w:r w:rsidRPr="00785C54">
        <w:rPr>
          <w:szCs w:val="24"/>
        </w:rPr>
        <w:t>MaterialSample</w:t>
      </w:r>
      <w:proofErr w:type="spellEnd"/>
    </w:p>
    <w:p w14:paraId="64E1EF04" w14:textId="0D35C21E" w:rsidR="005B5EAD" w:rsidRPr="00785C54" w:rsidRDefault="005B5EAD" w:rsidP="00785C54">
      <w:pPr>
        <w:pStyle w:val="BodyText"/>
        <w:autoSpaceDE w:val="0"/>
        <w:autoSpaceDN w:val="0"/>
        <w:adjustRightInd w:val="0"/>
        <w:rPr>
          <w:szCs w:val="24"/>
        </w:rPr>
      </w:pPr>
      <w:r w:rsidRPr="00785C54">
        <w:rPr>
          <w:szCs w:val="24"/>
        </w:rPr>
        <w:t xml:space="preserve">An instance of </w:t>
      </w:r>
      <w:proofErr w:type="spellStart"/>
      <w:r w:rsidRPr="00785C54">
        <w:rPr>
          <w:szCs w:val="24"/>
        </w:rPr>
        <w:t>SF_Specimen</w:t>
      </w:r>
      <w:proofErr w:type="spellEnd"/>
      <w:r w:rsidRPr="00785C54">
        <w:rPr>
          <w:szCs w:val="24"/>
        </w:rPr>
        <w:t xml:space="preserve"> class of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can be expressed as an instance of the </w:t>
      </w:r>
      <w:proofErr w:type="spellStart"/>
      <w:r w:rsidRPr="00785C54">
        <w:rPr>
          <w:szCs w:val="24"/>
        </w:rPr>
        <w:t>MaterialSample</w:t>
      </w:r>
      <w:proofErr w:type="spellEnd"/>
      <w:r w:rsidRPr="00785C54">
        <w:rPr>
          <w:szCs w:val="24"/>
        </w:rPr>
        <w:t xml:space="preserve"> class of the Basic Samples package as follows (inherited properties of the </w:t>
      </w:r>
      <w:proofErr w:type="spellStart"/>
      <w:r w:rsidRPr="00785C54">
        <w:rPr>
          <w:szCs w:val="24"/>
        </w:rPr>
        <w:t>SF_SamplingFeature</w:t>
      </w:r>
      <w:proofErr w:type="spellEnd"/>
      <w:r w:rsidRPr="00785C54">
        <w:rPr>
          <w:szCs w:val="24"/>
        </w:rPr>
        <w:t xml:space="preserve"> provided above not repeated here):</w:t>
      </w:r>
    </w:p>
    <w:p w14:paraId="4A9B4FBC"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r>
      <w:proofErr w:type="spellStart"/>
      <w:r w:rsidRPr="00785C54">
        <w:rPr>
          <w:szCs w:val="24"/>
        </w:rPr>
        <w:t>SF_Specimen.processingDetails</w:t>
      </w:r>
      <w:proofErr w:type="spellEnd"/>
      <w:r w:rsidRPr="00785C54">
        <w:rPr>
          <w:szCs w:val="24"/>
        </w:rPr>
        <w:t xml:space="preserve">: </w:t>
      </w:r>
      <w:proofErr w:type="spellStart"/>
      <w:r w:rsidRPr="00785C54">
        <w:rPr>
          <w:szCs w:val="24"/>
        </w:rPr>
        <w:t>SF_Process</w:t>
      </w:r>
      <w:proofErr w:type="spellEnd"/>
      <w:r w:rsidRPr="00785C54">
        <w:rPr>
          <w:szCs w:val="24"/>
        </w:rPr>
        <w:t xml:space="preserve"> becomes </w:t>
      </w:r>
      <w:proofErr w:type="spellStart"/>
      <w:r w:rsidRPr="00785C54">
        <w:rPr>
          <w:szCs w:val="24"/>
        </w:rPr>
        <w:t>MaterialSample.preparationStep</w:t>
      </w:r>
      <w:proofErr w:type="spellEnd"/>
      <w:r w:rsidRPr="00785C54">
        <w:rPr>
          <w:szCs w:val="24"/>
        </w:rPr>
        <w:t xml:space="preserve">: Conceptual Sample schema: </w:t>
      </w:r>
      <w:proofErr w:type="spellStart"/>
      <w:r w:rsidRPr="00785C54">
        <w:rPr>
          <w:szCs w:val="24"/>
        </w:rPr>
        <w:t>PreparationStep</w:t>
      </w:r>
      <w:proofErr w:type="spellEnd"/>
      <w:r w:rsidRPr="00785C54">
        <w:rPr>
          <w:szCs w:val="24"/>
        </w:rPr>
        <w:t xml:space="preserve"> and its </w:t>
      </w:r>
      <w:proofErr w:type="spellStart"/>
      <w:r w:rsidRPr="00785C54">
        <w:rPr>
          <w:szCs w:val="24"/>
        </w:rPr>
        <w:t>processingDetails</w:t>
      </w:r>
      <w:proofErr w:type="spellEnd"/>
      <w:r w:rsidRPr="00785C54">
        <w:rPr>
          <w:szCs w:val="24"/>
        </w:rPr>
        <w:t xml:space="preserve">: Conceptual Sample schema: </w:t>
      </w:r>
      <w:proofErr w:type="spellStart"/>
      <w:r w:rsidRPr="00785C54">
        <w:rPr>
          <w:szCs w:val="24"/>
        </w:rPr>
        <w:t>PreparationProcedure</w:t>
      </w:r>
      <w:proofErr w:type="spellEnd"/>
      <w:r w:rsidRPr="00785C54">
        <w:rPr>
          <w:szCs w:val="24"/>
        </w:rPr>
        <w:t xml:space="preserve"> association. The attributes of the association class </w:t>
      </w:r>
      <w:proofErr w:type="spellStart"/>
      <w:r w:rsidRPr="00785C54">
        <w:rPr>
          <w:szCs w:val="24"/>
        </w:rPr>
        <w:t>PreparationStep</w:t>
      </w:r>
      <w:proofErr w:type="spellEnd"/>
      <w:r w:rsidRPr="00785C54">
        <w:rPr>
          <w:szCs w:val="24"/>
        </w:rPr>
        <w:t xml:space="preserve"> are mapped as follows:</w:t>
      </w:r>
    </w:p>
    <w:p w14:paraId="434EAC9F" w14:textId="6264BE35"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r>
      <w:proofErr w:type="spellStart"/>
      <w:r w:rsidRPr="00785C54">
        <w:rPr>
          <w:szCs w:val="24"/>
        </w:rPr>
        <w:t>PreparationStep.processOperator</w:t>
      </w:r>
      <w:proofErr w:type="spellEnd"/>
      <w:r w:rsidRPr="00785C54">
        <w:rPr>
          <w:szCs w:val="24"/>
        </w:rPr>
        <w:t xml:space="preserve">: </w:t>
      </w:r>
      <w:proofErr w:type="spellStart"/>
      <w:r w:rsidRPr="00785C54">
        <w:rPr>
          <w:szCs w:val="24"/>
        </w:rPr>
        <w:t>CI_ResponsibleParty</w:t>
      </w:r>
      <w:proofErr w:type="spellEnd"/>
      <w:r w:rsidRPr="00785C54">
        <w:rPr>
          <w:szCs w:val="24"/>
        </w:rPr>
        <w:t xml:space="preserve"> is expressed as the metadata: Any association of the </w:t>
      </w:r>
      <w:proofErr w:type="spellStart"/>
      <w:r w:rsidRPr="00785C54">
        <w:rPr>
          <w:szCs w:val="24"/>
        </w:rPr>
        <w:t>AbstractPreparationStep</w:t>
      </w:r>
      <w:proofErr w:type="spellEnd"/>
      <w:r w:rsidRPr="00785C54">
        <w:rPr>
          <w:szCs w:val="24"/>
        </w:rPr>
        <w:t xml:space="preserve"> class in the Abstract Sample </w:t>
      </w:r>
      <w:r w:rsidR="00022C0A">
        <w:rPr>
          <w:szCs w:val="24"/>
        </w:rPr>
        <w:t>C</w:t>
      </w:r>
      <w:r w:rsidR="00022C0A" w:rsidRPr="00785C54">
        <w:rPr>
          <w:szCs w:val="24"/>
        </w:rPr>
        <w:t xml:space="preserve">ore </w:t>
      </w:r>
      <w:r w:rsidRPr="00785C54">
        <w:rPr>
          <w:szCs w:val="24"/>
        </w:rPr>
        <w:t xml:space="preserve">package or any or another domain-specific realization of the </w:t>
      </w:r>
      <w:proofErr w:type="spellStart"/>
      <w:r w:rsidRPr="00785C54">
        <w:rPr>
          <w:szCs w:val="24"/>
        </w:rPr>
        <w:t>PreparationStep</w:t>
      </w:r>
      <w:proofErr w:type="spellEnd"/>
      <w:r w:rsidRPr="00785C54">
        <w:rPr>
          <w:szCs w:val="24"/>
        </w:rPr>
        <w:t xml:space="preserve"> interface;</w:t>
      </w:r>
    </w:p>
    <w:p w14:paraId="3C413AFC"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r>
      <w:proofErr w:type="spellStart"/>
      <w:r w:rsidRPr="00785C54">
        <w:rPr>
          <w:szCs w:val="24"/>
        </w:rPr>
        <w:t>PreparationStep.time</w:t>
      </w:r>
      <w:proofErr w:type="spellEnd"/>
      <w:r w:rsidRPr="00785C54">
        <w:rPr>
          <w:szCs w:val="24"/>
        </w:rPr>
        <w:t xml:space="preserve">: </w:t>
      </w:r>
      <w:proofErr w:type="spellStart"/>
      <w:r w:rsidRPr="00785C54">
        <w:rPr>
          <w:szCs w:val="24"/>
        </w:rPr>
        <w:t>TM_Object</w:t>
      </w:r>
      <w:proofErr w:type="spellEnd"/>
      <w:r w:rsidRPr="00785C54">
        <w:rPr>
          <w:szCs w:val="24"/>
        </w:rPr>
        <w:t xml:space="preserve"> becomes </w:t>
      </w:r>
      <w:proofErr w:type="spellStart"/>
      <w:r w:rsidRPr="00785C54">
        <w:rPr>
          <w:szCs w:val="24"/>
        </w:rPr>
        <w:t>AbstractPreparationStep.time</w:t>
      </w:r>
      <w:proofErr w:type="spellEnd"/>
      <w:r w:rsidRPr="00785C54">
        <w:rPr>
          <w:szCs w:val="24"/>
        </w:rPr>
        <w:t xml:space="preserve">: </w:t>
      </w:r>
      <w:proofErr w:type="spellStart"/>
      <w:r w:rsidRPr="00785C54">
        <w:rPr>
          <w:szCs w:val="24"/>
        </w:rPr>
        <w:t>TM_Object</w:t>
      </w:r>
      <w:proofErr w:type="spellEnd"/>
      <w:r w:rsidRPr="00785C54">
        <w:rPr>
          <w:szCs w:val="24"/>
        </w:rPr>
        <w:t>.</w:t>
      </w:r>
    </w:p>
    <w:p w14:paraId="2D80AC9D"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b)</w:t>
      </w:r>
      <w:r w:rsidRPr="00785C54">
        <w:rPr>
          <w:szCs w:val="24"/>
        </w:rPr>
        <w:tab/>
      </w:r>
      <w:proofErr w:type="spellStart"/>
      <w:r w:rsidRPr="00785C54">
        <w:rPr>
          <w:szCs w:val="24"/>
        </w:rPr>
        <w:t>SF_Specimen.currentLocation</w:t>
      </w:r>
      <w:proofErr w:type="spellEnd"/>
      <w:r w:rsidRPr="00785C54">
        <w:rPr>
          <w:szCs w:val="24"/>
        </w:rPr>
        <w:t xml:space="preserve">: Location becomes </w:t>
      </w:r>
      <w:proofErr w:type="spellStart"/>
      <w:r w:rsidRPr="00785C54">
        <w:rPr>
          <w:szCs w:val="24"/>
        </w:rPr>
        <w:t>MaterialSample.storageLocation</w:t>
      </w:r>
      <w:proofErr w:type="spellEnd"/>
      <w:r w:rsidRPr="00785C54">
        <w:rPr>
          <w:szCs w:val="24"/>
        </w:rPr>
        <w:t xml:space="preserve">: </w:t>
      </w:r>
      <w:proofErr w:type="spellStart"/>
      <w:r w:rsidRPr="00785C54">
        <w:rPr>
          <w:szCs w:val="24"/>
        </w:rPr>
        <w:t>NamedLocation</w:t>
      </w:r>
      <w:proofErr w:type="spellEnd"/>
      <w:r w:rsidRPr="00785C54">
        <w:rPr>
          <w:szCs w:val="24"/>
        </w:rPr>
        <w:t>;</w:t>
      </w:r>
    </w:p>
    <w:p w14:paraId="3C6ADF6C"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r>
      <w:proofErr w:type="spellStart"/>
      <w:r w:rsidRPr="00785C54">
        <w:rPr>
          <w:szCs w:val="24"/>
        </w:rPr>
        <w:t>SF_Specimen.materialClass</w:t>
      </w:r>
      <w:proofErr w:type="spellEnd"/>
      <w:r w:rsidRPr="00785C54">
        <w:rPr>
          <w:szCs w:val="24"/>
        </w:rPr>
        <w:t xml:space="preserve">: </w:t>
      </w:r>
      <w:proofErr w:type="spellStart"/>
      <w:r w:rsidRPr="00785C54">
        <w:rPr>
          <w:szCs w:val="24"/>
        </w:rPr>
        <w:t>GenericName</w:t>
      </w:r>
      <w:proofErr w:type="spellEnd"/>
      <w:r w:rsidRPr="00785C54">
        <w:rPr>
          <w:szCs w:val="24"/>
        </w:rPr>
        <w:t xml:space="preserve"> is expressed using the </w:t>
      </w:r>
      <w:proofErr w:type="spellStart"/>
      <w:r w:rsidRPr="00785C54">
        <w:rPr>
          <w:szCs w:val="24"/>
        </w:rPr>
        <w:t>AbstractSample.sampleType</w:t>
      </w:r>
      <w:proofErr w:type="spellEnd"/>
      <w:r w:rsidRPr="00785C54">
        <w:rPr>
          <w:szCs w:val="24"/>
        </w:rPr>
        <w:t xml:space="preserve"> with appropriate code list values for sample material classification;</w:t>
      </w:r>
    </w:p>
    <w:p w14:paraId="6B0A0AA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r>
      <w:proofErr w:type="spellStart"/>
      <w:r w:rsidRPr="00785C54">
        <w:rPr>
          <w:szCs w:val="24"/>
        </w:rPr>
        <w:t>SF_Specimen.samplingLocation</w:t>
      </w:r>
      <w:proofErr w:type="spellEnd"/>
      <w:r w:rsidRPr="00785C54">
        <w:rPr>
          <w:szCs w:val="24"/>
        </w:rPr>
        <w:t xml:space="preserve">: </w:t>
      </w:r>
      <w:proofErr w:type="spellStart"/>
      <w:r w:rsidRPr="00785C54">
        <w:rPr>
          <w:szCs w:val="24"/>
        </w:rPr>
        <w:t>GM_Object</w:t>
      </w:r>
      <w:proofErr w:type="spellEnd"/>
      <w:r w:rsidRPr="00785C54">
        <w:rPr>
          <w:szCs w:val="24"/>
        </w:rPr>
        <w:t xml:space="preserve"> becomes </w:t>
      </w:r>
      <w:proofErr w:type="spellStart"/>
      <w:r w:rsidRPr="00785C54">
        <w:rPr>
          <w:szCs w:val="24"/>
        </w:rPr>
        <w:t>MaterialSample.sourceLocation</w:t>
      </w:r>
      <w:proofErr w:type="spellEnd"/>
      <w:r w:rsidRPr="00785C54">
        <w:rPr>
          <w:szCs w:val="24"/>
        </w:rPr>
        <w:t xml:space="preserve">: Geometry and/or </w:t>
      </w:r>
      <w:proofErr w:type="spellStart"/>
      <w:r w:rsidRPr="00785C54">
        <w:rPr>
          <w:szCs w:val="24"/>
        </w:rPr>
        <w:t>Sampling.samplingLocation</w:t>
      </w:r>
      <w:proofErr w:type="spellEnd"/>
      <w:r w:rsidRPr="00785C54">
        <w:rPr>
          <w:szCs w:val="24"/>
        </w:rPr>
        <w:t xml:space="preserve">: Geometry via the </w:t>
      </w:r>
      <w:proofErr w:type="spellStart"/>
      <w:r w:rsidRPr="00785C54">
        <w:rPr>
          <w:szCs w:val="24"/>
        </w:rPr>
        <w:t>MaterialSample.sampling</w:t>
      </w:r>
      <w:proofErr w:type="spellEnd"/>
      <w:r w:rsidRPr="00785C54">
        <w:rPr>
          <w:szCs w:val="24"/>
        </w:rPr>
        <w:t xml:space="preserve"> association;</w:t>
      </w:r>
    </w:p>
    <w:p w14:paraId="7B476907"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r>
      <w:proofErr w:type="spellStart"/>
      <w:r w:rsidRPr="00785C54">
        <w:rPr>
          <w:szCs w:val="24"/>
        </w:rPr>
        <w:t>SF_Specimen.samplingMethod</w:t>
      </w:r>
      <w:proofErr w:type="spellEnd"/>
      <w:r w:rsidRPr="00785C54">
        <w:rPr>
          <w:szCs w:val="24"/>
        </w:rPr>
        <w:t xml:space="preserve">: </w:t>
      </w:r>
      <w:proofErr w:type="spellStart"/>
      <w:r w:rsidRPr="00785C54">
        <w:rPr>
          <w:szCs w:val="24"/>
        </w:rPr>
        <w:t>SF_Process</w:t>
      </w:r>
      <w:proofErr w:type="spellEnd"/>
      <w:r w:rsidRPr="00785C54">
        <w:rPr>
          <w:szCs w:val="24"/>
        </w:rPr>
        <w:t xml:space="preserve"> becomes the </w:t>
      </w:r>
      <w:proofErr w:type="spellStart"/>
      <w:r w:rsidRPr="00785C54">
        <w:rPr>
          <w:szCs w:val="24"/>
        </w:rPr>
        <w:t>Sampling.samplingProcedure</w:t>
      </w:r>
      <w:proofErr w:type="spellEnd"/>
      <w:r w:rsidRPr="00785C54">
        <w:rPr>
          <w:szCs w:val="24"/>
        </w:rPr>
        <w:t xml:space="preserve">: Conceptual Sample schema: </w:t>
      </w:r>
      <w:proofErr w:type="spellStart"/>
      <w:r w:rsidRPr="00785C54">
        <w:rPr>
          <w:szCs w:val="24"/>
        </w:rPr>
        <w:t>SamplingProcedure</w:t>
      </w:r>
      <w:proofErr w:type="spellEnd"/>
      <w:r w:rsidRPr="00785C54">
        <w:rPr>
          <w:szCs w:val="24"/>
        </w:rPr>
        <w:t xml:space="preserve"> via the </w:t>
      </w:r>
      <w:proofErr w:type="spellStart"/>
      <w:r w:rsidRPr="00785C54">
        <w:rPr>
          <w:szCs w:val="24"/>
        </w:rPr>
        <w:t>MaterialSample.sampling</w:t>
      </w:r>
      <w:proofErr w:type="spellEnd"/>
      <w:r w:rsidRPr="00785C54">
        <w:rPr>
          <w:szCs w:val="24"/>
        </w:rPr>
        <w:t xml:space="preserve"> association;</w:t>
      </w:r>
    </w:p>
    <w:p w14:paraId="7D9532F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w:t>
      </w:r>
      <w:r w:rsidRPr="00785C54">
        <w:rPr>
          <w:szCs w:val="24"/>
        </w:rPr>
        <w:tab/>
      </w:r>
      <w:proofErr w:type="spellStart"/>
      <w:r w:rsidRPr="00785C54">
        <w:rPr>
          <w:szCs w:val="24"/>
        </w:rPr>
        <w:t>SF_Specimen.samplingTime</w:t>
      </w:r>
      <w:proofErr w:type="spellEnd"/>
      <w:r w:rsidRPr="00785C54">
        <w:rPr>
          <w:szCs w:val="24"/>
        </w:rPr>
        <w:t xml:space="preserve">: </w:t>
      </w:r>
      <w:proofErr w:type="spellStart"/>
      <w:r w:rsidRPr="00785C54">
        <w:rPr>
          <w:szCs w:val="24"/>
        </w:rPr>
        <w:t>TM_Object</w:t>
      </w:r>
      <w:proofErr w:type="spellEnd"/>
      <w:r w:rsidRPr="00785C54">
        <w:rPr>
          <w:szCs w:val="24"/>
        </w:rPr>
        <w:t xml:space="preserve"> becomes </w:t>
      </w:r>
      <w:proofErr w:type="spellStart"/>
      <w:r w:rsidRPr="00785C54">
        <w:rPr>
          <w:szCs w:val="24"/>
        </w:rPr>
        <w:t>Sampling.time</w:t>
      </w:r>
      <w:proofErr w:type="spellEnd"/>
      <w:r w:rsidRPr="00785C54">
        <w:rPr>
          <w:szCs w:val="24"/>
        </w:rPr>
        <w:t xml:space="preserve">: </w:t>
      </w:r>
      <w:proofErr w:type="spellStart"/>
      <w:r w:rsidRPr="00785C54">
        <w:rPr>
          <w:szCs w:val="24"/>
        </w:rPr>
        <w:t>TM_Object</w:t>
      </w:r>
      <w:proofErr w:type="spellEnd"/>
      <w:r w:rsidRPr="00785C54">
        <w:rPr>
          <w:szCs w:val="24"/>
        </w:rPr>
        <w:t xml:space="preserve"> via the </w:t>
      </w:r>
      <w:proofErr w:type="spellStart"/>
      <w:r w:rsidRPr="00785C54">
        <w:rPr>
          <w:szCs w:val="24"/>
        </w:rPr>
        <w:t>MaterialSample.sampling</w:t>
      </w:r>
      <w:proofErr w:type="spellEnd"/>
      <w:r w:rsidRPr="00785C54">
        <w:rPr>
          <w:szCs w:val="24"/>
        </w:rPr>
        <w:t xml:space="preserve"> association;</w:t>
      </w:r>
    </w:p>
    <w:p w14:paraId="5FD03C1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g)</w:t>
      </w:r>
      <w:r w:rsidRPr="00785C54">
        <w:rPr>
          <w:szCs w:val="24"/>
        </w:rPr>
        <w:tab/>
      </w:r>
      <w:proofErr w:type="spellStart"/>
      <w:r w:rsidRPr="00785C54">
        <w:rPr>
          <w:szCs w:val="24"/>
        </w:rPr>
        <w:t>SF_Specimen.size</w:t>
      </w:r>
      <w:proofErr w:type="spellEnd"/>
      <w:r w:rsidRPr="00785C54">
        <w:rPr>
          <w:szCs w:val="24"/>
        </w:rPr>
        <w:t xml:space="preserve">: Measure becomes </w:t>
      </w:r>
      <w:proofErr w:type="spellStart"/>
      <w:r w:rsidRPr="00785C54">
        <w:rPr>
          <w:szCs w:val="24"/>
        </w:rPr>
        <w:t>MaterialSample.size</w:t>
      </w:r>
      <w:proofErr w:type="spellEnd"/>
      <w:r w:rsidRPr="00785C54">
        <w:rPr>
          <w:szCs w:val="24"/>
        </w:rPr>
        <w:t xml:space="preserve">: </w:t>
      </w:r>
      <w:proofErr w:type="spellStart"/>
      <w:r w:rsidRPr="00785C54">
        <w:rPr>
          <w:szCs w:val="24"/>
        </w:rPr>
        <w:t>PhysicalDimension</w:t>
      </w:r>
      <w:proofErr w:type="spellEnd"/>
      <w:r w:rsidRPr="00785C54">
        <w:rPr>
          <w:szCs w:val="24"/>
        </w:rPr>
        <w:t xml:space="preserve"> (multiple named size qualifiers possible with a </w:t>
      </w:r>
      <w:proofErr w:type="spellStart"/>
      <w:r w:rsidRPr="00785C54">
        <w:rPr>
          <w:szCs w:val="24"/>
        </w:rPr>
        <w:t>dimenation</w:t>
      </w:r>
      <w:proofErr w:type="spellEnd"/>
      <w:r w:rsidRPr="00785C54">
        <w:rPr>
          <w:szCs w:val="24"/>
        </w:rPr>
        <w:t xml:space="preserve"> and value: Measure for each);</w:t>
      </w:r>
    </w:p>
    <w:p w14:paraId="529D1D0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h)</w:t>
      </w:r>
      <w:r w:rsidRPr="00785C54">
        <w:rPr>
          <w:szCs w:val="24"/>
        </w:rPr>
        <w:tab/>
      </w:r>
      <w:proofErr w:type="spellStart"/>
      <w:r w:rsidRPr="00785C54">
        <w:rPr>
          <w:szCs w:val="24"/>
        </w:rPr>
        <w:t>SF_Specimen.specimenType</w:t>
      </w:r>
      <w:proofErr w:type="spellEnd"/>
      <w:r w:rsidRPr="00785C54">
        <w:rPr>
          <w:szCs w:val="24"/>
        </w:rPr>
        <w:t xml:space="preserve">: </w:t>
      </w:r>
      <w:proofErr w:type="spellStart"/>
      <w:r w:rsidRPr="00785C54">
        <w:rPr>
          <w:szCs w:val="24"/>
        </w:rPr>
        <w:t>GenericName</w:t>
      </w:r>
      <w:proofErr w:type="spellEnd"/>
      <w:r w:rsidRPr="00785C54">
        <w:rPr>
          <w:szCs w:val="24"/>
        </w:rPr>
        <w:t xml:space="preserve"> becomes </w:t>
      </w:r>
      <w:proofErr w:type="spellStart"/>
      <w:r w:rsidRPr="00785C54">
        <w:rPr>
          <w:szCs w:val="24"/>
        </w:rPr>
        <w:t>AbstractSample.sampleType</w:t>
      </w:r>
      <w:proofErr w:type="spellEnd"/>
      <w:r w:rsidRPr="00785C54">
        <w:rPr>
          <w:szCs w:val="24"/>
        </w:rPr>
        <w:t xml:space="preserve"> with appropriate code list values for domain specific sample classification (several sample types allowed).</w:t>
      </w:r>
    </w:p>
    <w:p w14:paraId="706FB955" w14:textId="6B393639" w:rsidR="005B5EAD" w:rsidRPr="00785C54" w:rsidRDefault="005B5EAD" w:rsidP="00785C54">
      <w:pPr>
        <w:pStyle w:val="BodyText"/>
        <w:autoSpaceDE w:val="0"/>
        <w:autoSpaceDN w:val="0"/>
        <w:adjustRightInd w:val="0"/>
        <w:rPr>
          <w:szCs w:val="24"/>
        </w:rPr>
      </w:pPr>
      <w:r w:rsidRPr="00785C54">
        <w:rPr>
          <w:szCs w:val="24"/>
        </w:rPr>
        <w:t xml:space="preserve">The </w:t>
      </w:r>
      <w:r w:rsidRPr="00785C54">
        <w:rPr>
          <w:rStyle w:val="citetbl"/>
          <w:szCs w:val="24"/>
          <w:shd w:val="clear" w:color="auto" w:fill="auto"/>
        </w:rPr>
        <w:t>Table C.4</w:t>
      </w:r>
      <w:r w:rsidRPr="00785C54">
        <w:rPr>
          <w:szCs w:val="24"/>
        </w:rPr>
        <w:t xml:space="preserve"> summarizes the </w:t>
      </w:r>
      <w:proofErr w:type="spellStart"/>
      <w:r w:rsidRPr="00785C54">
        <w:rPr>
          <w:szCs w:val="24"/>
        </w:rPr>
        <w:t>MaterialSample</w:t>
      </w:r>
      <w:proofErr w:type="spellEnd"/>
      <w:r w:rsidRPr="00785C54">
        <w:rPr>
          <w:szCs w:val="24"/>
        </w:rPr>
        <w:t xml:space="preserve"> mappings from the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r w:rsidRPr="00785C54">
        <w:rPr>
          <w:szCs w:val="24"/>
        </w:rPr>
        <w:t xml:space="preserve"> Basic Samples package to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including the properties inherited from the Sample and </w:t>
      </w:r>
      <w:proofErr w:type="spellStart"/>
      <w:r w:rsidRPr="00785C54">
        <w:rPr>
          <w:szCs w:val="24"/>
        </w:rPr>
        <w:t>SF_SamplingFeature</w:t>
      </w:r>
      <w:proofErr w:type="spellEnd"/>
      <w:r w:rsidRPr="00785C54">
        <w:rPr>
          <w:szCs w:val="24"/>
        </w:rPr>
        <w:t>.</w:t>
      </w:r>
    </w:p>
    <w:p w14:paraId="0925F4A2" w14:textId="5C8F5562" w:rsidR="005B5EAD" w:rsidRPr="00785C54" w:rsidRDefault="005B5EAD" w:rsidP="00785C54">
      <w:pPr>
        <w:pStyle w:val="Tabletitle"/>
        <w:autoSpaceDE w:val="0"/>
        <w:autoSpaceDN w:val="0"/>
        <w:adjustRightInd w:val="0"/>
        <w:outlineLvl w:val="0"/>
        <w:rPr>
          <w:szCs w:val="24"/>
        </w:rPr>
      </w:pPr>
      <w:r w:rsidRPr="00785C54">
        <w:rPr>
          <w:szCs w:val="24"/>
        </w:rPr>
        <w:t xml:space="preserve">Table C.4 — </w:t>
      </w:r>
      <w:proofErr w:type="spellStart"/>
      <w:r w:rsidRPr="00785C54">
        <w:rPr>
          <w:szCs w:val="24"/>
        </w:rPr>
        <w:t>MaterialSample</w:t>
      </w:r>
      <w:proofErr w:type="spellEnd"/>
      <w:r w:rsidRPr="00785C54">
        <w:rPr>
          <w:szCs w:val="24"/>
        </w:rPr>
        <w:t xml:space="preserve"> mapping from </w:t>
      </w:r>
      <w:r w:rsidR="00E778A2" w:rsidRPr="00E778A2">
        <w:rPr>
          <w:rStyle w:val="stdpublisher"/>
          <w:szCs w:val="24"/>
          <w:shd w:val="clear" w:color="auto" w:fill="auto"/>
        </w:rPr>
        <w:t>ISO 19156:20</w:t>
      </w:r>
      <w:r w:rsidR="00E778A2">
        <w:rPr>
          <w:rStyle w:val="stdpublisher"/>
          <w:szCs w:val="24"/>
          <w:shd w:val="clear" w:color="auto" w:fill="auto"/>
        </w:rPr>
        <w:t>22</w:t>
      </w:r>
      <w:r w:rsidRPr="00785C54">
        <w:rPr>
          <w:szCs w:val="24"/>
        </w:rPr>
        <w:t xml:space="preserve"> to </w:t>
      </w:r>
      <w:r w:rsidR="00E778A2" w:rsidRPr="00E778A2">
        <w:rPr>
          <w:szCs w:val="24"/>
        </w:rPr>
        <w:t>ISO 19156:2011</w:t>
      </w:r>
      <w:r w:rsidRPr="00785C54">
        <w:rPr>
          <w:szCs w:val="24"/>
        </w:rPr>
        <w:t xml:space="preserve"> (informative)</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243"/>
        <w:gridCol w:w="2387"/>
        <w:gridCol w:w="3141"/>
      </w:tblGrid>
      <w:tr w:rsidR="005B5EAD" w:rsidRPr="00785C54" w14:paraId="36C038A3" w14:textId="77777777" w:rsidTr="008F6841">
        <w:trPr>
          <w:jc w:val="center"/>
        </w:trPr>
        <w:tc>
          <w:tcPr>
            <w:tcW w:w="4243" w:type="dxa"/>
            <w:tcBorders>
              <w:top w:val="single" w:sz="12" w:space="0" w:color="auto"/>
              <w:bottom w:val="single" w:sz="12" w:space="0" w:color="auto"/>
              <w:right w:val="single" w:sz="4" w:space="0" w:color="auto"/>
            </w:tcBorders>
            <w:tcMar>
              <w:top w:w="100" w:type="dxa"/>
              <w:left w:w="100" w:type="dxa"/>
              <w:bottom w:w="100" w:type="dxa"/>
              <w:right w:w="100" w:type="dxa"/>
            </w:tcMar>
          </w:tcPr>
          <w:p w14:paraId="34611084" w14:textId="01CB7F6D" w:rsidR="005B5EAD" w:rsidRPr="00785C54" w:rsidRDefault="00E778A2" w:rsidP="00785C54">
            <w:pPr>
              <w:pStyle w:val="Tableheader"/>
              <w:autoSpaceDE w:val="0"/>
              <w:autoSpaceDN w:val="0"/>
              <w:adjustRightInd w:val="0"/>
              <w:jc w:val="center"/>
              <w:rPr>
                <w:b/>
                <w:bCs/>
                <w:szCs w:val="20"/>
              </w:rPr>
            </w:pPr>
            <w:r w:rsidRPr="00E778A2">
              <w:rPr>
                <w:b/>
                <w:szCs w:val="24"/>
              </w:rPr>
              <w:t>ISO 19156:20</w:t>
            </w:r>
            <w:r>
              <w:rPr>
                <w:b/>
                <w:szCs w:val="24"/>
              </w:rPr>
              <w:t>22</w:t>
            </w:r>
            <w:r w:rsidR="005B5EAD" w:rsidRPr="00785C54">
              <w:rPr>
                <w:b/>
                <w:szCs w:val="24"/>
              </w:rPr>
              <w:t xml:space="preserve"> class / property,</w:t>
            </w:r>
            <w:r w:rsidR="005B5EAD" w:rsidRPr="00785C54">
              <w:rPr>
                <w:b/>
                <w:szCs w:val="24"/>
              </w:rPr>
              <w:br/>
              <w:t>Basic Samples package</w:t>
            </w:r>
          </w:p>
        </w:tc>
        <w:tc>
          <w:tcPr>
            <w:tcW w:w="2387"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0AC36ECC" w14:textId="35D46A94" w:rsidR="005B5EAD" w:rsidRPr="00785C54" w:rsidRDefault="005B5EAD" w:rsidP="00785C54">
            <w:pPr>
              <w:pStyle w:val="Tableheader"/>
              <w:autoSpaceDE w:val="0"/>
              <w:autoSpaceDN w:val="0"/>
              <w:adjustRightInd w:val="0"/>
              <w:jc w:val="center"/>
              <w:rPr>
                <w:b/>
                <w:bCs/>
                <w:szCs w:val="20"/>
              </w:rPr>
            </w:pPr>
            <w:r w:rsidRPr="00785C54">
              <w:rPr>
                <w:b/>
                <w:szCs w:val="24"/>
              </w:rPr>
              <w:t>Relation</w:t>
            </w:r>
          </w:p>
        </w:tc>
        <w:tc>
          <w:tcPr>
            <w:tcW w:w="3141" w:type="dxa"/>
            <w:tcBorders>
              <w:top w:val="single" w:sz="12" w:space="0" w:color="auto"/>
              <w:left w:val="single" w:sz="4" w:space="0" w:color="auto"/>
              <w:bottom w:val="single" w:sz="12" w:space="0" w:color="auto"/>
            </w:tcBorders>
            <w:tcMar>
              <w:top w:w="100" w:type="dxa"/>
              <w:left w:w="100" w:type="dxa"/>
              <w:bottom w:w="100" w:type="dxa"/>
              <w:right w:w="100" w:type="dxa"/>
            </w:tcMar>
          </w:tcPr>
          <w:p w14:paraId="067E4F98" w14:textId="76E41E82" w:rsidR="005B5EAD" w:rsidRPr="00785C54" w:rsidRDefault="00E778A2" w:rsidP="00785C54">
            <w:pPr>
              <w:pStyle w:val="Tableheader"/>
              <w:autoSpaceDE w:val="0"/>
              <w:autoSpaceDN w:val="0"/>
              <w:adjustRightInd w:val="0"/>
              <w:jc w:val="center"/>
              <w:rPr>
                <w:b/>
                <w:bCs/>
                <w:szCs w:val="20"/>
              </w:rPr>
            </w:pPr>
            <w:r w:rsidRPr="00E778A2">
              <w:rPr>
                <w:b/>
                <w:szCs w:val="24"/>
              </w:rPr>
              <w:t>ISO 19156:2011</w:t>
            </w:r>
            <w:r w:rsidR="005B5EAD" w:rsidRPr="00785C54">
              <w:rPr>
                <w:b/>
                <w:szCs w:val="24"/>
              </w:rPr>
              <w:t xml:space="preserve"> class / property</w:t>
            </w:r>
          </w:p>
        </w:tc>
      </w:tr>
      <w:tr w:rsidR="005B5EAD" w:rsidRPr="00785C54" w14:paraId="2C970EE5" w14:textId="77777777" w:rsidTr="008F6841">
        <w:trPr>
          <w:jc w:val="center"/>
        </w:trPr>
        <w:tc>
          <w:tcPr>
            <w:tcW w:w="4243" w:type="dxa"/>
            <w:tcBorders>
              <w:top w:val="single" w:sz="12" w:space="0" w:color="auto"/>
              <w:bottom w:val="single" w:sz="4" w:space="0" w:color="auto"/>
              <w:right w:val="single" w:sz="4" w:space="0" w:color="auto"/>
            </w:tcBorders>
            <w:tcMar>
              <w:top w:w="100" w:type="dxa"/>
              <w:left w:w="100" w:type="dxa"/>
              <w:bottom w:w="100" w:type="dxa"/>
              <w:right w:w="100" w:type="dxa"/>
            </w:tcMar>
          </w:tcPr>
          <w:p w14:paraId="07498475" w14:textId="63A9756F" w:rsidR="005B5EAD" w:rsidRPr="00785C54" w:rsidRDefault="005B5EAD" w:rsidP="00785C54">
            <w:pPr>
              <w:pStyle w:val="Tablebody"/>
              <w:autoSpaceDE w:val="0"/>
              <w:autoSpaceDN w:val="0"/>
              <w:adjustRightInd w:val="0"/>
              <w:rPr>
                <w:szCs w:val="20"/>
              </w:rPr>
            </w:pPr>
            <w:proofErr w:type="spellStart"/>
            <w:r w:rsidRPr="00785C54">
              <w:rPr>
                <w:szCs w:val="24"/>
              </w:rPr>
              <w:t>MaterialSample</w:t>
            </w:r>
            <w:proofErr w:type="spellEnd"/>
          </w:p>
        </w:tc>
        <w:tc>
          <w:tcPr>
            <w:tcW w:w="2387"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2A6B3BAC" w14:textId="08D69F0C" w:rsidR="005B5EAD" w:rsidRPr="00785C54" w:rsidRDefault="005B5EAD" w:rsidP="00785C54">
            <w:pPr>
              <w:pStyle w:val="Tablebody"/>
              <w:autoSpaceDE w:val="0"/>
              <w:autoSpaceDN w:val="0"/>
              <w:adjustRightInd w:val="0"/>
              <w:rPr>
                <w:szCs w:val="20"/>
              </w:rPr>
            </w:pPr>
            <w:r w:rsidRPr="00785C54">
              <w:rPr>
                <w:szCs w:val="24"/>
              </w:rPr>
              <w:t>equivalent class</w:t>
            </w:r>
          </w:p>
        </w:tc>
        <w:tc>
          <w:tcPr>
            <w:tcW w:w="3141" w:type="dxa"/>
            <w:tcBorders>
              <w:top w:val="single" w:sz="12" w:space="0" w:color="auto"/>
              <w:left w:val="single" w:sz="4" w:space="0" w:color="auto"/>
              <w:bottom w:val="single" w:sz="4" w:space="0" w:color="auto"/>
            </w:tcBorders>
            <w:tcMar>
              <w:top w:w="100" w:type="dxa"/>
              <w:left w:w="100" w:type="dxa"/>
              <w:bottom w:w="100" w:type="dxa"/>
              <w:right w:w="100" w:type="dxa"/>
            </w:tcMar>
          </w:tcPr>
          <w:p w14:paraId="6EDCEDAE" w14:textId="75FE8049" w:rsidR="005B5EAD" w:rsidRPr="00785C54" w:rsidRDefault="005B5EAD" w:rsidP="00785C54">
            <w:pPr>
              <w:pStyle w:val="Tablebody"/>
              <w:autoSpaceDE w:val="0"/>
              <w:autoSpaceDN w:val="0"/>
              <w:adjustRightInd w:val="0"/>
              <w:rPr>
                <w:szCs w:val="20"/>
              </w:rPr>
            </w:pPr>
            <w:proofErr w:type="spellStart"/>
            <w:r w:rsidRPr="00785C54">
              <w:rPr>
                <w:szCs w:val="24"/>
              </w:rPr>
              <w:t>SF_Specimen</w:t>
            </w:r>
            <w:proofErr w:type="spellEnd"/>
          </w:p>
        </w:tc>
      </w:tr>
      <w:tr w:rsidR="005B5EAD" w:rsidRPr="00785C54" w14:paraId="5C9F1021"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3A232336" w14:textId="110E8136" w:rsidR="005B5EAD" w:rsidRPr="00785C54" w:rsidRDefault="005B5EAD" w:rsidP="00785C54">
            <w:pPr>
              <w:pStyle w:val="Tablebody"/>
              <w:autoSpaceDE w:val="0"/>
              <w:autoSpaceDN w:val="0"/>
              <w:adjustRightInd w:val="0"/>
              <w:rPr>
                <w:szCs w:val="20"/>
              </w:rPr>
            </w:pPr>
            <w:proofErr w:type="spellStart"/>
            <w:r w:rsidRPr="00785C54">
              <w:rPr>
                <w:szCs w:val="24"/>
              </w:rPr>
              <w:t>MaterialSample.sampledFeature</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10A950C" w14:textId="4A7760AD"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3E04E3AC" w14:textId="5D4E732B" w:rsidR="005B5EAD" w:rsidRPr="00785C54" w:rsidRDefault="005B5EAD" w:rsidP="00785C54">
            <w:pPr>
              <w:pStyle w:val="Tablebody"/>
              <w:autoSpaceDE w:val="0"/>
              <w:autoSpaceDN w:val="0"/>
              <w:adjustRightInd w:val="0"/>
              <w:rPr>
                <w:szCs w:val="20"/>
              </w:rPr>
            </w:pPr>
            <w:proofErr w:type="spellStart"/>
            <w:r w:rsidRPr="00785C54">
              <w:rPr>
                <w:szCs w:val="24"/>
              </w:rPr>
              <w:t>SF_Specimen.sampledFeature</w:t>
            </w:r>
            <w:proofErr w:type="spellEnd"/>
          </w:p>
        </w:tc>
      </w:tr>
      <w:tr w:rsidR="005B5EAD" w:rsidRPr="00785C54" w14:paraId="2027FB0A"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D3AA93D" w14:textId="1A5D6450" w:rsidR="005B5EAD" w:rsidRPr="00785C54" w:rsidRDefault="005B5EAD" w:rsidP="00785C54">
            <w:pPr>
              <w:pStyle w:val="Tablebody"/>
              <w:autoSpaceDE w:val="0"/>
              <w:autoSpaceDN w:val="0"/>
              <w:adjustRightInd w:val="0"/>
              <w:rPr>
                <w:szCs w:val="20"/>
              </w:rPr>
            </w:pPr>
            <w:proofErr w:type="spellStart"/>
            <w:r w:rsidRPr="00785C54">
              <w:rPr>
                <w:szCs w:val="24"/>
              </w:rPr>
              <w:t>MaterialSample.relatedObservation</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E7B6E8A" w14:textId="3896093F"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504C74C1" w14:textId="2B2810C2" w:rsidR="005B5EAD" w:rsidRPr="00785C54" w:rsidRDefault="005B5EAD" w:rsidP="00785C54">
            <w:pPr>
              <w:pStyle w:val="Tablebody"/>
              <w:autoSpaceDE w:val="0"/>
              <w:autoSpaceDN w:val="0"/>
              <w:adjustRightInd w:val="0"/>
              <w:rPr>
                <w:szCs w:val="20"/>
              </w:rPr>
            </w:pPr>
            <w:proofErr w:type="spellStart"/>
            <w:r w:rsidRPr="00785C54">
              <w:rPr>
                <w:szCs w:val="24"/>
              </w:rPr>
              <w:t>SF_Specimen.relatedObservation</w:t>
            </w:r>
            <w:proofErr w:type="spellEnd"/>
          </w:p>
        </w:tc>
      </w:tr>
      <w:tr w:rsidR="005B5EAD" w:rsidRPr="00785C54" w14:paraId="6FCB4B08"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38D669D4" w14:textId="0B863130" w:rsidR="005B5EAD" w:rsidRPr="00785C54" w:rsidRDefault="005B5EAD" w:rsidP="00785C54">
            <w:pPr>
              <w:pStyle w:val="Tablebody"/>
              <w:autoSpaceDE w:val="0"/>
              <w:autoSpaceDN w:val="0"/>
              <w:adjustRightInd w:val="0"/>
              <w:rPr>
                <w:szCs w:val="20"/>
              </w:rPr>
            </w:pPr>
            <w:proofErr w:type="spellStart"/>
            <w:r w:rsidRPr="00785C54">
              <w:rPr>
                <w:szCs w:val="24"/>
              </w:rPr>
              <w:t>MaterialSample.relatedSample</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4A6B087" w14:textId="277F9F0D"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59CEDB98" w14:textId="076FFE23" w:rsidR="005B5EAD" w:rsidRPr="00785C54" w:rsidRDefault="005B5EAD" w:rsidP="00785C54">
            <w:pPr>
              <w:pStyle w:val="Tablebody"/>
              <w:autoSpaceDE w:val="0"/>
              <w:autoSpaceDN w:val="0"/>
              <w:adjustRightInd w:val="0"/>
              <w:rPr>
                <w:szCs w:val="20"/>
              </w:rPr>
            </w:pPr>
            <w:proofErr w:type="spellStart"/>
            <w:r w:rsidRPr="00785C54">
              <w:rPr>
                <w:szCs w:val="24"/>
              </w:rPr>
              <w:t>SF_Specimen.relatedSamplingFeature</w:t>
            </w:r>
            <w:proofErr w:type="spellEnd"/>
          </w:p>
        </w:tc>
      </w:tr>
      <w:tr w:rsidR="005B5EAD" w:rsidRPr="00785C54" w14:paraId="45A84490"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50A5290" w14:textId="62E847C3" w:rsidR="005B5EAD" w:rsidRPr="00785C54" w:rsidRDefault="005B5EAD" w:rsidP="00785C54">
            <w:pPr>
              <w:pStyle w:val="Tablebody"/>
              <w:autoSpaceDE w:val="0"/>
              <w:autoSpaceDN w:val="0"/>
              <w:adjustRightInd w:val="0"/>
              <w:rPr>
                <w:szCs w:val="20"/>
              </w:rPr>
            </w:pPr>
            <w:proofErr w:type="spellStart"/>
            <w:r w:rsidRPr="00785C54">
              <w:rPr>
                <w:szCs w:val="24"/>
              </w:rPr>
              <w:t>MaterialSample.metadata</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80E4470" w14:textId="1162A21B" w:rsidR="005B5EAD" w:rsidRPr="00785C54" w:rsidRDefault="005B5EAD" w:rsidP="00785C54">
            <w:pPr>
              <w:pStyle w:val="Tablebody"/>
              <w:autoSpaceDE w:val="0"/>
              <w:autoSpaceDN w:val="0"/>
              <w:adjustRightInd w:val="0"/>
              <w:rPr>
                <w:szCs w:val="20"/>
              </w:rPr>
            </w:pPr>
            <w:r w:rsidRPr="00785C54">
              <w:rPr>
                <w:szCs w:val="24"/>
              </w:rPr>
              <w:t xml:space="preserve">has </w:t>
            </w:r>
            <w:proofErr w:type="spellStart"/>
            <w:r w:rsidRPr="00785C54">
              <w:rPr>
                <w:szCs w:val="24"/>
              </w:rPr>
              <w:t>subProperty</w:t>
            </w:r>
            <w:proofErr w:type="spellEnd"/>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36646CA2" w14:textId="3A1A439D" w:rsidR="005B5EAD" w:rsidRPr="00785C54" w:rsidRDefault="005B5EAD" w:rsidP="00785C54">
            <w:pPr>
              <w:pStyle w:val="Tablebody"/>
              <w:autoSpaceDE w:val="0"/>
              <w:autoSpaceDN w:val="0"/>
              <w:adjustRightInd w:val="0"/>
              <w:rPr>
                <w:szCs w:val="20"/>
              </w:rPr>
            </w:pPr>
            <w:proofErr w:type="spellStart"/>
            <w:r w:rsidRPr="00785C54">
              <w:rPr>
                <w:szCs w:val="24"/>
              </w:rPr>
              <w:t>SF_Specimen.lineage</w:t>
            </w:r>
            <w:proofErr w:type="spellEnd"/>
          </w:p>
        </w:tc>
      </w:tr>
      <w:tr w:rsidR="005B5EAD" w:rsidRPr="00785C54" w14:paraId="6C644D62"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35B2D9D" w14:textId="115FF4EF" w:rsidR="005B5EAD" w:rsidRPr="00785C54" w:rsidRDefault="005B5EAD" w:rsidP="00785C54">
            <w:pPr>
              <w:pStyle w:val="Tablebody"/>
              <w:autoSpaceDE w:val="0"/>
              <w:autoSpaceDN w:val="0"/>
              <w:adjustRightInd w:val="0"/>
              <w:rPr>
                <w:szCs w:val="20"/>
              </w:rPr>
            </w:pPr>
            <w:proofErr w:type="spellStart"/>
            <w:r w:rsidRPr="00785C54">
              <w:rPr>
                <w:szCs w:val="24"/>
              </w:rPr>
              <w:t>MaterialSample.parameter</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F1D00E" w14:textId="6320B04F"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46C771C4" w14:textId="2463B3CA" w:rsidR="005B5EAD" w:rsidRPr="00785C54" w:rsidRDefault="005B5EAD" w:rsidP="00785C54">
            <w:pPr>
              <w:pStyle w:val="Tablebody"/>
              <w:autoSpaceDE w:val="0"/>
              <w:autoSpaceDN w:val="0"/>
              <w:adjustRightInd w:val="0"/>
              <w:rPr>
                <w:szCs w:val="20"/>
              </w:rPr>
            </w:pPr>
            <w:proofErr w:type="spellStart"/>
            <w:r w:rsidRPr="00785C54">
              <w:rPr>
                <w:szCs w:val="24"/>
              </w:rPr>
              <w:t>SF_Specimen.parameter</w:t>
            </w:r>
            <w:proofErr w:type="spellEnd"/>
          </w:p>
        </w:tc>
      </w:tr>
      <w:tr w:rsidR="005B5EAD" w:rsidRPr="00785C54" w14:paraId="4ED25CD7"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EF998FE" w14:textId="20F5727F" w:rsidR="005B5EAD" w:rsidRPr="00785C54" w:rsidRDefault="005B5EAD" w:rsidP="00785C54">
            <w:pPr>
              <w:pStyle w:val="Tablebody"/>
              <w:autoSpaceDE w:val="0"/>
              <w:autoSpaceDN w:val="0"/>
              <w:adjustRightInd w:val="0"/>
              <w:rPr>
                <w:szCs w:val="20"/>
              </w:rPr>
            </w:pPr>
            <w:proofErr w:type="spellStart"/>
            <w:r w:rsidRPr="00785C54">
              <w:rPr>
                <w:szCs w:val="24"/>
              </w:rPr>
              <w:t>MaterialSample.sampling</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86F33CC" w14:textId="6871F43C" w:rsidR="005B5EAD" w:rsidRPr="00785C54" w:rsidRDefault="005B5EAD" w:rsidP="00785C54">
            <w:pPr>
              <w:pStyle w:val="Tablebody"/>
              <w:autoSpaceDE w:val="0"/>
              <w:autoSpaceDN w:val="0"/>
              <w:adjustRightInd w:val="0"/>
              <w:rPr>
                <w:szCs w:val="20"/>
              </w:rPr>
            </w:pPr>
            <w:r w:rsidRPr="00785C54">
              <w:rPr>
                <w:szCs w:val="24"/>
              </w:rPr>
              <w:t xml:space="preserve">has </w:t>
            </w:r>
            <w:proofErr w:type="spellStart"/>
            <w:r w:rsidRPr="00785C54">
              <w:rPr>
                <w:szCs w:val="24"/>
              </w:rPr>
              <w:t>subProperty</w:t>
            </w:r>
            <w:proofErr w:type="spellEnd"/>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4D22E5B0" w14:textId="34A5C15C" w:rsidR="005B5EAD" w:rsidRPr="00785C54" w:rsidRDefault="005B5EAD" w:rsidP="00785C54">
            <w:pPr>
              <w:pStyle w:val="Tablebody"/>
              <w:autoSpaceDE w:val="0"/>
              <w:autoSpaceDN w:val="0"/>
              <w:adjustRightInd w:val="0"/>
              <w:rPr>
                <w:szCs w:val="20"/>
              </w:rPr>
            </w:pPr>
            <w:proofErr w:type="spellStart"/>
            <w:r w:rsidRPr="00785C54">
              <w:rPr>
                <w:szCs w:val="24"/>
              </w:rPr>
              <w:t>SF_Specimen.samplingMethod</w:t>
            </w:r>
            <w:proofErr w:type="spellEnd"/>
            <w:r w:rsidRPr="00785C54">
              <w:rPr>
                <w:szCs w:val="24"/>
              </w:rPr>
              <w:t xml:space="preserve">, </w:t>
            </w:r>
            <w:proofErr w:type="spellStart"/>
            <w:r w:rsidRPr="00785C54">
              <w:rPr>
                <w:szCs w:val="24"/>
              </w:rPr>
              <w:t>SF_Specimen.samplingTime</w:t>
            </w:r>
            <w:proofErr w:type="spellEnd"/>
            <w:r w:rsidRPr="00785C54">
              <w:rPr>
                <w:szCs w:val="24"/>
              </w:rPr>
              <w:t xml:space="preserve">, </w:t>
            </w:r>
            <w:proofErr w:type="spellStart"/>
            <w:r w:rsidRPr="00785C54">
              <w:rPr>
                <w:szCs w:val="24"/>
              </w:rPr>
              <w:t>SF_Specimen.samplingLocation</w:t>
            </w:r>
            <w:proofErr w:type="spellEnd"/>
          </w:p>
        </w:tc>
      </w:tr>
      <w:tr w:rsidR="005B5EAD" w:rsidRPr="00785C54" w14:paraId="3699F167"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7407E04" w14:textId="73542112" w:rsidR="005B5EAD" w:rsidRPr="00785C54" w:rsidRDefault="005B5EAD" w:rsidP="00785C54">
            <w:pPr>
              <w:pStyle w:val="Tablebody"/>
              <w:autoSpaceDE w:val="0"/>
              <w:autoSpaceDN w:val="0"/>
              <w:adjustRightInd w:val="0"/>
              <w:rPr>
                <w:szCs w:val="20"/>
              </w:rPr>
            </w:pPr>
            <w:proofErr w:type="spellStart"/>
            <w:r w:rsidRPr="00785C54">
              <w:rPr>
                <w:szCs w:val="24"/>
              </w:rPr>
              <w:t>MaterialSample.preparationStep</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02F5E76" w14:textId="3E0D710D"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344783D9" w14:textId="42221889" w:rsidR="005B5EAD" w:rsidRPr="00785C54" w:rsidRDefault="005B5EAD" w:rsidP="00785C54">
            <w:pPr>
              <w:pStyle w:val="Tablebody"/>
              <w:autoSpaceDE w:val="0"/>
              <w:autoSpaceDN w:val="0"/>
              <w:adjustRightInd w:val="0"/>
              <w:rPr>
                <w:szCs w:val="20"/>
              </w:rPr>
            </w:pPr>
            <w:proofErr w:type="spellStart"/>
            <w:r w:rsidRPr="00785C54">
              <w:rPr>
                <w:szCs w:val="24"/>
              </w:rPr>
              <w:t>SF_Specimen.processingDetails</w:t>
            </w:r>
            <w:proofErr w:type="spellEnd"/>
          </w:p>
        </w:tc>
      </w:tr>
      <w:tr w:rsidR="005B5EAD" w:rsidRPr="00785C54" w14:paraId="50CA4718"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ACECEEA" w14:textId="338B4785" w:rsidR="005B5EAD" w:rsidRPr="00785C54" w:rsidRDefault="005B5EAD" w:rsidP="00785C54">
            <w:pPr>
              <w:pStyle w:val="Tablebody"/>
              <w:autoSpaceDE w:val="0"/>
              <w:autoSpaceDN w:val="0"/>
              <w:adjustRightInd w:val="0"/>
              <w:rPr>
                <w:szCs w:val="20"/>
              </w:rPr>
            </w:pPr>
            <w:proofErr w:type="spellStart"/>
            <w:r w:rsidRPr="00785C54">
              <w:rPr>
                <w:szCs w:val="24"/>
              </w:rPr>
              <w:t>MaterialSample.size</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E4C052" w14:textId="3A583577"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34B2F769" w14:textId="788E289D" w:rsidR="005B5EAD" w:rsidRPr="00785C54" w:rsidRDefault="005B5EAD" w:rsidP="00785C54">
            <w:pPr>
              <w:pStyle w:val="Tablebody"/>
              <w:autoSpaceDE w:val="0"/>
              <w:autoSpaceDN w:val="0"/>
              <w:adjustRightInd w:val="0"/>
              <w:rPr>
                <w:szCs w:val="20"/>
              </w:rPr>
            </w:pPr>
            <w:proofErr w:type="spellStart"/>
            <w:r w:rsidRPr="00785C54">
              <w:rPr>
                <w:szCs w:val="24"/>
              </w:rPr>
              <w:t>SF_Specimen.size</w:t>
            </w:r>
            <w:proofErr w:type="spellEnd"/>
          </w:p>
        </w:tc>
      </w:tr>
      <w:tr w:rsidR="005B5EAD" w:rsidRPr="00785C54" w14:paraId="4EA9A398"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B163649" w14:textId="1BC3C553" w:rsidR="005B5EAD" w:rsidRPr="00785C54" w:rsidRDefault="005B5EAD" w:rsidP="00785C54">
            <w:pPr>
              <w:pStyle w:val="Tablebody"/>
              <w:autoSpaceDE w:val="0"/>
              <w:autoSpaceDN w:val="0"/>
              <w:adjustRightInd w:val="0"/>
              <w:rPr>
                <w:szCs w:val="20"/>
              </w:rPr>
            </w:pPr>
            <w:proofErr w:type="spellStart"/>
            <w:r w:rsidRPr="00785C54">
              <w:rPr>
                <w:szCs w:val="24"/>
              </w:rPr>
              <w:t>MaterialSample.storageLocation</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E2D952B" w14:textId="721B0932"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55C055D5" w14:textId="44C8A245" w:rsidR="005B5EAD" w:rsidRPr="00785C54" w:rsidRDefault="005B5EAD" w:rsidP="00785C54">
            <w:pPr>
              <w:pStyle w:val="Tablebody"/>
              <w:autoSpaceDE w:val="0"/>
              <w:autoSpaceDN w:val="0"/>
              <w:adjustRightInd w:val="0"/>
              <w:rPr>
                <w:szCs w:val="20"/>
              </w:rPr>
            </w:pPr>
            <w:proofErr w:type="spellStart"/>
            <w:r w:rsidRPr="00785C54">
              <w:rPr>
                <w:szCs w:val="24"/>
              </w:rPr>
              <w:t>SF_Specimen.currentLocation</w:t>
            </w:r>
            <w:proofErr w:type="spellEnd"/>
          </w:p>
        </w:tc>
      </w:tr>
      <w:tr w:rsidR="005B5EAD" w:rsidRPr="00785C54" w14:paraId="55B81880" w14:textId="77777777" w:rsidTr="008F6841">
        <w:trPr>
          <w:jc w:val="center"/>
        </w:trPr>
        <w:tc>
          <w:tcPr>
            <w:tcW w:w="4243" w:type="dxa"/>
            <w:tcBorders>
              <w:top w:val="single" w:sz="4" w:space="0" w:color="auto"/>
              <w:bottom w:val="single" w:sz="12" w:space="0" w:color="auto"/>
              <w:right w:val="single" w:sz="4" w:space="0" w:color="auto"/>
            </w:tcBorders>
            <w:tcMar>
              <w:top w:w="100" w:type="dxa"/>
              <w:left w:w="100" w:type="dxa"/>
              <w:bottom w:w="100" w:type="dxa"/>
              <w:right w:w="100" w:type="dxa"/>
            </w:tcMar>
          </w:tcPr>
          <w:p w14:paraId="5CF5E88A" w14:textId="775DC402" w:rsidR="005B5EAD" w:rsidRPr="00785C54" w:rsidRDefault="005B5EAD" w:rsidP="00785C54">
            <w:pPr>
              <w:pStyle w:val="Tablebody"/>
              <w:autoSpaceDE w:val="0"/>
              <w:autoSpaceDN w:val="0"/>
              <w:adjustRightInd w:val="0"/>
              <w:rPr>
                <w:szCs w:val="20"/>
              </w:rPr>
            </w:pPr>
            <w:proofErr w:type="spellStart"/>
            <w:r w:rsidRPr="00785C54">
              <w:rPr>
                <w:szCs w:val="24"/>
              </w:rPr>
              <w:t>MaterialSample.sourceLocation</w:t>
            </w:r>
            <w:proofErr w:type="spellEnd"/>
          </w:p>
        </w:tc>
        <w:tc>
          <w:tcPr>
            <w:tcW w:w="2387"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60E6ECAB" w14:textId="43233F69"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12" w:space="0" w:color="auto"/>
            </w:tcBorders>
            <w:tcMar>
              <w:top w:w="100" w:type="dxa"/>
              <w:left w:w="100" w:type="dxa"/>
              <w:bottom w:w="100" w:type="dxa"/>
              <w:right w:w="100" w:type="dxa"/>
            </w:tcMar>
          </w:tcPr>
          <w:p w14:paraId="1612439A" w14:textId="2FC98316" w:rsidR="005B5EAD" w:rsidRPr="00785C54" w:rsidRDefault="005B5EAD" w:rsidP="00785C54">
            <w:pPr>
              <w:pStyle w:val="Tablebody"/>
              <w:autoSpaceDE w:val="0"/>
              <w:autoSpaceDN w:val="0"/>
              <w:adjustRightInd w:val="0"/>
              <w:rPr>
                <w:szCs w:val="20"/>
              </w:rPr>
            </w:pPr>
            <w:proofErr w:type="spellStart"/>
            <w:r w:rsidRPr="00785C54">
              <w:rPr>
                <w:szCs w:val="24"/>
              </w:rPr>
              <w:t>SF_Specimen.samplingLocation</w:t>
            </w:r>
            <w:proofErr w:type="spellEnd"/>
          </w:p>
        </w:tc>
      </w:tr>
    </w:tbl>
    <w:p w14:paraId="095C36B9" w14:textId="22D3116D" w:rsidR="005B5EAD" w:rsidRPr="00785C54" w:rsidRDefault="005B5EAD" w:rsidP="00785C54">
      <w:pPr>
        <w:pStyle w:val="a2"/>
        <w:tabs>
          <w:tab w:val="left" w:pos="360"/>
        </w:tabs>
        <w:autoSpaceDE w:val="0"/>
        <w:autoSpaceDN w:val="0"/>
        <w:adjustRightInd w:val="0"/>
        <w:rPr>
          <w:szCs w:val="24"/>
        </w:rPr>
      </w:pPr>
      <w:r w:rsidRPr="00785C54">
        <w:rPr>
          <w:szCs w:val="24"/>
        </w:rPr>
        <w:lastRenderedPageBreak/>
        <w:t>Observation and Sample collections</w:t>
      </w:r>
    </w:p>
    <w:p w14:paraId="31AC1E51" w14:textId="6CE96795" w:rsidR="005B5EAD" w:rsidRPr="00785C54" w:rsidRDefault="005B5EAD" w:rsidP="00785C54">
      <w:pPr>
        <w:pStyle w:val="BodyText"/>
        <w:autoSpaceDE w:val="0"/>
        <w:autoSpaceDN w:val="0"/>
        <w:adjustRightInd w:val="0"/>
        <w:rPr>
          <w:szCs w:val="24"/>
        </w:rPr>
      </w:pPr>
      <w:r w:rsidRPr="00785C54">
        <w:rPr>
          <w:rStyle w:val="stdpublisher"/>
          <w:szCs w:val="24"/>
          <w:shd w:val="clear" w:color="auto" w:fill="auto"/>
        </w:rPr>
        <w:t>ISO</w:t>
      </w:r>
      <w:r w:rsidR="00AC53D4" w:rsidRPr="00785C54">
        <w:rPr>
          <w:szCs w:val="24"/>
        </w:rPr>
        <w:t> </w:t>
      </w:r>
      <w:r w:rsidRPr="00785C54">
        <w:rPr>
          <w:rStyle w:val="stddocNumber"/>
          <w:szCs w:val="24"/>
          <w:shd w:val="clear" w:color="auto" w:fill="auto"/>
        </w:rPr>
        <w:t>19156</w:t>
      </w:r>
      <w:r w:rsidRPr="00785C54">
        <w:rPr>
          <w:szCs w:val="24"/>
        </w:rPr>
        <w:t xml:space="preserve"> </w:t>
      </w:r>
      <w:r w:rsidR="00E778A2" w:rsidRPr="00E778A2">
        <w:rPr>
          <w:szCs w:val="24"/>
        </w:rPr>
        <w:t>ISO 19156:2011</w:t>
      </w:r>
      <w:r w:rsidRPr="00785C54">
        <w:rPr>
          <w:szCs w:val="24"/>
        </w:rPr>
        <w:t xml:space="preserve"> did not include a concept of an Observation collection. In </w:t>
      </w:r>
      <w:r w:rsidR="00E778A2" w:rsidRPr="00E778A2">
        <w:rPr>
          <w:szCs w:val="24"/>
        </w:rPr>
        <w:t>ISO 19156:20</w:t>
      </w:r>
      <w:r w:rsidR="00E778A2">
        <w:rPr>
          <w:szCs w:val="24"/>
        </w:rPr>
        <w:t>22</w:t>
      </w:r>
      <w:r w:rsidRPr="00785C54">
        <w:rPr>
          <w:szCs w:val="24"/>
        </w:rPr>
        <w:t xml:space="preserve"> it is added as class </w:t>
      </w:r>
      <w:proofErr w:type="spellStart"/>
      <w:r w:rsidRPr="00785C54">
        <w:rPr>
          <w:szCs w:val="24"/>
        </w:rPr>
        <w:t>ObservationCollection</w:t>
      </w:r>
      <w:proofErr w:type="spellEnd"/>
      <w:r w:rsidRPr="00785C54">
        <w:rPr>
          <w:szCs w:val="24"/>
        </w:rPr>
        <w:t xml:space="preserve"> in package Basic Observations with the following attributes, associations and cardinalities:</w:t>
      </w:r>
    </w:p>
    <w:p w14:paraId="3313CB5D"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member: Conceptual Observation schema: Observation [</w:t>
      </w:r>
      <w:proofErr w:type="gramStart"/>
      <w:r w:rsidRPr="00785C54">
        <w:rPr>
          <w:szCs w:val="24"/>
        </w:rPr>
        <w:t>0..</w:t>
      </w:r>
      <w:proofErr w:type="gramEnd"/>
      <w:r w:rsidRPr="00785C54">
        <w:rPr>
          <w:szCs w:val="24"/>
        </w:rPr>
        <w:t>*];</w:t>
      </w:r>
    </w:p>
    <w:p w14:paraId="196D82A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r>
      <w:proofErr w:type="spellStart"/>
      <w:r w:rsidRPr="00785C54">
        <w:rPr>
          <w:szCs w:val="24"/>
        </w:rPr>
        <w:t>memberCharacteristics</w:t>
      </w:r>
      <w:proofErr w:type="spellEnd"/>
      <w:r w:rsidRPr="00785C54">
        <w:rPr>
          <w:szCs w:val="24"/>
        </w:rPr>
        <w:t xml:space="preserve">: </w:t>
      </w:r>
      <w:proofErr w:type="spellStart"/>
      <w:r w:rsidRPr="00785C54">
        <w:rPr>
          <w:szCs w:val="24"/>
        </w:rPr>
        <w:t>ObservationCharacteristics</w:t>
      </w:r>
      <w:proofErr w:type="spellEnd"/>
      <w:r w:rsidRPr="00785C54">
        <w:rPr>
          <w:szCs w:val="24"/>
        </w:rPr>
        <w:t xml:space="preserve"> [</w:t>
      </w:r>
      <w:proofErr w:type="gramStart"/>
      <w:r w:rsidRPr="00785C54">
        <w:rPr>
          <w:szCs w:val="24"/>
        </w:rPr>
        <w:t>0..</w:t>
      </w:r>
      <w:proofErr w:type="gramEnd"/>
      <w:r w:rsidRPr="00785C54">
        <w:rPr>
          <w:szCs w:val="24"/>
        </w:rPr>
        <w:t>1];</w:t>
      </w:r>
    </w:p>
    <w:p w14:paraId="19393E2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r>
      <w:proofErr w:type="spellStart"/>
      <w:r w:rsidRPr="00785C54">
        <w:rPr>
          <w:szCs w:val="24"/>
        </w:rPr>
        <w:t>collectionType</w:t>
      </w:r>
      <w:proofErr w:type="spellEnd"/>
      <w:r w:rsidRPr="00785C54">
        <w:rPr>
          <w:szCs w:val="24"/>
        </w:rPr>
        <w:t xml:space="preserve">: </w:t>
      </w:r>
      <w:proofErr w:type="spellStart"/>
      <w:r w:rsidRPr="00785C54">
        <w:rPr>
          <w:szCs w:val="24"/>
        </w:rPr>
        <w:t>AbstractObservationCollectionType</w:t>
      </w:r>
      <w:proofErr w:type="spellEnd"/>
      <w:r w:rsidRPr="00785C54">
        <w:rPr>
          <w:szCs w:val="24"/>
        </w:rPr>
        <w:t xml:space="preserve"> [</w:t>
      </w:r>
      <w:proofErr w:type="gramStart"/>
      <w:r w:rsidRPr="00785C54">
        <w:rPr>
          <w:szCs w:val="24"/>
        </w:rPr>
        <w:t>0..</w:t>
      </w:r>
      <w:proofErr w:type="gramEnd"/>
      <w:r w:rsidRPr="00785C54">
        <w:rPr>
          <w:szCs w:val="24"/>
        </w:rPr>
        <w:t>*];</w:t>
      </w:r>
    </w:p>
    <w:p w14:paraId="4411DB3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r>
      <w:proofErr w:type="spellStart"/>
      <w:r w:rsidRPr="00785C54">
        <w:rPr>
          <w:szCs w:val="24"/>
        </w:rPr>
        <w:t>relatedCollection</w:t>
      </w:r>
      <w:proofErr w:type="spellEnd"/>
      <w:r w:rsidRPr="00785C54">
        <w:rPr>
          <w:szCs w:val="24"/>
        </w:rPr>
        <w:t xml:space="preserve">: </w:t>
      </w:r>
      <w:proofErr w:type="spellStart"/>
      <w:r w:rsidRPr="00785C54">
        <w:rPr>
          <w:szCs w:val="24"/>
        </w:rPr>
        <w:t>ObservationCollection</w:t>
      </w:r>
      <w:proofErr w:type="spellEnd"/>
      <w:r w:rsidRPr="00785C54">
        <w:rPr>
          <w:szCs w:val="24"/>
        </w:rPr>
        <w:t xml:space="preserve"> [</w:t>
      </w:r>
      <w:proofErr w:type="gramStart"/>
      <w:r w:rsidRPr="00785C54">
        <w:rPr>
          <w:szCs w:val="24"/>
        </w:rPr>
        <w:t>0..</w:t>
      </w:r>
      <w:proofErr w:type="gramEnd"/>
      <w:r w:rsidRPr="00785C54">
        <w:rPr>
          <w:szCs w:val="24"/>
        </w:rPr>
        <w:t>*];</w:t>
      </w:r>
    </w:p>
    <w:p w14:paraId="7C14D68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metadata: Any [</w:t>
      </w:r>
      <w:proofErr w:type="gramStart"/>
      <w:r w:rsidRPr="00785C54">
        <w:rPr>
          <w:szCs w:val="24"/>
        </w:rPr>
        <w:t>0..</w:t>
      </w:r>
      <w:proofErr w:type="gramEnd"/>
      <w:r w:rsidRPr="00785C54">
        <w:rPr>
          <w:szCs w:val="24"/>
        </w:rPr>
        <w:t>*].</w:t>
      </w:r>
    </w:p>
    <w:p w14:paraId="4675EBCE" w14:textId="77777777" w:rsidR="005B5EAD" w:rsidRPr="00785C54" w:rsidRDefault="005B5EAD" w:rsidP="00785C54">
      <w:pPr>
        <w:pStyle w:val="BodyText"/>
        <w:autoSpaceDE w:val="0"/>
        <w:autoSpaceDN w:val="0"/>
        <w:adjustRightInd w:val="0"/>
        <w:rPr>
          <w:szCs w:val="24"/>
        </w:rPr>
      </w:pPr>
      <w:r w:rsidRPr="00785C54">
        <w:rPr>
          <w:szCs w:val="24"/>
        </w:rPr>
        <w:t xml:space="preserve">One concrete specialization of the </w:t>
      </w:r>
      <w:proofErr w:type="spellStart"/>
      <w:r w:rsidRPr="00785C54">
        <w:rPr>
          <w:szCs w:val="24"/>
        </w:rPr>
        <w:t>AbstractObservationCollectionType</w:t>
      </w:r>
      <w:proofErr w:type="spellEnd"/>
      <w:r w:rsidRPr="00785C54">
        <w:rPr>
          <w:szCs w:val="24"/>
        </w:rPr>
        <w:t xml:space="preserve"> class is provided in the Basic Observations package: </w:t>
      </w:r>
      <w:proofErr w:type="spellStart"/>
      <w:r w:rsidRPr="00785C54">
        <w:rPr>
          <w:szCs w:val="24"/>
        </w:rPr>
        <w:t>ObservationCollectionType</w:t>
      </w:r>
      <w:proofErr w:type="spellEnd"/>
      <w:r w:rsidRPr="00785C54">
        <w:rPr>
          <w:szCs w:val="24"/>
        </w:rPr>
        <w:t xml:space="preserve"> with an initial set of two values: ‘homogeneous’ and ‘summarizing’, which define how the properties of the </w:t>
      </w:r>
      <w:proofErr w:type="spellStart"/>
      <w:r w:rsidRPr="00785C54">
        <w:rPr>
          <w:szCs w:val="24"/>
        </w:rPr>
        <w:t>ObservationCharacteristics</w:t>
      </w:r>
      <w:proofErr w:type="spellEnd"/>
      <w:r w:rsidRPr="00785C54">
        <w:rPr>
          <w:szCs w:val="24"/>
        </w:rPr>
        <w:t xml:space="preserve"> instances associated with the </w:t>
      </w:r>
      <w:proofErr w:type="spellStart"/>
      <w:r w:rsidRPr="00785C54">
        <w:rPr>
          <w:szCs w:val="24"/>
        </w:rPr>
        <w:t>ObservationCollection</w:t>
      </w:r>
      <w:proofErr w:type="spellEnd"/>
      <w:r w:rsidRPr="00785C54">
        <w:rPr>
          <w:szCs w:val="24"/>
        </w:rPr>
        <w:t xml:space="preserve"> instance relate to the corresponding properties of the collection members (see clause Attribute </w:t>
      </w:r>
      <w:proofErr w:type="spellStart"/>
      <w:r w:rsidRPr="00785C54">
        <w:rPr>
          <w:szCs w:val="24"/>
        </w:rPr>
        <w:t>collectionType</w:t>
      </w:r>
      <w:proofErr w:type="spellEnd"/>
      <w:r w:rsidRPr="00785C54">
        <w:rPr>
          <w:szCs w:val="24"/>
        </w:rPr>
        <w:t xml:space="preserve">). Other Observation collection classifications may be added by specializing the </w:t>
      </w:r>
      <w:proofErr w:type="spellStart"/>
      <w:r w:rsidRPr="00785C54">
        <w:rPr>
          <w:szCs w:val="24"/>
        </w:rPr>
        <w:t>AbstractObservationCollectionType</w:t>
      </w:r>
      <w:proofErr w:type="spellEnd"/>
      <w:r w:rsidRPr="00785C54">
        <w:rPr>
          <w:szCs w:val="24"/>
        </w:rPr>
        <w:t xml:space="preserve"> as required.</w:t>
      </w:r>
    </w:p>
    <w:p w14:paraId="34E408B1" w14:textId="60F0A601" w:rsidR="005B5EAD" w:rsidRPr="00785C54" w:rsidRDefault="00E778A2" w:rsidP="00785C54">
      <w:pPr>
        <w:pStyle w:val="BodyText"/>
        <w:autoSpaceDE w:val="0"/>
        <w:autoSpaceDN w:val="0"/>
        <w:adjustRightInd w:val="0"/>
        <w:rPr>
          <w:szCs w:val="24"/>
        </w:rPr>
      </w:pPr>
      <w:r w:rsidRPr="00E778A2">
        <w:rPr>
          <w:szCs w:val="24"/>
        </w:rPr>
        <w:t>ISO 19156:2011</w:t>
      </w:r>
      <w:r w:rsidR="005B5EAD" w:rsidRPr="00785C54">
        <w:rPr>
          <w:szCs w:val="24"/>
        </w:rPr>
        <w:t xml:space="preserve"> provided a collection of Sampling features as </w:t>
      </w:r>
      <w:proofErr w:type="spellStart"/>
      <w:r w:rsidR="005B5EAD" w:rsidRPr="00785C54">
        <w:rPr>
          <w:szCs w:val="24"/>
        </w:rPr>
        <w:t>SF_SamplingFeatureCollection</w:t>
      </w:r>
      <w:proofErr w:type="spellEnd"/>
      <w:r w:rsidR="005B5EAD" w:rsidRPr="00785C54">
        <w:rPr>
          <w:szCs w:val="24"/>
        </w:rPr>
        <w:t xml:space="preserve"> class with a single association role member: </w:t>
      </w:r>
      <w:proofErr w:type="spellStart"/>
      <w:r w:rsidR="005B5EAD" w:rsidRPr="00785C54">
        <w:rPr>
          <w:szCs w:val="24"/>
        </w:rPr>
        <w:t>SF_SamplingFeature</w:t>
      </w:r>
      <w:proofErr w:type="spellEnd"/>
      <w:r w:rsidR="005B5EAD" w:rsidRPr="00785C54">
        <w:rPr>
          <w:szCs w:val="24"/>
        </w:rPr>
        <w:t xml:space="preserve">. In </w:t>
      </w:r>
      <w:r w:rsidRPr="00E778A2">
        <w:rPr>
          <w:szCs w:val="24"/>
        </w:rPr>
        <w:t>ISO 19156:20</w:t>
      </w:r>
      <w:r>
        <w:rPr>
          <w:szCs w:val="24"/>
        </w:rPr>
        <w:t>22</w:t>
      </w:r>
      <w:r w:rsidR="005B5EAD" w:rsidRPr="00785C54">
        <w:rPr>
          <w:szCs w:val="24"/>
        </w:rPr>
        <w:t xml:space="preserve"> this is modelled as </w:t>
      </w:r>
      <w:proofErr w:type="spellStart"/>
      <w:r w:rsidR="005B5EAD" w:rsidRPr="00785C54">
        <w:rPr>
          <w:szCs w:val="24"/>
        </w:rPr>
        <w:t>SampleCollection</w:t>
      </w:r>
      <w:proofErr w:type="spellEnd"/>
      <w:r w:rsidR="005B5EAD" w:rsidRPr="00785C54">
        <w:rPr>
          <w:szCs w:val="24"/>
        </w:rPr>
        <w:t xml:space="preserve"> class in the Basic Samples package with the following attributes, associations and cardinalities:</w:t>
      </w:r>
    </w:p>
    <w:p w14:paraId="2B2E336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member: Conceptual Sample schema: Sample [</w:t>
      </w:r>
      <w:proofErr w:type="gramStart"/>
      <w:r w:rsidRPr="00785C54">
        <w:rPr>
          <w:szCs w:val="24"/>
        </w:rPr>
        <w:t>0..</w:t>
      </w:r>
      <w:proofErr w:type="gramEnd"/>
      <w:r w:rsidRPr="00785C54">
        <w:rPr>
          <w:szCs w:val="24"/>
        </w:rPr>
        <w:t>*];</w:t>
      </w:r>
    </w:p>
    <w:p w14:paraId="2676229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proofErr w:type="spellStart"/>
      <w:r w:rsidRPr="00785C54">
        <w:rPr>
          <w:szCs w:val="24"/>
        </w:rPr>
        <w:t>relatedCollection</w:t>
      </w:r>
      <w:proofErr w:type="spellEnd"/>
      <w:r w:rsidRPr="00785C54">
        <w:rPr>
          <w:szCs w:val="24"/>
        </w:rPr>
        <w:t xml:space="preserve">: </w:t>
      </w:r>
      <w:proofErr w:type="spellStart"/>
      <w:r w:rsidRPr="00785C54">
        <w:rPr>
          <w:szCs w:val="24"/>
        </w:rPr>
        <w:t>SampleCollection</w:t>
      </w:r>
      <w:proofErr w:type="spellEnd"/>
      <w:r w:rsidRPr="00785C54">
        <w:rPr>
          <w:szCs w:val="24"/>
        </w:rPr>
        <w:t xml:space="preserve"> [</w:t>
      </w:r>
      <w:proofErr w:type="gramStart"/>
      <w:r w:rsidRPr="00785C54">
        <w:rPr>
          <w:szCs w:val="24"/>
        </w:rPr>
        <w:t>0..</w:t>
      </w:r>
      <w:proofErr w:type="gramEnd"/>
      <w:r w:rsidRPr="00785C54">
        <w:rPr>
          <w:szCs w:val="24"/>
        </w:rPr>
        <w:t>*];</w:t>
      </w:r>
    </w:p>
    <w:p w14:paraId="1D19316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metadata: Any [</w:t>
      </w:r>
      <w:proofErr w:type="gramStart"/>
      <w:r w:rsidRPr="00785C54">
        <w:rPr>
          <w:szCs w:val="24"/>
        </w:rPr>
        <w:t>0..</w:t>
      </w:r>
      <w:proofErr w:type="gramEnd"/>
      <w:r w:rsidRPr="00785C54">
        <w:rPr>
          <w:szCs w:val="24"/>
        </w:rPr>
        <w:t>*].</w:t>
      </w:r>
    </w:p>
    <w:p w14:paraId="6A89FC22" w14:textId="77777777" w:rsidR="005B5EAD" w:rsidRPr="00785C54" w:rsidRDefault="005B5EAD" w:rsidP="00785C54">
      <w:pPr>
        <w:pStyle w:val="BodyText"/>
        <w:autoSpaceDE w:val="0"/>
        <w:autoSpaceDN w:val="0"/>
        <w:adjustRightInd w:val="0"/>
        <w:rPr>
          <w:szCs w:val="24"/>
        </w:rPr>
      </w:pPr>
      <w:r w:rsidRPr="00785C54">
        <w:rPr>
          <w:szCs w:val="24"/>
        </w:rPr>
        <w:t xml:space="preserve">Unlike </w:t>
      </w:r>
      <w:proofErr w:type="spellStart"/>
      <w:r w:rsidRPr="00785C54">
        <w:rPr>
          <w:szCs w:val="24"/>
        </w:rPr>
        <w:t>ObservationCollections</w:t>
      </w:r>
      <w:proofErr w:type="spellEnd"/>
      <w:r w:rsidRPr="00785C54">
        <w:rPr>
          <w:szCs w:val="24"/>
        </w:rPr>
        <w:t xml:space="preserve">, the </w:t>
      </w:r>
      <w:proofErr w:type="spellStart"/>
      <w:r w:rsidRPr="00785C54">
        <w:rPr>
          <w:szCs w:val="24"/>
        </w:rPr>
        <w:t>SampleCollections</w:t>
      </w:r>
      <w:proofErr w:type="spellEnd"/>
      <w:r w:rsidRPr="00785C54">
        <w:rPr>
          <w:szCs w:val="24"/>
        </w:rPr>
        <w:t xml:space="preserve"> are not classified, and do not have a dedicated mechanism for providing shared or summarized property values.</w:t>
      </w:r>
    </w:p>
    <w:p w14:paraId="4A9AA6E0" w14:textId="7F8D0434" w:rsidR="005B5EAD" w:rsidRPr="00785C54" w:rsidRDefault="005B5EAD" w:rsidP="00785C54">
      <w:pPr>
        <w:pStyle w:val="BodyText"/>
        <w:autoSpaceDE w:val="0"/>
        <w:autoSpaceDN w:val="0"/>
        <w:adjustRightInd w:val="0"/>
        <w:rPr>
          <w:szCs w:val="24"/>
        </w:rPr>
      </w:pPr>
      <w:r w:rsidRPr="00785C54">
        <w:rPr>
          <w:szCs w:val="24"/>
        </w:rPr>
        <w:t xml:space="preserve">The </w:t>
      </w:r>
      <w:r w:rsidRPr="00785C54">
        <w:rPr>
          <w:rStyle w:val="citetbl"/>
          <w:szCs w:val="24"/>
          <w:shd w:val="clear" w:color="auto" w:fill="auto"/>
        </w:rPr>
        <w:t>Table</w:t>
      </w:r>
      <w:r w:rsidR="00AC53D4" w:rsidRPr="00785C54">
        <w:rPr>
          <w:rStyle w:val="citetbl"/>
          <w:szCs w:val="24"/>
          <w:shd w:val="clear" w:color="auto" w:fill="auto"/>
        </w:rPr>
        <w:t> </w:t>
      </w:r>
      <w:r w:rsidRPr="00785C54">
        <w:rPr>
          <w:rStyle w:val="citetbl"/>
          <w:szCs w:val="24"/>
          <w:shd w:val="clear" w:color="auto" w:fill="auto"/>
        </w:rPr>
        <w:t>C.5</w:t>
      </w:r>
      <w:r w:rsidRPr="00785C54">
        <w:rPr>
          <w:szCs w:val="24"/>
        </w:rPr>
        <w:t xml:space="preserve"> summarizes the </w:t>
      </w:r>
      <w:proofErr w:type="spellStart"/>
      <w:r w:rsidRPr="00785C54">
        <w:rPr>
          <w:szCs w:val="24"/>
        </w:rPr>
        <w:t>SampleCollection</w:t>
      </w:r>
      <w:proofErr w:type="spellEnd"/>
      <w:r w:rsidRPr="00785C54">
        <w:rPr>
          <w:szCs w:val="24"/>
        </w:rPr>
        <w:t xml:space="preserve"> mappings from the </w:t>
      </w:r>
      <w:r w:rsidR="00E778A2" w:rsidRPr="00E778A2">
        <w:rPr>
          <w:szCs w:val="24"/>
        </w:rPr>
        <w:t>ISO 19156:20</w:t>
      </w:r>
      <w:r w:rsidR="00E778A2">
        <w:rPr>
          <w:szCs w:val="24"/>
        </w:rPr>
        <w:t>22</w:t>
      </w:r>
      <w:r w:rsidRPr="00785C54">
        <w:rPr>
          <w:szCs w:val="24"/>
        </w:rPr>
        <w:t xml:space="preserve"> Basic Samples package to </w:t>
      </w:r>
      <w:r w:rsidR="00E778A2" w:rsidRPr="00E778A2">
        <w:rPr>
          <w:szCs w:val="24"/>
        </w:rPr>
        <w:t>ISO 19156:2011</w:t>
      </w:r>
      <w:r w:rsidRPr="00785C54">
        <w:rPr>
          <w:szCs w:val="24"/>
        </w:rPr>
        <w:t>.</w:t>
      </w:r>
    </w:p>
    <w:p w14:paraId="2A00C940" w14:textId="003D3C79" w:rsidR="005B5EAD" w:rsidRPr="00785C54" w:rsidRDefault="005B5EAD" w:rsidP="00785C54">
      <w:pPr>
        <w:pStyle w:val="Tabletitle"/>
        <w:autoSpaceDE w:val="0"/>
        <w:autoSpaceDN w:val="0"/>
        <w:adjustRightInd w:val="0"/>
        <w:outlineLvl w:val="0"/>
        <w:rPr>
          <w:szCs w:val="24"/>
        </w:rPr>
      </w:pPr>
      <w:r w:rsidRPr="00785C54">
        <w:rPr>
          <w:szCs w:val="24"/>
        </w:rPr>
        <w:t xml:space="preserve">Table C.5 — </w:t>
      </w:r>
      <w:proofErr w:type="spellStart"/>
      <w:r w:rsidRPr="00785C54">
        <w:rPr>
          <w:szCs w:val="24"/>
        </w:rPr>
        <w:t>SampleCollection</w:t>
      </w:r>
      <w:proofErr w:type="spellEnd"/>
      <w:r w:rsidRPr="00785C54">
        <w:rPr>
          <w:szCs w:val="24"/>
        </w:rPr>
        <w:t xml:space="preserve"> mapping from </w:t>
      </w:r>
      <w:r w:rsidR="00E778A2" w:rsidRPr="00E778A2">
        <w:rPr>
          <w:rStyle w:val="stdpublisher"/>
          <w:szCs w:val="24"/>
          <w:shd w:val="clear" w:color="auto" w:fill="auto"/>
        </w:rPr>
        <w:t>ISO 19156:20</w:t>
      </w:r>
      <w:r w:rsidR="00E778A2">
        <w:rPr>
          <w:rStyle w:val="stdpublisher"/>
          <w:szCs w:val="24"/>
          <w:shd w:val="clear" w:color="auto" w:fill="auto"/>
        </w:rPr>
        <w:t>22</w:t>
      </w:r>
      <w:r w:rsidRPr="00785C54">
        <w:rPr>
          <w:szCs w:val="24"/>
        </w:rPr>
        <w:t xml:space="preserve"> to </w:t>
      </w:r>
      <w:r w:rsidR="00E778A2" w:rsidRPr="00E778A2">
        <w:rPr>
          <w:szCs w:val="24"/>
        </w:rPr>
        <w:t>ISO 19156:2011</w:t>
      </w:r>
      <w:r w:rsidRPr="00785C54">
        <w:rPr>
          <w:szCs w:val="24"/>
        </w:rPr>
        <w:t xml:space="preserve"> (informative)</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243"/>
        <w:gridCol w:w="2387"/>
        <w:gridCol w:w="3141"/>
      </w:tblGrid>
      <w:tr w:rsidR="005B5EAD" w:rsidRPr="00785C54" w14:paraId="163028CB" w14:textId="77777777" w:rsidTr="008F6841">
        <w:trPr>
          <w:jc w:val="center"/>
        </w:trPr>
        <w:tc>
          <w:tcPr>
            <w:tcW w:w="4243" w:type="dxa"/>
            <w:tcBorders>
              <w:top w:val="single" w:sz="12" w:space="0" w:color="auto"/>
              <w:bottom w:val="single" w:sz="12" w:space="0" w:color="auto"/>
              <w:right w:val="single" w:sz="4" w:space="0" w:color="auto"/>
            </w:tcBorders>
            <w:tcMar>
              <w:top w:w="100" w:type="dxa"/>
              <w:left w:w="100" w:type="dxa"/>
              <w:bottom w:w="100" w:type="dxa"/>
              <w:right w:w="100" w:type="dxa"/>
            </w:tcMar>
          </w:tcPr>
          <w:p w14:paraId="4B0918A9" w14:textId="48459E23" w:rsidR="005B5EAD" w:rsidRPr="00785C54" w:rsidRDefault="00E778A2" w:rsidP="00785C54">
            <w:pPr>
              <w:pStyle w:val="Tableheader"/>
              <w:autoSpaceDE w:val="0"/>
              <w:autoSpaceDN w:val="0"/>
              <w:adjustRightInd w:val="0"/>
              <w:jc w:val="center"/>
              <w:rPr>
                <w:b/>
                <w:bCs/>
                <w:szCs w:val="20"/>
              </w:rPr>
            </w:pPr>
            <w:r w:rsidRPr="00E778A2">
              <w:rPr>
                <w:b/>
                <w:szCs w:val="24"/>
              </w:rPr>
              <w:t>ISO 19156:20</w:t>
            </w:r>
            <w:r>
              <w:rPr>
                <w:b/>
                <w:szCs w:val="24"/>
              </w:rPr>
              <w:t>22</w:t>
            </w:r>
            <w:r w:rsidR="005B5EAD" w:rsidRPr="00785C54">
              <w:rPr>
                <w:b/>
                <w:szCs w:val="24"/>
              </w:rPr>
              <w:t xml:space="preserve"> class / property,</w:t>
            </w:r>
            <w:r w:rsidR="005B5EAD" w:rsidRPr="00785C54">
              <w:rPr>
                <w:b/>
                <w:szCs w:val="24"/>
              </w:rPr>
              <w:br/>
              <w:t>Basic Samples package</w:t>
            </w:r>
          </w:p>
        </w:tc>
        <w:tc>
          <w:tcPr>
            <w:tcW w:w="2387"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3703DD24" w14:textId="4564A056" w:rsidR="005B5EAD" w:rsidRPr="00785C54" w:rsidRDefault="005B5EAD" w:rsidP="00785C54">
            <w:pPr>
              <w:pStyle w:val="Tableheader"/>
              <w:autoSpaceDE w:val="0"/>
              <w:autoSpaceDN w:val="0"/>
              <w:adjustRightInd w:val="0"/>
              <w:jc w:val="center"/>
              <w:rPr>
                <w:b/>
                <w:bCs/>
                <w:szCs w:val="20"/>
              </w:rPr>
            </w:pPr>
            <w:r w:rsidRPr="00785C54">
              <w:rPr>
                <w:b/>
                <w:szCs w:val="24"/>
              </w:rPr>
              <w:t>Relation</w:t>
            </w:r>
          </w:p>
        </w:tc>
        <w:tc>
          <w:tcPr>
            <w:tcW w:w="3141" w:type="dxa"/>
            <w:tcBorders>
              <w:top w:val="single" w:sz="12" w:space="0" w:color="auto"/>
              <w:left w:val="single" w:sz="4" w:space="0" w:color="auto"/>
              <w:bottom w:val="single" w:sz="12" w:space="0" w:color="auto"/>
            </w:tcBorders>
            <w:tcMar>
              <w:top w:w="100" w:type="dxa"/>
              <w:left w:w="100" w:type="dxa"/>
              <w:bottom w:w="100" w:type="dxa"/>
              <w:right w:w="100" w:type="dxa"/>
            </w:tcMar>
          </w:tcPr>
          <w:p w14:paraId="2A478E70" w14:textId="31D076B0" w:rsidR="005B5EAD" w:rsidRPr="00785C54" w:rsidRDefault="00E778A2" w:rsidP="00785C54">
            <w:pPr>
              <w:pStyle w:val="Tableheader"/>
              <w:autoSpaceDE w:val="0"/>
              <w:autoSpaceDN w:val="0"/>
              <w:adjustRightInd w:val="0"/>
              <w:jc w:val="center"/>
              <w:rPr>
                <w:b/>
                <w:bCs/>
                <w:szCs w:val="20"/>
              </w:rPr>
            </w:pPr>
            <w:r w:rsidRPr="00E778A2">
              <w:rPr>
                <w:b/>
                <w:szCs w:val="24"/>
              </w:rPr>
              <w:t>ISO 19156:2011</w:t>
            </w:r>
            <w:r w:rsidR="005B5EAD" w:rsidRPr="00785C54">
              <w:rPr>
                <w:b/>
                <w:szCs w:val="24"/>
              </w:rPr>
              <w:t xml:space="preserve"> class / property</w:t>
            </w:r>
          </w:p>
        </w:tc>
      </w:tr>
      <w:tr w:rsidR="005B5EAD" w:rsidRPr="00785C54" w14:paraId="30E01A6D" w14:textId="77777777" w:rsidTr="008F6841">
        <w:trPr>
          <w:jc w:val="center"/>
        </w:trPr>
        <w:tc>
          <w:tcPr>
            <w:tcW w:w="4243" w:type="dxa"/>
            <w:tcBorders>
              <w:top w:val="single" w:sz="12" w:space="0" w:color="auto"/>
              <w:bottom w:val="single" w:sz="4" w:space="0" w:color="auto"/>
              <w:right w:val="single" w:sz="4" w:space="0" w:color="auto"/>
            </w:tcBorders>
            <w:tcMar>
              <w:top w:w="100" w:type="dxa"/>
              <w:left w:w="100" w:type="dxa"/>
              <w:bottom w:w="100" w:type="dxa"/>
              <w:right w:w="100" w:type="dxa"/>
            </w:tcMar>
          </w:tcPr>
          <w:p w14:paraId="5099BFDF" w14:textId="6255EA61" w:rsidR="005B5EAD" w:rsidRPr="00785C54" w:rsidRDefault="005B5EAD" w:rsidP="00785C54">
            <w:pPr>
              <w:pStyle w:val="Tablebody"/>
              <w:autoSpaceDE w:val="0"/>
              <w:autoSpaceDN w:val="0"/>
              <w:adjustRightInd w:val="0"/>
              <w:rPr>
                <w:szCs w:val="20"/>
              </w:rPr>
            </w:pPr>
            <w:proofErr w:type="spellStart"/>
            <w:r w:rsidRPr="00785C54">
              <w:rPr>
                <w:szCs w:val="24"/>
              </w:rPr>
              <w:t>SampleCollection</w:t>
            </w:r>
            <w:proofErr w:type="spellEnd"/>
          </w:p>
        </w:tc>
        <w:tc>
          <w:tcPr>
            <w:tcW w:w="2387"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3562BCD5" w14:textId="7DBCE535" w:rsidR="005B5EAD" w:rsidRPr="00785C54" w:rsidRDefault="005B5EAD" w:rsidP="00785C54">
            <w:pPr>
              <w:pStyle w:val="Tablebody"/>
              <w:autoSpaceDE w:val="0"/>
              <w:autoSpaceDN w:val="0"/>
              <w:adjustRightInd w:val="0"/>
              <w:rPr>
                <w:szCs w:val="20"/>
              </w:rPr>
            </w:pPr>
            <w:r w:rsidRPr="00785C54">
              <w:rPr>
                <w:szCs w:val="24"/>
              </w:rPr>
              <w:t>equivalent class</w:t>
            </w:r>
          </w:p>
        </w:tc>
        <w:tc>
          <w:tcPr>
            <w:tcW w:w="3141" w:type="dxa"/>
            <w:tcBorders>
              <w:top w:val="single" w:sz="12" w:space="0" w:color="auto"/>
              <w:left w:val="single" w:sz="4" w:space="0" w:color="auto"/>
              <w:bottom w:val="single" w:sz="4" w:space="0" w:color="auto"/>
            </w:tcBorders>
            <w:tcMar>
              <w:top w:w="100" w:type="dxa"/>
              <w:left w:w="100" w:type="dxa"/>
              <w:bottom w:w="100" w:type="dxa"/>
              <w:right w:w="100" w:type="dxa"/>
            </w:tcMar>
          </w:tcPr>
          <w:p w14:paraId="27F303A8" w14:textId="576717C9" w:rsidR="005B5EAD" w:rsidRPr="00785C54" w:rsidRDefault="005B5EAD" w:rsidP="00785C54">
            <w:pPr>
              <w:pStyle w:val="Tablebody"/>
              <w:autoSpaceDE w:val="0"/>
              <w:autoSpaceDN w:val="0"/>
              <w:adjustRightInd w:val="0"/>
              <w:rPr>
                <w:szCs w:val="20"/>
              </w:rPr>
            </w:pPr>
            <w:proofErr w:type="spellStart"/>
            <w:r w:rsidRPr="00785C54">
              <w:rPr>
                <w:szCs w:val="24"/>
              </w:rPr>
              <w:t>SF_SamplingFeatureCollection</w:t>
            </w:r>
            <w:proofErr w:type="spellEnd"/>
          </w:p>
        </w:tc>
      </w:tr>
      <w:tr w:rsidR="005B5EAD" w:rsidRPr="00785C54" w14:paraId="15CAB7EF"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20628BA3" w14:textId="72D3D4C6" w:rsidR="005B5EAD" w:rsidRPr="00785C54" w:rsidRDefault="005B5EAD" w:rsidP="00785C54">
            <w:pPr>
              <w:pStyle w:val="Tablebody"/>
              <w:autoSpaceDE w:val="0"/>
              <w:autoSpaceDN w:val="0"/>
              <w:adjustRightInd w:val="0"/>
              <w:rPr>
                <w:szCs w:val="20"/>
              </w:rPr>
            </w:pPr>
            <w:proofErr w:type="spellStart"/>
            <w:r w:rsidRPr="00785C54">
              <w:rPr>
                <w:szCs w:val="24"/>
              </w:rPr>
              <w:t>SampleCollection.member</w:t>
            </w:r>
            <w:proofErr w:type="spellEnd"/>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F939CFD" w14:textId="74468938"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5CFA9FA0" w14:textId="02BBFC5A" w:rsidR="005B5EAD" w:rsidRPr="00785C54" w:rsidRDefault="005B5EAD" w:rsidP="00785C54">
            <w:pPr>
              <w:pStyle w:val="Tablebody"/>
              <w:autoSpaceDE w:val="0"/>
              <w:autoSpaceDN w:val="0"/>
              <w:adjustRightInd w:val="0"/>
              <w:rPr>
                <w:szCs w:val="20"/>
              </w:rPr>
            </w:pPr>
            <w:proofErr w:type="spellStart"/>
            <w:r w:rsidRPr="00785C54">
              <w:rPr>
                <w:szCs w:val="24"/>
              </w:rPr>
              <w:t>SF_samplingFeatureCollection.member</w:t>
            </w:r>
            <w:proofErr w:type="spellEnd"/>
          </w:p>
        </w:tc>
      </w:tr>
      <w:tr w:rsidR="005B5EAD" w:rsidRPr="00785C54" w14:paraId="544919B5" w14:textId="77777777" w:rsidTr="008F6841">
        <w:trPr>
          <w:jc w:val="center"/>
        </w:trPr>
        <w:tc>
          <w:tcPr>
            <w:tcW w:w="4243" w:type="dxa"/>
            <w:tcBorders>
              <w:top w:val="single" w:sz="4" w:space="0" w:color="auto"/>
              <w:bottom w:val="single" w:sz="12" w:space="0" w:color="auto"/>
              <w:right w:val="single" w:sz="4" w:space="0" w:color="auto"/>
            </w:tcBorders>
            <w:tcMar>
              <w:top w:w="100" w:type="dxa"/>
              <w:left w:w="100" w:type="dxa"/>
              <w:bottom w:w="100" w:type="dxa"/>
              <w:right w:w="100" w:type="dxa"/>
            </w:tcMar>
          </w:tcPr>
          <w:p w14:paraId="1CFF1A80" w14:textId="1E6D6956" w:rsidR="005B5EAD" w:rsidRPr="00785C54" w:rsidRDefault="005B5EAD" w:rsidP="00785C54">
            <w:pPr>
              <w:pStyle w:val="Tablebody"/>
              <w:autoSpaceDE w:val="0"/>
              <w:autoSpaceDN w:val="0"/>
              <w:adjustRightInd w:val="0"/>
              <w:rPr>
                <w:szCs w:val="20"/>
              </w:rPr>
            </w:pPr>
            <w:proofErr w:type="spellStart"/>
            <w:r w:rsidRPr="00785C54">
              <w:rPr>
                <w:szCs w:val="24"/>
              </w:rPr>
              <w:t>SampleCollection.relatedCollection</w:t>
            </w:r>
            <w:proofErr w:type="spellEnd"/>
          </w:p>
        </w:tc>
        <w:tc>
          <w:tcPr>
            <w:tcW w:w="2387"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01A86FB4" w14:textId="49FD476E" w:rsidR="005B5EAD" w:rsidRPr="00785C54" w:rsidRDefault="005B5EAD" w:rsidP="00785C54">
            <w:pPr>
              <w:pStyle w:val="Tablebody"/>
              <w:autoSpaceDE w:val="0"/>
              <w:autoSpaceDN w:val="0"/>
              <w:adjustRightInd w:val="0"/>
              <w:rPr>
                <w:szCs w:val="20"/>
              </w:rPr>
            </w:pPr>
            <w:r w:rsidRPr="00785C54">
              <w:rPr>
                <w:szCs w:val="24"/>
              </w:rPr>
              <w:t> </w:t>
            </w:r>
          </w:p>
        </w:tc>
        <w:tc>
          <w:tcPr>
            <w:tcW w:w="3141" w:type="dxa"/>
            <w:tcBorders>
              <w:top w:val="single" w:sz="4" w:space="0" w:color="auto"/>
              <w:left w:val="single" w:sz="4" w:space="0" w:color="auto"/>
              <w:bottom w:val="single" w:sz="12" w:space="0" w:color="auto"/>
            </w:tcBorders>
            <w:tcMar>
              <w:top w:w="100" w:type="dxa"/>
              <w:left w:w="100" w:type="dxa"/>
              <w:bottom w:w="100" w:type="dxa"/>
              <w:right w:w="100" w:type="dxa"/>
            </w:tcMar>
          </w:tcPr>
          <w:p w14:paraId="35D1FFA4" w14:textId="2D27C5F7" w:rsidR="005B5EAD" w:rsidRPr="00785C54" w:rsidRDefault="005B5EAD" w:rsidP="00785C54">
            <w:pPr>
              <w:pStyle w:val="Tablebody"/>
              <w:autoSpaceDE w:val="0"/>
              <w:autoSpaceDN w:val="0"/>
              <w:adjustRightInd w:val="0"/>
              <w:rPr>
                <w:szCs w:val="20"/>
              </w:rPr>
            </w:pPr>
            <w:r w:rsidRPr="00785C54">
              <w:rPr>
                <w:szCs w:val="24"/>
              </w:rPr>
              <w:t>(</w:t>
            </w:r>
            <w:proofErr w:type="gramStart"/>
            <w:r w:rsidRPr="00785C54">
              <w:rPr>
                <w:szCs w:val="24"/>
              </w:rPr>
              <w:t>no</w:t>
            </w:r>
            <w:proofErr w:type="gramEnd"/>
            <w:r w:rsidRPr="00785C54">
              <w:rPr>
                <w:szCs w:val="24"/>
              </w:rPr>
              <w:t xml:space="preserve"> match)</w:t>
            </w:r>
          </w:p>
        </w:tc>
      </w:tr>
    </w:tbl>
    <w:p w14:paraId="4FD2117A" w14:textId="40DD8B12" w:rsidR="005B5EAD" w:rsidRPr="00785C54" w:rsidRDefault="005B5EAD" w:rsidP="00785C54">
      <w:pPr>
        <w:pStyle w:val="a2"/>
        <w:tabs>
          <w:tab w:val="left" w:pos="360"/>
        </w:tabs>
        <w:autoSpaceDE w:val="0"/>
        <w:autoSpaceDN w:val="0"/>
        <w:adjustRightInd w:val="0"/>
        <w:rPr>
          <w:szCs w:val="24"/>
        </w:rPr>
      </w:pPr>
      <w:r w:rsidRPr="00785C54">
        <w:rPr>
          <w:szCs w:val="24"/>
        </w:rPr>
        <w:t xml:space="preserve">Hard-typing vs. soft typing and </w:t>
      </w:r>
      <w:proofErr w:type="spellStart"/>
      <w:r w:rsidRPr="00785C54">
        <w:rPr>
          <w:szCs w:val="24"/>
        </w:rPr>
        <w:t>codelist</w:t>
      </w:r>
      <w:proofErr w:type="spellEnd"/>
      <w:r w:rsidRPr="00785C54">
        <w:rPr>
          <w:szCs w:val="24"/>
        </w:rPr>
        <w:t xml:space="preserve"> use</w:t>
      </w:r>
    </w:p>
    <w:p w14:paraId="48F55E5F" w14:textId="523A91C9" w:rsidR="005B5EAD" w:rsidRPr="00785C54" w:rsidRDefault="005B5EAD" w:rsidP="00785C54">
      <w:pPr>
        <w:pStyle w:val="BodyText"/>
        <w:autoSpaceDE w:val="0"/>
        <w:autoSpaceDN w:val="0"/>
        <w:adjustRightInd w:val="0"/>
        <w:rPr>
          <w:szCs w:val="24"/>
        </w:rPr>
      </w:pPr>
      <w:r w:rsidRPr="00785C54">
        <w:rPr>
          <w:szCs w:val="24"/>
        </w:rPr>
        <w:t xml:space="preserve">Observation classification by result type and </w:t>
      </w:r>
      <w:proofErr w:type="spellStart"/>
      <w:r w:rsidRPr="00785C54">
        <w:rPr>
          <w:szCs w:val="24"/>
        </w:rPr>
        <w:t>SpatialSamplingFeature</w:t>
      </w:r>
      <w:proofErr w:type="spellEnd"/>
      <w:r w:rsidRPr="00785C54">
        <w:rPr>
          <w:szCs w:val="24"/>
        </w:rPr>
        <w:t xml:space="preserve"> by the shape geometry type provided as sub-classes in the </w:t>
      </w:r>
      <w:r w:rsidR="00E778A2" w:rsidRPr="00E778A2">
        <w:rPr>
          <w:rStyle w:val="stdpublisher"/>
          <w:szCs w:val="24"/>
          <w:shd w:val="clear" w:color="auto" w:fill="auto"/>
        </w:rPr>
        <w:t>ISO 19156:2011</w:t>
      </w:r>
      <w:r w:rsidRPr="00785C54">
        <w:rPr>
          <w:szCs w:val="24"/>
        </w:rPr>
        <w:t xml:space="preserve"> are modelled using soft-typing based classification </w:t>
      </w:r>
      <w:r w:rsidRPr="00785C54">
        <w:rPr>
          <w:szCs w:val="24"/>
        </w:rPr>
        <w:lastRenderedPageBreak/>
        <w:t xml:space="preserve">schemes in </w:t>
      </w:r>
      <w:r w:rsidR="00E778A2" w:rsidRPr="00E778A2">
        <w:rPr>
          <w:szCs w:val="24"/>
        </w:rPr>
        <w:t>ISO 19156:20</w:t>
      </w:r>
      <w:r w:rsidR="00E778A2">
        <w:rPr>
          <w:szCs w:val="24"/>
        </w:rPr>
        <w:t>22</w:t>
      </w:r>
      <w:r w:rsidRPr="00785C54">
        <w:rPr>
          <w:szCs w:val="24"/>
        </w:rPr>
        <w:t xml:space="preserve"> (</w:t>
      </w:r>
      <w:proofErr w:type="spellStart"/>
      <w:r w:rsidRPr="00785C54">
        <w:rPr>
          <w:szCs w:val="24"/>
        </w:rPr>
        <w:t>AbstractObservationCharacteristics.observationType</w:t>
      </w:r>
      <w:proofErr w:type="spellEnd"/>
      <w:r w:rsidRPr="00785C54">
        <w:rPr>
          <w:szCs w:val="24"/>
        </w:rPr>
        <w:t xml:space="preserve"> and </w:t>
      </w:r>
      <w:proofErr w:type="spellStart"/>
      <w:r w:rsidRPr="00785C54">
        <w:rPr>
          <w:szCs w:val="24"/>
        </w:rPr>
        <w:t>AbstractSample.sampleType</w:t>
      </w:r>
      <w:proofErr w:type="spellEnd"/>
      <w:r w:rsidRPr="00785C54">
        <w:rPr>
          <w:szCs w:val="24"/>
        </w:rPr>
        <w:t>). This transition from hard-typing to soft-typing has been done to allow the use of the most appropriate Observation and Sample classification schemes to be used in the domain models, as well as to allow a single Observation and Sample instance to be classified using multiple classification schemes.</w:t>
      </w:r>
    </w:p>
    <w:p w14:paraId="4FE6C132" w14:textId="77777777" w:rsidR="00C94FC4" w:rsidRPr="00785C54" w:rsidRDefault="00C94FC4" w:rsidP="00785C54">
      <w:pPr>
        <w:pStyle w:val="BodyText"/>
      </w:pPr>
      <w:r w:rsidRPr="00785C54">
        <w:br w:type="page"/>
      </w:r>
    </w:p>
    <w:p w14:paraId="08322F51" w14:textId="5443C583" w:rsidR="005B5EAD" w:rsidRPr="00785C54" w:rsidRDefault="005B5EAD" w:rsidP="00785C54">
      <w:pPr>
        <w:pStyle w:val="BodyText"/>
        <w:autoSpaceDE w:val="0"/>
        <w:autoSpaceDN w:val="0"/>
        <w:adjustRightInd w:val="0"/>
        <w:rPr>
          <w:szCs w:val="24"/>
        </w:rPr>
      </w:pPr>
      <w:r w:rsidRPr="00785C54">
        <w:rPr>
          <w:szCs w:val="24"/>
        </w:rPr>
        <w:lastRenderedPageBreak/>
        <w:t xml:space="preserve">Concrete </w:t>
      </w:r>
      <w:proofErr w:type="spellStart"/>
      <w:r w:rsidRPr="00785C54">
        <w:rPr>
          <w:szCs w:val="24"/>
        </w:rPr>
        <w:t>codelists</w:t>
      </w:r>
      <w:proofErr w:type="spellEnd"/>
      <w:r w:rsidRPr="00785C54">
        <w:rPr>
          <w:szCs w:val="24"/>
        </w:rPr>
        <w:t xml:space="preserve"> are provided for both the </w:t>
      </w:r>
      <w:del w:id="609" w:author="Katharina Schleidt" w:date="2022-10-25T21:23:00Z">
        <w:r w:rsidRPr="00785C54" w:rsidDel="00786EB0">
          <w:rPr>
            <w:szCs w:val="24"/>
          </w:rPr>
          <w:delText xml:space="preserve">result </w:delText>
        </w:r>
      </w:del>
      <w:ins w:id="610" w:author="Katharina Schleidt" w:date="2022-10-25T21:23:00Z">
        <w:r w:rsidR="00786EB0" w:rsidRPr="00785C54">
          <w:rPr>
            <w:szCs w:val="24"/>
          </w:rPr>
          <w:t>result</w:t>
        </w:r>
        <w:r w:rsidR="00786EB0">
          <w:rPr>
            <w:szCs w:val="24"/>
          </w:rPr>
          <w:t>-</w:t>
        </w:r>
      </w:ins>
      <w:r w:rsidRPr="00785C54">
        <w:rPr>
          <w:szCs w:val="24"/>
        </w:rPr>
        <w:t xml:space="preserve">type based Observation classification and the shape geometry </w:t>
      </w:r>
      <w:proofErr w:type="spellStart"/>
      <w:r w:rsidRPr="00785C54">
        <w:rPr>
          <w:szCs w:val="24"/>
        </w:rPr>
        <w:t>SpatialSample</w:t>
      </w:r>
      <w:proofErr w:type="spellEnd"/>
      <w:r w:rsidRPr="00785C54">
        <w:rPr>
          <w:szCs w:val="24"/>
        </w:rPr>
        <w:t xml:space="preserve"> classification. Any additional Observation and Sample classification schemes can be provided in the domain models by extending the </w:t>
      </w:r>
      <w:proofErr w:type="spellStart"/>
      <w:r w:rsidRPr="00785C54">
        <w:rPr>
          <w:szCs w:val="24"/>
        </w:rPr>
        <w:t>AbstractObservationType</w:t>
      </w:r>
      <w:proofErr w:type="spellEnd"/>
      <w:r w:rsidRPr="00785C54">
        <w:rPr>
          <w:szCs w:val="24"/>
        </w:rPr>
        <w:t xml:space="preserve"> and </w:t>
      </w:r>
      <w:proofErr w:type="spellStart"/>
      <w:r w:rsidRPr="00785C54">
        <w:rPr>
          <w:szCs w:val="24"/>
        </w:rPr>
        <w:t>AbstractSampleType</w:t>
      </w:r>
      <w:proofErr w:type="spellEnd"/>
      <w:r w:rsidRPr="00785C54">
        <w:rPr>
          <w:szCs w:val="24"/>
        </w:rPr>
        <w:t xml:space="preserve"> classes, as illustrated for classification of Samples in </w:t>
      </w:r>
      <w:r w:rsidRPr="00785C54">
        <w:rPr>
          <w:rStyle w:val="citefig"/>
          <w:szCs w:val="24"/>
          <w:shd w:val="clear" w:color="auto" w:fill="auto"/>
        </w:rPr>
        <w:t>Figure C.1</w:t>
      </w:r>
      <w:r w:rsidRPr="00785C54">
        <w:rPr>
          <w:szCs w:val="24"/>
        </w:rPr>
        <w:t>.</w:t>
      </w:r>
    </w:p>
    <w:p w14:paraId="084DF0E0" w14:textId="552FEB47" w:rsidR="005B5EAD" w:rsidRDefault="00EB253C"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769190C7" wp14:editId="7AAF59D7">
            <wp:extent cx="4067004" cy="4102216"/>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84">
                      <a:extLst>
                        <a:ext uri="{28A0092B-C50C-407E-A947-70E740481C1C}">
                          <a14:useLocalDpi xmlns:a14="http://schemas.microsoft.com/office/drawing/2010/main" val="0"/>
                        </a:ext>
                      </a:extLst>
                    </a:blip>
                    <a:stretch>
                      <a:fillRect/>
                    </a:stretch>
                  </pic:blipFill>
                  <pic:spPr>
                    <a:xfrm>
                      <a:off x="0" y="0"/>
                      <a:ext cx="4080748" cy="4116079"/>
                    </a:xfrm>
                    <a:prstGeom prst="rect">
                      <a:avLst/>
                    </a:prstGeom>
                  </pic:spPr>
                </pic:pic>
              </a:graphicData>
            </a:graphic>
          </wp:inline>
        </w:drawing>
      </w:r>
    </w:p>
    <w:p w14:paraId="3493121C" w14:textId="2B371F21" w:rsidR="003613DB" w:rsidRPr="003613DB" w:rsidRDefault="003613DB" w:rsidP="00083060">
      <w:pPr>
        <w:pStyle w:val="Figurenote"/>
      </w:pPr>
      <w:r>
        <w:t>NOTE</w:t>
      </w:r>
      <w:r>
        <w:tab/>
        <w:t xml:space="preserve">No values or vocabulary are provided for </w:t>
      </w:r>
      <w:proofErr w:type="spellStart"/>
      <w:r>
        <w:t>SampleTypeByMaterialClass</w:t>
      </w:r>
      <w:proofErr w:type="spellEnd"/>
      <w:r>
        <w:t xml:space="preserve"> in this document. Class provided here only as an example of the </w:t>
      </w:r>
      <w:proofErr w:type="spellStart"/>
      <w:r>
        <w:t>codelist</w:t>
      </w:r>
      <w:proofErr w:type="spellEnd"/>
      <w:r>
        <w:t xml:space="preserve"> extension mechanism for application domain specific implementations.</w:t>
      </w:r>
    </w:p>
    <w:p w14:paraId="311E6890" w14:textId="77777777" w:rsidR="005B5EAD" w:rsidRPr="00785C54" w:rsidRDefault="005B5EAD" w:rsidP="00785C54">
      <w:pPr>
        <w:pStyle w:val="Figuretitle"/>
        <w:autoSpaceDE w:val="0"/>
        <w:autoSpaceDN w:val="0"/>
        <w:adjustRightInd w:val="0"/>
        <w:outlineLvl w:val="0"/>
        <w:rPr>
          <w:szCs w:val="24"/>
        </w:rPr>
      </w:pPr>
      <w:r w:rsidRPr="00785C54">
        <w:rPr>
          <w:szCs w:val="24"/>
        </w:rPr>
        <w:t xml:space="preserve">Figure C.1 — (Example) Mechanism for defining a classification scheme for Samples based on the type of the sample material by extending the </w:t>
      </w:r>
      <w:proofErr w:type="spellStart"/>
      <w:r w:rsidRPr="00785C54">
        <w:rPr>
          <w:szCs w:val="24"/>
        </w:rPr>
        <w:t>AbstractSampleType</w:t>
      </w:r>
      <w:proofErr w:type="spellEnd"/>
      <w:r w:rsidRPr="00785C54">
        <w:rPr>
          <w:szCs w:val="24"/>
        </w:rPr>
        <w:t xml:space="preserve"> </w:t>
      </w:r>
      <w:proofErr w:type="spellStart"/>
      <w:r w:rsidRPr="00785C54">
        <w:rPr>
          <w:szCs w:val="24"/>
        </w:rPr>
        <w:t>codelist</w:t>
      </w:r>
      <w:proofErr w:type="spellEnd"/>
    </w:p>
    <w:p w14:paraId="769E3613" w14:textId="77777777" w:rsidR="005B5EAD" w:rsidRPr="00785C54" w:rsidRDefault="005B5EAD" w:rsidP="00785C54">
      <w:pPr>
        <w:pStyle w:val="BodyText"/>
        <w:autoSpaceDE w:val="0"/>
        <w:autoSpaceDN w:val="0"/>
        <w:adjustRightInd w:val="0"/>
        <w:rPr>
          <w:szCs w:val="24"/>
        </w:rPr>
      </w:pPr>
      <w:r w:rsidRPr="00785C54">
        <w:rPr>
          <w:szCs w:val="24"/>
        </w:rPr>
        <w:t xml:space="preserve">Only an abstract, empty </w:t>
      </w:r>
      <w:proofErr w:type="spellStart"/>
      <w:r w:rsidRPr="00785C54">
        <w:rPr>
          <w:szCs w:val="24"/>
        </w:rPr>
        <w:t>codelist</w:t>
      </w:r>
      <w:proofErr w:type="spellEnd"/>
      <w:r w:rsidRPr="00785C54">
        <w:rPr>
          <w:szCs w:val="24"/>
        </w:rPr>
        <w:t xml:space="preserve"> extension point is provided for classifying Samplers. A wide variety of device types and methodologies used for creating samples are used in various domains, and any of these can be adopted in particular domain models by extending the </w:t>
      </w:r>
      <w:proofErr w:type="spellStart"/>
      <w:r w:rsidRPr="00785C54">
        <w:rPr>
          <w:szCs w:val="24"/>
        </w:rPr>
        <w:t>AbstractSamplerType</w:t>
      </w:r>
      <w:proofErr w:type="spellEnd"/>
      <w:r w:rsidRPr="00785C54">
        <w:rPr>
          <w:szCs w:val="24"/>
        </w:rPr>
        <w:t xml:space="preserve"> class. An example of this mechanism is illustrated as </w:t>
      </w:r>
      <w:r w:rsidRPr="00785C54">
        <w:rPr>
          <w:rStyle w:val="citefig"/>
          <w:szCs w:val="24"/>
          <w:shd w:val="clear" w:color="auto" w:fill="auto"/>
        </w:rPr>
        <w:t>Figure C.2</w:t>
      </w:r>
      <w:r w:rsidRPr="00785C54">
        <w:rPr>
          <w:szCs w:val="24"/>
        </w:rPr>
        <w:t>.</w:t>
      </w:r>
    </w:p>
    <w:p w14:paraId="2E8D67F8" w14:textId="29F27A0B" w:rsidR="005B5EAD" w:rsidRDefault="00965785"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lastRenderedPageBreak/>
        <w:drawing>
          <wp:inline distT="0" distB="0" distL="0" distR="0" wp14:anchorId="627C7CB3" wp14:editId="0FFA5AEF">
            <wp:extent cx="4268838" cy="4286774"/>
            <wp:effectExtent l="0" t="0" r="0" b="635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85">
                      <a:extLst>
                        <a:ext uri="{28A0092B-C50C-407E-A947-70E740481C1C}">
                          <a14:useLocalDpi xmlns:a14="http://schemas.microsoft.com/office/drawing/2010/main" val="0"/>
                        </a:ext>
                      </a:extLst>
                    </a:blip>
                    <a:stretch>
                      <a:fillRect/>
                    </a:stretch>
                  </pic:blipFill>
                  <pic:spPr>
                    <a:xfrm>
                      <a:off x="0" y="0"/>
                      <a:ext cx="4281659" cy="4299649"/>
                    </a:xfrm>
                    <a:prstGeom prst="rect">
                      <a:avLst/>
                    </a:prstGeom>
                  </pic:spPr>
                </pic:pic>
              </a:graphicData>
            </a:graphic>
          </wp:inline>
        </w:drawing>
      </w:r>
    </w:p>
    <w:p w14:paraId="6BF079BA" w14:textId="4829B1AD" w:rsidR="003613DB" w:rsidRPr="00785C54" w:rsidRDefault="003613DB" w:rsidP="00083060">
      <w:pPr>
        <w:pStyle w:val="Figurenote"/>
      </w:pPr>
      <w:r>
        <w:t>NOTE</w:t>
      </w:r>
      <w:r>
        <w:tab/>
        <w:t xml:space="preserve">No values or vocabulary are provided for </w:t>
      </w:r>
      <w:proofErr w:type="spellStart"/>
      <w:r>
        <w:t>SamplerClassification</w:t>
      </w:r>
      <w:proofErr w:type="spellEnd"/>
      <w:r>
        <w:t xml:space="preserve"> in this document. Class provided here only as an example of the </w:t>
      </w:r>
      <w:proofErr w:type="spellStart"/>
      <w:r>
        <w:t>codelist</w:t>
      </w:r>
      <w:proofErr w:type="spellEnd"/>
      <w:r>
        <w:t xml:space="preserve"> extension mechanism for application domain specific implementations.</w:t>
      </w:r>
    </w:p>
    <w:p w14:paraId="01DA72AF" w14:textId="77777777" w:rsidR="005B5EAD" w:rsidRPr="00785C54" w:rsidRDefault="005B5EAD" w:rsidP="00785C54">
      <w:pPr>
        <w:pStyle w:val="Figuretitle"/>
        <w:autoSpaceDE w:val="0"/>
        <w:autoSpaceDN w:val="0"/>
        <w:adjustRightInd w:val="0"/>
        <w:outlineLvl w:val="0"/>
        <w:rPr>
          <w:szCs w:val="24"/>
        </w:rPr>
      </w:pPr>
      <w:r w:rsidRPr="00785C54">
        <w:rPr>
          <w:szCs w:val="24"/>
        </w:rPr>
        <w:t xml:space="preserve">Figure C.2 — (Example) Mechanism for defining a generic classification scheme for Samplers by extending the </w:t>
      </w:r>
      <w:proofErr w:type="spellStart"/>
      <w:r w:rsidRPr="00785C54">
        <w:rPr>
          <w:szCs w:val="24"/>
        </w:rPr>
        <w:t>AbstractSamplerType</w:t>
      </w:r>
      <w:proofErr w:type="spellEnd"/>
      <w:r w:rsidRPr="00785C54">
        <w:rPr>
          <w:szCs w:val="24"/>
        </w:rPr>
        <w:t xml:space="preserve"> </w:t>
      </w:r>
      <w:proofErr w:type="spellStart"/>
      <w:r w:rsidRPr="00785C54">
        <w:rPr>
          <w:szCs w:val="24"/>
        </w:rPr>
        <w:t>codelist</w:t>
      </w:r>
      <w:proofErr w:type="spellEnd"/>
    </w:p>
    <w:p w14:paraId="346E5208" w14:textId="705DB2F9" w:rsidR="005B5EAD" w:rsidRPr="00785C54" w:rsidRDefault="005B5EAD" w:rsidP="00785C54">
      <w:pPr>
        <w:pStyle w:val="a3"/>
        <w:tabs>
          <w:tab w:val="left" w:pos="720"/>
        </w:tabs>
        <w:autoSpaceDE w:val="0"/>
        <w:autoSpaceDN w:val="0"/>
        <w:adjustRightInd w:val="0"/>
        <w:rPr>
          <w:szCs w:val="24"/>
        </w:rPr>
      </w:pPr>
      <w:r w:rsidRPr="00785C54">
        <w:rPr>
          <w:szCs w:val="24"/>
        </w:rPr>
        <w:t xml:space="preserve">Migration of </w:t>
      </w:r>
      <w:del w:id="611" w:author="Katharina Schleidt" w:date="2022-10-25T21:24:00Z">
        <w:r w:rsidRPr="00785C54" w:rsidDel="00786EB0">
          <w:rPr>
            <w:szCs w:val="24"/>
          </w:rPr>
          <w:delText xml:space="preserve">result </w:delText>
        </w:r>
      </w:del>
      <w:ins w:id="612" w:author="Katharina Schleidt" w:date="2022-10-25T21:24:00Z">
        <w:r w:rsidR="00786EB0" w:rsidRPr="00785C54">
          <w:rPr>
            <w:szCs w:val="24"/>
          </w:rPr>
          <w:t>result</w:t>
        </w:r>
        <w:r w:rsidR="00786EB0">
          <w:rPr>
            <w:szCs w:val="24"/>
          </w:rPr>
          <w:t>-</w:t>
        </w:r>
      </w:ins>
      <w:r w:rsidRPr="00785C54">
        <w:rPr>
          <w:szCs w:val="24"/>
        </w:rPr>
        <w:t>type based Observation types</w:t>
      </w:r>
    </w:p>
    <w:p w14:paraId="074DC811" w14:textId="267731F8" w:rsidR="005B5EAD" w:rsidRPr="00785C54" w:rsidRDefault="005B5EAD" w:rsidP="00785C54">
      <w:pPr>
        <w:pStyle w:val="BodyText"/>
        <w:autoSpaceDE w:val="0"/>
        <w:autoSpaceDN w:val="0"/>
        <w:adjustRightInd w:val="0"/>
        <w:rPr>
          <w:szCs w:val="24"/>
        </w:rPr>
      </w:pPr>
      <w:r w:rsidRPr="00785C54">
        <w:rPr>
          <w:szCs w:val="24"/>
        </w:rPr>
        <w:t>Instances of the specialized Observation types of 19156:2011 can be migrated into instances of the 19156:202</w:t>
      </w:r>
      <w:r w:rsidR="003E2160">
        <w:rPr>
          <w:szCs w:val="24"/>
        </w:rPr>
        <w:t>2</w:t>
      </w:r>
      <w:r w:rsidRPr="00785C54">
        <w:rPr>
          <w:szCs w:val="24"/>
        </w:rPr>
        <w:t xml:space="preserve"> Observation class of the Basic Observations package by providing an entry of the </w:t>
      </w:r>
      <w:proofErr w:type="spellStart"/>
      <w:r w:rsidRPr="00785C54">
        <w:rPr>
          <w:szCs w:val="24"/>
        </w:rPr>
        <w:t>ObservationTypeByResultType</w:t>
      </w:r>
      <w:proofErr w:type="spellEnd"/>
      <w:r w:rsidRPr="00785C54">
        <w:rPr>
          <w:szCs w:val="24"/>
        </w:rPr>
        <w:t xml:space="preserve"> </w:t>
      </w:r>
      <w:proofErr w:type="spellStart"/>
      <w:r w:rsidRPr="00785C54">
        <w:rPr>
          <w:szCs w:val="24"/>
        </w:rPr>
        <w:t>codelist</w:t>
      </w:r>
      <w:proofErr w:type="spellEnd"/>
      <w:r w:rsidRPr="00785C54">
        <w:rPr>
          <w:szCs w:val="24"/>
        </w:rPr>
        <w:t xml:space="preserve"> as a value of the </w:t>
      </w:r>
      <w:proofErr w:type="spellStart"/>
      <w:r w:rsidRPr="00785C54">
        <w:rPr>
          <w:szCs w:val="24"/>
        </w:rPr>
        <w:t>observationType</w:t>
      </w:r>
      <w:proofErr w:type="spellEnd"/>
      <w:r w:rsidRPr="00785C54">
        <w:rPr>
          <w:szCs w:val="24"/>
        </w:rPr>
        <w:t xml:space="preserve"> attribute as follows (labels provided here for readability, the corresponding URIs for the </w:t>
      </w:r>
      <w:proofErr w:type="spellStart"/>
      <w:r w:rsidRPr="00785C54">
        <w:rPr>
          <w:szCs w:val="24"/>
        </w:rPr>
        <w:t>codelist</w:t>
      </w:r>
      <w:proofErr w:type="spellEnd"/>
      <w:r w:rsidRPr="00785C54">
        <w:rPr>
          <w:szCs w:val="24"/>
        </w:rPr>
        <w:t xml:space="preserve"> entries should be used as specified in the code list vocabulary):</w:t>
      </w:r>
    </w:p>
    <w:p w14:paraId="4E00DF6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r>
      <w:proofErr w:type="spellStart"/>
      <w:r w:rsidRPr="00785C54">
        <w:rPr>
          <w:szCs w:val="24"/>
        </w:rPr>
        <w:t>OM_Observation</w:t>
      </w:r>
      <w:proofErr w:type="spellEnd"/>
      <w:r w:rsidRPr="00785C54">
        <w:rPr>
          <w:szCs w:val="24"/>
        </w:rPr>
        <w:t>: Observation;</w:t>
      </w:r>
    </w:p>
    <w:p w14:paraId="1287919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r>
      <w:proofErr w:type="spellStart"/>
      <w:r w:rsidRPr="00785C54">
        <w:rPr>
          <w:szCs w:val="24"/>
        </w:rPr>
        <w:t>OM_Measurement</w:t>
      </w:r>
      <w:proofErr w:type="spellEnd"/>
      <w:r w:rsidRPr="00785C54">
        <w:rPr>
          <w:szCs w:val="24"/>
        </w:rPr>
        <w:t>: Measurement;</w:t>
      </w:r>
    </w:p>
    <w:p w14:paraId="75E83A0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r>
      <w:proofErr w:type="spellStart"/>
      <w:r w:rsidRPr="00785C54">
        <w:rPr>
          <w:szCs w:val="24"/>
        </w:rPr>
        <w:t>OM_CategoryObservation</w:t>
      </w:r>
      <w:proofErr w:type="spellEnd"/>
      <w:r w:rsidRPr="00785C54">
        <w:rPr>
          <w:szCs w:val="24"/>
        </w:rPr>
        <w:t>: Category Observation;</w:t>
      </w:r>
    </w:p>
    <w:p w14:paraId="6906C38E"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r>
      <w:proofErr w:type="spellStart"/>
      <w:r w:rsidRPr="00785C54">
        <w:rPr>
          <w:szCs w:val="24"/>
        </w:rPr>
        <w:t>OM_CountObservation</w:t>
      </w:r>
      <w:proofErr w:type="spellEnd"/>
      <w:r w:rsidRPr="00785C54">
        <w:rPr>
          <w:szCs w:val="24"/>
        </w:rPr>
        <w:t>: Count Observation;</w:t>
      </w:r>
    </w:p>
    <w:p w14:paraId="4389149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r>
      <w:proofErr w:type="spellStart"/>
      <w:r w:rsidRPr="00785C54">
        <w:rPr>
          <w:szCs w:val="24"/>
        </w:rPr>
        <w:t>OM_TruthObservation</w:t>
      </w:r>
      <w:proofErr w:type="spellEnd"/>
      <w:r w:rsidRPr="00785C54">
        <w:rPr>
          <w:szCs w:val="24"/>
        </w:rPr>
        <w:t>: Truth Observation;</w:t>
      </w:r>
    </w:p>
    <w:p w14:paraId="7CE80EA4"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w:t>
      </w:r>
      <w:r w:rsidRPr="00785C54">
        <w:rPr>
          <w:szCs w:val="24"/>
        </w:rPr>
        <w:tab/>
      </w:r>
      <w:proofErr w:type="spellStart"/>
      <w:r w:rsidRPr="00785C54">
        <w:rPr>
          <w:szCs w:val="24"/>
        </w:rPr>
        <w:t>OM_TemporalObservation</w:t>
      </w:r>
      <w:proofErr w:type="spellEnd"/>
      <w:r w:rsidRPr="00785C54">
        <w:rPr>
          <w:szCs w:val="24"/>
        </w:rPr>
        <w:t>: Temporal Observation;</w:t>
      </w:r>
    </w:p>
    <w:p w14:paraId="6D869A5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g)</w:t>
      </w:r>
      <w:r w:rsidRPr="00785C54">
        <w:rPr>
          <w:szCs w:val="24"/>
        </w:rPr>
        <w:tab/>
      </w:r>
      <w:proofErr w:type="spellStart"/>
      <w:r w:rsidRPr="00785C54">
        <w:rPr>
          <w:szCs w:val="24"/>
        </w:rPr>
        <w:t>OM_GeometryObservation</w:t>
      </w:r>
      <w:proofErr w:type="spellEnd"/>
      <w:r w:rsidRPr="00785C54">
        <w:rPr>
          <w:szCs w:val="24"/>
        </w:rPr>
        <w:t>: Geometry Observation;</w:t>
      </w:r>
    </w:p>
    <w:p w14:paraId="5FDC0A0B"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h)</w:t>
      </w:r>
      <w:r w:rsidRPr="00785C54">
        <w:rPr>
          <w:szCs w:val="24"/>
        </w:rPr>
        <w:tab/>
      </w:r>
      <w:proofErr w:type="spellStart"/>
      <w:r w:rsidRPr="00785C54">
        <w:rPr>
          <w:szCs w:val="24"/>
        </w:rPr>
        <w:t>OM_ComplexObservation</w:t>
      </w:r>
      <w:proofErr w:type="spellEnd"/>
      <w:r w:rsidRPr="00785C54">
        <w:rPr>
          <w:szCs w:val="24"/>
        </w:rPr>
        <w:t>: Complex Observation;</w:t>
      </w:r>
    </w:p>
    <w:p w14:paraId="177A2D6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roofErr w:type="spellStart"/>
      <w:r w:rsidRPr="00785C54">
        <w:rPr>
          <w:szCs w:val="24"/>
        </w:rPr>
        <w:t>i</w:t>
      </w:r>
      <w:proofErr w:type="spellEnd"/>
      <w:r w:rsidRPr="00785C54">
        <w:rPr>
          <w:szCs w:val="24"/>
        </w:rPr>
        <w:t>)</w:t>
      </w:r>
      <w:r w:rsidRPr="00785C54">
        <w:rPr>
          <w:szCs w:val="24"/>
        </w:rPr>
        <w:tab/>
      </w:r>
      <w:proofErr w:type="spellStart"/>
      <w:r w:rsidRPr="00785C54">
        <w:rPr>
          <w:szCs w:val="24"/>
        </w:rPr>
        <w:t>OM_DiscreteCoverageObservation</w:t>
      </w:r>
      <w:proofErr w:type="spellEnd"/>
      <w:r w:rsidRPr="00785C54">
        <w:rPr>
          <w:szCs w:val="24"/>
        </w:rPr>
        <w:t xml:space="preserve">: Discrete </w:t>
      </w:r>
      <w:proofErr w:type="spellStart"/>
      <w:r w:rsidRPr="00785C54">
        <w:rPr>
          <w:szCs w:val="24"/>
        </w:rPr>
        <w:t>CoverageObservation</w:t>
      </w:r>
      <w:proofErr w:type="spellEnd"/>
      <w:r w:rsidRPr="00785C54">
        <w:rPr>
          <w:szCs w:val="24"/>
        </w:rPr>
        <w:t>;</w:t>
      </w:r>
    </w:p>
    <w:p w14:paraId="452B8C7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j)</w:t>
      </w:r>
      <w:r w:rsidRPr="00785C54">
        <w:rPr>
          <w:szCs w:val="24"/>
        </w:rPr>
        <w:tab/>
      </w:r>
      <w:proofErr w:type="spellStart"/>
      <w:r w:rsidRPr="00785C54">
        <w:rPr>
          <w:szCs w:val="24"/>
        </w:rPr>
        <w:t>OM_PointCoverageObservation</w:t>
      </w:r>
      <w:proofErr w:type="spellEnd"/>
      <w:r w:rsidRPr="00785C54">
        <w:rPr>
          <w:szCs w:val="24"/>
        </w:rPr>
        <w:t>: Point Coverage Observation;</w:t>
      </w:r>
    </w:p>
    <w:p w14:paraId="32B9CF0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k)</w:t>
      </w:r>
      <w:r w:rsidRPr="00785C54">
        <w:rPr>
          <w:szCs w:val="24"/>
        </w:rPr>
        <w:tab/>
      </w:r>
      <w:proofErr w:type="spellStart"/>
      <w:r w:rsidRPr="00785C54">
        <w:rPr>
          <w:szCs w:val="24"/>
        </w:rPr>
        <w:t>OM_TimeSeriesObservation</w:t>
      </w:r>
      <w:proofErr w:type="spellEnd"/>
      <w:r w:rsidRPr="00785C54">
        <w:rPr>
          <w:szCs w:val="24"/>
        </w:rPr>
        <w:t>: Time Series Observation.</w:t>
      </w:r>
    </w:p>
    <w:p w14:paraId="1D495402" w14:textId="77777777" w:rsidR="005B5EAD" w:rsidRPr="00785C54" w:rsidRDefault="005B5EAD" w:rsidP="00785C54">
      <w:pPr>
        <w:pStyle w:val="a3"/>
        <w:tabs>
          <w:tab w:val="left" w:pos="720"/>
        </w:tabs>
        <w:autoSpaceDE w:val="0"/>
        <w:autoSpaceDN w:val="0"/>
        <w:adjustRightInd w:val="0"/>
        <w:rPr>
          <w:szCs w:val="24"/>
        </w:rPr>
      </w:pPr>
      <w:r w:rsidRPr="00785C54">
        <w:rPr>
          <w:szCs w:val="24"/>
        </w:rPr>
        <w:t xml:space="preserve">Migration of </w:t>
      </w:r>
      <w:proofErr w:type="gramStart"/>
      <w:r w:rsidRPr="00785C54">
        <w:rPr>
          <w:szCs w:val="24"/>
        </w:rPr>
        <w:t>geometry based</w:t>
      </w:r>
      <w:proofErr w:type="gramEnd"/>
      <w:r w:rsidRPr="00785C54">
        <w:rPr>
          <w:szCs w:val="24"/>
        </w:rPr>
        <w:t xml:space="preserve"> sampling feature types</w:t>
      </w:r>
    </w:p>
    <w:p w14:paraId="2128973C" w14:textId="45C4AB52" w:rsidR="005B5EAD" w:rsidRPr="00785C54" w:rsidRDefault="005B5EAD" w:rsidP="00785C54">
      <w:pPr>
        <w:pStyle w:val="BodyText"/>
        <w:autoSpaceDE w:val="0"/>
        <w:autoSpaceDN w:val="0"/>
        <w:adjustRightInd w:val="0"/>
        <w:rPr>
          <w:szCs w:val="24"/>
        </w:rPr>
      </w:pPr>
      <w:r w:rsidRPr="00785C54">
        <w:rPr>
          <w:szCs w:val="24"/>
        </w:rPr>
        <w:t xml:space="preserve">Instances of the specialized sampling feature types of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2011</w:t>
      </w:r>
      <w:r w:rsidRPr="00785C54">
        <w:rPr>
          <w:szCs w:val="24"/>
        </w:rPr>
        <w:t xml:space="preserve"> can be migrated into instances of the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202</w:t>
      </w:r>
      <w:r w:rsidR="003E2160">
        <w:rPr>
          <w:rStyle w:val="stdyear"/>
          <w:szCs w:val="24"/>
          <w:shd w:val="clear" w:color="auto" w:fill="auto"/>
        </w:rPr>
        <w:t>2</w:t>
      </w:r>
      <w:r w:rsidRPr="00785C54">
        <w:rPr>
          <w:szCs w:val="24"/>
        </w:rPr>
        <w:t xml:space="preserve"> </w:t>
      </w:r>
      <w:proofErr w:type="spellStart"/>
      <w:r w:rsidRPr="00785C54">
        <w:rPr>
          <w:szCs w:val="24"/>
        </w:rPr>
        <w:t>SpatialSample</w:t>
      </w:r>
      <w:proofErr w:type="spellEnd"/>
      <w:r w:rsidRPr="00785C54">
        <w:rPr>
          <w:szCs w:val="24"/>
        </w:rPr>
        <w:t xml:space="preserve"> class of the Basic Samples package by providing an entry of the </w:t>
      </w:r>
      <w:proofErr w:type="spellStart"/>
      <w:r w:rsidRPr="00785C54">
        <w:rPr>
          <w:szCs w:val="24"/>
        </w:rPr>
        <w:t>SampleTypeByGeometryType</w:t>
      </w:r>
      <w:proofErr w:type="spellEnd"/>
      <w:r w:rsidRPr="00785C54">
        <w:rPr>
          <w:szCs w:val="24"/>
        </w:rPr>
        <w:t xml:space="preserve"> </w:t>
      </w:r>
      <w:proofErr w:type="spellStart"/>
      <w:r w:rsidRPr="00785C54">
        <w:rPr>
          <w:szCs w:val="24"/>
        </w:rPr>
        <w:t>codelist</w:t>
      </w:r>
      <w:proofErr w:type="spellEnd"/>
      <w:r w:rsidRPr="00785C54">
        <w:rPr>
          <w:szCs w:val="24"/>
        </w:rPr>
        <w:t xml:space="preserve"> as a value of the </w:t>
      </w:r>
      <w:proofErr w:type="spellStart"/>
      <w:r w:rsidRPr="00785C54">
        <w:rPr>
          <w:szCs w:val="24"/>
        </w:rPr>
        <w:t>sampleType</w:t>
      </w:r>
      <w:proofErr w:type="spellEnd"/>
      <w:r w:rsidRPr="00785C54">
        <w:rPr>
          <w:szCs w:val="24"/>
        </w:rPr>
        <w:t xml:space="preserve"> attribute as follows (labels provided here for readability, the corresponding URIs for the entries should be used as specified in the code list vocabulary):</w:t>
      </w:r>
    </w:p>
    <w:p w14:paraId="2D3EAFB7"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r>
      <w:proofErr w:type="spellStart"/>
      <w:r w:rsidRPr="00785C54">
        <w:rPr>
          <w:szCs w:val="24"/>
        </w:rPr>
        <w:t>SF_SamplingPoint</w:t>
      </w:r>
      <w:proofErr w:type="spellEnd"/>
      <w:r w:rsidRPr="00785C54">
        <w:rPr>
          <w:szCs w:val="24"/>
        </w:rPr>
        <w:t>: Point Sample;</w:t>
      </w:r>
    </w:p>
    <w:p w14:paraId="58E7CDEE"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r>
      <w:proofErr w:type="spellStart"/>
      <w:r w:rsidRPr="00785C54">
        <w:rPr>
          <w:szCs w:val="24"/>
        </w:rPr>
        <w:t>SF_SamplingCurve</w:t>
      </w:r>
      <w:proofErr w:type="spellEnd"/>
      <w:r w:rsidRPr="00785C54">
        <w:rPr>
          <w:szCs w:val="24"/>
        </w:rPr>
        <w:t>: Curve Sample;</w:t>
      </w:r>
    </w:p>
    <w:p w14:paraId="4FD4041E"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r>
      <w:proofErr w:type="spellStart"/>
      <w:r w:rsidRPr="00785C54">
        <w:rPr>
          <w:szCs w:val="24"/>
        </w:rPr>
        <w:t>SF_SamplingSurface</w:t>
      </w:r>
      <w:proofErr w:type="spellEnd"/>
      <w:r w:rsidRPr="00785C54">
        <w:rPr>
          <w:szCs w:val="24"/>
        </w:rPr>
        <w:t>: Surface Sample;</w:t>
      </w:r>
    </w:p>
    <w:p w14:paraId="13AED8E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r>
      <w:proofErr w:type="spellStart"/>
      <w:r w:rsidRPr="00785C54">
        <w:rPr>
          <w:szCs w:val="24"/>
        </w:rPr>
        <w:t>SF_SamplingSolid</w:t>
      </w:r>
      <w:proofErr w:type="spellEnd"/>
      <w:r w:rsidRPr="00785C54">
        <w:rPr>
          <w:szCs w:val="24"/>
        </w:rPr>
        <w:t>: Solid Sample.</w:t>
      </w:r>
    </w:p>
    <w:p w14:paraId="35C2EB62" w14:textId="77777777" w:rsidR="005B5EAD" w:rsidRPr="00785C54" w:rsidRDefault="005B5EAD" w:rsidP="00785C54">
      <w:pPr>
        <w:pStyle w:val="a2"/>
        <w:tabs>
          <w:tab w:val="left" w:pos="360"/>
        </w:tabs>
        <w:autoSpaceDE w:val="0"/>
        <w:autoSpaceDN w:val="0"/>
        <w:adjustRightInd w:val="0"/>
        <w:rPr>
          <w:szCs w:val="24"/>
        </w:rPr>
      </w:pPr>
      <w:r w:rsidRPr="00785C54">
        <w:rPr>
          <w:szCs w:val="24"/>
        </w:rPr>
        <w:t>Generic metadata associations</w:t>
      </w:r>
    </w:p>
    <w:p w14:paraId="11CCD88F" w14:textId="440CB795" w:rsidR="005B5EAD" w:rsidRPr="00785C54" w:rsidRDefault="005B5EAD" w:rsidP="00785C54">
      <w:pPr>
        <w:pStyle w:val="BodyText"/>
        <w:autoSpaceDE w:val="0"/>
        <w:autoSpaceDN w:val="0"/>
        <w:adjustRightInd w:val="0"/>
        <w:rPr>
          <w:szCs w:val="24"/>
        </w:rPr>
      </w:pPr>
      <w:r w:rsidRPr="00785C54">
        <w:rPr>
          <w:szCs w:val="24"/>
        </w:rPr>
        <w:t xml:space="preserve">In </w:t>
      </w:r>
      <w:r w:rsidR="006C4FD2" w:rsidRPr="006C4FD2">
        <w:rPr>
          <w:szCs w:val="24"/>
        </w:rPr>
        <w:t>ISO 19156:2011</w:t>
      </w:r>
      <w:r w:rsidRPr="00785C54">
        <w:rPr>
          <w:szCs w:val="24"/>
        </w:rPr>
        <w:t xml:space="preserve"> the Metadata association was provided only for the </w:t>
      </w:r>
      <w:proofErr w:type="spellStart"/>
      <w:r w:rsidRPr="00785C54">
        <w:rPr>
          <w:szCs w:val="24"/>
        </w:rPr>
        <w:t>OM_Observation</w:t>
      </w:r>
      <w:proofErr w:type="spellEnd"/>
      <w:r w:rsidRPr="00785C54">
        <w:rPr>
          <w:szCs w:val="24"/>
        </w:rPr>
        <w:t xml:space="preserve"> class with type </w:t>
      </w:r>
      <w:proofErr w:type="spellStart"/>
      <w:r w:rsidRPr="00785C54">
        <w:rPr>
          <w:szCs w:val="24"/>
        </w:rPr>
        <w:t>MD_Metadata</w:t>
      </w:r>
      <w:proofErr w:type="spellEnd"/>
      <w:r w:rsidRPr="00785C54">
        <w:rPr>
          <w:szCs w:val="24"/>
        </w:rPr>
        <w:t xml:space="preserve"> of </w:t>
      </w: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19115</w:t>
      </w:r>
      <w:r w:rsidRPr="00785C54">
        <w:rPr>
          <w:szCs w:val="24"/>
        </w:rPr>
        <w:t>:</w:t>
      </w:r>
      <w:r w:rsidRPr="00785C54">
        <w:rPr>
          <w:rStyle w:val="stdyear"/>
          <w:szCs w:val="24"/>
          <w:shd w:val="clear" w:color="auto" w:fill="auto"/>
        </w:rPr>
        <w:t>2003</w:t>
      </w:r>
      <w:r w:rsidRPr="00785C54">
        <w:rPr>
          <w:rStyle w:val="stdsuppl"/>
          <w:szCs w:val="24"/>
          <w:shd w:val="clear" w:color="auto" w:fill="auto"/>
        </w:rPr>
        <w:t>/Cor.1:2006</w:t>
      </w:r>
      <w:r w:rsidRPr="00785C54">
        <w:rPr>
          <w:szCs w:val="24"/>
        </w:rPr>
        <w:t xml:space="preserve"> and with cardinality of </w:t>
      </w:r>
      <w:proofErr w:type="gramStart"/>
      <w:r w:rsidRPr="00785C54">
        <w:rPr>
          <w:szCs w:val="24"/>
        </w:rPr>
        <w:t>0..</w:t>
      </w:r>
      <w:proofErr w:type="gramEnd"/>
      <w:r w:rsidRPr="00785C54">
        <w:rPr>
          <w:szCs w:val="24"/>
        </w:rPr>
        <w:t xml:space="preserve">1. </w:t>
      </w:r>
      <w:r w:rsidRPr="00785C54">
        <w:rPr>
          <w:rStyle w:val="stdpublisher"/>
          <w:szCs w:val="24"/>
          <w:shd w:val="clear" w:color="auto" w:fill="auto"/>
        </w:rPr>
        <w:t>ISO</w:t>
      </w:r>
      <w:r w:rsidR="0081435D" w:rsidRPr="00785C54">
        <w:rPr>
          <w:szCs w:val="24"/>
        </w:rPr>
        <w:t> </w:t>
      </w:r>
      <w:r w:rsidRPr="00785C54">
        <w:rPr>
          <w:rStyle w:val="stddocNumber"/>
          <w:szCs w:val="24"/>
          <w:shd w:val="clear" w:color="auto" w:fill="auto"/>
        </w:rPr>
        <w:t>19156</w:t>
      </w:r>
      <w:r w:rsidR="003E2160">
        <w:rPr>
          <w:rStyle w:val="stddocNumber"/>
          <w:szCs w:val="24"/>
          <w:shd w:val="clear" w:color="auto" w:fill="auto"/>
        </w:rPr>
        <w:t>:20</w:t>
      </w:r>
      <w:r w:rsidR="006C4FD2">
        <w:rPr>
          <w:rStyle w:val="stddocNumber"/>
          <w:szCs w:val="24"/>
          <w:shd w:val="clear" w:color="auto" w:fill="auto"/>
        </w:rPr>
        <w:t>22</w:t>
      </w:r>
      <w:r w:rsidRPr="00785C54">
        <w:rPr>
          <w:szCs w:val="24"/>
        </w:rPr>
        <w:t xml:space="preserve"> allows for providing metadata in addition to the concepts covered by the OMS model for most of the model classes:</w:t>
      </w:r>
    </w:p>
    <w:p w14:paraId="7A9CA423" w14:textId="36EBB33C"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 xml:space="preserve">Abstract Observation </w:t>
      </w:r>
      <w:r w:rsidR="00022C0A">
        <w:rPr>
          <w:szCs w:val="24"/>
        </w:rPr>
        <w:t>C</w:t>
      </w:r>
      <w:r w:rsidR="00022C0A" w:rsidRPr="00785C54">
        <w:rPr>
          <w:szCs w:val="24"/>
        </w:rPr>
        <w:t xml:space="preserve">ore </w:t>
      </w:r>
      <w:r w:rsidRPr="00785C54">
        <w:rPr>
          <w:szCs w:val="24"/>
        </w:rPr>
        <w:t>package:</w:t>
      </w:r>
    </w:p>
    <w:p w14:paraId="6651C9C6"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r>
      <w:proofErr w:type="spellStart"/>
      <w:r w:rsidRPr="00785C54">
        <w:rPr>
          <w:szCs w:val="24"/>
        </w:rPr>
        <w:t>AbstractObservationCharacteristics</w:t>
      </w:r>
      <w:proofErr w:type="spellEnd"/>
      <w:r w:rsidRPr="00785C54">
        <w:rPr>
          <w:szCs w:val="24"/>
        </w:rPr>
        <w:t>;</w:t>
      </w:r>
    </w:p>
    <w:p w14:paraId="2F4B4CBD" w14:textId="19C2BD97" w:rsidR="00A943BA"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r>
      <w:proofErr w:type="spellStart"/>
      <w:r w:rsidR="00A943BA" w:rsidRPr="00A943BA">
        <w:rPr>
          <w:szCs w:val="24"/>
        </w:rPr>
        <w:t>AbstractObservationCollection</w:t>
      </w:r>
      <w:proofErr w:type="spellEnd"/>
      <w:r w:rsidR="00A943BA">
        <w:rPr>
          <w:szCs w:val="24"/>
        </w:rPr>
        <w:t>;</w:t>
      </w:r>
    </w:p>
    <w:p w14:paraId="6AB6A2E5" w14:textId="4A1D6444" w:rsidR="005B5EAD" w:rsidRPr="00785C54" w:rsidRDefault="00A943BA"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3)</w:t>
      </w:r>
      <w:ins w:id="613" w:author="Katharina Schleidt" w:date="2022-10-25T21:25:00Z">
        <w:r w:rsidR="00786EB0" w:rsidRPr="00786EB0">
          <w:rPr>
            <w:szCs w:val="24"/>
          </w:rPr>
          <w:t xml:space="preserve"> </w:t>
        </w:r>
        <w:r w:rsidR="00786EB0" w:rsidRPr="00785C54">
          <w:rPr>
            <w:szCs w:val="24"/>
          </w:rPr>
          <w:tab/>
        </w:r>
      </w:ins>
      <w:del w:id="614" w:author="Katharina Schleidt" w:date="2022-10-25T21:25:00Z">
        <w:r w:rsidDel="00786EB0">
          <w:rPr>
            <w:szCs w:val="24"/>
          </w:rPr>
          <w:delText xml:space="preserve"> </w:delText>
        </w:r>
      </w:del>
      <w:proofErr w:type="spellStart"/>
      <w:r w:rsidR="005B5EAD" w:rsidRPr="00785C54">
        <w:rPr>
          <w:szCs w:val="24"/>
        </w:rPr>
        <w:t>AbstractObservingProcedure</w:t>
      </w:r>
      <w:proofErr w:type="spellEnd"/>
      <w:r w:rsidR="005B5EAD" w:rsidRPr="00785C54">
        <w:rPr>
          <w:szCs w:val="24"/>
        </w:rPr>
        <w:t>;</w:t>
      </w:r>
    </w:p>
    <w:p w14:paraId="7B940F98" w14:textId="0B47D20D" w:rsidR="005B5EAD" w:rsidRPr="00785C54" w:rsidRDefault="00A943BA"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4</w:t>
      </w:r>
      <w:r w:rsidR="005B5EAD" w:rsidRPr="00785C54">
        <w:rPr>
          <w:szCs w:val="24"/>
        </w:rPr>
        <w:t>)</w:t>
      </w:r>
      <w:r w:rsidR="005B5EAD" w:rsidRPr="00785C54">
        <w:rPr>
          <w:szCs w:val="24"/>
        </w:rPr>
        <w:tab/>
      </w:r>
      <w:proofErr w:type="spellStart"/>
      <w:r w:rsidR="005B5EAD" w:rsidRPr="00785C54">
        <w:rPr>
          <w:szCs w:val="24"/>
        </w:rPr>
        <w:t>AbstractObservableProperty</w:t>
      </w:r>
      <w:proofErr w:type="spellEnd"/>
      <w:r w:rsidR="005B5EAD" w:rsidRPr="00785C54">
        <w:rPr>
          <w:szCs w:val="24"/>
        </w:rPr>
        <w:t>;</w:t>
      </w:r>
    </w:p>
    <w:p w14:paraId="7A272357" w14:textId="5D51FA9D" w:rsidR="005B5EAD" w:rsidRPr="00785C54" w:rsidRDefault="00A943BA"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5</w:t>
      </w:r>
      <w:r w:rsidR="005B5EAD" w:rsidRPr="00785C54">
        <w:rPr>
          <w:szCs w:val="24"/>
        </w:rPr>
        <w:t>)</w:t>
      </w:r>
      <w:r w:rsidR="005B5EAD" w:rsidRPr="00785C54">
        <w:rPr>
          <w:szCs w:val="24"/>
        </w:rPr>
        <w:tab/>
      </w:r>
      <w:proofErr w:type="spellStart"/>
      <w:r w:rsidR="005B5EAD" w:rsidRPr="00785C54">
        <w:rPr>
          <w:szCs w:val="24"/>
        </w:rPr>
        <w:t>AbstractObserver</w:t>
      </w:r>
      <w:proofErr w:type="spellEnd"/>
      <w:r w:rsidR="005B5EAD" w:rsidRPr="00785C54">
        <w:rPr>
          <w:szCs w:val="24"/>
        </w:rPr>
        <w:t>;</w:t>
      </w:r>
    </w:p>
    <w:p w14:paraId="4A83BAD0" w14:textId="2D083439" w:rsidR="005B5EAD" w:rsidRPr="00785C54" w:rsidRDefault="00A943BA"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6</w:t>
      </w:r>
      <w:r w:rsidR="005B5EAD" w:rsidRPr="00785C54">
        <w:rPr>
          <w:szCs w:val="24"/>
        </w:rPr>
        <w:t>)</w:t>
      </w:r>
      <w:r w:rsidR="005B5EAD" w:rsidRPr="00785C54">
        <w:rPr>
          <w:szCs w:val="24"/>
        </w:rPr>
        <w:tab/>
      </w:r>
      <w:proofErr w:type="spellStart"/>
      <w:r w:rsidR="005B5EAD" w:rsidRPr="00785C54">
        <w:rPr>
          <w:szCs w:val="24"/>
        </w:rPr>
        <w:t>AbstractDeployment</w:t>
      </w:r>
      <w:proofErr w:type="spellEnd"/>
      <w:r w:rsidR="005B5EAD" w:rsidRPr="00785C54">
        <w:rPr>
          <w:szCs w:val="24"/>
        </w:rPr>
        <w:t>;</w:t>
      </w:r>
    </w:p>
    <w:p w14:paraId="3AA2A14B" w14:textId="2EC84AB8" w:rsidR="005B5EAD" w:rsidRPr="00785C54" w:rsidRDefault="00A943BA"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7</w:t>
      </w:r>
      <w:r w:rsidR="005B5EAD" w:rsidRPr="00785C54">
        <w:rPr>
          <w:szCs w:val="24"/>
        </w:rPr>
        <w:t>)</w:t>
      </w:r>
      <w:r w:rsidR="005B5EAD" w:rsidRPr="00785C54">
        <w:rPr>
          <w:szCs w:val="24"/>
        </w:rPr>
        <w:tab/>
      </w:r>
      <w:proofErr w:type="spellStart"/>
      <w:r w:rsidR="005B5EAD" w:rsidRPr="00785C54">
        <w:rPr>
          <w:szCs w:val="24"/>
        </w:rPr>
        <w:t>AbstractHost</w:t>
      </w:r>
      <w:proofErr w:type="spellEnd"/>
      <w:r w:rsidR="005B5EAD" w:rsidRPr="00785C54">
        <w:rPr>
          <w:szCs w:val="24"/>
        </w:rPr>
        <w:t>.</w:t>
      </w:r>
    </w:p>
    <w:p w14:paraId="52E10360" w14:textId="50CB82E6" w:rsidR="005B5EAD" w:rsidRPr="00785C54" w:rsidRDefault="00A943BA"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5B5EAD" w:rsidRPr="00785C54">
        <w:rPr>
          <w:szCs w:val="24"/>
        </w:rPr>
        <w:t>)</w:t>
      </w:r>
      <w:r w:rsidR="005B5EAD" w:rsidRPr="00785C54">
        <w:rPr>
          <w:szCs w:val="24"/>
        </w:rPr>
        <w:tab/>
        <w:t xml:space="preserve">Abstract Sample </w:t>
      </w:r>
      <w:r w:rsidR="00022C0A">
        <w:rPr>
          <w:szCs w:val="24"/>
        </w:rPr>
        <w:t>C</w:t>
      </w:r>
      <w:r w:rsidR="00022C0A" w:rsidRPr="00785C54">
        <w:rPr>
          <w:szCs w:val="24"/>
        </w:rPr>
        <w:t xml:space="preserve">ore </w:t>
      </w:r>
      <w:r w:rsidR="005B5EAD" w:rsidRPr="00785C54">
        <w:rPr>
          <w:szCs w:val="24"/>
        </w:rPr>
        <w:t>package:</w:t>
      </w:r>
    </w:p>
    <w:p w14:paraId="1D4B677F"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r>
      <w:proofErr w:type="spellStart"/>
      <w:r w:rsidRPr="00785C54">
        <w:rPr>
          <w:szCs w:val="24"/>
        </w:rPr>
        <w:t>AbstractSample</w:t>
      </w:r>
      <w:proofErr w:type="spellEnd"/>
      <w:r w:rsidRPr="00785C54">
        <w:rPr>
          <w:szCs w:val="24"/>
        </w:rPr>
        <w:t>;</w:t>
      </w:r>
    </w:p>
    <w:p w14:paraId="70CE430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r>
      <w:proofErr w:type="spellStart"/>
      <w:r w:rsidRPr="00785C54">
        <w:rPr>
          <w:szCs w:val="24"/>
        </w:rPr>
        <w:t>AbstractSampling</w:t>
      </w:r>
      <w:proofErr w:type="spellEnd"/>
      <w:r w:rsidRPr="00785C54">
        <w:rPr>
          <w:szCs w:val="24"/>
        </w:rPr>
        <w:t>;</w:t>
      </w:r>
    </w:p>
    <w:p w14:paraId="33ED95B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3)</w:t>
      </w:r>
      <w:r w:rsidRPr="00785C54">
        <w:rPr>
          <w:szCs w:val="24"/>
        </w:rPr>
        <w:tab/>
      </w:r>
      <w:proofErr w:type="spellStart"/>
      <w:r w:rsidRPr="00785C54">
        <w:rPr>
          <w:szCs w:val="24"/>
        </w:rPr>
        <w:t>AbstractSampler</w:t>
      </w:r>
      <w:proofErr w:type="spellEnd"/>
      <w:r w:rsidRPr="00785C54">
        <w:rPr>
          <w:szCs w:val="24"/>
        </w:rPr>
        <w:t>;</w:t>
      </w:r>
    </w:p>
    <w:p w14:paraId="3C948BC8"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4)</w:t>
      </w:r>
      <w:r w:rsidRPr="00785C54">
        <w:rPr>
          <w:szCs w:val="24"/>
        </w:rPr>
        <w:tab/>
      </w:r>
      <w:proofErr w:type="spellStart"/>
      <w:r w:rsidRPr="00785C54">
        <w:rPr>
          <w:szCs w:val="24"/>
        </w:rPr>
        <w:t>AbstractPreparationStep</w:t>
      </w:r>
      <w:proofErr w:type="spellEnd"/>
      <w:r w:rsidRPr="00785C54">
        <w:rPr>
          <w:szCs w:val="24"/>
        </w:rPr>
        <w:t>;</w:t>
      </w:r>
    </w:p>
    <w:p w14:paraId="29C34163"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lastRenderedPageBreak/>
        <w:t>5)</w:t>
      </w:r>
      <w:r w:rsidRPr="00785C54">
        <w:rPr>
          <w:szCs w:val="24"/>
        </w:rPr>
        <w:tab/>
      </w:r>
      <w:proofErr w:type="spellStart"/>
      <w:r w:rsidRPr="00785C54">
        <w:rPr>
          <w:szCs w:val="24"/>
        </w:rPr>
        <w:t>AbstractPreparationProcedure</w:t>
      </w:r>
      <w:proofErr w:type="spellEnd"/>
      <w:r w:rsidRPr="00785C54">
        <w:rPr>
          <w:szCs w:val="24"/>
        </w:rPr>
        <w:t>;</w:t>
      </w:r>
    </w:p>
    <w:p w14:paraId="42B0429D"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6)</w:t>
      </w:r>
      <w:r w:rsidRPr="00785C54">
        <w:rPr>
          <w:szCs w:val="24"/>
        </w:rPr>
        <w:tab/>
      </w:r>
      <w:proofErr w:type="spellStart"/>
      <w:r w:rsidRPr="00785C54">
        <w:rPr>
          <w:szCs w:val="24"/>
        </w:rPr>
        <w:t>AbstractSamplingProcedure</w:t>
      </w:r>
      <w:proofErr w:type="spellEnd"/>
      <w:r w:rsidRPr="00785C54">
        <w:rPr>
          <w:szCs w:val="24"/>
        </w:rPr>
        <w:t>.</w:t>
      </w:r>
    </w:p>
    <w:p w14:paraId="7EF85E18" w14:textId="2A69A266" w:rsidR="005B5EAD" w:rsidRPr="00785C54" w:rsidRDefault="00A943BA"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5B5EAD" w:rsidRPr="00785C54">
        <w:rPr>
          <w:szCs w:val="24"/>
        </w:rPr>
        <w:t>)</w:t>
      </w:r>
      <w:r w:rsidR="005B5EAD" w:rsidRPr="00785C54">
        <w:rPr>
          <w:szCs w:val="24"/>
        </w:rPr>
        <w:tab/>
        <w:t>Basic Samples</w:t>
      </w:r>
    </w:p>
    <w:p w14:paraId="193EAF7D"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r>
      <w:proofErr w:type="spellStart"/>
      <w:r w:rsidRPr="00785C54">
        <w:rPr>
          <w:szCs w:val="24"/>
        </w:rPr>
        <w:t>SampleCollection</w:t>
      </w:r>
      <w:proofErr w:type="spellEnd"/>
      <w:r w:rsidRPr="00785C54">
        <w:rPr>
          <w:szCs w:val="24"/>
        </w:rPr>
        <w:t>.</w:t>
      </w:r>
    </w:p>
    <w:p w14:paraId="14DF1020" w14:textId="41970570" w:rsidR="005B5EAD" w:rsidRPr="00785C54" w:rsidRDefault="005B5EAD" w:rsidP="00785C54">
      <w:pPr>
        <w:pStyle w:val="BodyText"/>
        <w:autoSpaceDE w:val="0"/>
        <w:autoSpaceDN w:val="0"/>
        <w:adjustRightInd w:val="0"/>
        <w:rPr>
          <w:szCs w:val="24"/>
        </w:rPr>
      </w:pPr>
      <w:r w:rsidRPr="00785C54">
        <w:rPr>
          <w:szCs w:val="24"/>
        </w:rPr>
        <w:t xml:space="preserve">Each of these classes contain an attribute with role name metadata of type Any and with cardinality of </w:t>
      </w:r>
      <w:proofErr w:type="gramStart"/>
      <w:r w:rsidRPr="00785C54">
        <w:rPr>
          <w:szCs w:val="24"/>
        </w:rPr>
        <w:t>0..</w:t>
      </w:r>
      <w:proofErr w:type="gramEnd"/>
      <w:r w:rsidRPr="00785C54">
        <w:rPr>
          <w:szCs w:val="24"/>
        </w:rPr>
        <w:t xml:space="preserve">*. </w:t>
      </w:r>
      <w:r w:rsidRPr="00785C54">
        <w:rPr>
          <w:rStyle w:val="stdpublisher"/>
          <w:szCs w:val="24"/>
          <w:shd w:val="clear" w:color="auto" w:fill="auto"/>
        </w:rPr>
        <w:t>ISO</w:t>
      </w:r>
      <w:r w:rsidR="0081435D" w:rsidRPr="00785C54">
        <w:rPr>
          <w:szCs w:val="24"/>
        </w:rPr>
        <w:t> </w:t>
      </w:r>
      <w:r w:rsidRPr="00785C54">
        <w:rPr>
          <w:rStyle w:val="stddocNumber"/>
          <w:szCs w:val="24"/>
          <w:shd w:val="clear" w:color="auto" w:fill="auto"/>
        </w:rPr>
        <w:t>19115</w:t>
      </w:r>
      <w:r w:rsidRPr="00785C54">
        <w:rPr>
          <w:szCs w:val="24"/>
        </w:rPr>
        <w:t xml:space="preserve"> metadata records may still be used for providing Observation instance metadata, but it is no longer the only allowed metadata model. With this change the </w:t>
      </w:r>
      <w:r w:rsidRPr="00785C54">
        <w:rPr>
          <w:rStyle w:val="stdpublisher"/>
          <w:szCs w:val="24"/>
          <w:shd w:val="clear" w:color="auto" w:fill="auto"/>
        </w:rPr>
        <w:t>ISO</w:t>
      </w:r>
      <w:r w:rsidR="0081435D" w:rsidRPr="00785C54">
        <w:rPr>
          <w:szCs w:val="24"/>
        </w:rPr>
        <w:t> </w:t>
      </w:r>
      <w:r w:rsidRPr="00785C54">
        <w:rPr>
          <w:rStyle w:val="stddocNumber"/>
          <w:szCs w:val="24"/>
          <w:shd w:val="clear" w:color="auto" w:fill="auto"/>
        </w:rPr>
        <w:t>19115</w:t>
      </w:r>
      <w:r w:rsidRPr="00785C54">
        <w:rPr>
          <w:szCs w:val="24"/>
        </w:rPr>
        <w:t xml:space="preserve"> is also no longer a normative reference of the </w:t>
      </w:r>
      <w:r w:rsidR="006C4FD2" w:rsidRPr="006C4FD2">
        <w:rPr>
          <w:rStyle w:val="stdpublisher"/>
          <w:szCs w:val="24"/>
          <w:shd w:val="clear" w:color="auto" w:fill="auto"/>
        </w:rPr>
        <w:t>ISO 19156:20</w:t>
      </w:r>
      <w:r w:rsidR="006C4FD2">
        <w:rPr>
          <w:rStyle w:val="stdpublisher"/>
          <w:szCs w:val="24"/>
          <w:shd w:val="clear" w:color="auto" w:fill="auto"/>
        </w:rPr>
        <w:t>22</w:t>
      </w:r>
      <w:r w:rsidRPr="00785C54">
        <w:rPr>
          <w:szCs w:val="24"/>
        </w:rPr>
        <w:t>.</w:t>
      </w:r>
    </w:p>
    <w:p w14:paraId="4C7A5A90" w14:textId="77777777" w:rsidR="005B5EAD" w:rsidRPr="00785C54" w:rsidRDefault="005B5EAD" w:rsidP="00785C54">
      <w:pPr>
        <w:pStyle w:val="a2"/>
        <w:tabs>
          <w:tab w:val="left" w:pos="360"/>
        </w:tabs>
        <w:autoSpaceDE w:val="0"/>
        <w:autoSpaceDN w:val="0"/>
        <w:adjustRightInd w:val="0"/>
        <w:rPr>
          <w:szCs w:val="24"/>
        </w:rPr>
      </w:pPr>
      <w:r w:rsidRPr="00785C54">
        <w:rPr>
          <w:szCs w:val="24"/>
        </w:rPr>
        <w:t>Discarded concepts</w:t>
      </w:r>
    </w:p>
    <w:p w14:paraId="0CF13655" w14:textId="59B869C9" w:rsidR="005B5EAD" w:rsidRPr="00785C54" w:rsidRDefault="005B5EAD" w:rsidP="00785C54">
      <w:pPr>
        <w:pStyle w:val="BodyText"/>
        <w:autoSpaceDE w:val="0"/>
        <w:autoSpaceDN w:val="0"/>
        <w:adjustRightInd w:val="0"/>
        <w:rPr>
          <w:szCs w:val="24"/>
        </w:rPr>
      </w:pPr>
      <w:r w:rsidRPr="00785C54">
        <w:rPr>
          <w:szCs w:val="24"/>
        </w:rPr>
        <w:t xml:space="preserve">The </w:t>
      </w: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19156</w:t>
      </w:r>
      <w:r w:rsidRPr="00785C54">
        <w:rPr>
          <w:szCs w:val="24"/>
        </w:rPr>
        <w:t xml:space="preserve"> </w:t>
      </w:r>
      <w:r w:rsidR="006C4FD2" w:rsidRPr="006C4FD2">
        <w:rPr>
          <w:szCs w:val="24"/>
        </w:rPr>
        <w:t>ISO 19156:2011</w:t>
      </w:r>
      <w:r w:rsidRPr="00785C54">
        <w:rPr>
          <w:szCs w:val="24"/>
        </w:rPr>
        <w:t xml:space="preserve"> contained two </w:t>
      </w:r>
      <w:proofErr w:type="spellStart"/>
      <w:r w:rsidRPr="00785C54">
        <w:rPr>
          <w:szCs w:val="24"/>
        </w:rPr>
        <w:t>requirementsClass</w:t>
      </w:r>
      <w:proofErr w:type="spellEnd"/>
      <w:r w:rsidRPr="00785C54">
        <w:rPr>
          <w:szCs w:val="24"/>
        </w:rPr>
        <w:t xml:space="preserve"> packages with classes used in the UML but not specific to the Observations and Sampling features:</w:t>
      </w:r>
    </w:p>
    <w:p w14:paraId="1CBE239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General Feature Instance package:</w:t>
      </w:r>
    </w:p>
    <w:p w14:paraId="4567062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r>
      <w:proofErr w:type="spellStart"/>
      <w:r w:rsidRPr="00785C54">
        <w:rPr>
          <w:szCs w:val="24"/>
        </w:rPr>
        <w:t>GFI_DomainFeature</w:t>
      </w:r>
      <w:proofErr w:type="spellEnd"/>
      <w:r w:rsidRPr="00785C54">
        <w:rPr>
          <w:szCs w:val="24"/>
        </w:rPr>
        <w:t>;</w:t>
      </w:r>
    </w:p>
    <w:p w14:paraId="1C63106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r>
      <w:proofErr w:type="spellStart"/>
      <w:r w:rsidRPr="00785C54">
        <w:rPr>
          <w:szCs w:val="24"/>
        </w:rPr>
        <w:t>GFI_Feature</w:t>
      </w:r>
      <w:proofErr w:type="spellEnd"/>
      <w:r w:rsidRPr="00785C54">
        <w:rPr>
          <w:szCs w:val="24"/>
        </w:rPr>
        <w:t>.</w:t>
      </w:r>
    </w:p>
    <w:p w14:paraId="1F7844C3"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Temporal Coverage package:</w:t>
      </w:r>
    </w:p>
    <w:p w14:paraId="63F2B96A"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r>
      <w:proofErr w:type="spellStart"/>
      <w:r w:rsidRPr="00785C54">
        <w:rPr>
          <w:szCs w:val="24"/>
        </w:rPr>
        <w:t>CVT_DiscreteTimeInstantCoverage</w:t>
      </w:r>
      <w:proofErr w:type="spellEnd"/>
      <w:r w:rsidRPr="00785C54">
        <w:rPr>
          <w:szCs w:val="24"/>
        </w:rPr>
        <w:t>;</w:t>
      </w:r>
    </w:p>
    <w:p w14:paraId="71C009C5"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r>
      <w:proofErr w:type="spellStart"/>
      <w:r w:rsidRPr="00785C54">
        <w:rPr>
          <w:szCs w:val="24"/>
        </w:rPr>
        <w:t>CVT_TimeInstantValuePair</w:t>
      </w:r>
      <w:proofErr w:type="spellEnd"/>
      <w:r w:rsidRPr="00785C54">
        <w:rPr>
          <w:szCs w:val="24"/>
        </w:rPr>
        <w:t>.</w:t>
      </w:r>
    </w:p>
    <w:p w14:paraId="6F43CAD7" w14:textId="12BF2488" w:rsidR="005B5EAD" w:rsidRPr="00785C54" w:rsidRDefault="005B5EAD" w:rsidP="00785C54">
      <w:pPr>
        <w:pStyle w:val="BodyText"/>
        <w:autoSpaceDE w:val="0"/>
        <w:autoSpaceDN w:val="0"/>
        <w:adjustRightInd w:val="0"/>
        <w:rPr>
          <w:szCs w:val="24"/>
        </w:rPr>
      </w:pPr>
      <w:r w:rsidRPr="00785C54">
        <w:rPr>
          <w:szCs w:val="24"/>
        </w:rPr>
        <w:t xml:space="preserve">The General Feature Instance package and its contained classes are not included in the </w:t>
      </w:r>
      <w:r w:rsidR="006C4FD2" w:rsidRPr="006C4FD2">
        <w:rPr>
          <w:szCs w:val="24"/>
        </w:rPr>
        <w:t>ISO 19156:2022</w:t>
      </w:r>
      <w:r w:rsidRPr="00785C54">
        <w:rPr>
          <w:szCs w:val="24"/>
        </w:rPr>
        <w:t>, as the General feature instances are no longer required in either the Observation or Sample models.</w:t>
      </w:r>
    </w:p>
    <w:p w14:paraId="16C9991D" w14:textId="151892F2" w:rsidR="005B5EAD" w:rsidRPr="00785C54" w:rsidRDefault="005B5EAD" w:rsidP="00785C54">
      <w:pPr>
        <w:pStyle w:val="BodyText"/>
        <w:autoSpaceDE w:val="0"/>
        <w:autoSpaceDN w:val="0"/>
        <w:adjustRightInd w:val="0"/>
        <w:rPr>
          <w:szCs w:val="24"/>
        </w:rPr>
      </w:pPr>
      <w:r w:rsidRPr="00785C54">
        <w:rPr>
          <w:szCs w:val="24"/>
        </w:rPr>
        <w:t xml:space="preserve">The Temporal Coverage package and its contained classes are not included in the </w:t>
      </w:r>
      <w:r w:rsidR="006C4FD2" w:rsidRPr="006C4FD2">
        <w:rPr>
          <w:szCs w:val="24"/>
        </w:rPr>
        <w:t>ISO 19156:2022</w:t>
      </w:r>
      <w:r w:rsidRPr="00785C54">
        <w:rPr>
          <w:szCs w:val="24"/>
        </w:rPr>
        <w:t>, as defining temporal coverages and characteristics of Observations with timeseries result values are considered out-of-scope for this specification. It is expected that the OGC Standard Timeseries Profile of Observations and Measurements (</w:t>
      </w:r>
      <w:r w:rsidRPr="00785C54">
        <w:rPr>
          <w:rStyle w:val="stdpublisher"/>
          <w:szCs w:val="24"/>
          <w:shd w:val="clear" w:color="auto" w:fill="auto"/>
        </w:rPr>
        <w:t>OGC</w:t>
      </w:r>
      <w:r w:rsidRPr="00785C54">
        <w:rPr>
          <w:szCs w:val="24"/>
        </w:rPr>
        <w:t xml:space="preserve"> </w:t>
      </w:r>
      <w:r w:rsidRPr="00785C54">
        <w:rPr>
          <w:rStyle w:val="stddocNumber"/>
          <w:szCs w:val="24"/>
          <w:shd w:val="clear" w:color="auto" w:fill="auto"/>
        </w:rPr>
        <w:t>15</w:t>
      </w:r>
      <w:r w:rsidRPr="00785C54">
        <w:rPr>
          <w:szCs w:val="24"/>
        </w:rPr>
        <w:t>-</w:t>
      </w:r>
      <w:r w:rsidRPr="00785C54">
        <w:rPr>
          <w:rStyle w:val="stddocPartNumber"/>
          <w:szCs w:val="24"/>
          <w:shd w:val="clear" w:color="auto" w:fill="auto"/>
        </w:rPr>
        <w:t>043r3</w:t>
      </w:r>
      <w:r w:rsidRPr="00785C54">
        <w:rPr>
          <w:szCs w:val="24"/>
        </w:rPr>
        <w:t>) based on the 19156:2011 (</w:t>
      </w:r>
      <w:r w:rsidR="006C4FD2" w:rsidRPr="006C4FD2">
        <w:rPr>
          <w:szCs w:val="24"/>
        </w:rPr>
        <w:t>ISO 19156:2011</w:t>
      </w:r>
      <w:r w:rsidRPr="00785C54">
        <w:rPr>
          <w:szCs w:val="24"/>
        </w:rPr>
        <w:t xml:space="preserve">) UML model will be revised to profile the </w:t>
      </w:r>
      <w:r w:rsidR="006C4FD2" w:rsidRPr="006C4FD2">
        <w:rPr>
          <w:szCs w:val="24"/>
        </w:rPr>
        <w:t>ISO 19156:2022</w:t>
      </w:r>
      <w:r w:rsidRPr="00785C54">
        <w:rPr>
          <w:szCs w:val="24"/>
        </w:rPr>
        <w:t xml:space="preserve"> model instead, and to provide a detailed conceptual model for Observations with temporal coverage type results.</w:t>
      </w:r>
    </w:p>
    <w:p w14:paraId="4F039C84" w14:textId="77777777" w:rsidR="005B5EAD" w:rsidRPr="00785C54" w:rsidRDefault="005B5EAD" w:rsidP="00785C54">
      <w:pPr>
        <w:pStyle w:val="ANNEX"/>
        <w:autoSpaceDE w:val="0"/>
        <w:autoSpaceDN w:val="0"/>
        <w:adjustRightInd w:val="0"/>
        <w:rPr>
          <w:rFonts w:eastAsia="Times New Roman"/>
          <w:szCs w:val="24"/>
        </w:rPr>
      </w:pPr>
      <w:r w:rsidRPr="00785C54">
        <w:rPr>
          <w:rFonts w:eastAsia="Times New Roman"/>
          <w:szCs w:val="24"/>
        </w:rPr>
        <w:lastRenderedPageBreak/>
        <w:br/>
      </w:r>
      <w:bookmarkStart w:id="615" w:name="_Toc117602657"/>
      <w:r w:rsidRPr="00785C54">
        <w:rPr>
          <w:rFonts w:eastAsia="Times New Roman"/>
          <w:b w:val="0"/>
          <w:szCs w:val="24"/>
        </w:rPr>
        <w:t>(informative)</w:t>
      </w:r>
      <w:r w:rsidRPr="00785C54">
        <w:rPr>
          <w:rFonts w:eastAsia="Times New Roman"/>
          <w:szCs w:val="24"/>
        </w:rPr>
        <w:br/>
      </w:r>
      <w:r w:rsidRPr="00785C54">
        <w:rPr>
          <w:rFonts w:eastAsia="Times New Roman"/>
          <w:szCs w:val="24"/>
        </w:rPr>
        <w:br/>
        <w:t>Best practices in use of the Observation and Sampling models</w:t>
      </w:r>
      <w:bookmarkEnd w:id="615"/>
    </w:p>
    <w:p w14:paraId="58984985" w14:textId="77777777" w:rsidR="005B5EAD" w:rsidRPr="00785C54" w:rsidRDefault="005B5EAD" w:rsidP="00785C54">
      <w:pPr>
        <w:pStyle w:val="a2"/>
        <w:tabs>
          <w:tab w:val="left" w:pos="360"/>
        </w:tabs>
        <w:autoSpaceDE w:val="0"/>
        <w:autoSpaceDN w:val="0"/>
        <w:adjustRightInd w:val="0"/>
        <w:rPr>
          <w:szCs w:val="24"/>
        </w:rPr>
      </w:pPr>
      <w:r w:rsidRPr="00785C54">
        <w:rPr>
          <w:szCs w:val="24"/>
        </w:rPr>
        <w:t>Features, coverages and observations — Different views of information</w:t>
      </w:r>
    </w:p>
    <w:p w14:paraId="65495DCA" w14:textId="77777777" w:rsidR="005B5EAD" w:rsidRPr="00785C54" w:rsidRDefault="005B5EAD" w:rsidP="00785C54">
      <w:pPr>
        <w:pStyle w:val="BodyText"/>
        <w:autoSpaceDE w:val="0"/>
        <w:autoSpaceDN w:val="0"/>
        <w:adjustRightInd w:val="0"/>
        <w:rPr>
          <w:szCs w:val="24"/>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xml:space="preserve"> describes the feature as a “fundamental unit of geographic information”. The “General Feature Model” (GFM) presented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19101</w:t>
      </w:r>
      <w:r w:rsidRPr="00785C54">
        <w:rPr>
          <w:szCs w:val="24"/>
        </w:rPr>
        <w:t xml:space="preserve"> and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xml:space="preserve"> defines a feature type in terms of its characteristic set of properties, including attributes, association roles, and behaviours, as well as generalization and specialization relationships, and constraints.</w:t>
      </w:r>
    </w:p>
    <w:p w14:paraId="4A9FEC7E" w14:textId="6ACA1325" w:rsidR="005B5EAD" w:rsidRPr="00785C54" w:rsidRDefault="005B5EAD" w:rsidP="00785C54">
      <w:pPr>
        <w:pStyle w:val="BodyText"/>
        <w:autoSpaceDE w:val="0"/>
        <w:autoSpaceDN w:val="0"/>
        <w:adjustRightInd w:val="0"/>
        <w:rPr>
          <w:szCs w:val="24"/>
        </w:rPr>
      </w:pPr>
      <w:r w:rsidRPr="00785C54">
        <w:rPr>
          <w:szCs w:val="24"/>
        </w:rPr>
        <w:t xml:space="preserve">Typical concrete feature types have names like “road”, “watercourse”, “mine”, “atmosphere”, etc. For a road, the set of properties </w:t>
      </w:r>
      <w:r w:rsidR="003E2160">
        <w:rPr>
          <w:szCs w:val="24"/>
        </w:rPr>
        <w:t>can</w:t>
      </w:r>
      <w:r w:rsidR="003E2160" w:rsidRPr="00785C54">
        <w:rPr>
          <w:szCs w:val="24"/>
        </w:rPr>
        <w:t xml:space="preserve"> </w:t>
      </w:r>
      <w:r w:rsidRPr="00785C54">
        <w:rPr>
          <w:szCs w:val="24"/>
        </w:rPr>
        <w:t>include its name, its classification, the curve describing its centreline, the number of lanes, the surface material, etc. The complete description of a road instance, therefore, is the set of values for the set of properties that define a road type. This use of the feature model is object-centric, and supports a viewpoint of the world in terms of the set of discrete identifiable objects that occupy it.</w:t>
      </w:r>
    </w:p>
    <w:p w14:paraId="74407D01" w14:textId="654D6C59" w:rsidR="005B5EAD" w:rsidRPr="00785C54" w:rsidRDefault="005B5EAD" w:rsidP="00785C54">
      <w:pPr>
        <w:pStyle w:val="BodyText"/>
        <w:autoSpaceDE w:val="0"/>
        <w:autoSpaceDN w:val="0"/>
        <w:adjustRightInd w:val="0"/>
        <w:rPr>
          <w:szCs w:val="24"/>
        </w:rPr>
      </w:pPr>
      <w:r w:rsidRPr="00785C54">
        <w:rPr>
          <w:szCs w:val="24"/>
        </w:rPr>
        <w:t xml:space="preserve">The principal alternative model for geographic information is the coverage, described in </w:t>
      </w:r>
      <w:r w:rsidRPr="00785C54">
        <w:rPr>
          <w:rStyle w:val="stdpublisher"/>
          <w:szCs w:val="24"/>
          <w:shd w:val="clear" w:color="auto" w:fill="auto"/>
        </w:rPr>
        <w:t>ISO</w:t>
      </w:r>
      <w:r w:rsidRPr="00785C54">
        <w:rPr>
          <w:szCs w:val="24"/>
        </w:rPr>
        <w:t>/</w:t>
      </w:r>
      <w:r w:rsidRPr="00785C54">
        <w:rPr>
          <w:rStyle w:val="stddocumentType"/>
          <w:szCs w:val="24"/>
          <w:shd w:val="clear" w:color="auto" w:fill="auto"/>
        </w:rPr>
        <w:t>DIS</w:t>
      </w:r>
      <w:r w:rsidRPr="00785C54">
        <w:rPr>
          <w:szCs w:val="24"/>
        </w:rPr>
        <w:t> </w:t>
      </w:r>
      <w:r w:rsidRPr="00785C54">
        <w:rPr>
          <w:rStyle w:val="stddocNumber"/>
          <w:szCs w:val="24"/>
          <w:shd w:val="clear" w:color="auto" w:fill="auto"/>
        </w:rPr>
        <w:t>19123</w:t>
      </w:r>
      <w:r w:rsidRPr="00785C54">
        <w:rPr>
          <w:szCs w:val="24"/>
        </w:rPr>
        <w:noBreakHyphen/>
      </w:r>
      <w:r w:rsidRPr="00785C54">
        <w:rPr>
          <w:rStyle w:val="stddocPartNumber"/>
          <w:szCs w:val="24"/>
          <w:shd w:val="clear" w:color="auto" w:fill="auto"/>
        </w:rPr>
        <w:t>1</w:t>
      </w:r>
      <w:r w:rsidRPr="00785C54">
        <w:rPr>
          <w:szCs w:val="24"/>
        </w:rPr>
        <w:t xml:space="preserve">. This viewpoint focuses on the variation of a property within the (spatiotemporal) domain of interest. The domain </w:t>
      </w:r>
      <w:r w:rsidR="003E2160">
        <w:rPr>
          <w:szCs w:val="24"/>
        </w:rPr>
        <w:t>can</w:t>
      </w:r>
      <w:r w:rsidR="003E2160" w:rsidRPr="00785C54">
        <w:rPr>
          <w:szCs w:val="24"/>
        </w:rPr>
        <w:t xml:space="preserve"> </w:t>
      </w:r>
      <w:r w:rsidRPr="00785C54">
        <w:rPr>
          <w:szCs w:val="24"/>
        </w:rPr>
        <w:t>be a scene, a grid, a transportation network, a volume, a set of sampling stations, etc. The range of the coverage can be any property, such as reflectance, material type, concentration of some pollutant, number of lanes, etc. But the key to the coverage viewpoint is that it is property-centric, concerning the distribution of the values of a property within its domain space.</w:t>
      </w:r>
    </w:p>
    <w:p w14:paraId="69088A65" w14:textId="204A827B" w:rsidR="005B5EAD" w:rsidRPr="00785C54" w:rsidRDefault="005B5EAD" w:rsidP="00785C54">
      <w:pPr>
        <w:pStyle w:val="BodyText"/>
        <w:autoSpaceDE w:val="0"/>
        <w:autoSpaceDN w:val="0"/>
        <w:adjustRightInd w:val="0"/>
        <w:rPr>
          <w:szCs w:val="24"/>
        </w:rPr>
      </w:pPr>
      <w:r w:rsidRPr="00785C54">
        <w:rPr>
          <w:szCs w:val="24"/>
        </w:rPr>
        <w:t xml:space="preserve">These viewpoints are not exclusive, and both are used in analysis and modelling. For example, a feature </w:t>
      </w:r>
      <w:r w:rsidR="00A1403A">
        <w:rPr>
          <w:szCs w:val="24"/>
        </w:rPr>
        <w:t>can</w:t>
      </w:r>
      <w:r w:rsidR="00A1403A" w:rsidRPr="00785C54">
        <w:rPr>
          <w:szCs w:val="24"/>
        </w:rPr>
        <w:t xml:space="preserve"> </w:t>
      </w:r>
      <w:r w:rsidRPr="00785C54">
        <w:rPr>
          <w:szCs w:val="24"/>
        </w:rPr>
        <w:t>be detected from the analysis of variation of a property in a region of interest (e.g.</w:t>
      </w:r>
      <w:r w:rsidR="006C645F">
        <w:rPr>
          <w:szCs w:val="24"/>
        </w:rPr>
        <w:t>,</w:t>
      </w:r>
      <w:r w:rsidRPr="00785C54">
        <w:rPr>
          <w:szCs w:val="24"/>
        </w:rPr>
        <w:t xml:space="preserve"> an ore-body from a distribution of assay values). Also, for some feature types, the value of one or more properties </w:t>
      </w:r>
      <w:r w:rsidR="00A1403A">
        <w:rPr>
          <w:szCs w:val="24"/>
        </w:rPr>
        <w:t>can</w:t>
      </w:r>
      <w:r w:rsidR="00A1403A" w:rsidRPr="00785C54">
        <w:rPr>
          <w:szCs w:val="24"/>
        </w:rPr>
        <w:t xml:space="preserve"> </w:t>
      </w:r>
      <w:r w:rsidRPr="00785C54">
        <w:rPr>
          <w:szCs w:val="24"/>
        </w:rPr>
        <w:t>vary across the feature, in which case the shape of the feature provides the coverage domain (e.g.</w:t>
      </w:r>
      <w:r w:rsidR="006C645F">
        <w:rPr>
          <w:szCs w:val="24"/>
        </w:rPr>
        <w:t>,</w:t>
      </w:r>
      <w:r w:rsidRPr="00785C54">
        <w:rPr>
          <w:szCs w:val="24"/>
        </w:rPr>
        <w:t xml:space="preserve"> ore-grade within a mine).</w:t>
      </w:r>
    </w:p>
    <w:p w14:paraId="07B2286D" w14:textId="657C79AE" w:rsidR="005B5EAD" w:rsidRPr="00785C54" w:rsidRDefault="005B5EAD" w:rsidP="00785C54">
      <w:pPr>
        <w:pStyle w:val="BodyText"/>
        <w:autoSpaceDE w:val="0"/>
        <w:autoSpaceDN w:val="0"/>
        <w:adjustRightInd w:val="0"/>
        <w:rPr>
          <w:szCs w:val="24"/>
        </w:rPr>
      </w:pPr>
      <w:r w:rsidRPr="00785C54">
        <w:rPr>
          <w:szCs w:val="24"/>
        </w:rPr>
        <w:t xml:space="preserve">Observations focus on the data collection event. An act of </w:t>
      </w:r>
      <w:r w:rsidR="003C3C9D">
        <w:rPr>
          <w:szCs w:val="24"/>
        </w:rPr>
        <w:t>o</w:t>
      </w:r>
      <w:r w:rsidRPr="00785C54">
        <w:rPr>
          <w:szCs w:val="24"/>
        </w:rPr>
        <w:t>bservation serves to assign a value to a property of a feature. If the property is non-constant, the value is a function or coverage. The results of a set of observations of different properties on the same feature-of-interest can provide a complete description of the feature instance. Alternatively, the results of a set of observations of the same property on a set of different features provide a discrete coverage of that property over a domain composed of the geometry of the feature set. The result of an observation of one property on one feature over time is a Temporal Coverage/Time-Series. The other properties of the Observation are metadata concerning the estimation of the value(s) of a property on a feature-of-interest.</w:t>
      </w:r>
    </w:p>
    <w:p w14:paraId="58C58802" w14:textId="7354EF9C" w:rsidR="005B5EAD" w:rsidRPr="00785C54" w:rsidRDefault="005B5EAD" w:rsidP="00785C54">
      <w:pPr>
        <w:pStyle w:val="BodyText"/>
        <w:autoSpaceDE w:val="0"/>
        <w:autoSpaceDN w:val="0"/>
        <w:adjustRightInd w:val="0"/>
        <w:rPr>
          <w:szCs w:val="24"/>
        </w:rPr>
      </w:pPr>
      <w:r w:rsidRPr="00785C54">
        <w:rPr>
          <w:szCs w:val="24"/>
        </w:rPr>
        <w:t>In particular, Observations concern properties (e.g.</w:t>
      </w:r>
      <w:r w:rsidR="006C645F">
        <w:rPr>
          <w:szCs w:val="24"/>
        </w:rPr>
        <w:t>,</w:t>
      </w:r>
      <w:r w:rsidRPr="00785C54">
        <w:rPr>
          <w:szCs w:val="24"/>
        </w:rPr>
        <w:t xml:space="preserve"> shape, colour) whose values are determined using an identifiable procedure, in which there is a finite uncertainty in the result. This can be contrasted with properties whose values are specified by assertion (e.g.</w:t>
      </w:r>
      <w:r w:rsidR="006C645F">
        <w:rPr>
          <w:szCs w:val="24"/>
        </w:rPr>
        <w:t>,</w:t>
      </w:r>
      <w:r w:rsidRPr="00785C54">
        <w:rPr>
          <w:szCs w:val="24"/>
        </w:rPr>
        <w:t xml:space="preserve"> name, owner) and are therefore exact. The </w:t>
      </w:r>
      <w:r w:rsidR="003C3C9D">
        <w:rPr>
          <w:szCs w:val="24"/>
        </w:rPr>
        <w:t>O</w:t>
      </w:r>
      <w:r w:rsidR="003C3C9D" w:rsidRPr="00785C54">
        <w:rPr>
          <w:szCs w:val="24"/>
        </w:rPr>
        <w:t xml:space="preserve">bservation </w:t>
      </w:r>
      <w:r w:rsidRPr="00785C54">
        <w:rPr>
          <w:szCs w:val="24"/>
        </w:rPr>
        <w:t>instance provides “metadata” for the property value-estimation process.</w:t>
      </w:r>
    </w:p>
    <w:p w14:paraId="2CFF8739" w14:textId="6ED9805D" w:rsidR="005B5EAD" w:rsidRPr="00785C54" w:rsidRDefault="005B5EAD" w:rsidP="00785C54">
      <w:pPr>
        <w:pStyle w:val="BodyText"/>
        <w:autoSpaceDE w:val="0"/>
        <w:autoSpaceDN w:val="0"/>
        <w:adjustRightInd w:val="0"/>
        <w:rPr>
          <w:szCs w:val="24"/>
        </w:rPr>
      </w:pPr>
      <w:r w:rsidRPr="00785C54">
        <w:rPr>
          <w:szCs w:val="24"/>
        </w:rPr>
        <w:t xml:space="preserve">An observation event is clearly a “feature” in its own right, according to the GFM definition. An </w:t>
      </w:r>
      <w:r w:rsidR="003C3C9D">
        <w:rPr>
          <w:szCs w:val="24"/>
        </w:rPr>
        <w:t>O</w:t>
      </w:r>
      <w:r w:rsidR="003C3C9D" w:rsidRPr="00785C54">
        <w:rPr>
          <w:szCs w:val="24"/>
        </w:rPr>
        <w:t xml:space="preserve">bservation </w:t>
      </w:r>
      <w:r w:rsidRPr="00785C54">
        <w:rPr>
          <w:szCs w:val="24"/>
        </w:rPr>
        <w:t xml:space="preserve">is an identifiable, instantiable and useful unit of information. Therefore, an </w:t>
      </w:r>
      <w:r w:rsidR="003C3C9D">
        <w:rPr>
          <w:szCs w:val="24"/>
        </w:rPr>
        <w:t>O</w:t>
      </w:r>
      <w:r w:rsidR="003C3C9D" w:rsidRPr="00785C54">
        <w:rPr>
          <w:szCs w:val="24"/>
        </w:rPr>
        <w:t xml:space="preserve">bservation </w:t>
      </w:r>
      <w:r w:rsidRPr="00785C54">
        <w:rPr>
          <w:szCs w:val="24"/>
        </w:rPr>
        <w:t>is a feature type.</w:t>
      </w:r>
    </w:p>
    <w:p w14:paraId="61F36F05" w14:textId="77777777" w:rsidR="005B5EAD" w:rsidRPr="00785C54" w:rsidRDefault="005B5EAD" w:rsidP="00785C54">
      <w:pPr>
        <w:pStyle w:val="BodyText"/>
        <w:autoSpaceDE w:val="0"/>
        <w:autoSpaceDN w:val="0"/>
        <w:adjustRightInd w:val="0"/>
        <w:rPr>
          <w:szCs w:val="24"/>
        </w:rPr>
      </w:pPr>
      <w:r w:rsidRPr="00785C54">
        <w:rPr>
          <w:szCs w:val="24"/>
        </w:rPr>
        <w:t>Transformation between viewpoints is frequently required.</w:t>
      </w:r>
    </w:p>
    <w:p w14:paraId="52F70070" w14:textId="1E68250D" w:rsidR="005B5EAD" w:rsidRPr="00785C54" w:rsidRDefault="005B5EAD" w:rsidP="00785C54">
      <w:pPr>
        <w:pStyle w:val="BodyText"/>
        <w:autoSpaceDE w:val="0"/>
        <w:autoSpaceDN w:val="0"/>
        <w:adjustRightInd w:val="0"/>
        <w:rPr>
          <w:szCs w:val="24"/>
        </w:rPr>
      </w:pPr>
      <w:r w:rsidRPr="00785C54">
        <w:rPr>
          <w:szCs w:val="24"/>
        </w:rPr>
        <w:t xml:space="preserve">This is illustrated in </w:t>
      </w:r>
      <w:r w:rsidRPr="00785C54">
        <w:rPr>
          <w:rStyle w:val="citefig"/>
          <w:szCs w:val="24"/>
          <w:shd w:val="clear" w:color="auto" w:fill="auto"/>
        </w:rPr>
        <w:t>Figure D.1</w:t>
      </w:r>
      <w:r w:rsidRPr="00785C54">
        <w:rPr>
          <w:szCs w:val="24"/>
        </w:rPr>
        <w:t xml:space="preserve">, which schematically shows a dataset comprising values of a set of properties at a set of locations. A row of the table provides the complete description of the properties at a single location. This is a representation of a potential feature description. A column of the table </w:t>
      </w:r>
      <w:r w:rsidRPr="00785C54">
        <w:rPr>
          <w:szCs w:val="24"/>
        </w:rPr>
        <w:lastRenderedPageBreak/>
        <w:t xml:space="preserve">describes the variation of a single property across the set of locations. This is a representation of a discrete coverage. A single cell in the table provides the value of a single property on a single feature. This </w:t>
      </w:r>
      <w:r w:rsidR="00A1403A">
        <w:rPr>
          <w:szCs w:val="24"/>
        </w:rPr>
        <w:t>can</w:t>
      </w:r>
      <w:r w:rsidR="00A1403A" w:rsidRPr="00785C54">
        <w:rPr>
          <w:szCs w:val="24"/>
        </w:rPr>
        <w:t xml:space="preserve"> </w:t>
      </w:r>
      <w:r w:rsidRPr="00785C54">
        <w:rPr>
          <w:szCs w:val="24"/>
        </w:rPr>
        <w:t>be the result of an observation.</w:t>
      </w:r>
    </w:p>
    <w:p w14:paraId="68D8988F" w14:textId="1C6232A0" w:rsidR="005B5EAD" w:rsidRPr="00785C54" w:rsidRDefault="005B5EAD" w:rsidP="00785C54">
      <w:pPr>
        <w:pStyle w:val="BodyText"/>
        <w:autoSpaceDE w:val="0"/>
        <w:autoSpaceDN w:val="0"/>
        <w:adjustRightInd w:val="0"/>
        <w:rPr>
          <w:szCs w:val="24"/>
        </w:rPr>
      </w:pPr>
      <w:r w:rsidRPr="00785C54">
        <w:rPr>
          <w:szCs w:val="24"/>
        </w:rPr>
        <w:t xml:space="preserve">Observations, Coverage and Feature representations </w:t>
      </w:r>
      <w:r w:rsidR="00A1403A">
        <w:rPr>
          <w:szCs w:val="24"/>
        </w:rPr>
        <w:t>can</w:t>
      </w:r>
      <w:r w:rsidR="00A1403A" w:rsidRPr="00785C54">
        <w:rPr>
          <w:szCs w:val="24"/>
        </w:rPr>
        <w:t xml:space="preserve"> </w:t>
      </w:r>
      <w:r w:rsidRPr="00785C54">
        <w:rPr>
          <w:szCs w:val="24"/>
        </w:rPr>
        <w:t>be associated with different phases of the data-processing cycle or value-chain:</w:t>
      </w:r>
    </w:p>
    <w:p w14:paraId="586197EA"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The observation view is associated with data collection, when an observation event causes values for a property of a feature to be determined, and during data entry when the data-store is updated by inserting values into fields in the datastore;</w:t>
      </w:r>
    </w:p>
    <w:p w14:paraId="330DD06A"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A coverage view can be assembled from results of observations of a specific property, and represents data assembled for analysis, when the objective is to find signals in the variation of a property over a domain;</w:t>
      </w:r>
    </w:p>
    <w:p w14:paraId="3401354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A discrete feature description is a “summary” viewpoint, assembled from results of observation on the same target, or an “inferred” viewpoint, by extraction of a signal from a coverage.</w:t>
      </w:r>
    </w:p>
    <w:p w14:paraId="2D656BD6" w14:textId="7E3CE1DD" w:rsidR="005B5EAD" w:rsidRPr="00785C54" w:rsidRDefault="005B5EAD" w:rsidP="00785C54">
      <w:pPr>
        <w:pStyle w:val="BodyText"/>
        <w:autoSpaceDE w:val="0"/>
        <w:autoSpaceDN w:val="0"/>
        <w:adjustRightInd w:val="0"/>
        <w:rPr>
          <w:szCs w:val="24"/>
        </w:rPr>
      </w:pPr>
      <w:r w:rsidRPr="00785C54">
        <w:rPr>
          <w:szCs w:val="24"/>
        </w:rPr>
        <w:t xml:space="preserve">Observations, Coverage and Feature representations are also often interlinked. Just as an Observation references the Feature it provides property information </w:t>
      </w:r>
      <w:proofErr w:type="gramStart"/>
      <w:r w:rsidRPr="00785C54">
        <w:rPr>
          <w:szCs w:val="24"/>
        </w:rPr>
        <w:t>for,</w:t>
      </w:r>
      <w:proofErr w:type="gramEnd"/>
      <w:r w:rsidRPr="00785C54">
        <w:rPr>
          <w:szCs w:val="24"/>
        </w:rPr>
        <w:t xml:space="preserve"> the Feature representation may also reference known </w:t>
      </w:r>
      <w:r w:rsidR="009C7946">
        <w:rPr>
          <w:szCs w:val="24"/>
        </w:rPr>
        <w:t>o</w:t>
      </w:r>
      <w:r w:rsidR="009C7946" w:rsidRPr="00785C54">
        <w:rPr>
          <w:szCs w:val="24"/>
        </w:rPr>
        <w:t xml:space="preserve">bservations </w:t>
      </w:r>
      <w:r w:rsidRPr="00785C54">
        <w:rPr>
          <w:szCs w:val="24"/>
        </w:rPr>
        <w:t>with more detailed property information. The same applies to Observations and Coverages; just as a Coverage can be the result of an Observation, an Observation can also be utilized to provide valuable meta-information on how the values being provided in the Range of the Coverage were derived.</w:t>
      </w:r>
    </w:p>
    <w:p w14:paraId="26E6CD6E" w14:textId="00B1CEE7" w:rsidR="005B5EAD" w:rsidRPr="00785C54" w:rsidRDefault="008872A9"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7BF591CB" wp14:editId="0EF900D5">
            <wp:extent cx="5654180" cy="2348419"/>
            <wp:effectExtent l="0" t="0" r="0" b="127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86" cstate="print">
                      <a:extLst>
                        <a:ext uri="{28A0092B-C50C-407E-A947-70E740481C1C}">
                          <a14:useLocalDpi xmlns:a14="http://schemas.microsoft.com/office/drawing/2010/main" val="0"/>
                        </a:ext>
                      </a:extLst>
                    </a:blip>
                    <a:stretch>
                      <a:fillRect/>
                    </a:stretch>
                  </pic:blipFill>
                  <pic:spPr>
                    <a:xfrm>
                      <a:off x="0" y="0"/>
                      <a:ext cx="5674247" cy="2356754"/>
                    </a:xfrm>
                    <a:prstGeom prst="rect">
                      <a:avLst/>
                    </a:prstGeom>
                  </pic:spPr>
                </pic:pic>
              </a:graphicData>
            </a:graphic>
          </wp:inline>
        </w:drawing>
      </w:r>
    </w:p>
    <w:p w14:paraId="7F63C2E2" w14:textId="77777777" w:rsidR="005B5EAD" w:rsidRPr="00785C54" w:rsidRDefault="005B5EAD" w:rsidP="00785C54">
      <w:pPr>
        <w:pStyle w:val="Figuretitle"/>
        <w:autoSpaceDE w:val="0"/>
        <w:autoSpaceDN w:val="0"/>
        <w:adjustRightInd w:val="0"/>
        <w:outlineLvl w:val="0"/>
        <w:rPr>
          <w:szCs w:val="24"/>
        </w:rPr>
      </w:pPr>
      <w:r w:rsidRPr="00785C54">
        <w:rPr>
          <w:szCs w:val="24"/>
        </w:rPr>
        <w:t>Figure D.1 — Tabular representation of information associated with a set of locations</w:t>
      </w:r>
    </w:p>
    <w:p w14:paraId="313854B5" w14:textId="77777777" w:rsidR="005B5EAD" w:rsidRPr="00785C54" w:rsidRDefault="005B5EAD" w:rsidP="00785C54">
      <w:pPr>
        <w:pStyle w:val="a2"/>
        <w:tabs>
          <w:tab w:val="left" w:pos="360"/>
        </w:tabs>
        <w:autoSpaceDE w:val="0"/>
        <w:autoSpaceDN w:val="0"/>
        <w:adjustRightInd w:val="0"/>
        <w:rPr>
          <w:szCs w:val="24"/>
        </w:rPr>
      </w:pPr>
      <w:r w:rsidRPr="00785C54">
        <w:rPr>
          <w:szCs w:val="24"/>
        </w:rPr>
        <w:t>Observation concerns</w:t>
      </w:r>
    </w:p>
    <w:p w14:paraId="5916804A" w14:textId="77777777" w:rsidR="005B5EAD" w:rsidRPr="00785C54" w:rsidRDefault="005B5EAD" w:rsidP="00785C54">
      <w:pPr>
        <w:pStyle w:val="a3"/>
        <w:tabs>
          <w:tab w:val="left" w:pos="720"/>
        </w:tabs>
        <w:autoSpaceDE w:val="0"/>
        <w:autoSpaceDN w:val="0"/>
        <w:adjustRightInd w:val="0"/>
        <w:rPr>
          <w:szCs w:val="24"/>
        </w:rPr>
      </w:pPr>
      <w:r w:rsidRPr="00785C54">
        <w:rPr>
          <w:szCs w:val="24"/>
        </w:rPr>
        <w:t>Domain specialization</w:t>
      </w:r>
    </w:p>
    <w:p w14:paraId="4F447D3C" w14:textId="27288E4B" w:rsidR="005B5EAD" w:rsidRPr="00785C54" w:rsidRDefault="005B5EAD" w:rsidP="00785C54">
      <w:pPr>
        <w:pStyle w:val="BodyText"/>
        <w:autoSpaceDE w:val="0"/>
        <w:autoSpaceDN w:val="0"/>
        <w:adjustRightInd w:val="0"/>
        <w:rPr>
          <w:szCs w:val="24"/>
        </w:rPr>
      </w:pPr>
      <w:r w:rsidRPr="00785C54">
        <w:rPr>
          <w:szCs w:val="24"/>
        </w:rPr>
        <w:t xml:space="preserve">Specialization of the </w:t>
      </w:r>
      <w:r w:rsidR="009C7946">
        <w:rPr>
          <w:szCs w:val="24"/>
        </w:rPr>
        <w:t>O</w:t>
      </w:r>
      <w:r w:rsidR="009C7946" w:rsidRPr="00785C54">
        <w:rPr>
          <w:szCs w:val="24"/>
        </w:rPr>
        <w:t xml:space="preserve">bservation </w:t>
      </w:r>
      <w:r w:rsidRPr="00785C54">
        <w:rPr>
          <w:szCs w:val="24"/>
        </w:rPr>
        <w:t>model for an application domain is accomplished primarily using a domain model and its feature-type catalogue. For example, an instance of a feature type in the domain feature-type catalogue will provide the ultimate feature-of-interest for the investigation of which the observation is a part, and the characteristic properties of the feature type provide potential observed properties. A description of a sensor type or process familiar within the application domain is the value of the observation procedure, while the explicit device or person performing this procedure is provided as the observer.</w:t>
      </w:r>
    </w:p>
    <w:p w14:paraId="11854549" w14:textId="6869B726" w:rsidR="005B5EAD" w:rsidRPr="00785C54" w:rsidRDefault="005B5EAD" w:rsidP="00785C54">
      <w:pPr>
        <w:pStyle w:val="BodyText"/>
        <w:autoSpaceDE w:val="0"/>
        <w:autoSpaceDN w:val="0"/>
        <w:adjustRightInd w:val="0"/>
        <w:rPr>
          <w:szCs w:val="24"/>
        </w:rPr>
      </w:pPr>
      <w:r w:rsidRPr="00785C54">
        <w:rPr>
          <w:szCs w:val="24"/>
        </w:rPr>
        <w:lastRenderedPageBreak/>
        <w:t xml:space="preserve">The </w:t>
      </w:r>
      <w:r w:rsidR="009C7946">
        <w:rPr>
          <w:szCs w:val="24"/>
        </w:rPr>
        <w:t>O</w:t>
      </w:r>
      <w:r w:rsidR="009C7946" w:rsidRPr="00785C54">
        <w:rPr>
          <w:szCs w:val="24"/>
        </w:rPr>
        <w:t xml:space="preserve">bservation </w:t>
      </w:r>
      <w:r w:rsidRPr="00785C54">
        <w:rPr>
          <w:szCs w:val="24"/>
        </w:rPr>
        <w:t xml:space="preserve">model encourages encapsulation of domain specialization in the associated classes, while the </w:t>
      </w:r>
      <w:r w:rsidR="009C7946">
        <w:rPr>
          <w:szCs w:val="24"/>
        </w:rPr>
        <w:t>O</w:t>
      </w:r>
      <w:r w:rsidR="009C7946" w:rsidRPr="00785C54">
        <w:rPr>
          <w:szCs w:val="24"/>
        </w:rPr>
        <w:t xml:space="preserve">bservation </w:t>
      </w:r>
      <w:r w:rsidRPr="00785C54">
        <w:rPr>
          <w:szCs w:val="24"/>
        </w:rPr>
        <w:t xml:space="preserve">class itself rarely needs specialization. Nevertheless, other choices could be made in partitioning information between the classes in the model. For some applications, it </w:t>
      </w:r>
      <w:r w:rsidR="00A1403A">
        <w:rPr>
          <w:szCs w:val="24"/>
        </w:rPr>
        <w:t>can</w:t>
      </w:r>
      <w:r w:rsidR="00A1403A" w:rsidRPr="00785C54">
        <w:rPr>
          <w:szCs w:val="24"/>
        </w:rPr>
        <w:t xml:space="preserve"> </w:t>
      </w:r>
      <w:r w:rsidRPr="00785C54">
        <w:rPr>
          <w:szCs w:val="24"/>
        </w:rPr>
        <w:t xml:space="preserve">be convenient for information that is strictly associated with a second-layer object (procedure, feature-of-interest) to be associated with a specialized </w:t>
      </w:r>
      <w:r w:rsidR="009C7946">
        <w:rPr>
          <w:szCs w:val="24"/>
        </w:rPr>
        <w:t>O</w:t>
      </w:r>
      <w:r w:rsidR="009C7946" w:rsidRPr="00785C54">
        <w:rPr>
          <w:szCs w:val="24"/>
        </w:rPr>
        <w:t xml:space="preserve">bservation </w:t>
      </w:r>
      <w:r w:rsidRPr="00785C54">
        <w:rPr>
          <w:szCs w:val="24"/>
        </w:rPr>
        <w:t>type.</w:t>
      </w:r>
    </w:p>
    <w:p w14:paraId="40BFB6DE" w14:textId="3AA411F5" w:rsidR="005B5EAD" w:rsidRPr="00785C54" w:rsidRDefault="005B5EAD" w:rsidP="00785C54">
      <w:pPr>
        <w:pStyle w:val="BodyText"/>
        <w:autoSpaceDE w:val="0"/>
        <w:autoSpaceDN w:val="0"/>
        <w:adjustRightInd w:val="0"/>
        <w:rPr>
          <w:szCs w:val="24"/>
        </w:rPr>
      </w:pPr>
      <w:r w:rsidRPr="00785C54">
        <w:rPr>
          <w:szCs w:val="24"/>
        </w:rPr>
        <w:t xml:space="preserve">For example, when measuring chemistry or contamination, the process often involves retrieving material samples from a sampling site, which are then sent to a laboratory for analysis. The material sample is a very tangible feature instance, with an identity. For some applications, it </w:t>
      </w:r>
      <w:r w:rsidR="00A1403A">
        <w:rPr>
          <w:szCs w:val="24"/>
        </w:rPr>
        <w:t>can</w:t>
      </w:r>
      <w:r w:rsidR="00A1403A" w:rsidRPr="00785C54">
        <w:rPr>
          <w:szCs w:val="24"/>
        </w:rPr>
        <w:t xml:space="preserve"> </w:t>
      </w:r>
      <w:r w:rsidRPr="00785C54">
        <w:rPr>
          <w:szCs w:val="24"/>
        </w:rPr>
        <w:t>be important to recognize the existence of the material sample, and retain a separate description of it. However, in other applications, particularly when the focus is on monitoring the change in a property at a sampling site, the existence of a series of distinct material samples is of minor or no interest. In this case, creating a series of objects and identifiers is superfluous to the user’s requirements.</w:t>
      </w:r>
    </w:p>
    <w:p w14:paraId="15D74914" w14:textId="77777777" w:rsidR="005B5EAD" w:rsidRPr="00785C54" w:rsidRDefault="005B5EAD" w:rsidP="00785C54">
      <w:pPr>
        <w:pStyle w:val="BodyText"/>
        <w:autoSpaceDE w:val="0"/>
        <w:autoSpaceDN w:val="0"/>
        <w:adjustRightInd w:val="0"/>
        <w:rPr>
          <w:szCs w:val="24"/>
        </w:rPr>
      </w:pPr>
      <w:r w:rsidRPr="00785C54">
        <w:rPr>
          <w:szCs w:val="24"/>
        </w:rPr>
        <w:t>In certain cases, some additional properties strictly associated with such a material sample must also be recorded, an example is the “sampling elevation” in a water or atmospheric column. A number of choices can be made. For example, the elevation could be:</w:t>
      </w:r>
    </w:p>
    <w:p w14:paraId="7F1B435A"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a property of each distinct material sample on which atomic observations are actually made;</w:t>
      </w:r>
    </w:p>
    <w:p w14:paraId="53F3D1A6" w14:textId="0245FAA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a property of the sampling site</w:t>
      </w:r>
      <w:r w:rsidR="00A1403A">
        <w:rPr>
          <w:szCs w:val="24"/>
        </w:rPr>
        <w:t xml:space="preserve"> </w:t>
      </w:r>
      <w:r w:rsidRPr="00785C54">
        <w:rPr>
          <w:szCs w:val="24"/>
        </w:rPr>
        <w:t>(which would require distinct sites for all elevations at which observations are made);</w:t>
      </w:r>
    </w:p>
    <w:p w14:paraId="4BBEB42E"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a parameter of the observation procedure (which makes the procedure specific to this observation series only), or;</w:t>
      </w:r>
    </w:p>
    <w:p w14:paraId="6E13319C" w14:textId="4351C616"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 xml:space="preserve">a parameter of the observation event, either using the soft-typed arbitrary event-specific parameter, or through specialization of the </w:t>
      </w:r>
      <w:r w:rsidR="009C7946">
        <w:rPr>
          <w:szCs w:val="24"/>
        </w:rPr>
        <w:t>O</w:t>
      </w:r>
      <w:r w:rsidR="009C7946" w:rsidRPr="00785C54">
        <w:rPr>
          <w:szCs w:val="24"/>
        </w:rPr>
        <w:t xml:space="preserve">bservation </w:t>
      </w:r>
      <w:r w:rsidRPr="00785C54">
        <w:rPr>
          <w:szCs w:val="24"/>
        </w:rPr>
        <w:t>type.</w:t>
      </w:r>
    </w:p>
    <w:p w14:paraId="716312E6" w14:textId="77777777" w:rsidR="005B5EAD" w:rsidRPr="00785C54" w:rsidRDefault="005B5EAD" w:rsidP="00785C54">
      <w:pPr>
        <w:pStyle w:val="BodyText"/>
        <w:autoSpaceDE w:val="0"/>
        <w:autoSpaceDN w:val="0"/>
        <w:adjustRightInd w:val="0"/>
        <w:rPr>
          <w:szCs w:val="24"/>
        </w:rPr>
      </w:pPr>
      <w:r w:rsidRPr="00785C54">
        <w:rPr>
          <w:szCs w:val="24"/>
        </w:rPr>
        <w:t>Any of these is a legitimate approach. The optimum one will be dependent on the application.</w:t>
      </w:r>
    </w:p>
    <w:p w14:paraId="00D8EAAF" w14:textId="77777777" w:rsidR="005B5EAD" w:rsidRPr="00785C54" w:rsidRDefault="005B5EAD" w:rsidP="00785C54">
      <w:pPr>
        <w:pStyle w:val="BodyText"/>
        <w:autoSpaceDE w:val="0"/>
        <w:autoSpaceDN w:val="0"/>
        <w:adjustRightInd w:val="0"/>
        <w:rPr>
          <w:szCs w:val="24"/>
        </w:rPr>
      </w:pPr>
      <w:r w:rsidRPr="00785C54">
        <w:rPr>
          <w:szCs w:val="24"/>
        </w:rPr>
        <w:t>All of the classes in the models presented here for observations and procedures can be further specialized for domain-specific purposes, whereby the abstract classes provided in the Abstract Core models have been specifically foreseen as a neutral basis for such domain extensions. Additional attributes and associations can be added as necessary.</w:t>
      </w:r>
    </w:p>
    <w:p w14:paraId="1CAFE90F" w14:textId="33290AEA"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“Assay” </w:t>
      </w:r>
      <w:r w:rsidR="00A1403A">
        <w:rPr>
          <w:szCs w:val="24"/>
        </w:rPr>
        <w:t>can</w:t>
      </w:r>
      <w:r w:rsidRPr="00785C54">
        <w:rPr>
          <w:szCs w:val="24"/>
        </w:rPr>
        <w:t xml:space="preserve"> be derived from Observation, fixing the </w:t>
      </w:r>
      <w:proofErr w:type="spellStart"/>
      <w:r w:rsidRPr="00785C54">
        <w:rPr>
          <w:szCs w:val="24"/>
        </w:rPr>
        <w:t>observedProperty</w:t>
      </w:r>
      <w:proofErr w:type="spellEnd"/>
      <w:r w:rsidRPr="00785C54">
        <w:rPr>
          <w:szCs w:val="24"/>
        </w:rPr>
        <w:t xml:space="preserve"> to be “</w:t>
      </w:r>
      <w:proofErr w:type="spellStart"/>
      <w:r w:rsidRPr="00785C54">
        <w:rPr>
          <w:szCs w:val="24"/>
        </w:rPr>
        <w:t>ChemicalConcentration</w:t>
      </w:r>
      <w:proofErr w:type="spellEnd"/>
      <w:r w:rsidRPr="00785C54">
        <w:rPr>
          <w:szCs w:val="24"/>
        </w:rPr>
        <w:t>” and adding an additional attribute “analyte”.</w:t>
      </w:r>
    </w:p>
    <w:p w14:paraId="238CA1BE" w14:textId="77777777" w:rsidR="005B5EAD" w:rsidRPr="00785C54" w:rsidRDefault="005B5EAD" w:rsidP="00785C54">
      <w:pPr>
        <w:pStyle w:val="a3"/>
        <w:tabs>
          <w:tab w:val="left" w:pos="720"/>
        </w:tabs>
        <w:autoSpaceDE w:val="0"/>
        <w:autoSpaceDN w:val="0"/>
        <w:adjustRightInd w:val="0"/>
        <w:rPr>
          <w:szCs w:val="24"/>
        </w:rPr>
      </w:pPr>
      <w:r w:rsidRPr="00785C54">
        <w:rPr>
          <w:szCs w:val="24"/>
        </w:rPr>
        <w:t>Comparison with provider-oriented models</w:t>
      </w:r>
    </w:p>
    <w:p w14:paraId="6525CB54" w14:textId="77777777" w:rsidR="005B5EAD" w:rsidRPr="00785C54" w:rsidRDefault="005B5EAD" w:rsidP="00785C54">
      <w:pPr>
        <w:pStyle w:val="BodyText"/>
        <w:autoSpaceDE w:val="0"/>
        <w:autoSpaceDN w:val="0"/>
        <w:adjustRightInd w:val="0"/>
        <w:rPr>
          <w:szCs w:val="24"/>
        </w:rPr>
      </w:pPr>
      <w:r w:rsidRPr="00785C54">
        <w:rPr>
          <w:szCs w:val="24"/>
        </w:rPr>
        <w:t>The OMS model is intended to provide a basic output- or user-oriented information model for sensor web and related applications. The goal is to provide a common language for discourse regarding sensor, sample and observation systems.</w:t>
      </w:r>
    </w:p>
    <w:p w14:paraId="75F63AC7" w14:textId="064EDCA5" w:rsidR="005B5EAD" w:rsidRPr="00785C54" w:rsidRDefault="005B5EAD" w:rsidP="00785C54">
      <w:pPr>
        <w:pStyle w:val="BodyText"/>
        <w:autoSpaceDE w:val="0"/>
        <w:autoSpaceDN w:val="0"/>
        <w:adjustRightInd w:val="0"/>
        <w:rPr>
          <w:szCs w:val="24"/>
        </w:rPr>
      </w:pPr>
      <w:r w:rsidRPr="00785C54">
        <w:rPr>
          <w:szCs w:val="24"/>
        </w:rPr>
        <w:t xml:space="preserve">In comparison, </w:t>
      </w:r>
      <w:proofErr w:type="spellStart"/>
      <w:proofErr w:type="gramStart"/>
      <w:r w:rsidRPr="00785C54">
        <w:rPr>
          <w:szCs w:val="24"/>
        </w:rPr>
        <w:t>SensorML</w:t>
      </w:r>
      <w:proofErr w:type="spellEnd"/>
      <w:r w:rsidRPr="00785C54">
        <w:rPr>
          <w:szCs w:val="24"/>
          <w:vertAlign w:val="superscript"/>
        </w:rPr>
        <w:t>[</w:t>
      </w:r>
      <w:proofErr w:type="gramEnd"/>
      <w:r w:rsidRPr="00785C54">
        <w:rPr>
          <w:rStyle w:val="citebib"/>
          <w:szCs w:val="24"/>
          <w:shd w:val="clear" w:color="auto" w:fill="auto"/>
          <w:vertAlign w:val="superscript"/>
        </w:rPr>
        <w:t>2</w:t>
      </w:r>
      <w:del w:id="616" w:author="Katharina Schleidt" w:date="2022-10-25T21:59:00Z">
        <w:r w:rsidRPr="00785C54" w:rsidDel="00D20AEE">
          <w:rPr>
            <w:rStyle w:val="citebib"/>
            <w:szCs w:val="24"/>
            <w:shd w:val="clear" w:color="auto" w:fill="auto"/>
            <w:vertAlign w:val="superscript"/>
          </w:rPr>
          <w:delText>1</w:delText>
        </w:r>
      </w:del>
      <w:ins w:id="617" w:author="Katharina Schleidt" w:date="2022-10-25T21:59:00Z">
        <w:r w:rsidR="00D20AEE">
          <w:rPr>
            <w:rStyle w:val="citebib"/>
            <w:szCs w:val="24"/>
            <w:shd w:val="clear" w:color="auto" w:fill="auto"/>
            <w:vertAlign w:val="superscript"/>
          </w:rPr>
          <w:t>0</w:t>
        </w:r>
      </w:ins>
      <w:r w:rsidRPr="00785C54">
        <w:rPr>
          <w:szCs w:val="24"/>
          <w:vertAlign w:val="superscript"/>
        </w:rPr>
        <w:t>]</w:t>
      </w:r>
      <w:r w:rsidRPr="00785C54">
        <w:rPr>
          <w:szCs w:val="24"/>
        </w:rPr>
        <w:t xml:space="preserve"> has a process- or provider-oriented data model. These are usually used to describe data at an early stage in the data processing and value-adding chain. This </w:t>
      </w:r>
      <w:r w:rsidR="00A1403A">
        <w:rPr>
          <w:szCs w:val="24"/>
        </w:rPr>
        <w:t>can</w:t>
      </w:r>
      <w:r w:rsidRPr="00785C54">
        <w:rPr>
          <w:szCs w:val="24"/>
        </w:rPr>
        <w:t xml:space="preserve"> be prior to the details of the feature-of-interest and observed property being assembled and assigned to the result in a way that carries the key semantics to end-users of observation data. In particular, part of a </w:t>
      </w:r>
      <w:proofErr w:type="spellStart"/>
      <w:r w:rsidRPr="00785C54">
        <w:rPr>
          <w:szCs w:val="24"/>
        </w:rPr>
        <w:t>SensorML</w:t>
      </w:r>
      <w:proofErr w:type="spellEnd"/>
      <w:r w:rsidRPr="00785C54">
        <w:rPr>
          <w:szCs w:val="24"/>
        </w:rPr>
        <w:t xml:space="preserve"> </w:t>
      </w:r>
      <w:proofErr w:type="spellStart"/>
      <w:r w:rsidRPr="00785C54">
        <w:rPr>
          <w:szCs w:val="24"/>
        </w:rPr>
        <w:t>datastream</w:t>
      </w:r>
      <w:proofErr w:type="spellEnd"/>
      <w:r w:rsidRPr="00785C54">
        <w:rPr>
          <w:szCs w:val="24"/>
        </w:rPr>
        <w:t xml:space="preserve"> </w:t>
      </w:r>
      <w:r w:rsidR="00A1403A">
        <w:rPr>
          <w:szCs w:val="24"/>
        </w:rPr>
        <w:t>can</w:t>
      </w:r>
      <w:r w:rsidRPr="00785C54">
        <w:rPr>
          <w:szCs w:val="24"/>
        </w:rPr>
        <w:t xml:space="preserve"> include information that must be processed to determine the position of the target or feature-of-interest. At the early processing stage such positional and timing information </w:t>
      </w:r>
      <w:r w:rsidR="00A1403A">
        <w:rPr>
          <w:szCs w:val="24"/>
        </w:rPr>
        <w:t>can</w:t>
      </w:r>
      <w:r w:rsidRPr="00785C54">
        <w:rPr>
          <w:szCs w:val="24"/>
        </w:rPr>
        <w:t xml:space="preserve"> be embedded within the result.</w:t>
      </w:r>
    </w:p>
    <w:p w14:paraId="0239E3FA" w14:textId="77777777" w:rsidR="005B5EAD" w:rsidRPr="00785C54" w:rsidRDefault="005B5EAD" w:rsidP="00785C54">
      <w:pPr>
        <w:pStyle w:val="BodyText"/>
        <w:autoSpaceDE w:val="0"/>
        <w:autoSpaceDN w:val="0"/>
        <w:adjustRightInd w:val="0"/>
        <w:rPr>
          <w:szCs w:val="24"/>
        </w:rPr>
      </w:pPr>
      <w:r w:rsidRPr="00785C54">
        <w:rPr>
          <w:szCs w:val="24"/>
        </w:rPr>
        <w:t xml:space="preserve">Nevertheless, even within these low-level models the OMS formalization can be applied. The proximate feature-of-interest is the vicinity of the sensor. The observed property is a composite type including components representing observation timing, and position and attitude of a sensor, etc. This must be processed to obtain the details of the ultimate feature-of-interest. The procedure is a description of </w:t>
      </w:r>
      <w:r w:rsidRPr="00785C54">
        <w:rPr>
          <w:szCs w:val="24"/>
        </w:rPr>
        <w:lastRenderedPageBreak/>
        <w:t>sensor methodology including elements that capture all of the elements of the composite characteristic or property type, etc. while the observer references the explicit sensor utilized.</w:t>
      </w:r>
    </w:p>
    <w:p w14:paraId="01EB8EB8" w14:textId="77777777" w:rsidR="005B5EAD" w:rsidRPr="00785C54" w:rsidRDefault="005B5EAD" w:rsidP="00785C54">
      <w:pPr>
        <w:pStyle w:val="a3"/>
        <w:tabs>
          <w:tab w:val="left" w:pos="720"/>
        </w:tabs>
        <w:autoSpaceDE w:val="0"/>
        <w:autoSpaceDN w:val="0"/>
        <w:adjustRightInd w:val="0"/>
        <w:rPr>
          <w:szCs w:val="24"/>
        </w:rPr>
      </w:pPr>
      <w:r w:rsidRPr="00785C54">
        <w:rPr>
          <w:szCs w:val="24"/>
        </w:rPr>
        <w:t>Observation discovery and use</w:t>
      </w:r>
    </w:p>
    <w:p w14:paraId="44CED25B" w14:textId="77777777" w:rsidR="005B5EAD" w:rsidRPr="00785C54" w:rsidRDefault="005B5EAD" w:rsidP="00785C54">
      <w:pPr>
        <w:pStyle w:val="BodyText"/>
        <w:autoSpaceDE w:val="0"/>
        <w:autoSpaceDN w:val="0"/>
        <w:adjustRightInd w:val="0"/>
        <w:rPr>
          <w:szCs w:val="24"/>
        </w:rPr>
      </w:pPr>
      <w:r w:rsidRPr="00785C54">
        <w:rPr>
          <w:szCs w:val="24"/>
        </w:rPr>
        <w:t>The OMS model presented here offers a user-oriented viewpoint. The information object is characterized by a small set of properties, which are likely to be of interest to a user for discovery and request of observation data. The user will typically be interested primarily in a feature-of-interest, or the variation of a characteristic. The model provides these items as first-order elements. An interface to observation information should expose these properties explicitly.</w:t>
      </w:r>
    </w:p>
    <w:p w14:paraId="4D68CFA9" w14:textId="343415AF" w:rsidR="005B5EAD" w:rsidRPr="00785C54" w:rsidRDefault="005B5EAD" w:rsidP="00785C54">
      <w:pPr>
        <w:pStyle w:val="BodyText"/>
        <w:autoSpaceDE w:val="0"/>
        <w:autoSpaceDN w:val="0"/>
        <w:adjustRightInd w:val="0"/>
        <w:rPr>
          <w:szCs w:val="24"/>
        </w:rPr>
      </w:pPr>
      <w:r w:rsidRPr="00785C54">
        <w:rPr>
          <w:szCs w:val="24"/>
        </w:rPr>
        <w:t xml:space="preserve">Observation discovery and use is often done querying APIs; although with </w:t>
      </w:r>
      <w:proofErr w:type="spellStart"/>
      <w:r w:rsidRPr="00785C54">
        <w:rPr>
          <w:szCs w:val="24"/>
        </w:rPr>
        <w:t>LinkedData</w:t>
      </w:r>
      <w:proofErr w:type="spellEnd"/>
      <w:r w:rsidRPr="00785C54">
        <w:rPr>
          <w:szCs w:val="24"/>
        </w:rPr>
        <w:t xml:space="preserve"> practices being more and more used, one </w:t>
      </w:r>
      <w:r w:rsidR="00A1403A">
        <w:rPr>
          <w:szCs w:val="24"/>
        </w:rPr>
        <w:t>can</w:t>
      </w:r>
      <w:r w:rsidRPr="00785C54">
        <w:rPr>
          <w:szCs w:val="24"/>
        </w:rPr>
        <w:t xml:space="preserve"> discover an observation simply because an instance of a domain feature uses its URI or it has been crawled by a search engine bot.</w:t>
      </w:r>
    </w:p>
    <w:p w14:paraId="48F35A17" w14:textId="0B1D322E" w:rsidR="005B5EAD" w:rsidRPr="00785C54" w:rsidRDefault="005B5EAD" w:rsidP="00785C54">
      <w:pPr>
        <w:pStyle w:val="BodyText"/>
        <w:autoSpaceDE w:val="0"/>
        <w:autoSpaceDN w:val="0"/>
        <w:adjustRightInd w:val="0"/>
        <w:rPr>
          <w:szCs w:val="24"/>
        </w:rPr>
      </w:pPr>
      <w:r w:rsidRPr="00785C54">
        <w:rPr>
          <w:szCs w:val="24"/>
        </w:rPr>
        <w:t xml:space="preserve">Observation oriented APIs, be them from the previous generation (OGC </w:t>
      </w:r>
      <w:proofErr w:type="gramStart"/>
      <w:r w:rsidRPr="00785C54">
        <w:rPr>
          <w:szCs w:val="24"/>
        </w:rPr>
        <w:t>SOS</w:t>
      </w:r>
      <w:r w:rsidRPr="00785C54">
        <w:rPr>
          <w:szCs w:val="24"/>
          <w:vertAlign w:val="superscript"/>
        </w:rPr>
        <w:t>[</w:t>
      </w:r>
      <w:proofErr w:type="gramEnd"/>
      <w:del w:id="618" w:author="Katharina Schleidt" w:date="2022-10-25T21:59:00Z">
        <w:r w:rsidRPr="00785C54" w:rsidDel="0010056C">
          <w:rPr>
            <w:rStyle w:val="citebib"/>
            <w:szCs w:val="24"/>
            <w:shd w:val="clear" w:color="auto" w:fill="auto"/>
            <w:vertAlign w:val="superscript"/>
          </w:rPr>
          <w:delText>22</w:delText>
        </w:r>
      </w:del>
      <w:ins w:id="619" w:author="Katharina Schleidt" w:date="2022-10-25T21:59:00Z">
        <w:r w:rsidR="0010056C" w:rsidRPr="00785C54">
          <w:rPr>
            <w:rStyle w:val="citebib"/>
            <w:szCs w:val="24"/>
            <w:shd w:val="clear" w:color="auto" w:fill="auto"/>
            <w:vertAlign w:val="superscript"/>
          </w:rPr>
          <w:t>2</w:t>
        </w:r>
        <w:r w:rsidR="0010056C">
          <w:rPr>
            <w:rStyle w:val="citebib"/>
            <w:szCs w:val="24"/>
            <w:shd w:val="clear" w:color="auto" w:fill="auto"/>
            <w:vertAlign w:val="superscript"/>
          </w:rPr>
          <w:t>1</w:t>
        </w:r>
      </w:ins>
      <w:r w:rsidRPr="00785C54">
        <w:rPr>
          <w:szCs w:val="24"/>
          <w:vertAlign w:val="superscript"/>
        </w:rPr>
        <w:t>]</w:t>
      </w:r>
      <w:r w:rsidRPr="00785C54">
        <w:rPr>
          <w:szCs w:val="24"/>
        </w:rPr>
        <w:t>) or the current one (OGC SensorThings API</w:t>
      </w:r>
      <w:r w:rsidRPr="00785C54">
        <w:rPr>
          <w:szCs w:val="24"/>
          <w:vertAlign w:val="superscript"/>
        </w:rPr>
        <w:t>[</w:t>
      </w:r>
      <w:del w:id="620" w:author="Katharina Schleidt" w:date="2022-10-25T21:59:00Z">
        <w:r w:rsidRPr="00785C54" w:rsidDel="0010056C">
          <w:rPr>
            <w:rStyle w:val="citebib"/>
            <w:szCs w:val="24"/>
            <w:shd w:val="clear" w:color="auto" w:fill="auto"/>
            <w:vertAlign w:val="superscript"/>
          </w:rPr>
          <w:delText>23</w:delText>
        </w:r>
      </w:del>
      <w:ins w:id="621" w:author="Katharina Schleidt" w:date="2022-10-25T21:59:00Z">
        <w:r w:rsidR="0010056C" w:rsidRPr="00785C54">
          <w:rPr>
            <w:rStyle w:val="citebib"/>
            <w:szCs w:val="24"/>
            <w:shd w:val="clear" w:color="auto" w:fill="auto"/>
            <w:vertAlign w:val="superscript"/>
          </w:rPr>
          <w:t>2</w:t>
        </w:r>
        <w:r w:rsidR="0010056C">
          <w:rPr>
            <w:rStyle w:val="citebib"/>
            <w:szCs w:val="24"/>
            <w:shd w:val="clear" w:color="auto" w:fill="auto"/>
            <w:vertAlign w:val="superscript"/>
          </w:rPr>
          <w:t>2</w:t>
        </w:r>
      </w:ins>
      <w:r w:rsidRPr="00785C54">
        <w:rPr>
          <w:szCs w:val="24"/>
          <w:vertAlign w:val="superscript"/>
        </w:rPr>
        <w:t>]</w:t>
      </w:r>
      <w:r w:rsidRPr="00785C54">
        <w:rPr>
          <w:szCs w:val="24"/>
        </w:rPr>
        <w:t xml:space="preserve">) share commonalities in the way they approach this topic. They both leverage the OMS model to directly allow filtering on </w:t>
      </w:r>
      <w:proofErr w:type="spellStart"/>
      <w:r w:rsidRPr="00785C54">
        <w:rPr>
          <w:szCs w:val="24"/>
        </w:rPr>
        <w:t>featureOfInterest</w:t>
      </w:r>
      <w:proofErr w:type="spellEnd"/>
      <w:r w:rsidRPr="00785C54">
        <w:rPr>
          <w:szCs w:val="24"/>
        </w:rPr>
        <w:t xml:space="preserve">, </w:t>
      </w:r>
      <w:proofErr w:type="spellStart"/>
      <w:r w:rsidRPr="00785C54">
        <w:rPr>
          <w:szCs w:val="24"/>
        </w:rPr>
        <w:t>observedProperty</w:t>
      </w:r>
      <w:proofErr w:type="spellEnd"/>
      <w:r w:rsidRPr="00785C54">
        <w:rPr>
          <w:szCs w:val="24"/>
        </w:rPr>
        <w:t xml:space="preserve"> and procedure.</w:t>
      </w:r>
    </w:p>
    <w:p w14:paraId="3AD3FA13"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The SensorThings API model and OData query graph allow filtering on all aspects of the observational data model, both for discovery and data retrieval (both ‘operations’ being intertwined in the REST pattern);</w:t>
      </w:r>
    </w:p>
    <w:p w14:paraId="712D7CF2" w14:textId="5BAC0B03"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r>
      <w:proofErr w:type="gramStart"/>
      <w:r w:rsidRPr="00785C54">
        <w:rPr>
          <w:szCs w:val="24"/>
        </w:rPr>
        <w:t>SOS</w:t>
      </w:r>
      <w:r w:rsidRPr="00785C54">
        <w:rPr>
          <w:szCs w:val="24"/>
          <w:vertAlign w:val="superscript"/>
        </w:rPr>
        <w:t>[</w:t>
      </w:r>
      <w:proofErr w:type="gramEnd"/>
      <w:del w:id="622" w:author="Katharina Schleidt" w:date="2022-10-25T21:59:00Z">
        <w:r w:rsidRPr="00785C54" w:rsidDel="0010056C">
          <w:rPr>
            <w:rStyle w:val="citebib"/>
            <w:szCs w:val="24"/>
            <w:shd w:val="clear" w:color="auto" w:fill="auto"/>
            <w:vertAlign w:val="superscript"/>
          </w:rPr>
          <w:delText>22</w:delText>
        </w:r>
      </w:del>
      <w:ins w:id="623" w:author="Katharina Schleidt" w:date="2022-10-25T21:59:00Z">
        <w:r w:rsidR="0010056C" w:rsidRPr="00785C54">
          <w:rPr>
            <w:rStyle w:val="citebib"/>
            <w:szCs w:val="24"/>
            <w:shd w:val="clear" w:color="auto" w:fill="auto"/>
            <w:vertAlign w:val="superscript"/>
          </w:rPr>
          <w:t>2</w:t>
        </w:r>
        <w:r w:rsidR="0010056C">
          <w:rPr>
            <w:rStyle w:val="citebib"/>
            <w:szCs w:val="24"/>
            <w:shd w:val="clear" w:color="auto" w:fill="auto"/>
            <w:vertAlign w:val="superscript"/>
          </w:rPr>
          <w:t>1</w:t>
        </w:r>
      </w:ins>
      <w:r w:rsidRPr="00785C54">
        <w:rPr>
          <w:szCs w:val="24"/>
          <w:vertAlign w:val="superscript"/>
        </w:rPr>
        <w:t>]</w:t>
      </w:r>
      <w:r w:rsidRPr="00785C54">
        <w:rPr>
          <w:szCs w:val="24"/>
        </w:rPr>
        <w:t xml:space="preserve">, having these three concepts as classifiers for an </w:t>
      </w:r>
      <w:proofErr w:type="spellStart"/>
      <w:r w:rsidRPr="00785C54">
        <w:rPr>
          <w:szCs w:val="24"/>
        </w:rPr>
        <w:t>observationOffering</w:t>
      </w:r>
      <w:proofErr w:type="spellEnd"/>
      <w:r w:rsidRPr="00785C54">
        <w:rPr>
          <w:szCs w:val="24"/>
        </w:rPr>
        <w:t xml:space="preserve"> in the capabilities description, allows them to be used for discovery and as explicit parameters in the </w:t>
      </w:r>
      <w:proofErr w:type="spellStart"/>
      <w:r w:rsidRPr="00785C54">
        <w:rPr>
          <w:szCs w:val="24"/>
        </w:rPr>
        <w:t>GetObservation</w:t>
      </w:r>
      <w:proofErr w:type="spellEnd"/>
      <w:r w:rsidRPr="00785C54">
        <w:rPr>
          <w:szCs w:val="24"/>
        </w:rPr>
        <w:t xml:space="preserve"> request.</w:t>
      </w:r>
    </w:p>
    <w:p w14:paraId="791F4C24" w14:textId="77777777" w:rsidR="005B5EAD" w:rsidRPr="00785C54" w:rsidRDefault="005B5EAD" w:rsidP="00785C54">
      <w:pPr>
        <w:pStyle w:val="BodyText"/>
        <w:autoSpaceDE w:val="0"/>
        <w:autoSpaceDN w:val="0"/>
        <w:adjustRightInd w:val="0"/>
        <w:rPr>
          <w:szCs w:val="24"/>
        </w:rPr>
      </w:pPr>
      <w:r w:rsidRPr="00785C54">
        <w:rPr>
          <w:szCs w:val="24"/>
        </w:rPr>
        <w:t>From a user point of view, these associated objects (procedure, target feature, characteristic) are primarily metadata, which are only of interest to specialists during discovery, and then to assist evaluation or processing of individual results.</w:t>
      </w:r>
    </w:p>
    <w:p w14:paraId="40B90793" w14:textId="4D30A354" w:rsidR="005B5EAD" w:rsidRPr="00785C54" w:rsidRDefault="005B5EAD" w:rsidP="00785C54">
      <w:pPr>
        <w:pStyle w:val="BodyText"/>
        <w:autoSpaceDE w:val="0"/>
        <w:autoSpaceDN w:val="0"/>
        <w:adjustRightInd w:val="0"/>
        <w:rPr>
          <w:szCs w:val="24"/>
        </w:rPr>
      </w:pPr>
      <w:r w:rsidRPr="00785C54">
        <w:rPr>
          <w:szCs w:val="24"/>
        </w:rPr>
        <w:t xml:space="preserve">Each of these associated objects </w:t>
      </w:r>
      <w:r w:rsidR="00A1403A">
        <w:rPr>
          <w:szCs w:val="24"/>
        </w:rPr>
        <w:t>can</w:t>
      </w:r>
      <w:r w:rsidRPr="00785C54">
        <w:rPr>
          <w:szCs w:val="24"/>
        </w:rPr>
        <w:t xml:space="preserve"> require a complex description. Hence</w:t>
      </w:r>
      <w:r w:rsidR="00A1403A">
        <w:rPr>
          <w:szCs w:val="24"/>
        </w:rPr>
        <w:t>,</w:t>
      </w:r>
      <w:r w:rsidRPr="00785C54">
        <w:rPr>
          <w:szCs w:val="24"/>
        </w:rPr>
        <w:t xml:space="preserve"> they are modelled as distinct classes, which can be as simple or complex as necessary.</w:t>
      </w:r>
    </w:p>
    <w:p w14:paraId="15646E0B" w14:textId="23B04C60" w:rsidR="005B5EAD" w:rsidRPr="00785C54" w:rsidRDefault="005B5EAD" w:rsidP="00785C54">
      <w:pPr>
        <w:pStyle w:val="BodyText"/>
        <w:autoSpaceDE w:val="0"/>
        <w:autoSpaceDN w:val="0"/>
        <w:adjustRightInd w:val="0"/>
        <w:rPr>
          <w:szCs w:val="24"/>
        </w:rPr>
      </w:pPr>
      <w:r w:rsidRPr="00785C54">
        <w:rPr>
          <w:szCs w:val="24"/>
        </w:rPr>
        <w:t>In a serialized representation (e.g.</w:t>
      </w:r>
      <w:r w:rsidR="006C645F">
        <w:rPr>
          <w:szCs w:val="24"/>
        </w:rPr>
        <w:t>,</w:t>
      </w:r>
      <w:r w:rsidRPr="00785C54">
        <w:rPr>
          <w:szCs w:val="24"/>
        </w:rPr>
        <w:t xml:space="preserve"> JSON, XML following the GML pattern, etc…), they </w:t>
      </w:r>
      <w:r w:rsidR="00A1403A">
        <w:rPr>
          <w:szCs w:val="24"/>
        </w:rPr>
        <w:t>can</w:t>
      </w:r>
      <w:r w:rsidRPr="00785C54">
        <w:rPr>
          <w:szCs w:val="24"/>
        </w:rPr>
        <w:t xml:space="preserve"> appear inline, perhaps described using one of the models presented here, or they can be indicated by reference using a </w:t>
      </w:r>
      <w:proofErr w:type="gramStart"/>
      <w:r w:rsidRPr="00785C54">
        <w:rPr>
          <w:szCs w:val="24"/>
        </w:rPr>
        <w:t>URI</w:t>
      </w:r>
      <w:r w:rsidRPr="00785C54">
        <w:rPr>
          <w:szCs w:val="24"/>
          <w:vertAlign w:val="superscript"/>
        </w:rPr>
        <w:t>[</w:t>
      </w:r>
      <w:proofErr w:type="gramEnd"/>
      <w:del w:id="624" w:author="Katharina Schleidt" w:date="2022-10-25T21:59:00Z">
        <w:r w:rsidRPr="00785C54" w:rsidDel="0010056C">
          <w:rPr>
            <w:rStyle w:val="citebib"/>
            <w:szCs w:val="24"/>
            <w:shd w:val="clear" w:color="auto" w:fill="auto"/>
            <w:vertAlign w:val="superscript"/>
          </w:rPr>
          <w:delText>14</w:delText>
        </w:r>
      </w:del>
      <w:ins w:id="625" w:author="Katharina Schleidt" w:date="2022-10-25T21:59:00Z">
        <w:r w:rsidR="0010056C" w:rsidRPr="00785C54">
          <w:rPr>
            <w:rStyle w:val="citebib"/>
            <w:szCs w:val="24"/>
            <w:shd w:val="clear" w:color="auto" w:fill="auto"/>
            <w:vertAlign w:val="superscript"/>
          </w:rPr>
          <w:t>1</w:t>
        </w:r>
        <w:r w:rsidR="0010056C">
          <w:rPr>
            <w:rStyle w:val="citebib"/>
            <w:szCs w:val="24"/>
            <w:shd w:val="clear" w:color="auto" w:fill="auto"/>
            <w:vertAlign w:val="superscript"/>
          </w:rPr>
          <w:t>3</w:t>
        </w:r>
      </w:ins>
      <w:r w:rsidRPr="00785C54">
        <w:rPr>
          <w:szCs w:val="24"/>
          <w:vertAlign w:val="superscript"/>
        </w:rPr>
        <w:t>]</w:t>
      </w:r>
      <w:r w:rsidRPr="00785C54">
        <w:rPr>
          <w:szCs w:val="24"/>
        </w:rPr>
        <w:t xml:space="preserve">. The URI identifier </w:t>
      </w:r>
      <w:r w:rsidR="00A1403A">
        <w:rPr>
          <w:szCs w:val="24"/>
        </w:rPr>
        <w:t>can</w:t>
      </w:r>
      <w:r w:rsidRPr="00785C54">
        <w:rPr>
          <w:szCs w:val="24"/>
        </w:rPr>
        <w:t xml:space="preserve"> be a URL link or service call, which should resolve immediately to yield a complete resource. Or it </w:t>
      </w:r>
      <w:r w:rsidR="00A1403A">
        <w:rPr>
          <w:szCs w:val="24"/>
        </w:rPr>
        <w:t>can</w:t>
      </w:r>
      <w:r w:rsidRPr="00785C54">
        <w:rPr>
          <w:szCs w:val="24"/>
        </w:rPr>
        <w:t xml:space="preserve"> be a canonical identifier, such as a URN, which the user and provider are preconfigured to recognize and understand.</w:t>
      </w:r>
    </w:p>
    <w:p w14:paraId="48DE5517" w14:textId="77777777" w:rsidR="005B5EAD" w:rsidRPr="00785C54" w:rsidRDefault="005B5EAD" w:rsidP="00785C54">
      <w:pPr>
        <w:pStyle w:val="BodyText"/>
        <w:autoSpaceDE w:val="0"/>
        <w:autoSpaceDN w:val="0"/>
        <w:adjustRightInd w:val="0"/>
        <w:rPr>
          <w:szCs w:val="24"/>
        </w:rPr>
      </w:pPr>
      <w:r w:rsidRPr="00785C54">
        <w:rPr>
          <w:szCs w:val="24"/>
        </w:rPr>
        <w:t xml:space="preserve">On the other hand, </w:t>
      </w:r>
      <w:proofErr w:type="spellStart"/>
      <w:r w:rsidRPr="00785C54">
        <w:rPr>
          <w:szCs w:val="24"/>
        </w:rPr>
        <w:t>SensorML</w:t>
      </w:r>
      <w:proofErr w:type="spellEnd"/>
      <w:r w:rsidRPr="00785C54">
        <w:rPr>
          <w:szCs w:val="24"/>
        </w:rPr>
        <w:t xml:space="preserve"> takes a process- or provider-oriented viewpoint. Discovery and request </w:t>
      </w:r>
      <w:proofErr w:type="gramStart"/>
      <w:r w:rsidRPr="00785C54">
        <w:rPr>
          <w:szCs w:val="24"/>
        </w:rPr>
        <w:t>is</w:t>
      </w:r>
      <w:proofErr w:type="gramEnd"/>
      <w:r w:rsidRPr="00785C54">
        <w:rPr>
          <w:szCs w:val="24"/>
        </w:rPr>
        <w:t xml:space="preserve"> based primarily on the user having knowledge of specific sensor systems and their application. While this is a reasonable assumption within technical communities, specialist knowledge of sensor systems would not be routinely available within a broader set of potential users of sensor data, particularly as this is made widely available through interfaces like OGC SensorThings API and SOS.</w:t>
      </w:r>
    </w:p>
    <w:p w14:paraId="14733CEF" w14:textId="77777777" w:rsidR="005B5EAD" w:rsidRPr="00785C54" w:rsidRDefault="005B5EAD" w:rsidP="00785C54">
      <w:pPr>
        <w:pStyle w:val="a3"/>
        <w:tabs>
          <w:tab w:val="left" w:pos="720"/>
        </w:tabs>
        <w:autoSpaceDE w:val="0"/>
        <w:autoSpaceDN w:val="0"/>
        <w:adjustRightInd w:val="0"/>
        <w:rPr>
          <w:szCs w:val="24"/>
        </w:rPr>
      </w:pPr>
      <w:r w:rsidRPr="00785C54">
        <w:rPr>
          <w:szCs w:val="24"/>
        </w:rPr>
        <w:t>Observations, interpretations, simulations</w:t>
      </w:r>
    </w:p>
    <w:p w14:paraId="23F54DAE" w14:textId="77777777" w:rsidR="005B5EAD" w:rsidRPr="00785C54" w:rsidRDefault="005B5EAD" w:rsidP="00785C54">
      <w:pPr>
        <w:pStyle w:val="BodyText"/>
        <w:autoSpaceDE w:val="0"/>
        <w:autoSpaceDN w:val="0"/>
        <w:adjustRightInd w:val="0"/>
        <w:rPr>
          <w:szCs w:val="24"/>
        </w:rPr>
      </w:pPr>
      <w:r w:rsidRPr="00785C54">
        <w:rPr>
          <w:szCs w:val="24"/>
        </w:rPr>
        <w:t>Some conceptual frameworks make a fundamental distinction between observations, interpretations and simulations as the basis for their information modelling approach. This supports a pattern in which observations are given precedence and archived, while interpretations or simulations are more transient, being the result of applying the current algorithms and paradigms to the currently available observations.</w:t>
      </w:r>
    </w:p>
    <w:p w14:paraId="14B1D02D" w14:textId="08AE6F1C" w:rsidR="005B5EAD" w:rsidRPr="00785C54" w:rsidRDefault="005B5EAD" w:rsidP="00785C54">
      <w:pPr>
        <w:pStyle w:val="BodyText"/>
        <w:autoSpaceDE w:val="0"/>
        <w:autoSpaceDN w:val="0"/>
        <w:adjustRightInd w:val="0"/>
        <w:rPr>
          <w:szCs w:val="24"/>
        </w:rPr>
      </w:pPr>
      <w:r w:rsidRPr="00785C54">
        <w:rPr>
          <w:szCs w:val="24"/>
        </w:rPr>
        <w:t xml:space="preserve">An alternative view is that the distinction is not absolute, but is one of degree. Even the most trivial "observations" are mediated by some theory or procedure. For example, the primary measurement when using a mercury-in-glass thermometer is the position of the meniscus relative to graduations. This allows the length of the column to be estimated. A theory of thermal expansion plus a calibration for the physical realization of the instrument allows conversion to an inferred temperature. Other observations and measurements all involve some kind of processing from the primary observable property. For modern </w:t>
      </w:r>
      <w:r w:rsidRPr="00785C54">
        <w:rPr>
          <w:szCs w:val="24"/>
        </w:rPr>
        <w:lastRenderedPageBreak/>
        <w:t xml:space="preserve">instruments, the primary observable property is almost always voltage or resistance or frequency from some kind of sensing element, so the "procedure" typically involves calibrations, etc., built on a theory of operation for the sensor. Pertaining to simulations, the OMS model allows for the description of simulated observations </w:t>
      </w:r>
      <w:commentRangeStart w:id="626"/>
      <w:r w:rsidRPr="00785C54">
        <w:rPr>
          <w:szCs w:val="24"/>
        </w:rPr>
        <w:t>(e</w:t>
      </w:r>
      <w:r w:rsidR="00022C0A">
        <w:rPr>
          <w:szCs w:val="24"/>
        </w:rPr>
        <w:t>.g.,</w:t>
      </w:r>
      <w:r w:rsidRPr="00785C54">
        <w:rPr>
          <w:szCs w:val="24"/>
        </w:rPr>
        <w:t xml:space="preserve"> forecast) </w:t>
      </w:r>
      <w:commentRangeEnd w:id="626"/>
      <w:r w:rsidR="00047CD7">
        <w:rPr>
          <w:rStyle w:val="CommentReference"/>
          <w:rFonts w:eastAsia="MS Mincho"/>
          <w:lang w:eastAsia="ja-JP"/>
        </w:rPr>
        <w:commentReference w:id="626"/>
      </w:r>
      <w:r w:rsidRPr="00785C54">
        <w:rPr>
          <w:szCs w:val="24"/>
        </w:rPr>
        <w:t>and can capture entire processing chains starting from initial observation(s) (e.g.</w:t>
      </w:r>
      <w:r w:rsidR="006C645F">
        <w:rPr>
          <w:szCs w:val="24"/>
        </w:rPr>
        <w:t>,</w:t>
      </w:r>
      <w:r w:rsidRPr="00785C54">
        <w:rPr>
          <w:szCs w:val="24"/>
        </w:rPr>
        <w:t xml:space="preserve"> surface/ground water level, rainfall) to generate corresponding forecasts scenarios (e.g.</w:t>
      </w:r>
      <w:r w:rsidR="006C645F">
        <w:rPr>
          <w:szCs w:val="24"/>
        </w:rPr>
        <w:t>,</w:t>
      </w:r>
      <w:r w:rsidRPr="00785C54">
        <w:rPr>
          <w:szCs w:val="24"/>
        </w:rPr>
        <w:t xml:space="preserve"> flood, drought) through the use of simulation algorithms. Similarly, aggregates can be calculated (e.g.</w:t>
      </w:r>
      <w:r w:rsidR="006C645F">
        <w:rPr>
          <w:szCs w:val="24"/>
        </w:rPr>
        <w:t>,</w:t>
      </w:r>
      <w:r w:rsidRPr="00785C54">
        <w:rPr>
          <w:szCs w:val="24"/>
        </w:rPr>
        <w:t xml:space="preserve"> averages over space or time) and provided referencing their primary source observations.</w:t>
      </w:r>
    </w:p>
    <w:p w14:paraId="048BF829" w14:textId="77777777" w:rsidR="005B5EAD" w:rsidRPr="00785C54" w:rsidRDefault="005B5EAD" w:rsidP="00785C54">
      <w:pPr>
        <w:pStyle w:val="BodyText"/>
        <w:autoSpaceDE w:val="0"/>
        <w:autoSpaceDN w:val="0"/>
        <w:adjustRightInd w:val="0"/>
        <w:rPr>
          <w:szCs w:val="24"/>
        </w:rPr>
      </w:pPr>
      <w:r w:rsidRPr="00785C54">
        <w:rPr>
          <w:szCs w:val="24"/>
        </w:rPr>
        <w:t>However, the same high-level information model — that every "value" is an estimate of the value of a property, generated using a procedure and inputs — applies to "observations", "interpretations" as well as “simulations”. It is just that the higher the semantic value of the estimate, the more theory and processing is involved.</w:t>
      </w:r>
    </w:p>
    <w:p w14:paraId="08BBFE03" w14:textId="5CC1A361" w:rsidR="005B5EAD" w:rsidRPr="00785C54" w:rsidRDefault="005B5EAD" w:rsidP="00785C54">
      <w:pPr>
        <w:pStyle w:val="BodyText"/>
        <w:autoSpaceDE w:val="0"/>
        <w:autoSpaceDN w:val="0"/>
        <w:adjustRightInd w:val="0"/>
        <w:rPr>
          <w:szCs w:val="24"/>
        </w:rPr>
      </w:pPr>
      <w:r w:rsidRPr="00785C54">
        <w:rPr>
          <w:szCs w:val="24"/>
        </w:rPr>
        <w:t xml:space="preserve">Within the model provided in this </w:t>
      </w:r>
      <w:r w:rsidR="00047CD7">
        <w:rPr>
          <w:szCs w:val="24"/>
        </w:rPr>
        <w:t>document</w:t>
      </w:r>
      <w:r w:rsidRPr="00785C54">
        <w:rPr>
          <w:szCs w:val="24"/>
        </w:rPr>
        <w:t>, there is no conceptual distinction between observations, interpretations and simulations. The OMS model allows for the description of the observational workflow together with the explicit description of the processing chain instance that has taken a more primitive observation (e.g.</w:t>
      </w:r>
      <w:r w:rsidR="006C645F">
        <w:rPr>
          <w:szCs w:val="24"/>
        </w:rPr>
        <w:t>,</w:t>
      </w:r>
      <w:r w:rsidRPr="00785C54">
        <w:rPr>
          <w:szCs w:val="24"/>
        </w:rPr>
        <w:t xml:space="preserve"> an image) and retrieved a higher</w:t>
      </w:r>
      <w:r w:rsidR="00047CD7">
        <w:rPr>
          <w:szCs w:val="24"/>
        </w:rPr>
        <w:t>-</w:t>
      </w:r>
      <w:r w:rsidRPr="00785C54">
        <w:rPr>
          <w:szCs w:val="24"/>
        </w:rPr>
        <w:t>level observation (e.g.</w:t>
      </w:r>
      <w:r w:rsidR="006C645F">
        <w:rPr>
          <w:szCs w:val="24"/>
        </w:rPr>
        <w:t>,</w:t>
      </w:r>
      <w:r w:rsidRPr="00785C54">
        <w:rPr>
          <w:szCs w:val="24"/>
        </w:rPr>
        <w:t xml:space="preserve"> the presence of a certain type of feature instance) through the application of one or more processing steps. The result is the entire continuum of primary and processed data provided in a harmonized model.</w:t>
      </w:r>
    </w:p>
    <w:p w14:paraId="2F0C66A6" w14:textId="77777777" w:rsidR="005B5EAD" w:rsidRPr="00785C54" w:rsidRDefault="005B5EAD" w:rsidP="00785C54">
      <w:pPr>
        <w:pStyle w:val="a2"/>
        <w:tabs>
          <w:tab w:val="left" w:pos="360"/>
        </w:tabs>
        <w:autoSpaceDE w:val="0"/>
        <w:autoSpaceDN w:val="0"/>
        <w:adjustRightInd w:val="0"/>
        <w:rPr>
          <w:szCs w:val="24"/>
        </w:rPr>
      </w:pPr>
      <w:r w:rsidRPr="00785C54">
        <w:rPr>
          <w:szCs w:val="24"/>
        </w:rPr>
        <w:t>Sample, Sampling concerns</w:t>
      </w:r>
    </w:p>
    <w:p w14:paraId="09CAB291" w14:textId="77777777" w:rsidR="005B5EAD" w:rsidRPr="00785C54" w:rsidRDefault="005B5EAD" w:rsidP="00785C54">
      <w:pPr>
        <w:pStyle w:val="a3"/>
        <w:tabs>
          <w:tab w:val="left" w:pos="720"/>
        </w:tabs>
        <w:autoSpaceDE w:val="0"/>
        <w:autoSpaceDN w:val="0"/>
        <w:adjustRightInd w:val="0"/>
        <w:rPr>
          <w:szCs w:val="24"/>
        </w:rPr>
      </w:pPr>
      <w:r w:rsidRPr="00785C54">
        <w:rPr>
          <w:szCs w:val="24"/>
        </w:rPr>
        <w:t>Sample as observation-collector</w:t>
      </w:r>
    </w:p>
    <w:p w14:paraId="40312A5C" w14:textId="77777777" w:rsidR="005B5EAD" w:rsidRPr="00785C54" w:rsidRDefault="005B5EAD" w:rsidP="00785C54">
      <w:pPr>
        <w:pStyle w:val="BodyText"/>
        <w:autoSpaceDE w:val="0"/>
        <w:autoSpaceDN w:val="0"/>
        <w:adjustRightInd w:val="0"/>
        <w:rPr>
          <w:szCs w:val="24"/>
        </w:rPr>
      </w:pPr>
      <w:r w:rsidRPr="00785C54">
        <w:rPr>
          <w:szCs w:val="24"/>
        </w:rPr>
        <w:t>The sample model provides</w:t>
      </w:r>
    </w:p>
    <w:p w14:paraId="3932E26A"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an intermediate Sample class that allows the assignment of primitive and intermediate properties within a processing chain;</w:t>
      </w:r>
    </w:p>
    <w:p w14:paraId="7024D1EC"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three sub-types of Samples corresponding to practices applied by communities where Sample are either defined by their geospatial characteristics, statistical characteristics or their material ones (being taken ex-situ for further observation), and;</w:t>
      </w:r>
    </w:p>
    <w:p w14:paraId="4F964DA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additional classes providing a context for the description of sampling acts and regimes;</w:t>
      </w:r>
    </w:p>
    <w:p w14:paraId="542D2647" w14:textId="0BA5ADA3"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 xml:space="preserve">In addition, the sample model allows for references to </w:t>
      </w:r>
      <w:r w:rsidR="009C7946">
        <w:rPr>
          <w:szCs w:val="24"/>
        </w:rPr>
        <w:t>O</w:t>
      </w:r>
      <w:r w:rsidR="009C7946" w:rsidRPr="00785C54">
        <w:rPr>
          <w:szCs w:val="24"/>
        </w:rPr>
        <w:t>bservation</w:t>
      </w:r>
      <w:r w:rsidRPr="00785C54">
        <w:rPr>
          <w:szCs w:val="24"/>
        </w:rPr>
        <w:t xml:space="preserve">(s) concerning a shared common feature-of-interest / </w:t>
      </w:r>
      <w:proofErr w:type="spellStart"/>
      <w:r w:rsidRPr="00785C54">
        <w:rPr>
          <w:szCs w:val="24"/>
        </w:rPr>
        <w:t>sampledFeature</w:t>
      </w:r>
      <w:proofErr w:type="spellEnd"/>
      <w:r w:rsidRPr="00785C54">
        <w:rPr>
          <w:szCs w:val="24"/>
        </w:rPr>
        <w:t>. This provides an access route to observation information that is convenient under some project scenarios, where the sampling strategy provides the logical organization of observations.</w:t>
      </w:r>
    </w:p>
    <w:p w14:paraId="6322573E" w14:textId="0451400B"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An observational mission or campaign </w:t>
      </w:r>
      <w:r w:rsidR="00047CD7">
        <w:rPr>
          <w:szCs w:val="24"/>
        </w:rPr>
        <w:t>can</w:t>
      </w:r>
      <w:r w:rsidR="00047CD7" w:rsidRPr="00785C54">
        <w:rPr>
          <w:szCs w:val="24"/>
        </w:rPr>
        <w:t xml:space="preserve"> </w:t>
      </w:r>
      <w:r w:rsidRPr="00785C54">
        <w:rPr>
          <w:szCs w:val="24"/>
        </w:rPr>
        <w:t xml:space="preserve">organize its data according to flightlines, ship's tracks, outcrops, sampling-stations, quadrats, etc., or an observation archive or museum </w:t>
      </w:r>
      <w:r w:rsidR="00047CD7">
        <w:rPr>
          <w:szCs w:val="24"/>
        </w:rPr>
        <w:t>can</w:t>
      </w:r>
      <w:r w:rsidR="00047CD7" w:rsidRPr="00785C54">
        <w:rPr>
          <w:szCs w:val="24"/>
        </w:rPr>
        <w:t xml:space="preserve"> </w:t>
      </w:r>
      <w:r w:rsidRPr="00785C54">
        <w:rPr>
          <w:szCs w:val="24"/>
        </w:rPr>
        <w:t>organize observations by specimen (a specific type of material sample targeting preservation).</w:t>
      </w:r>
    </w:p>
    <w:p w14:paraId="3779E37B" w14:textId="77777777" w:rsidR="005B5EAD" w:rsidRPr="00785C54" w:rsidRDefault="005B5EAD" w:rsidP="00785C54">
      <w:pPr>
        <w:pStyle w:val="a3"/>
        <w:tabs>
          <w:tab w:val="left" w:pos="720"/>
        </w:tabs>
        <w:autoSpaceDE w:val="0"/>
        <w:autoSpaceDN w:val="0"/>
        <w:adjustRightInd w:val="0"/>
        <w:rPr>
          <w:szCs w:val="24"/>
        </w:rPr>
      </w:pPr>
      <w:r w:rsidRPr="00785C54">
        <w:rPr>
          <w:szCs w:val="24"/>
        </w:rPr>
        <w:t>Observation feature(s)-of-interest</w:t>
      </w:r>
    </w:p>
    <w:p w14:paraId="5A18A61F" w14:textId="32067814" w:rsidR="005B5EAD" w:rsidRPr="00785C54" w:rsidRDefault="005B5EAD" w:rsidP="00785C54">
      <w:pPr>
        <w:pStyle w:val="BodyText"/>
        <w:autoSpaceDE w:val="0"/>
        <w:autoSpaceDN w:val="0"/>
        <w:adjustRightInd w:val="0"/>
        <w:rPr>
          <w:szCs w:val="24"/>
        </w:rPr>
      </w:pPr>
      <w:r w:rsidRPr="00785C54">
        <w:rPr>
          <w:szCs w:val="24"/>
        </w:rPr>
        <w:t xml:space="preserve">Application of the OMS model requires careful attention to identify the feature-of-interest context correctly. This can be straightforward if the observation is clearly concerned with an easily identified concrete feature type from a domain model. However, the ultimate feature-of-interest to the investigator </w:t>
      </w:r>
      <w:r w:rsidR="009061F0">
        <w:rPr>
          <w:szCs w:val="24"/>
        </w:rPr>
        <w:t>is</w:t>
      </w:r>
      <w:r w:rsidR="009061F0" w:rsidRPr="00785C54">
        <w:rPr>
          <w:szCs w:val="24"/>
        </w:rPr>
        <w:t xml:space="preserve"> </w:t>
      </w:r>
      <w:r w:rsidRPr="00785C54">
        <w:rPr>
          <w:szCs w:val="24"/>
        </w:rPr>
        <w:t xml:space="preserve">not </w:t>
      </w:r>
      <w:r w:rsidR="009061F0">
        <w:rPr>
          <w:szCs w:val="24"/>
        </w:rPr>
        <w:t>always</w:t>
      </w:r>
      <w:r w:rsidR="009061F0" w:rsidRPr="00785C54">
        <w:rPr>
          <w:szCs w:val="24"/>
        </w:rPr>
        <w:t xml:space="preserve"> </w:t>
      </w:r>
      <w:r w:rsidRPr="00785C54">
        <w:rPr>
          <w:szCs w:val="24"/>
        </w:rPr>
        <w:t>the proximate feature-of-interest for the observation. In some cases, a careful analysis reveals that the type of the feature-of-interest had not previously been identified in the application domain.</w:t>
      </w:r>
    </w:p>
    <w:p w14:paraId="7EA9D531" w14:textId="3B4EF8B7" w:rsidR="005B5EAD" w:rsidRPr="00785C54" w:rsidRDefault="005B5EAD" w:rsidP="00785C54">
      <w:pPr>
        <w:pStyle w:val="BodyText"/>
        <w:autoSpaceDE w:val="0"/>
        <w:autoSpaceDN w:val="0"/>
        <w:adjustRightInd w:val="0"/>
        <w:rPr>
          <w:szCs w:val="24"/>
        </w:rPr>
      </w:pPr>
      <w:r w:rsidRPr="00785C54">
        <w:rPr>
          <w:szCs w:val="24"/>
        </w:rPr>
        <w:t xml:space="preserve">The key is that the proximate feature-of-interest </w:t>
      </w:r>
      <w:r w:rsidR="00047CD7">
        <w:rPr>
          <w:szCs w:val="24"/>
        </w:rPr>
        <w:t>is required to</w:t>
      </w:r>
      <w:r w:rsidR="00047CD7" w:rsidRPr="00785C54">
        <w:rPr>
          <w:szCs w:val="24"/>
        </w:rPr>
        <w:t xml:space="preserve"> </w:t>
      </w:r>
      <w:r w:rsidRPr="00785C54">
        <w:rPr>
          <w:szCs w:val="24"/>
        </w:rPr>
        <w:t>be capable of carrying this result as the value or component of the value of a relevant property. So</w:t>
      </w:r>
      <w:r w:rsidR="00047CD7">
        <w:rPr>
          <w:szCs w:val="24"/>
        </w:rPr>
        <w:t>,</w:t>
      </w:r>
      <w:r w:rsidRPr="00785C54">
        <w:rPr>
          <w:szCs w:val="24"/>
        </w:rPr>
        <w:t xml:space="preserve"> a useful approach in analysis is to consider what the result of the observation is, and then the feature-of-interest can be deduced since it </w:t>
      </w:r>
      <w:r w:rsidR="00047CD7">
        <w:rPr>
          <w:szCs w:val="24"/>
        </w:rPr>
        <w:t>necessarily has</w:t>
      </w:r>
      <w:r w:rsidRPr="00785C54">
        <w:rPr>
          <w:szCs w:val="24"/>
        </w:rPr>
        <w:t xml:space="preserve"> a property with this result as its value. If an observation produces a result with several elements, or </w:t>
      </w:r>
      <w:r w:rsidRPr="00785C54">
        <w:rPr>
          <w:szCs w:val="24"/>
        </w:rPr>
        <w:lastRenderedPageBreak/>
        <w:t xml:space="preserve">if there are a series of related observations with different results, then this </w:t>
      </w:r>
      <w:r w:rsidR="00047CD7">
        <w:rPr>
          <w:szCs w:val="24"/>
        </w:rPr>
        <w:t>can</w:t>
      </w:r>
      <w:r w:rsidR="00047CD7" w:rsidRPr="00785C54">
        <w:rPr>
          <w:szCs w:val="24"/>
        </w:rPr>
        <w:t xml:space="preserve"> </w:t>
      </w:r>
      <w:r w:rsidRPr="00785C54">
        <w:rPr>
          <w:szCs w:val="24"/>
        </w:rPr>
        <w:t>help further refine the understanding of the type of the ultimate feature-of-interest.</w:t>
      </w:r>
    </w:p>
    <w:p w14:paraId="33AD74A1" w14:textId="202C599D" w:rsidR="005B5EAD" w:rsidRDefault="005B5EAD" w:rsidP="00047CD7">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00047CD7">
        <w:rPr>
          <w:szCs w:val="24"/>
        </w:rPr>
        <w:t xml:space="preserve"> 1</w:t>
      </w:r>
      <w:r w:rsidR="00047CD7">
        <w:rPr>
          <w:szCs w:val="24"/>
        </w:rPr>
        <w:tab/>
      </w:r>
      <w:r w:rsidRPr="00785C54">
        <w:rPr>
          <w:szCs w:val="24"/>
        </w:rPr>
        <w:t>In groundwater monitoring the ultimate feature-of-interest is often a given hydrogeological unit but the proximate feature-of-interest is the Well (or a more precise Feature) where the Observation occurs</w:t>
      </w:r>
      <w:r w:rsidR="00047CD7">
        <w:rPr>
          <w:szCs w:val="24"/>
        </w:rPr>
        <w:t>.</w:t>
      </w:r>
    </w:p>
    <w:p w14:paraId="206022C0" w14:textId="3C5DB784" w:rsidR="005B5EAD" w:rsidRDefault="00047CD7" w:rsidP="00047CD7">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 2</w:t>
      </w:r>
      <w:r w:rsidR="005B5EAD" w:rsidRPr="00785C54">
        <w:rPr>
          <w:szCs w:val="24"/>
        </w:rPr>
        <w:tab/>
        <w:t>In air quality monitoring the ultimate feature-of-interest is either the general atmosphere or alternatively a defined region (e.g.</w:t>
      </w:r>
      <w:r w:rsidR="006C645F">
        <w:rPr>
          <w:szCs w:val="24"/>
        </w:rPr>
        <w:t>,</w:t>
      </w:r>
      <w:r w:rsidR="005B5EAD" w:rsidRPr="00785C54">
        <w:rPr>
          <w:szCs w:val="24"/>
        </w:rPr>
        <w:t xml:space="preserve"> air quality zone) the monitoring facility, while the proximate feature-of-interest is the bubble of air around the air intake of the monitoring facility</w:t>
      </w:r>
      <w:r>
        <w:rPr>
          <w:szCs w:val="24"/>
        </w:rPr>
        <w:t>.</w:t>
      </w:r>
    </w:p>
    <w:p w14:paraId="2321E68F" w14:textId="4E7AFF32" w:rsidR="005B5EAD" w:rsidRPr="00785C54" w:rsidRDefault="00047CD7" w:rsidP="00083060">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 3</w:t>
      </w:r>
      <w:r w:rsidR="005B5EAD" w:rsidRPr="00785C54">
        <w:rPr>
          <w:szCs w:val="24"/>
        </w:rPr>
        <w:tab/>
        <w:t xml:space="preserve">In surface water quality monitoring the ultimate feature-of-interest is a river (or a section of it) but the proximate feature-of-interest of the </w:t>
      </w:r>
      <w:r w:rsidR="009C7946">
        <w:rPr>
          <w:szCs w:val="24"/>
        </w:rPr>
        <w:t>O</w:t>
      </w:r>
      <w:r w:rsidR="009C7946" w:rsidRPr="00785C54">
        <w:rPr>
          <w:szCs w:val="24"/>
        </w:rPr>
        <w:t xml:space="preserve">bservation </w:t>
      </w:r>
      <w:r w:rsidR="005B5EAD" w:rsidRPr="00785C54">
        <w:rPr>
          <w:szCs w:val="24"/>
        </w:rPr>
        <w:t>is a vial of water (material sample) on which analysis are conducted in a laboratory.</w:t>
      </w:r>
    </w:p>
    <w:p w14:paraId="6696C860" w14:textId="77777777" w:rsidR="005B5EAD" w:rsidRPr="00785C54" w:rsidRDefault="005B5EAD" w:rsidP="00785C54">
      <w:pPr>
        <w:pStyle w:val="a3"/>
        <w:tabs>
          <w:tab w:val="left" w:pos="720"/>
        </w:tabs>
        <w:autoSpaceDE w:val="0"/>
        <w:autoSpaceDN w:val="0"/>
        <w:adjustRightInd w:val="0"/>
        <w:rPr>
          <w:szCs w:val="24"/>
        </w:rPr>
      </w:pPr>
      <w:r w:rsidRPr="00785C54">
        <w:rPr>
          <w:szCs w:val="24"/>
        </w:rPr>
        <w:t>Processing chains and intermediate features-of-interest</w:t>
      </w:r>
    </w:p>
    <w:p w14:paraId="4191EF34" w14:textId="22B279EB" w:rsidR="005B5EAD" w:rsidRPr="00785C54" w:rsidRDefault="005B5EAD" w:rsidP="00785C54">
      <w:pPr>
        <w:pStyle w:val="BodyText"/>
        <w:autoSpaceDE w:val="0"/>
        <w:autoSpaceDN w:val="0"/>
        <w:adjustRightInd w:val="0"/>
        <w:rPr>
          <w:szCs w:val="24"/>
        </w:rPr>
      </w:pPr>
      <w:r w:rsidRPr="00785C54">
        <w:rPr>
          <w:szCs w:val="24"/>
        </w:rPr>
        <w:t>The Observation model implies a direct relationship between the observed property and the type of the feature-of-interest (e.g.</w:t>
      </w:r>
      <w:r w:rsidR="006C645F">
        <w:rPr>
          <w:szCs w:val="24"/>
        </w:rPr>
        <w:t>,</w:t>
      </w:r>
      <w:r w:rsidRPr="00785C54">
        <w:rPr>
          <w:szCs w:val="24"/>
        </w:rPr>
        <w:t xml:space="preserve"> a material sample type has a property ‘mass’ and the observation’s observed property is ‘mass’). However, as discussed in</w:t>
      </w:r>
      <w:r w:rsidR="008B5385" w:rsidRPr="00785C54">
        <w:rPr>
          <w:rStyle w:val="citesec"/>
          <w:szCs w:val="24"/>
          <w:shd w:val="clear" w:color="auto" w:fill="auto"/>
        </w:rPr>
        <w:t xml:space="preserve"> </w:t>
      </w:r>
      <w:r w:rsidRPr="00785C54">
        <w:rPr>
          <w:rStyle w:val="citesec"/>
          <w:szCs w:val="24"/>
          <w:shd w:val="clear" w:color="auto" w:fill="auto"/>
        </w:rPr>
        <w:t>7.2.2.2</w:t>
      </w:r>
      <w:r w:rsidRPr="00785C54">
        <w:rPr>
          <w:szCs w:val="24"/>
        </w:rPr>
        <w:t xml:space="preserve"> the relationship between the observed property and property(</w:t>
      </w:r>
      <w:proofErr w:type="spellStart"/>
      <w:r w:rsidRPr="00785C54">
        <w:rPr>
          <w:szCs w:val="24"/>
        </w:rPr>
        <w:t>ies</w:t>
      </w:r>
      <w:proofErr w:type="spellEnd"/>
      <w:r w:rsidRPr="00785C54">
        <w:rPr>
          <w:szCs w:val="24"/>
        </w:rPr>
        <w:t>) of the ultimate feature-of-interest is often more complex.</w:t>
      </w:r>
    </w:p>
    <w:p w14:paraId="1692800D" w14:textId="64A42D04" w:rsidR="005B5EAD" w:rsidRPr="00785C54" w:rsidRDefault="005B5EAD" w:rsidP="00785C54">
      <w:pPr>
        <w:pStyle w:val="BodyText"/>
        <w:autoSpaceDE w:val="0"/>
        <w:autoSpaceDN w:val="0"/>
        <w:adjustRightInd w:val="0"/>
        <w:rPr>
          <w:szCs w:val="24"/>
        </w:rPr>
      </w:pPr>
      <w:r w:rsidRPr="00785C54">
        <w:rPr>
          <w:szCs w:val="24"/>
        </w:rPr>
        <w:t xml:space="preserve">The Sample model is a mechanism for preserving the strict association, by providing a specific intermediate feature type whose observable properties are unspecified in advance, but supplied through an unlimited set of related </w:t>
      </w:r>
      <w:r w:rsidR="009C7946">
        <w:rPr>
          <w:szCs w:val="24"/>
        </w:rPr>
        <w:t>O</w:t>
      </w:r>
      <w:r w:rsidR="009C7946" w:rsidRPr="00785C54">
        <w:rPr>
          <w:szCs w:val="24"/>
        </w:rPr>
        <w:t>bservations</w:t>
      </w:r>
      <w:r w:rsidRPr="00785C54">
        <w:rPr>
          <w:szCs w:val="24"/>
        </w:rPr>
        <w:t xml:space="preserve">. The path from a sensed property obtained through </w:t>
      </w:r>
      <w:r w:rsidR="009C7946">
        <w:rPr>
          <w:szCs w:val="24"/>
        </w:rPr>
        <w:t>O</w:t>
      </w:r>
      <w:r w:rsidR="009C7946" w:rsidRPr="00785C54">
        <w:rPr>
          <w:szCs w:val="24"/>
        </w:rPr>
        <w:t xml:space="preserve">bservations </w:t>
      </w:r>
      <w:r w:rsidRPr="00785C54">
        <w:rPr>
          <w:szCs w:val="24"/>
        </w:rPr>
        <w:t>related to the sample, to the interesting property on the ultimate feature-of-interest, is modelled as a processing chain.</w:t>
      </w:r>
    </w:p>
    <w:p w14:paraId="0D472441" w14:textId="3B60E897" w:rsidR="005B5EAD" w:rsidRPr="00785C54" w:rsidRDefault="005B5EAD" w:rsidP="00785C54">
      <w:pPr>
        <w:pStyle w:val="BodyText"/>
        <w:autoSpaceDE w:val="0"/>
        <w:autoSpaceDN w:val="0"/>
        <w:adjustRightInd w:val="0"/>
        <w:rPr>
          <w:szCs w:val="24"/>
        </w:rPr>
      </w:pPr>
      <w:r w:rsidRPr="00785C54">
        <w:rPr>
          <w:szCs w:val="24"/>
        </w:rPr>
        <w:t xml:space="preserve">If intermediate values are explicit, then the processing chain can be modelled as a sequence of “observations”, with intermediate features of interest carrying intermediate property types. Each intermediate value must apply to a feature-of-interest that bears this property, or a sampling feature. Note that </w:t>
      </w:r>
      <w:r w:rsidR="009061F0">
        <w:rPr>
          <w:szCs w:val="24"/>
        </w:rPr>
        <w:t xml:space="preserve">in some cases, </w:t>
      </w:r>
      <w:r w:rsidRPr="00785C54">
        <w:rPr>
          <w:szCs w:val="24"/>
        </w:rPr>
        <w:t xml:space="preserve">the types of these features </w:t>
      </w:r>
      <w:r w:rsidR="009061F0">
        <w:rPr>
          <w:szCs w:val="24"/>
        </w:rPr>
        <w:t xml:space="preserve">are </w:t>
      </w:r>
      <w:r w:rsidRPr="00785C54">
        <w:rPr>
          <w:szCs w:val="24"/>
        </w:rPr>
        <w:t>not conventional or immediately recognisable, but the coherence of the OMS model does imply their existence. Hence, if any intermediate result is made explicit, then a suitable intermediate feature must also be identified.</w:t>
      </w:r>
    </w:p>
    <w:p w14:paraId="7D46878F" w14:textId="77777777" w:rsidR="005B5EAD" w:rsidRPr="00785C54" w:rsidRDefault="005B5EAD" w:rsidP="00785C54">
      <w:pPr>
        <w:pStyle w:val="a2"/>
        <w:tabs>
          <w:tab w:val="left" w:pos="360"/>
        </w:tabs>
        <w:autoSpaceDE w:val="0"/>
        <w:autoSpaceDN w:val="0"/>
        <w:adjustRightInd w:val="0"/>
        <w:rPr>
          <w:szCs w:val="24"/>
        </w:rPr>
      </w:pPr>
      <w:r w:rsidRPr="00785C54">
        <w:rPr>
          <w:szCs w:val="24"/>
        </w:rPr>
        <w:t>Observations and Coverages</w:t>
      </w:r>
    </w:p>
    <w:p w14:paraId="7855C2B8" w14:textId="77777777" w:rsidR="00786EB0" w:rsidRDefault="005B5EAD" w:rsidP="00786EB0">
      <w:pPr>
        <w:pStyle w:val="BodyText"/>
        <w:autoSpaceDE w:val="0"/>
        <w:autoSpaceDN w:val="0"/>
        <w:adjustRightInd w:val="0"/>
        <w:rPr>
          <w:szCs w:val="24"/>
        </w:rPr>
      </w:pPr>
      <w:r w:rsidRPr="00785C54">
        <w:rPr>
          <w:szCs w:val="24"/>
        </w:rPr>
        <w:t xml:space="preserve">Within the Open Geospatial Consortium (OGC), different data models have evolved for the provision of sensor data </w:t>
      </w:r>
      <w:r w:rsidR="008B5385">
        <w:rPr>
          <w:szCs w:val="24"/>
        </w:rPr>
        <w:t>[</w:t>
      </w:r>
      <w:r w:rsidRPr="00785C54">
        <w:rPr>
          <w:szCs w:val="24"/>
        </w:rPr>
        <w:t>Observations, measurements and samples Model (OMS)</w:t>
      </w:r>
      <w:r w:rsidR="008B5385">
        <w:rPr>
          <w:szCs w:val="24"/>
        </w:rPr>
        <w:t>]</w:t>
      </w:r>
      <w:r w:rsidRPr="00785C54">
        <w:rPr>
          <w:szCs w:val="24"/>
        </w:rPr>
        <w:t xml:space="preserve"> and datacubes </w:t>
      </w:r>
      <w:r w:rsidR="008B5385">
        <w:rPr>
          <w:szCs w:val="24"/>
        </w:rPr>
        <w:t>[</w:t>
      </w:r>
      <w:r w:rsidRPr="00785C54">
        <w:rPr>
          <w:szCs w:val="24"/>
        </w:rPr>
        <w:t>OGC Coverage Implementation Schema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19123</w:t>
      </w:r>
      <w:r w:rsidRPr="00785C54">
        <w:rPr>
          <w:szCs w:val="24"/>
        </w:rPr>
        <w:t>-</w:t>
      </w:r>
      <w:r w:rsidRPr="00785C54">
        <w:rPr>
          <w:rStyle w:val="stddocPartNumber"/>
          <w:szCs w:val="24"/>
          <w:shd w:val="clear" w:color="auto" w:fill="auto"/>
        </w:rPr>
        <w:t>2</w:t>
      </w:r>
      <w:r w:rsidRPr="00785C54">
        <w:rPr>
          <w:szCs w:val="24"/>
        </w:rPr>
        <w:t xml:space="preserve"> &amp; </w:t>
      </w:r>
      <w:r w:rsidRPr="00785C54">
        <w:rPr>
          <w:rStyle w:val="stdpublisher"/>
          <w:szCs w:val="24"/>
          <w:shd w:val="clear" w:color="auto" w:fill="auto"/>
        </w:rPr>
        <w:t>ISO</w:t>
      </w:r>
      <w:r w:rsidRPr="00785C54">
        <w:rPr>
          <w:szCs w:val="24"/>
        </w:rPr>
        <w:t>/</w:t>
      </w:r>
      <w:r w:rsidRPr="00785C54">
        <w:rPr>
          <w:rStyle w:val="stddocumentType"/>
          <w:szCs w:val="24"/>
          <w:shd w:val="clear" w:color="auto" w:fill="auto"/>
        </w:rPr>
        <w:t>DIS</w:t>
      </w:r>
      <w:r w:rsidRPr="00785C54">
        <w:rPr>
          <w:szCs w:val="24"/>
        </w:rPr>
        <w:t xml:space="preserve"> </w:t>
      </w:r>
      <w:r w:rsidRPr="00785C54">
        <w:rPr>
          <w:rStyle w:val="stddocNumber"/>
          <w:szCs w:val="24"/>
          <w:shd w:val="clear" w:color="auto" w:fill="auto"/>
        </w:rPr>
        <w:t>19123</w:t>
      </w:r>
      <w:r w:rsidRPr="00785C54">
        <w:rPr>
          <w:szCs w:val="24"/>
        </w:rPr>
        <w:t>-</w:t>
      </w:r>
      <w:r w:rsidRPr="00785C54">
        <w:rPr>
          <w:rStyle w:val="stddocPartNumber"/>
          <w:szCs w:val="24"/>
          <w:shd w:val="clear" w:color="auto" w:fill="auto"/>
        </w:rPr>
        <w:t>1</w:t>
      </w:r>
      <w:r w:rsidRPr="00785C54">
        <w:rPr>
          <w:szCs w:val="24"/>
        </w:rPr>
        <w:t>) (CIS)</w:t>
      </w:r>
      <w:r w:rsidR="008B5385">
        <w:rPr>
          <w:szCs w:val="24"/>
        </w:rPr>
        <w:t>]</w:t>
      </w:r>
      <w:r w:rsidRPr="00785C54">
        <w:rPr>
          <w:rFonts w:eastAsia="MS Mincho"/>
          <w:szCs w:val="24"/>
          <w:vertAlign w:val="superscript"/>
        </w:rPr>
        <w:fldChar w:fldCharType="begin" w:fldLock="1"/>
      </w:r>
      <w:r w:rsidRPr="00785C54">
        <w:rPr>
          <w:rFonts w:eastAsia="MS Mincho"/>
          <w:szCs w:val="24"/>
          <w:vertAlign w:val="superscript"/>
        </w:rPr>
        <w:instrText xml:space="preserve"> REF _Ref85725666 \r \h  \* MERGEFORMAT </w:instrText>
      </w:r>
      <w:r w:rsidRPr="00785C54">
        <w:rPr>
          <w:rFonts w:eastAsia="MS Mincho"/>
          <w:szCs w:val="24"/>
          <w:vertAlign w:val="superscript"/>
        </w:rPr>
      </w:r>
      <w:r w:rsidRPr="00785C54">
        <w:rPr>
          <w:rFonts w:eastAsia="MS Mincho"/>
          <w:szCs w:val="24"/>
          <w:vertAlign w:val="superscript"/>
        </w:rPr>
        <w:fldChar w:fldCharType="end"/>
      </w:r>
      <w:r w:rsidRPr="00785C54">
        <w:rPr>
          <w:szCs w:val="24"/>
        </w:rPr>
        <w:t>. While these models are formally distinct, and were developed mostly independently of each other, there are great similarities as well as overlaps between these models. At its core, the OMS model provides an exact description of how an observation or measurement value came to be, while the CIS model has concerned itself with providing alignment with a spatial swath and data recorded for this region; these differing approaches have led to a focus on different aspects of the entirety of observational data and measurement metadata. In addition, these models are often used conjunctively, as each model provides relevant information missing from the other model.</w:t>
      </w:r>
      <w:r w:rsidR="00786EB0" w:rsidRPr="00786EB0">
        <w:rPr>
          <w:szCs w:val="24"/>
        </w:rPr>
        <w:t xml:space="preserve"> </w:t>
      </w:r>
    </w:p>
    <w:p w14:paraId="04376BD3" w14:textId="361FADA7" w:rsidR="00786EB0" w:rsidRPr="00785C54" w:rsidRDefault="00786EB0" w:rsidP="00786EB0">
      <w:pPr>
        <w:pStyle w:val="BodyText"/>
        <w:autoSpaceDE w:val="0"/>
        <w:autoSpaceDN w:val="0"/>
        <w:adjustRightInd w:val="0"/>
        <w:rPr>
          <w:szCs w:val="24"/>
        </w:rPr>
      </w:pPr>
      <w:r w:rsidRPr="00785C54">
        <w:rPr>
          <w:szCs w:val="24"/>
        </w:rPr>
        <w:t xml:space="preserve">Upon closer analysis it becomes clear just how similar these models are at their core, as well as how each provides concepts essential for precise description of the data that have been neglected within the other models. Both OMS and CIS provide a set of values (Range) over a given extent (Domain). However, while the CIS model </w:t>
      </w:r>
      <w:r>
        <w:rPr>
          <w:szCs w:val="24"/>
        </w:rPr>
        <w:t xml:space="preserve">(Figure D.3) </w:t>
      </w:r>
      <w:r w:rsidRPr="00785C54">
        <w:rPr>
          <w:szCs w:val="24"/>
        </w:rPr>
        <w:t>provides information on the explicit points within the Domain extent for which values are provided (</w:t>
      </w:r>
      <w:proofErr w:type="spellStart"/>
      <w:r w:rsidRPr="00785C54">
        <w:rPr>
          <w:szCs w:val="24"/>
        </w:rPr>
        <w:t>domainSet</w:t>
      </w:r>
      <w:proofErr w:type="spellEnd"/>
      <w:r w:rsidRPr="00785C54">
        <w:rPr>
          <w:szCs w:val="24"/>
        </w:rPr>
        <w:t xml:space="preserve">, usually some sort of grid) as well as the mapping of these points to these values provided within the Range (provided via the </w:t>
      </w:r>
      <w:proofErr w:type="spellStart"/>
      <w:r w:rsidRPr="00785C54">
        <w:rPr>
          <w:szCs w:val="24"/>
        </w:rPr>
        <w:t>coverageFunction</w:t>
      </w:r>
      <w:proofErr w:type="spellEnd"/>
      <w:r w:rsidRPr="00785C54">
        <w:rPr>
          <w:szCs w:val="24"/>
        </w:rPr>
        <w:t xml:space="preserve">), the OMS model </w:t>
      </w:r>
      <w:r>
        <w:rPr>
          <w:szCs w:val="24"/>
        </w:rPr>
        <w:t xml:space="preserve">(Figure D.2) </w:t>
      </w:r>
      <w:r w:rsidRPr="00785C54">
        <w:rPr>
          <w:szCs w:val="24"/>
        </w:rPr>
        <w:t xml:space="preserve">provides far more detailed information on the measurement methodology and process via the </w:t>
      </w:r>
      <w:proofErr w:type="spellStart"/>
      <w:r w:rsidRPr="00785C54">
        <w:rPr>
          <w:szCs w:val="24"/>
        </w:rPr>
        <w:t>ObservableProperty</w:t>
      </w:r>
      <w:proofErr w:type="spellEnd"/>
      <w:r w:rsidRPr="00785C54">
        <w:rPr>
          <w:szCs w:val="24"/>
        </w:rPr>
        <w:t xml:space="preserve">, </w:t>
      </w:r>
      <w:proofErr w:type="spellStart"/>
      <w:r w:rsidRPr="00785C54">
        <w:rPr>
          <w:szCs w:val="24"/>
        </w:rPr>
        <w:t>ObservingProcedure</w:t>
      </w:r>
      <w:proofErr w:type="spellEnd"/>
      <w:r w:rsidRPr="00785C54">
        <w:rPr>
          <w:szCs w:val="24"/>
        </w:rPr>
        <w:t xml:space="preserve"> and Observer types.</w:t>
      </w:r>
    </w:p>
    <w:p w14:paraId="15CB70C3" w14:textId="5D303998" w:rsidR="005B5EAD" w:rsidRPr="00785C54" w:rsidRDefault="005B5EAD" w:rsidP="00785C54">
      <w:pPr>
        <w:pStyle w:val="BodyText"/>
        <w:autoSpaceDE w:val="0"/>
        <w:autoSpaceDN w:val="0"/>
        <w:adjustRightInd w:val="0"/>
        <w:rPr>
          <w:szCs w:val="24"/>
        </w:rPr>
      </w:pPr>
    </w:p>
    <w:p w14:paraId="38B1AD66" w14:textId="7E48CC5E" w:rsidR="005B5EAD" w:rsidRPr="00785C54" w:rsidRDefault="00156615"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lastRenderedPageBreak/>
        <w:drawing>
          <wp:inline distT="0" distB="0" distL="0" distR="0" wp14:anchorId="0840D4D0" wp14:editId="17F4F614">
            <wp:extent cx="4613945" cy="2391908"/>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87" cstate="print">
                      <a:extLst>
                        <a:ext uri="{28A0092B-C50C-407E-A947-70E740481C1C}">
                          <a14:useLocalDpi xmlns:a14="http://schemas.microsoft.com/office/drawing/2010/main" val="0"/>
                        </a:ext>
                      </a:extLst>
                    </a:blip>
                    <a:stretch>
                      <a:fillRect/>
                    </a:stretch>
                  </pic:blipFill>
                  <pic:spPr>
                    <a:xfrm>
                      <a:off x="0" y="0"/>
                      <a:ext cx="4631664" cy="2401094"/>
                    </a:xfrm>
                    <a:prstGeom prst="rect">
                      <a:avLst/>
                    </a:prstGeom>
                  </pic:spPr>
                </pic:pic>
              </a:graphicData>
            </a:graphic>
          </wp:inline>
        </w:drawing>
      </w:r>
    </w:p>
    <w:p w14:paraId="1356039D" w14:textId="77777777" w:rsidR="005B5EAD" w:rsidRPr="00785C54" w:rsidRDefault="005B5EAD" w:rsidP="00785C54">
      <w:pPr>
        <w:pStyle w:val="Figuretitle"/>
        <w:autoSpaceDE w:val="0"/>
        <w:autoSpaceDN w:val="0"/>
        <w:adjustRightInd w:val="0"/>
        <w:outlineLvl w:val="0"/>
        <w:rPr>
          <w:szCs w:val="24"/>
        </w:rPr>
      </w:pPr>
      <w:commentRangeStart w:id="627"/>
      <w:r w:rsidRPr="00785C54">
        <w:rPr>
          <w:szCs w:val="24"/>
        </w:rPr>
        <w:t>Figure D.2 — OMS model key elements</w:t>
      </w:r>
      <w:commentRangeEnd w:id="627"/>
      <w:r w:rsidR="00047CD7">
        <w:rPr>
          <w:rStyle w:val="CommentReference"/>
          <w:rFonts w:eastAsia="MS Mincho"/>
          <w:b w:val="0"/>
          <w:lang w:eastAsia="ja-JP"/>
        </w:rPr>
        <w:commentReference w:id="627"/>
      </w:r>
    </w:p>
    <w:p w14:paraId="467EFF6A" w14:textId="0F8CBAAE" w:rsidR="005B5EAD" w:rsidRPr="00785C54" w:rsidRDefault="00C52311"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293374F0" wp14:editId="2D2724E8">
            <wp:extent cx="4882393" cy="1890169"/>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88" cstate="print">
                      <a:extLst>
                        <a:ext uri="{28A0092B-C50C-407E-A947-70E740481C1C}">
                          <a14:useLocalDpi xmlns:a14="http://schemas.microsoft.com/office/drawing/2010/main" val="0"/>
                        </a:ext>
                      </a:extLst>
                    </a:blip>
                    <a:stretch>
                      <a:fillRect/>
                    </a:stretch>
                  </pic:blipFill>
                  <pic:spPr>
                    <a:xfrm>
                      <a:off x="0" y="0"/>
                      <a:ext cx="4933215" cy="1909844"/>
                    </a:xfrm>
                    <a:prstGeom prst="rect">
                      <a:avLst/>
                    </a:prstGeom>
                  </pic:spPr>
                </pic:pic>
              </a:graphicData>
            </a:graphic>
          </wp:inline>
        </w:drawing>
      </w:r>
    </w:p>
    <w:p w14:paraId="111953F6" w14:textId="7D1AD8F5" w:rsidR="005B5EAD" w:rsidRDefault="005B5EAD" w:rsidP="00785C54">
      <w:pPr>
        <w:pStyle w:val="Figuretitle"/>
        <w:autoSpaceDE w:val="0"/>
        <w:autoSpaceDN w:val="0"/>
        <w:adjustRightInd w:val="0"/>
        <w:outlineLvl w:val="0"/>
        <w:rPr>
          <w:ins w:id="628" w:author="Katharina Schleidt" w:date="2022-10-25T21:30:00Z"/>
          <w:szCs w:val="24"/>
        </w:rPr>
      </w:pPr>
      <w:commentRangeStart w:id="629"/>
      <w:r w:rsidRPr="00785C54">
        <w:rPr>
          <w:szCs w:val="24"/>
        </w:rPr>
        <w:t>Figure D.3 — CIS model key elements</w:t>
      </w:r>
      <w:commentRangeEnd w:id="629"/>
      <w:r w:rsidR="00047CD7">
        <w:rPr>
          <w:rStyle w:val="CommentReference"/>
          <w:rFonts w:eastAsia="MS Mincho"/>
          <w:b w:val="0"/>
          <w:lang w:eastAsia="ja-JP"/>
        </w:rPr>
        <w:commentReference w:id="629"/>
      </w:r>
    </w:p>
    <w:p w14:paraId="0A023880" w14:textId="27FD9099" w:rsidR="00786EB0" w:rsidRPr="00785C54" w:rsidRDefault="00786EB0" w:rsidP="00786EB0">
      <w:pPr>
        <w:pStyle w:val="BodyText"/>
        <w:autoSpaceDE w:val="0"/>
        <w:autoSpaceDN w:val="0"/>
        <w:adjustRightInd w:val="0"/>
        <w:rPr>
          <w:szCs w:val="24"/>
        </w:rPr>
        <w:pPrChange w:id="630" w:author="Katharina Schleidt" w:date="2022-10-25T21:30:00Z">
          <w:pPr>
            <w:pStyle w:val="Figuretitle"/>
            <w:autoSpaceDE w:val="0"/>
            <w:autoSpaceDN w:val="0"/>
            <w:adjustRightInd w:val="0"/>
            <w:outlineLvl w:val="0"/>
          </w:pPr>
        </w:pPrChange>
      </w:pPr>
      <w:r w:rsidRPr="00785C54">
        <w:rPr>
          <w:szCs w:val="24"/>
        </w:rPr>
        <w:t xml:space="preserve">When OMS and CIS models are used in conjunction, care must be taken in ensuring alignment pertaining to the </w:t>
      </w:r>
      <w:r>
        <w:rPr>
          <w:szCs w:val="24"/>
        </w:rPr>
        <w:t>domain</w:t>
      </w:r>
      <w:r w:rsidRPr="00785C54">
        <w:rPr>
          <w:szCs w:val="24"/>
        </w:rPr>
        <w:t xml:space="preserve">s being referenced. The observation community often provides domain features with a bounding polygon as the </w:t>
      </w:r>
      <w:r>
        <w:rPr>
          <w:szCs w:val="24"/>
        </w:rPr>
        <w:t>domain</w:t>
      </w:r>
      <w:r w:rsidRPr="00785C54">
        <w:rPr>
          <w:szCs w:val="24"/>
        </w:rPr>
        <w:t xml:space="preserve"> of complex Observations, assuming the explicit points within for which values are provided to be contained within the coverage provided as a result of the Observation. Under the CIS model the Domain is always provided together with some explicit representation of the actual points within the Domain for which values are provided, e.g.</w:t>
      </w:r>
      <w:r>
        <w:rPr>
          <w:szCs w:val="24"/>
        </w:rPr>
        <w:t>,</w:t>
      </w:r>
      <w:r w:rsidRPr="00785C54">
        <w:rPr>
          <w:szCs w:val="24"/>
        </w:rPr>
        <w:t xml:space="preserve"> origin and offsets for the definition of regular grid points. For example, when providing data on a transect or vertical profile, the </w:t>
      </w:r>
      <w:proofErr w:type="spellStart"/>
      <w:r w:rsidRPr="00785C54">
        <w:rPr>
          <w:szCs w:val="24"/>
        </w:rPr>
        <w:t>ultimateFeatureOfInterest</w:t>
      </w:r>
      <w:proofErr w:type="spellEnd"/>
      <w:r w:rsidRPr="00785C54">
        <w:rPr>
          <w:szCs w:val="24"/>
        </w:rPr>
        <w:t xml:space="preserve"> (OMS Domain) </w:t>
      </w:r>
      <w:r>
        <w:rPr>
          <w:szCs w:val="24"/>
        </w:rPr>
        <w:t>can</w:t>
      </w:r>
      <w:r w:rsidRPr="00785C54">
        <w:rPr>
          <w:szCs w:val="24"/>
        </w:rPr>
        <w:t xml:space="preserve"> reference a feature representing this transect or profile</w:t>
      </w:r>
      <w:r>
        <w:rPr>
          <w:szCs w:val="24"/>
        </w:rPr>
        <w:t xml:space="preserve"> (Figure D.4)</w:t>
      </w:r>
      <w:r w:rsidRPr="00785C54">
        <w:rPr>
          <w:szCs w:val="24"/>
        </w:rPr>
        <w:t>, while the Coverage provided as result (OMS Range) contains both the explicit measurement locations (CIS Domain), often as offsets along the given transect or profile, and the measurement values (CIS Range).</w:t>
      </w:r>
    </w:p>
    <w:p w14:paraId="13B6BEAA" w14:textId="048F28EA" w:rsidR="005B5EAD" w:rsidRPr="00785C54" w:rsidRDefault="001E0921"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lastRenderedPageBreak/>
        <w:drawing>
          <wp:inline distT="0" distB="0" distL="0" distR="0" wp14:anchorId="34DB180D" wp14:editId="5894B668">
            <wp:extent cx="4622334" cy="3272751"/>
            <wp:effectExtent l="0" t="0" r="635" b="444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89" cstate="print">
                      <a:extLst>
                        <a:ext uri="{28A0092B-C50C-407E-A947-70E740481C1C}">
                          <a14:useLocalDpi xmlns:a14="http://schemas.microsoft.com/office/drawing/2010/main" val="0"/>
                        </a:ext>
                      </a:extLst>
                    </a:blip>
                    <a:stretch>
                      <a:fillRect/>
                    </a:stretch>
                  </pic:blipFill>
                  <pic:spPr>
                    <a:xfrm>
                      <a:off x="0" y="0"/>
                      <a:ext cx="4649130" cy="3291723"/>
                    </a:xfrm>
                    <a:prstGeom prst="rect">
                      <a:avLst/>
                    </a:prstGeom>
                  </pic:spPr>
                </pic:pic>
              </a:graphicData>
            </a:graphic>
          </wp:inline>
        </w:drawing>
      </w:r>
    </w:p>
    <w:p w14:paraId="64BD3F5F" w14:textId="77777777" w:rsidR="005B5EAD" w:rsidRPr="00785C54" w:rsidRDefault="005B5EAD" w:rsidP="00785C54">
      <w:pPr>
        <w:pStyle w:val="Figuretitle"/>
        <w:autoSpaceDE w:val="0"/>
        <w:autoSpaceDN w:val="0"/>
        <w:adjustRightInd w:val="0"/>
        <w:outlineLvl w:val="0"/>
        <w:rPr>
          <w:szCs w:val="24"/>
        </w:rPr>
      </w:pPr>
      <w:commentRangeStart w:id="631"/>
      <w:r w:rsidRPr="00785C54">
        <w:rPr>
          <w:szCs w:val="24"/>
        </w:rPr>
        <w:t>Figure D.4 — Coverage as a result of an Observation</w:t>
      </w:r>
      <w:commentRangeEnd w:id="631"/>
      <w:r w:rsidR="00047CD7">
        <w:rPr>
          <w:rStyle w:val="CommentReference"/>
          <w:rFonts w:eastAsia="MS Mincho"/>
          <w:b w:val="0"/>
          <w:lang w:eastAsia="ja-JP"/>
        </w:rPr>
        <w:commentReference w:id="631"/>
      </w:r>
    </w:p>
    <w:p w14:paraId="2F9C38DF" w14:textId="77777777" w:rsidR="00786EB0" w:rsidRDefault="00786EB0" w:rsidP="00786EB0">
      <w:pPr>
        <w:pStyle w:val="BodyText"/>
        <w:autoSpaceDE w:val="0"/>
        <w:autoSpaceDN w:val="0"/>
        <w:adjustRightInd w:val="0"/>
        <w:rPr>
          <w:szCs w:val="24"/>
        </w:rPr>
      </w:pPr>
      <w:r w:rsidRPr="00785C54">
        <w:rPr>
          <w:szCs w:val="24"/>
        </w:rPr>
        <w:t xml:space="preserve">Conversely to the model described above, OMS Observations have long been utilized for the provision of more explicit metadata on how the values provided in the </w:t>
      </w:r>
      <w:proofErr w:type="spellStart"/>
      <w:r w:rsidRPr="00785C54">
        <w:rPr>
          <w:szCs w:val="24"/>
        </w:rPr>
        <w:t>rangeSet</w:t>
      </w:r>
      <w:proofErr w:type="spellEnd"/>
      <w:r w:rsidRPr="00785C54">
        <w:rPr>
          <w:szCs w:val="24"/>
        </w:rPr>
        <w:t xml:space="preserve"> have been ascertained</w:t>
      </w:r>
      <w:r>
        <w:rPr>
          <w:szCs w:val="24"/>
        </w:rPr>
        <w:t xml:space="preserve"> (Figure D.5)</w:t>
      </w:r>
      <w:r w:rsidRPr="00785C54">
        <w:rPr>
          <w:szCs w:val="24"/>
        </w:rPr>
        <w:t xml:space="preserve">, whereby the Observation result was left as void. In this updated version, the </w:t>
      </w:r>
      <w:proofErr w:type="spellStart"/>
      <w:r w:rsidRPr="00785C54">
        <w:rPr>
          <w:szCs w:val="24"/>
        </w:rPr>
        <w:t>ObservationCharacteristics</w:t>
      </w:r>
      <w:proofErr w:type="spellEnd"/>
      <w:r w:rsidRPr="00785C54">
        <w:rPr>
          <w:szCs w:val="24"/>
        </w:rPr>
        <w:t xml:space="preserve"> type has been foreseen for utilization or extension within this context, as the constraints on this type are far looser than on the Observation. When OMS and CIS models are used in conjunction, it is recommended that the OMS Domain provided as </w:t>
      </w:r>
      <w:proofErr w:type="spellStart"/>
      <w:r w:rsidRPr="00785C54">
        <w:rPr>
          <w:szCs w:val="24"/>
        </w:rPr>
        <w:t>ultimateFeatureOfInterest</w:t>
      </w:r>
      <w:proofErr w:type="spellEnd"/>
      <w:r w:rsidRPr="00785C54">
        <w:rPr>
          <w:szCs w:val="24"/>
        </w:rPr>
        <w:t xml:space="preserve"> is an envelope of the CIS Domain.</w:t>
      </w:r>
    </w:p>
    <w:p w14:paraId="6E383A41" w14:textId="729F0206" w:rsidR="00786EB0" w:rsidRPr="00785C54" w:rsidRDefault="00786EB0" w:rsidP="00785C54">
      <w:pPr>
        <w:pStyle w:val="BodyText"/>
        <w:autoSpaceDE w:val="0"/>
        <w:autoSpaceDN w:val="0"/>
        <w:adjustRightInd w:val="0"/>
        <w:rPr>
          <w:szCs w:val="24"/>
        </w:rPr>
      </w:pPr>
    </w:p>
    <w:p w14:paraId="4B881545" w14:textId="7710D182" w:rsidR="005B5EAD" w:rsidRPr="00785C54" w:rsidRDefault="007928B7"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1E5DD024" wp14:editId="7B712AE1">
            <wp:extent cx="4311942" cy="3052984"/>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90" cstate="print">
                      <a:extLst>
                        <a:ext uri="{28A0092B-C50C-407E-A947-70E740481C1C}">
                          <a14:useLocalDpi xmlns:a14="http://schemas.microsoft.com/office/drawing/2010/main" val="0"/>
                        </a:ext>
                      </a:extLst>
                    </a:blip>
                    <a:stretch>
                      <a:fillRect/>
                    </a:stretch>
                  </pic:blipFill>
                  <pic:spPr>
                    <a:xfrm>
                      <a:off x="0" y="0"/>
                      <a:ext cx="4334295" cy="3068811"/>
                    </a:xfrm>
                    <a:prstGeom prst="rect">
                      <a:avLst/>
                    </a:prstGeom>
                  </pic:spPr>
                </pic:pic>
              </a:graphicData>
            </a:graphic>
          </wp:inline>
        </w:drawing>
      </w:r>
    </w:p>
    <w:p w14:paraId="3EA4DC9F" w14:textId="77777777" w:rsidR="005B5EAD" w:rsidRPr="00785C54" w:rsidRDefault="005B5EAD" w:rsidP="00785C54">
      <w:pPr>
        <w:pStyle w:val="Figuretitle"/>
        <w:autoSpaceDE w:val="0"/>
        <w:autoSpaceDN w:val="0"/>
        <w:adjustRightInd w:val="0"/>
        <w:outlineLvl w:val="0"/>
        <w:rPr>
          <w:szCs w:val="24"/>
        </w:rPr>
      </w:pPr>
      <w:commentRangeStart w:id="632"/>
      <w:r w:rsidRPr="00785C54">
        <w:rPr>
          <w:szCs w:val="24"/>
        </w:rPr>
        <w:t>Figure D.5 — Observation as metadata of a Coverage</w:t>
      </w:r>
      <w:commentRangeEnd w:id="632"/>
      <w:r w:rsidR="00047CD7">
        <w:rPr>
          <w:rStyle w:val="CommentReference"/>
          <w:rFonts w:eastAsia="MS Mincho"/>
          <w:b w:val="0"/>
          <w:lang w:eastAsia="ja-JP"/>
        </w:rPr>
        <w:commentReference w:id="632"/>
      </w:r>
    </w:p>
    <w:p w14:paraId="0DE783E1" w14:textId="22A98F59" w:rsidR="00393148" w:rsidRDefault="00393148">
      <w:pPr>
        <w:spacing w:after="0" w:line="240" w:lineRule="auto"/>
        <w:jc w:val="left"/>
        <w:rPr>
          <w:rFonts w:eastAsia="Calibri"/>
          <w:szCs w:val="24"/>
          <w:lang w:eastAsia="en-US"/>
        </w:rPr>
      </w:pPr>
      <w:r>
        <w:rPr>
          <w:szCs w:val="24"/>
        </w:rPr>
        <w:lastRenderedPageBreak/>
        <w:br w:type="page"/>
      </w:r>
    </w:p>
    <w:p w14:paraId="5DED038D" w14:textId="57AE896A" w:rsidR="00393148" w:rsidRDefault="00393148" w:rsidP="00393148">
      <w:pPr>
        <w:pStyle w:val="ANNEX"/>
      </w:pPr>
      <w:r>
        <w:lastRenderedPageBreak/>
        <w:br/>
      </w:r>
      <w:bookmarkStart w:id="633" w:name="_Toc117602658"/>
      <w:r w:rsidRPr="00785C54">
        <w:t>(informative)</w:t>
      </w:r>
      <w:r w:rsidRPr="00785C54">
        <w:br/>
      </w:r>
      <w:r w:rsidRPr="00785C54">
        <w:br/>
      </w:r>
      <w:r>
        <w:t>Detailed package overview diagrams</w:t>
      </w:r>
      <w:bookmarkEnd w:id="633"/>
    </w:p>
    <w:p w14:paraId="5DDA8132" w14:textId="2BF19A30" w:rsidR="00C269ED" w:rsidRPr="00C269ED" w:rsidRDefault="00C269ED" w:rsidP="00083060">
      <w:r>
        <w:rPr>
          <w:lang w:eastAsia="en-US"/>
        </w:rPr>
        <w:t xml:space="preserve">The UML class diagrams in this Annex are provided as additional reference in cases where a complete picture of all classes contained in a package is useful. </w:t>
      </w:r>
      <w:r w:rsidR="00756F7F">
        <w:rPr>
          <w:lang w:eastAsia="en-US"/>
        </w:rPr>
        <w:t xml:space="preserve">They are provided here despite the fact that the text is most likely not readable with typical A4 format print resolution. The </w:t>
      </w:r>
      <w:r>
        <w:rPr>
          <w:lang w:eastAsia="en-US"/>
        </w:rPr>
        <w:t xml:space="preserve">intended </w:t>
      </w:r>
      <w:r w:rsidR="00756F7F">
        <w:rPr>
          <w:lang w:eastAsia="en-US"/>
        </w:rPr>
        <w:t xml:space="preserve">use is for </w:t>
      </w:r>
      <w:r>
        <w:rPr>
          <w:lang w:eastAsia="en-US"/>
        </w:rPr>
        <w:t xml:space="preserve">online browsing with zoom-in capability or for printing in high-resolution. </w:t>
      </w:r>
    </w:p>
    <w:p w14:paraId="68171FA3" w14:textId="39FD727C" w:rsidR="00393148" w:rsidRDefault="002037C6" w:rsidP="002037C6">
      <w:pPr>
        <w:pStyle w:val="a2"/>
      </w:pPr>
      <w:r>
        <w:t>Abstract Observation Core – overview</w:t>
      </w:r>
    </w:p>
    <w:p w14:paraId="64C9C7EC" w14:textId="005DF394" w:rsidR="002037C6" w:rsidRPr="00083060" w:rsidRDefault="002037C6" w:rsidP="00083060">
      <w:pPr>
        <w:rPr>
          <w:lang w:eastAsia="en-US"/>
        </w:rPr>
      </w:pPr>
      <w:r>
        <w:rPr>
          <w:lang w:eastAsia="en-US"/>
        </w:rPr>
        <w:t xml:space="preserve">The Figure E.1 provides </w:t>
      </w:r>
      <w:r w:rsidR="002641A0">
        <w:rPr>
          <w:lang w:eastAsia="en-US"/>
        </w:rPr>
        <w:t xml:space="preserve">a </w:t>
      </w:r>
      <w:r>
        <w:rPr>
          <w:lang w:eastAsia="en-US"/>
        </w:rPr>
        <w:t xml:space="preserve">diagram of all classes in package Abstract Observation Core. </w:t>
      </w:r>
      <w:r w:rsidR="009A125E">
        <w:rPr>
          <w:lang w:eastAsia="en-US"/>
        </w:rPr>
        <w:t>Th</w:t>
      </w:r>
      <w:r w:rsidR="002B3E5F">
        <w:rPr>
          <w:lang w:eastAsia="en-US"/>
        </w:rPr>
        <w:t>is</w:t>
      </w:r>
      <w:r w:rsidR="009A125E">
        <w:rPr>
          <w:lang w:eastAsia="en-US"/>
        </w:rPr>
        <w:t xml:space="preserve"> Figure is also </w:t>
      </w:r>
      <w:r w:rsidR="002B3E5F">
        <w:rPr>
          <w:lang w:eastAsia="en-US"/>
        </w:rPr>
        <w:t xml:space="preserve">made </w:t>
      </w:r>
      <w:r w:rsidR="009A125E">
        <w:rPr>
          <w:lang w:eastAsia="en-US"/>
        </w:rPr>
        <w:t xml:space="preserve">available as a standalone PDF document at </w:t>
      </w:r>
      <w:r w:rsidR="009A125E" w:rsidRPr="00083060">
        <w:rPr>
          <w:highlight w:val="yellow"/>
          <w:lang w:eastAsia="en-US"/>
        </w:rPr>
        <w:t>[</w:t>
      </w:r>
      <w:r w:rsidR="002B3E5F" w:rsidRPr="00083060">
        <w:rPr>
          <w:highlight w:val="yellow"/>
          <w:lang w:eastAsia="en-US"/>
        </w:rPr>
        <w:t xml:space="preserve">insert the </w:t>
      </w:r>
      <w:r w:rsidR="009A125E" w:rsidRPr="00083060">
        <w:rPr>
          <w:highlight w:val="yellow"/>
          <w:lang w:eastAsia="en-US"/>
        </w:rPr>
        <w:t xml:space="preserve">URL </w:t>
      </w:r>
      <w:r w:rsidR="002B3E5F" w:rsidRPr="00083060">
        <w:rPr>
          <w:highlight w:val="yellow"/>
          <w:lang w:eastAsia="en-US"/>
        </w:rPr>
        <w:t>for 19156_ed2figE1.pdf here</w:t>
      </w:r>
      <w:r w:rsidR="009A125E" w:rsidRPr="00083060">
        <w:rPr>
          <w:highlight w:val="yellow"/>
          <w:lang w:eastAsia="en-US"/>
        </w:rPr>
        <w:t>]</w:t>
      </w:r>
      <w:r w:rsidR="009A125E">
        <w:rPr>
          <w:lang w:eastAsia="en-US"/>
        </w:rPr>
        <w:t>.</w:t>
      </w:r>
      <w:r>
        <w:rPr>
          <w:lang w:eastAsia="en-US"/>
        </w:rPr>
        <w:t xml:space="preserve"> </w:t>
      </w:r>
    </w:p>
    <w:p w14:paraId="095AA06D" w14:textId="60320EB3" w:rsidR="00393148" w:rsidRDefault="00A31476" w:rsidP="00083060">
      <w:pPr>
        <w:jc w:val="center"/>
      </w:pPr>
      <w:r>
        <w:rPr>
          <w:noProof/>
        </w:rPr>
        <w:drawing>
          <wp:inline distT="0" distB="0" distL="0" distR="0" wp14:anchorId="7B6AD465" wp14:editId="00A9944A">
            <wp:extent cx="6191885" cy="2576830"/>
            <wp:effectExtent l="0" t="0" r="5715" b="127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91" cstate="print">
                      <a:extLst>
                        <a:ext uri="{28A0092B-C50C-407E-A947-70E740481C1C}">
                          <a14:useLocalDpi xmlns:a14="http://schemas.microsoft.com/office/drawing/2010/main" val="0"/>
                        </a:ext>
                      </a:extLst>
                    </a:blip>
                    <a:stretch>
                      <a:fillRect/>
                    </a:stretch>
                  </pic:blipFill>
                  <pic:spPr>
                    <a:xfrm>
                      <a:off x="0" y="0"/>
                      <a:ext cx="6191885" cy="2576830"/>
                    </a:xfrm>
                    <a:prstGeom prst="rect">
                      <a:avLst/>
                    </a:prstGeom>
                  </pic:spPr>
                </pic:pic>
              </a:graphicData>
            </a:graphic>
          </wp:inline>
        </w:drawing>
      </w:r>
    </w:p>
    <w:p w14:paraId="714614F4" w14:textId="05D8AFFC" w:rsidR="00610673" w:rsidRPr="00785C54" w:rsidRDefault="00610673" w:rsidP="00610673">
      <w:pPr>
        <w:pStyle w:val="Figuretitle"/>
        <w:autoSpaceDE w:val="0"/>
        <w:autoSpaceDN w:val="0"/>
        <w:adjustRightInd w:val="0"/>
        <w:outlineLvl w:val="0"/>
        <w:rPr>
          <w:szCs w:val="24"/>
        </w:rPr>
      </w:pPr>
      <w:commentRangeStart w:id="634"/>
      <w:r w:rsidRPr="00785C54">
        <w:rPr>
          <w:szCs w:val="24"/>
        </w:rPr>
        <w:t xml:space="preserve">Figure </w:t>
      </w:r>
      <w:r>
        <w:rPr>
          <w:szCs w:val="24"/>
        </w:rPr>
        <w:t>E</w:t>
      </w:r>
      <w:r w:rsidRPr="00785C54">
        <w:rPr>
          <w:szCs w:val="24"/>
        </w:rPr>
        <w:t>.</w:t>
      </w:r>
      <w:r>
        <w:rPr>
          <w:szCs w:val="24"/>
        </w:rPr>
        <w:t>1</w:t>
      </w:r>
      <w:r w:rsidRPr="00785C54">
        <w:rPr>
          <w:szCs w:val="24"/>
        </w:rPr>
        <w:t xml:space="preserve"> — </w:t>
      </w:r>
      <w:commentRangeEnd w:id="634"/>
      <w:r>
        <w:rPr>
          <w:szCs w:val="24"/>
        </w:rPr>
        <w:t xml:space="preserve">Abstract Observation Core </w:t>
      </w:r>
      <w:r w:rsidR="002641A0">
        <w:rPr>
          <w:szCs w:val="24"/>
        </w:rPr>
        <w:t>–</w:t>
      </w:r>
      <w:r>
        <w:rPr>
          <w:szCs w:val="24"/>
        </w:rPr>
        <w:t xml:space="preserve"> overview</w:t>
      </w:r>
      <w:r>
        <w:rPr>
          <w:rStyle w:val="CommentReference"/>
          <w:rFonts w:eastAsia="MS Mincho"/>
          <w:b w:val="0"/>
          <w:lang w:eastAsia="ja-JP"/>
        </w:rPr>
        <w:commentReference w:id="634"/>
      </w:r>
    </w:p>
    <w:p w14:paraId="1DBE9C62" w14:textId="2D2B4D6D" w:rsidR="002B3E5F" w:rsidRDefault="002B3E5F" w:rsidP="00393148"/>
    <w:p w14:paraId="779C9C01" w14:textId="5562D9EF" w:rsidR="002B3E5F" w:rsidRDefault="002B3E5F" w:rsidP="002B3E5F">
      <w:pPr>
        <w:pStyle w:val="a2"/>
      </w:pPr>
      <w:r>
        <w:t>Basic Observations – overview</w:t>
      </w:r>
    </w:p>
    <w:p w14:paraId="57DB0E27" w14:textId="7137F11C" w:rsidR="00CF3D5E" w:rsidRPr="00D77CFA" w:rsidRDefault="00CF3D5E" w:rsidP="00083060">
      <w:pPr>
        <w:rPr>
          <w:lang w:eastAsia="en-US"/>
        </w:rPr>
      </w:pPr>
      <w:r>
        <w:rPr>
          <w:lang w:eastAsia="en-US"/>
        </w:rPr>
        <w:t xml:space="preserve">The Figure E.2 </w:t>
      </w:r>
      <w:r w:rsidRPr="00083060">
        <w:t>provides</w:t>
      </w:r>
      <w:r>
        <w:rPr>
          <w:lang w:eastAsia="en-US"/>
        </w:rPr>
        <w:t xml:space="preserve"> </w:t>
      </w:r>
      <w:r w:rsidR="002641A0">
        <w:rPr>
          <w:lang w:eastAsia="en-US"/>
        </w:rPr>
        <w:t xml:space="preserve">a </w:t>
      </w:r>
      <w:r>
        <w:rPr>
          <w:lang w:eastAsia="en-US"/>
        </w:rPr>
        <w:t xml:space="preserve">diagram of all classes in package Basic Observations. This Figure is also made available as a standalone PDF document at </w:t>
      </w:r>
      <w:r w:rsidRPr="00D77CFA">
        <w:rPr>
          <w:highlight w:val="yellow"/>
          <w:lang w:eastAsia="en-US"/>
        </w:rPr>
        <w:t>[insert the URL for 19156_ed2figE</w:t>
      </w:r>
      <w:r>
        <w:rPr>
          <w:highlight w:val="yellow"/>
          <w:lang w:eastAsia="en-US"/>
        </w:rPr>
        <w:t>2</w:t>
      </w:r>
      <w:r w:rsidRPr="00D77CFA">
        <w:rPr>
          <w:highlight w:val="yellow"/>
          <w:lang w:eastAsia="en-US"/>
        </w:rPr>
        <w:t>.pdf here]</w:t>
      </w:r>
      <w:r>
        <w:rPr>
          <w:lang w:eastAsia="en-US"/>
        </w:rPr>
        <w:t xml:space="preserve">. </w:t>
      </w:r>
    </w:p>
    <w:p w14:paraId="4C4F7DA4" w14:textId="77777777" w:rsidR="00CF3D5E" w:rsidRPr="00172EA5" w:rsidRDefault="00CF3D5E" w:rsidP="00083060"/>
    <w:p w14:paraId="09D6A784" w14:textId="4932A524" w:rsidR="002B3E5F" w:rsidRDefault="00A31476" w:rsidP="00083060">
      <w:pPr>
        <w:jc w:val="center"/>
        <w:rPr>
          <w:lang w:eastAsia="en-US"/>
        </w:rPr>
      </w:pPr>
      <w:r>
        <w:rPr>
          <w:noProof/>
          <w:lang w:eastAsia="en-US"/>
        </w:rPr>
        <w:lastRenderedPageBreak/>
        <w:drawing>
          <wp:inline distT="0" distB="0" distL="0" distR="0" wp14:anchorId="36F63E74" wp14:editId="0D5C3024">
            <wp:extent cx="6191885" cy="3089910"/>
            <wp:effectExtent l="0" t="0" r="5715"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92" cstate="print">
                      <a:extLst>
                        <a:ext uri="{28A0092B-C50C-407E-A947-70E740481C1C}">
                          <a14:useLocalDpi xmlns:a14="http://schemas.microsoft.com/office/drawing/2010/main" val="0"/>
                        </a:ext>
                      </a:extLst>
                    </a:blip>
                    <a:stretch>
                      <a:fillRect/>
                    </a:stretch>
                  </pic:blipFill>
                  <pic:spPr>
                    <a:xfrm>
                      <a:off x="0" y="0"/>
                      <a:ext cx="6191885" cy="3089910"/>
                    </a:xfrm>
                    <a:prstGeom prst="rect">
                      <a:avLst/>
                    </a:prstGeom>
                  </pic:spPr>
                </pic:pic>
              </a:graphicData>
            </a:graphic>
          </wp:inline>
        </w:drawing>
      </w:r>
    </w:p>
    <w:p w14:paraId="3BC7E459" w14:textId="6CEECF39" w:rsidR="00610673" w:rsidRPr="00785C54" w:rsidRDefault="00610673" w:rsidP="00610673">
      <w:pPr>
        <w:pStyle w:val="Figuretitle"/>
        <w:autoSpaceDE w:val="0"/>
        <w:autoSpaceDN w:val="0"/>
        <w:adjustRightInd w:val="0"/>
        <w:outlineLvl w:val="0"/>
        <w:rPr>
          <w:szCs w:val="24"/>
        </w:rPr>
      </w:pPr>
      <w:commentRangeStart w:id="635"/>
      <w:r w:rsidRPr="00785C54">
        <w:rPr>
          <w:szCs w:val="24"/>
        </w:rPr>
        <w:t xml:space="preserve">Figure </w:t>
      </w:r>
      <w:r>
        <w:rPr>
          <w:szCs w:val="24"/>
        </w:rPr>
        <w:t>E</w:t>
      </w:r>
      <w:r w:rsidRPr="00785C54">
        <w:rPr>
          <w:szCs w:val="24"/>
        </w:rPr>
        <w:t>.</w:t>
      </w:r>
      <w:r>
        <w:rPr>
          <w:szCs w:val="24"/>
        </w:rPr>
        <w:t>2</w:t>
      </w:r>
      <w:r w:rsidRPr="00785C54">
        <w:rPr>
          <w:szCs w:val="24"/>
        </w:rPr>
        <w:t xml:space="preserve"> — </w:t>
      </w:r>
      <w:commentRangeEnd w:id="635"/>
      <w:r>
        <w:rPr>
          <w:szCs w:val="24"/>
        </w:rPr>
        <w:t xml:space="preserve">Basic Observations </w:t>
      </w:r>
      <w:r w:rsidR="000C5640">
        <w:rPr>
          <w:szCs w:val="24"/>
        </w:rPr>
        <w:t>–</w:t>
      </w:r>
      <w:r>
        <w:rPr>
          <w:szCs w:val="24"/>
        </w:rPr>
        <w:t xml:space="preserve"> overview</w:t>
      </w:r>
      <w:r>
        <w:rPr>
          <w:rStyle w:val="CommentReference"/>
          <w:rFonts w:eastAsia="MS Mincho"/>
          <w:b w:val="0"/>
          <w:lang w:eastAsia="ja-JP"/>
        </w:rPr>
        <w:commentReference w:id="635"/>
      </w:r>
    </w:p>
    <w:p w14:paraId="229CEF24" w14:textId="3FF1DAB7" w:rsidR="00610673" w:rsidRDefault="000C5640" w:rsidP="000C5640">
      <w:pPr>
        <w:pStyle w:val="a2"/>
      </w:pPr>
      <w:r>
        <w:t>Abstract Sample Core – overview</w:t>
      </w:r>
    </w:p>
    <w:p w14:paraId="14498344" w14:textId="2638CC65" w:rsidR="00A31476" w:rsidRDefault="000C5640">
      <w:pPr>
        <w:rPr>
          <w:lang w:eastAsia="en-US"/>
        </w:rPr>
      </w:pPr>
      <w:r>
        <w:rPr>
          <w:lang w:eastAsia="en-US"/>
        </w:rPr>
        <w:t xml:space="preserve">The Figure E.3 </w:t>
      </w:r>
      <w:r w:rsidRPr="00D77CFA">
        <w:t>provides</w:t>
      </w:r>
      <w:r>
        <w:rPr>
          <w:lang w:eastAsia="en-US"/>
        </w:rPr>
        <w:t xml:space="preserve"> </w:t>
      </w:r>
      <w:r w:rsidR="002641A0">
        <w:rPr>
          <w:lang w:eastAsia="en-US"/>
        </w:rPr>
        <w:t xml:space="preserve">a </w:t>
      </w:r>
      <w:r>
        <w:rPr>
          <w:lang w:eastAsia="en-US"/>
        </w:rPr>
        <w:t xml:space="preserve">diagram of all classes in package Abstract Sample Core. This Figure is also made available as a standalone PDF document at </w:t>
      </w:r>
      <w:r w:rsidRPr="00D77CFA">
        <w:rPr>
          <w:highlight w:val="yellow"/>
          <w:lang w:eastAsia="en-US"/>
        </w:rPr>
        <w:t>[insert the URL for 19156_ed2figE</w:t>
      </w:r>
      <w:r>
        <w:rPr>
          <w:highlight w:val="yellow"/>
          <w:lang w:eastAsia="en-US"/>
        </w:rPr>
        <w:t>3</w:t>
      </w:r>
      <w:r w:rsidRPr="00D77CFA">
        <w:rPr>
          <w:highlight w:val="yellow"/>
          <w:lang w:eastAsia="en-US"/>
        </w:rPr>
        <w:t>.pdf here]</w:t>
      </w:r>
      <w:r>
        <w:rPr>
          <w:lang w:eastAsia="en-US"/>
        </w:rPr>
        <w:t>.</w:t>
      </w:r>
    </w:p>
    <w:p w14:paraId="6C05F802" w14:textId="77777777" w:rsidR="00A31476" w:rsidRDefault="00A31476">
      <w:pPr>
        <w:spacing w:after="0" w:line="240" w:lineRule="auto"/>
        <w:jc w:val="left"/>
        <w:rPr>
          <w:lang w:eastAsia="en-US"/>
        </w:rPr>
      </w:pPr>
      <w:r>
        <w:rPr>
          <w:lang w:eastAsia="en-US"/>
        </w:rPr>
        <w:br w:type="page"/>
      </w:r>
    </w:p>
    <w:p w14:paraId="3602D882" w14:textId="77777777" w:rsidR="000C5640" w:rsidRPr="00D77CFA" w:rsidRDefault="000C5640" w:rsidP="00083060">
      <w:pPr>
        <w:rPr>
          <w:lang w:eastAsia="en-US"/>
        </w:rPr>
      </w:pPr>
    </w:p>
    <w:p w14:paraId="3F8ED7CF" w14:textId="14681C4E" w:rsidR="000C5640" w:rsidRDefault="00A31476" w:rsidP="00083060">
      <w:pPr>
        <w:jc w:val="center"/>
        <w:rPr>
          <w:lang w:eastAsia="en-US"/>
        </w:rPr>
      </w:pPr>
      <w:r>
        <w:rPr>
          <w:noProof/>
          <w:lang w:eastAsia="en-US"/>
        </w:rPr>
        <w:drawing>
          <wp:inline distT="0" distB="0" distL="0" distR="0" wp14:anchorId="79129ECB" wp14:editId="5C8D7D17">
            <wp:extent cx="6191885" cy="4008120"/>
            <wp:effectExtent l="0" t="0" r="5715" b="508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93" cstate="print">
                      <a:extLst>
                        <a:ext uri="{28A0092B-C50C-407E-A947-70E740481C1C}">
                          <a14:useLocalDpi xmlns:a14="http://schemas.microsoft.com/office/drawing/2010/main" val="0"/>
                        </a:ext>
                      </a:extLst>
                    </a:blip>
                    <a:stretch>
                      <a:fillRect/>
                    </a:stretch>
                  </pic:blipFill>
                  <pic:spPr>
                    <a:xfrm>
                      <a:off x="0" y="0"/>
                      <a:ext cx="6191885" cy="4008120"/>
                    </a:xfrm>
                    <a:prstGeom prst="rect">
                      <a:avLst/>
                    </a:prstGeom>
                  </pic:spPr>
                </pic:pic>
              </a:graphicData>
            </a:graphic>
          </wp:inline>
        </w:drawing>
      </w:r>
    </w:p>
    <w:p w14:paraId="330505CE" w14:textId="37128229" w:rsidR="00E87BAD" w:rsidRDefault="00E87BAD" w:rsidP="00E87BAD">
      <w:pPr>
        <w:pStyle w:val="Figuretitle"/>
        <w:autoSpaceDE w:val="0"/>
        <w:autoSpaceDN w:val="0"/>
        <w:adjustRightInd w:val="0"/>
        <w:outlineLvl w:val="0"/>
        <w:rPr>
          <w:szCs w:val="24"/>
        </w:rPr>
      </w:pPr>
      <w:commentRangeStart w:id="636"/>
      <w:r w:rsidRPr="00785C54">
        <w:rPr>
          <w:szCs w:val="24"/>
        </w:rPr>
        <w:t xml:space="preserve">Figure </w:t>
      </w:r>
      <w:r>
        <w:rPr>
          <w:szCs w:val="24"/>
        </w:rPr>
        <w:t>E</w:t>
      </w:r>
      <w:r w:rsidRPr="00785C54">
        <w:rPr>
          <w:szCs w:val="24"/>
        </w:rPr>
        <w:t>.</w:t>
      </w:r>
      <w:r>
        <w:rPr>
          <w:szCs w:val="24"/>
        </w:rPr>
        <w:t>3</w:t>
      </w:r>
      <w:r w:rsidRPr="00785C54">
        <w:rPr>
          <w:szCs w:val="24"/>
        </w:rPr>
        <w:t xml:space="preserve"> — </w:t>
      </w:r>
      <w:commentRangeEnd w:id="636"/>
      <w:r>
        <w:rPr>
          <w:szCs w:val="24"/>
        </w:rPr>
        <w:t>Abstract Sample Core – overview</w:t>
      </w:r>
      <w:r>
        <w:rPr>
          <w:rStyle w:val="CommentReference"/>
          <w:rFonts w:eastAsia="MS Mincho"/>
          <w:b w:val="0"/>
          <w:lang w:eastAsia="ja-JP"/>
        </w:rPr>
        <w:commentReference w:id="636"/>
      </w:r>
    </w:p>
    <w:p w14:paraId="51DF311A" w14:textId="0A8D02B9" w:rsidR="00913B69" w:rsidRDefault="00913B69" w:rsidP="00913B69">
      <w:pPr>
        <w:pStyle w:val="a2"/>
      </w:pPr>
      <w:r>
        <w:t>Basic Samples – overview</w:t>
      </w:r>
    </w:p>
    <w:p w14:paraId="14445FDB" w14:textId="5B3A7286" w:rsidR="004A43E0" w:rsidRDefault="004A43E0" w:rsidP="004A43E0">
      <w:pPr>
        <w:rPr>
          <w:lang w:eastAsia="en-US"/>
        </w:rPr>
      </w:pPr>
      <w:r>
        <w:rPr>
          <w:lang w:eastAsia="en-US"/>
        </w:rPr>
        <w:t xml:space="preserve">The Figure E.4 </w:t>
      </w:r>
      <w:r w:rsidRPr="00D77CFA">
        <w:t>provides</w:t>
      </w:r>
      <w:r>
        <w:rPr>
          <w:lang w:eastAsia="en-US"/>
        </w:rPr>
        <w:t xml:space="preserve"> </w:t>
      </w:r>
      <w:r w:rsidR="002641A0">
        <w:rPr>
          <w:lang w:eastAsia="en-US"/>
        </w:rPr>
        <w:t xml:space="preserve">a </w:t>
      </w:r>
      <w:r>
        <w:rPr>
          <w:lang w:eastAsia="en-US"/>
        </w:rPr>
        <w:t xml:space="preserve">diagram of all classes in package Abstract Sample Core. This Figure is also made available as a standalone PDF document at </w:t>
      </w:r>
      <w:r w:rsidRPr="00D77CFA">
        <w:rPr>
          <w:highlight w:val="yellow"/>
          <w:lang w:eastAsia="en-US"/>
        </w:rPr>
        <w:t>[insert the URL for 19156_ed2figE</w:t>
      </w:r>
      <w:r>
        <w:rPr>
          <w:highlight w:val="yellow"/>
          <w:lang w:eastAsia="en-US"/>
        </w:rPr>
        <w:t>4</w:t>
      </w:r>
      <w:r w:rsidRPr="00D77CFA">
        <w:rPr>
          <w:highlight w:val="yellow"/>
          <w:lang w:eastAsia="en-US"/>
        </w:rPr>
        <w:t>.pdf here]</w:t>
      </w:r>
      <w:r>
        <w:rPr>
          <w:lang w:eastAsia="en-US"/>
        </w:rPr>
        <w:t>.</w:t>
      </w:r>
    </w:p>
    <w:p w14:paraId="6AE10B9B" w14:textId="53D60E0E" w:rsidR="004A43E0" w:rsidRDefault="00A31476" w:rsidP="00083060">
      <w:pPr>
        <w:jc w:val="center"/>
        <w:rPr>
          <w:lang w:eastAsia="en-US"/>
        </w:rPr>
      </w:pPr>
      <w:r>
        <w:rPr>
          <w:noProof/>
          <w:lang w:eastAsia="en-US"/>
        </w:rPr>
        <w:lastRenderedPageBreak/>
        <w:drawing>
          <wp:inline distT="0" distB="0" distL="0" distR="0" wp14:anchorId="55E60C72" wp14:editId="52607D87">
            <wp:extent cx="6191885" cy="5248275"/>
            <wp:effectExtent l="0" t="0" r="5715"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94" cstate="print">
                      <a:extLst>
                        <a:ext uri="{28A0092B-C50C-407E-A947-70E740481C1C}">
                          <a14:useLocalDpi xmlns:a14="http://schemas.microsoft.com/office/drawing/2010/main" val="0"/>
                        </a:ext>
                      </a:extLst>
                    </a:blip>
                    <a:stretch>
                      <a:fillRect/>
                    </a:stretch>
                  </pic:blipFill>
                  <pic:spPr>
                    <a:xfrm>
                      <a:off x="0" y="0"/>
                      <a:ext cx="6191885" cy="5248275"/>
                    </a:xfrm>
                    <a:prstGeom prst="rect">
                      <a:avLst/>
                    </a:prstGeom>
                  </pic:spPr>
                </pic:pic>
              </a:graphicData>
            </a:graphic>
          </wp:inline>
        </w:drawing>
      </w:r>
    </w:p>
    <w:p w14:paraId="4516F0DE" w14:textId="5D9F008F" w:rsidR="00E87BAD" w:rsidRPr="00894CA8" w:rsidRDefault="00053A30" w:rsidP="00083060">
      <w:pPr>
        <w:pStyle w:val="Figuretitle"/>
        <w:autoSpaceDE w:val="0"/>
        <w:autoSpaceDN w:val="0"/>
        <w:adjustRightInd w:val="0"/>
        <w:outlineLvl w:val="0"/>
        <w:rPr>
          <w:szCs w:val="24"/>
        </w:rPr>
      </w:pPr>
      <w:commentRangeStart w:id="637"/>
      <w:r w:rsidRPr="00785C54">
        <w:rPr>
          <w:szCs w:val="24"/>
        </w:rPr>
        <w:t xml:space="preserve">Figure </w:t>
      </w:r>
      <w:r>
        <w:rPr>
          <w:szCs w:val="24"/>
        </w:rPr>
        <w:t>E</w:t>
      </w:r>
      <w:r w:rsidRPr="00785C54">
        <w:rPr>
          <w:szCs w:val="24"/>
        </w:rPr>
        <w:t>.</w:t>
      </w:r>
      <w:r>
        <w:rPr>
          <w:szCs w:val="24"/>
        </w:rPr>
        <w:t>4</w:t>
      </w:r>
      <w:r w:rsidRPr="00785C54">
        <w:rPr>
          <w:szCs w:val="24"/>
        </w:rPr>
        <w:t xml:space="preserve"> — </w:t>
      </w:r>
      <w:commentRangeEnd w:id="637"/>
      <w:r>
        <w:rPr>
          <w:szCs w:val="24"/>
        </w:rPr>
        <w:t>Basic Samples – overview</w:t>
      </w:r>
      <w:r>
        <w:rPr>
          <w:rStyle w:val="CommentReference"/>
          <w:rFonts w:eastAsia="MS Mincho"/>
          <w:b w:val="0"/>
          <w:lang w:eastAsia="ja-JP"/>
        </w:rPr>
        <w:commentReference w:id="637"/>
      </w:r>
    </w:p>
    <w:p w14:paraId="71A2CA64" w14:textId="77777777" w:rsidR="005B5EAD" w:rsidRPr="00785C54" w:rsidRDefault="005B5EAD" w:rsidP="00785C54">
      <w:pPr>
        <w:pStyle w:val="BiblioTitle"/>
        <w:autoSpaceDE w:val="0"/>
        <w:autoSpaceDN w:val="0"/>
        <w:adjustRightInd w:val="0"/>
        <w:rPr>
          <w:szCs w:val="24"/>
        </w:rPr>
      </w:pPr>
      <w:bookmarkStart w:id="638" w:name="_Toc117602659"/>
      <w:commentRangeStart w:id="639"/>
      <w:r w:rsidRPr="00785C54">
        <w:rPr>
          <w:szCs w:val="24"/>
        </w:rPr>
        <w:lastRenderedPageBreak/>
        <w:t>Bibliography</w:t>
      </w:r>
      <w:commentRangeEnd w:id="639"/>
      <w:r w:rsidR="003E2160">
        <w:rPr>
          <w:rStyle w:val="CommentReference"/>
          <w:rFonts w:eastAsia="MS Mincho"/>
          <w:b w:val="0"/>
          <w:lang w:eastAsia="ja-JP"/>
        </w:rPr>
        <w:commentReference w:id="639"/>
      </w:r>
      <w:bookmarkEnd w:id="638"/>
    </w:p>
    <w:p w14:paraId="0D3B6221" w14:textId="559FD888" w:rsidR="005B5EAD" w:rsidRPr="00785C54" w:rsidRDefault="005B5EAD" w:rsidP="00785C54">
      <w:pPr>
        <w:pStyle w:val="BiblioEntry"/>
        <w:autoSpaceDE w:val="0"/>
        <w:autoSpaceDN w:val="0"/>
        <w:adjustRightInd w:val="0"/>
        <w:rPr>
          <w:szCs w:val="24"/>
        </w:rPr>
      </w:pPr>
      <w:r w:rsidRPr="00785C54">
        <w:rPr>
          <w:szCs w:val="24"/>
        </w:rPr>
        <w:t>[</w:t>
      </w:r>
      <w:r w:rsidRPr="00785C54">
        <w:rPr>
          <w:rStyle w:val="bibnumber"/>
          <w:szCs w:val="24"/>
          <w:shd w:val="clear" w:color="auto" w:fill="auto"/>
        </w:rPr>
        <w:t>1</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19101</w:t>
      </w:r>
      <w:r w:rsidRPr="00785C54">
        <w:rPr>
          <w:szCs w:val="24"/>
        </w:rPr>
        <w:noBreakHyphen/>
      </w:r>
      <w:r w:rsidRPr="00785C54">
        <w:rPr>
          <w:rStyle w:val="stddocPartNumber"/>
          <w:szCs w:val="24"/>
          <w:shd w:val="clear" w:color="auto" w:fill="auto"/>
        </w:rPr>
        <w:t>1</w:t>
      </w:r>
      <w:r w:rsidRPr="00785C54">
        <w:rPr>
          <w:szCs w:val="24"/>
        </w:rPr>
        <w:t xml:space="preserve">, </w:t>
      </w:r>
      <w:r w:rsidRPr="00785C54">
        <w:rPr>
          <w:rStyle w:val="stddocTitle"/>
          <w:szCs w:val="24"/>
          <w:shd w:val="clear" w:color="auto" w:fill="auto"/>
        </w:rPr>
        <w:t>Geographic information — Reference model — Part 1: Fundamentals</w:t>
      </w:r>
    </w:p>
    <w:p w14:paraId="254B21D1" w14:textId="63C0FA81" w:rsidR="009E0246" w:rsidRPr="00785C54" w:rsidRDefault="005B5EAD" w:rsidP="00785C54">
      <w:pPr>
        <w:pStyle w:val="BiblioEntry"/>
        <w:autoSpaceDE w:val="0"/>
        <w:autoSpaceDN w:val="0"/>
        <w:adjustRightInd w:val="0"/>
        <w:rPr>
          <w:szCs w:val="24"/>
        </w:rPr>
      </w:pPr>
      <w:r w:rsidRPr="00785C54">
        <w:rPr>
          <w:szCs w:val="24"/>
        </w:rPr>
        <w:t>[</w:t>
      </w:r>
      <w:r w:rsidRPr="00785C54">
        <w:rPr>
          <w:rStyle w:val="bibnumber"/>
          <w:szCs w:val="24"/>
          <w:shd w:val="clear" w:color="auto" w:fill="auto"/>
        </w:rPr>
        <w:t>2</w:t>
      </w:r>
      <w:r w:rsidRPr="00785C54">
        <w:rPr>
          <w:szCs w:val="24"/>
        </w:rPr>
        <w:t>]</w:t>
      </w:r>
      <w:r w:rsidRPr="00785C54">
        <w:rPr>
          <w:szCs w:val="24"/>
        </w:rPr>
        <w:tab/>
      </w:r>
      <w:r w:rsidR="009E0246" w:rsidRPr="009E0246">
        <w:rPr>
          <w:szCs w:val="24"/>
        </w:rPr>
        <w:t>ISO 19109, Geographic information — Rules for application schema</w:t>
      </w:r>
    </w:p>
    <w:p w14:paraId="50DDC7E1" w14:textId="18765B6C"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3</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19115</w:t>
      </w:r>
      <w:r w:rsidRPr="00785C54">
        <w:rPr>
          <w:szCs w:val="24"/>
        </w:rPr>
        <w:noBreakHyphen/>
      </w:r>
      <w:r w:rsidRPr="00785C54">
        <w:rPr>
          <w:rStyle w:val="stddocPartNumber"/>
          <w:szCs w:val="24"/>
          <w:shd w:val="clear" w:color="auto" w:fill="auto"/>
        </w:rPr>
        <w:t>1</w:t>
      </w:r>
      <w:r w:rsidRPr="00785C54">
        <w:rPr>
          <w:szCs w:val="24"/>
        </w:rPr>
        <w:t xml:space="preserve">, </w:t>
      </w:r>
      <w:r w:rsidRPr="00785C54">
        <w:rPr>
          <w:rStyle w:val="stddocTitle"/>
          <w:szCs w:val="24"/>
          <w:shd w:val="clear" w:color="auto" w:fill="auto"/>
        </w:rPr>
        <w:t>Geographic information — Metadata — Part 1: Fundamentals</w:t>
      </w:r>
    </w:p>
    <w:p w14:paraId="6749E5B7" w14:textId="0F9DF323"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4</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19115</w:t>
      </w:r>
      <w:r w:rsidRPr="00785C54">
        <w:rPr>
          <w:szCs w:val="24"/>
        </w:rPr>
        <w:noBreakHyphen/>
      </w:r>
      <w:r w:rsidRPr="00785C54">
        <w:rPr>
          <w:rStyle w:val="stddocPartNumber"/>
          <w:szCs w:val="24"/>
          <w:shd w:val="clear" w:color="auto" w:fill="auto"/>
        </w:rPr>
        <w:t>1</w:t>
      </w:r>
      <w:r w:rsidRPr="00785C54">
        <w:rPr>
          <w:szCs w:val="24"/>
        </w:rPr>
        <w:t>:</w:t>
      </w:r>
      <w:r w:rsidRPr="00785C54">
        <w:rPr>
          <w:rStyle w:val="stdyear"/>
          <w:szCs w:val="24"/>
          <w:shd w:val="clear" w:color="auto" w:fill="auto"/>
        </w:rPr>
        <w:t>2014</w:t>
      </w:r>
      <w:r w:rsidRPr="00785C54">
        <w:rPr>
          <w:rStyle w:val="stdsuppl"/>
          <w:szCs w:val="24"/>
          <w:shd w:val="clear" w:color="auto" w:fill="auto"/>
        </w:rPr>
        <w:t>/</w:t>
      </w:r>
      <w:proofErr w:type="spellStart"/>
      <w:r w:rsidRPr="00785C54">
        <w:rPr>
          <w:rStyle w:val="stdsuppl"/>
          <w:szCs w:val="24"/>
          <w:shd w:val="clear" w:color="auto" w:fill="auto"/>
        </w:rPr>
        <w:t>Amd</w:t>
      </w:r>
      <w:proofErr w:type="spellEnd"/>
      <w:r w:rsidRPr="00785C54">
        <w:rPr>
          <w:rStyle w:val="stdsuppl"/>
          <w:szCs w:val="24"/>
          <w:shd w:val="clear" w:color="auto" w:fill="auto"/>
        </w:rPr>
        <w:t xml:space="preserve"> 2:2020</w:t>
      </w:r>
      <w:r w:rsidRPr="00785C54">
        <w:rPr>
          <w:szCs w:val="24"/>
        </w:rPr>
        <w:t xml:space="preserve">, </w:t>
      </w:r>
      <w:r w:rsidRPr="00785C54">
        <w:rPr>
          <w:rStyle w:val="stddocTitle"/>
          <w:szCs w:val="24"/>
          <w:shd w:val="clear" w:color="auto" w:fill="auto"/>
        </w:rPr>
        <w:t>Geographic information — Metadata — Part 1: Fundamentals — Amendment 2</w:t>
      </w:r>
    </w:p>
    <w:p w14:paraId="18FE9BAA" w14:textId="39854255"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5</w:t>
      </w:r>
      <w:r w:rsidRPr="00785C54">
        <w:rPr>
          <w:szCs w:val="24"/>
        </w:rPr>
        <w:t>]</w:t>
      </w:r>
      <w:r w:rsidRPr="00785C54">
        <w:rPr>
          <w:szCs w:val="24"/>
        </w:rPr>
        <w:tab/>
      </w:r>
      <w:r w:rsidRPr="00785C54">
        <w:rPr>
          <w:rStyle w:val="stdpublisher"/>
          <w:szCs w:val="24"/>
          <w:shd w:val="clear" w:color="auto" w:fill="auto"/>
        </w:rPr>
        <w:t>ISO</w:t>
      </w:r>
      <w:r w:rsidRPr="00785C54">
        <w:rPr>
          <w:szCs w:val="24"/>
        </w:rPr>
        <w:t>/</w:t>
      </w:r>
      <w:r w:rsidRPr="00785C54">
        <w:rPr>
          <w:rStyle w:val="stddocumentType"/>
          <w:szCs w:val="24"/>
          <w:shd w:val="clear" w:color="auto" w:fill="auto"/>
        </w:rPr>
        <w:t>DIS</w:t>
      </w:r>
      <w:r w:rsidRPr="00785C54">
        <w:rPr>
          <w:szCs w:val="24"/>
        </w:rPr>
        <w:t> </w:t>
      </w:r>
      <w:r w:rsidRPr="00785C54">
        <w:rPr>
          <w:rStyle w:val="stddocNumber"/>
          <w:szCs w:val="24"/>
          <w:shd w:val="clear" w:color="auto" w:fill="auto"/>
        </w:rPr>
        <w:t>19123</w:t>
      </w:r>
      <w:r w:rsidRPr="00785C54">
        <w:rPr>
          <w:szCs w:val="24"/>
        </w:rPr>
        <w:noBreakHyphen/>
      </w:r>
      <w:r w:rsidRPr="00785C54">
        <w:rPr>
          <w:rStyle w:val="stddocPartNumber"/>
          <w:szCs w:val="24"/>
          <w:shd w:val="clear" w:color="auto" w:fill="auto"/>
        </w:rPr>
        <w:t>1</w:t>
      </w:r>
      <w:r w:rsidRPr="00785C54">
        <w:rPr>
          <w:szCs w:val="24"/>
        </w:rPr>
        <w:t xml:space="preserve">, </w:t>
      </w:r>
      <w:r w:rsidRPr="00785C54">
        <w:rPr>
          <w:rStyle w:val="stddocTitle"/>
          <w:szCs w:val="24"/>
          <w:shd w:val="clear" w:color="auto" w:fill="auto"/>
        </w:rPr>
        <w:t>Geographic information — Schema for coverage geometry and functions — Part 1 Fundamentals</w:t>
      </w:r>
    </w:p>
    <w:p w14:paraId="7AA677BC" w14:textId="0C36DA4C"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6</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19123</w:t>
      </w:r>
      <w:r w:rsidRPr="00785C54">
        <w:rPr>
          <w:szCs w:val="24"/>
        </w:rPr>
        <w:noBreakHyphen/>
      </w:r>
      <w:r w:rsidRPr="00785C54">
        <w:rPr>
          <w:rStyle w:val="stddocPartNumber"/>
          <w:szCs w:val="24"/>
          <w:shd w:val="clear" w:color="auto" w:fill="auto"/>
        </w:rPr>
        <w:t>2</w:t>
      </w:r>
      <w:r w:rsidRPr="00785C54">
        <w:rPr>
          <w:szCs w:val="24"/>
        </w:rPr>
        <w:t xml:space="preserve">, </w:t>
      </w:r>
      <w:r w:rsidRPr="00785C54">
        <w:rPr>
          <w:rStyle w:val="stddocTitle"/>
          <w:szCs w:val="24"/>
          <w:shd w:val="clear" w:color="auto" w:fill="auto"/>
        </w:rPr>
        <w:t>Geographic information — Schema for coverage geometry and functions — Part 2: Coverage implementation schema</w:t>
      </w:r>
    </w:p>
    <w:p w14:paraId="5F4C633A" w14:textId="72A600DF"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7</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19136</w:t>
      </w:r>
      <w:r w:rsidRPr="00785C54">
        <w:rPr>
          <w:szCs w:val="24"/>
        </w:rPr>
        <w:noBreakHyphen/>
      </w:r>
      <w:r w:rsidRPr="00785C54">
        <w:rPr>
          <w:rStyle w:val="stddocPartNumber"/>
          <w:szCs w:val="24"/>
          <w:shd w:val="clear" w:color="auto" w:fill="auto"/>
        </w:rPr>
        <w:t>1</w:t>
      </w:r>
      <w:r w:rsidRPr="00785C54">
        <w:rPr>
          <w:szCs w:val="24"/>
        </w:rPr>
        <w:t xml:space="preserve">, </w:t>
      </w:r>
      <w:r w:rsidRPr="00785C54">
        <w:rPr>
          <w:rStyle w:val="stddocTitle"/>
          <w:szCs w:val="24"/>
          <w:shd w:val="clear" w:color="auto" w:fill="auto"/>
        </w:rPr>
        <w:t>Geographic information — Geography Markup Language (GML) — Part 1: Fundamentals</w:t>
      </w:r>
    </w:p>
    <w:p w14:paraId="108792B2" w14:textId="37C08B58"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8</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19157</w:t>
      </w:r>
      <w:r w:rsidRPr="00785C54">
        <w:rPr>
          <w:szCs w:val="24"/>
        </w:rPr>
        <w:t xml:space="preserve">, </w:t>
      </w:r>
      <w:r w:rsidRPr="00785C54">
        <w:rPr>
          <w:rStyle w:val="stddocTitle"/>
          <w:szCs w:val="24"/>
          <w:shd w:val="clear" w:color="auto" w:fill="auto"/>
        </w:rPr>
        <w:t xml:space="preserve">Geographic </w:t>
      </w:r>
      <w:proofErr w:type="gramStart"/>
      <w:r w:rsidRPr="00785C54">
        <w:rPr>
          <w:rStyle w:val="stddocTitle"/>
          <w:szCs w:val="24"/>
          <w:shd w:val="clear" w:color="auto" w:fill="auto"/>
        </w:rPr>
        <w:t>information  —</w:t>
      </w:r>
      <w:proofErr w:type="gramEnd"/>
      <w:r w:rsidRPr="00785C54">
        <w:rPr>
          <w:rStyle w:val="stddocTitle"/>
          <w:szCs w:val="24"/>
          <w:shd w:val="clear" w:color="auto" w:fill="auto"/>
        </w:rPr>
        <w:t xml:space="preserve"> Data quality</w:t>
      </w:r>
    </w:p>
    <w:p w14:paraId="3C137C59" w14:textId="70AE819D"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9</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19157</w:t>
      </w:r>
      <w:r w:rsidRPr="00785C54">
        <w:rPr>
          <w:szCs w:val="24"/>
        </w:rPr>
        <w:t>:</w:t>
      </w:r>
      <w:r w:rsidRPr="00785C54">
        <w:rPr>
          <w:rStyle w:val="stdyear"/>
          <w:szCs w:val="24"/>
          <w:shd w:val="clear" w:color="auto" w:fill="auto"/>
        </w:rPr>
        <w:t>2013</w:t>
      </w:r>
      <w:r w:rsidRPr="00785C54">
        <w:rPr>
          <w:rStyle w:val="stdsuppl"/>
          <w:szCs w:val="24"/>
          <w:shd w:val="clear" w:color="auto" w:fill="auto"/>
        </w:rPr>
        <w:t>/</w:t>
      </w:r>
      <w:proofErr w:type="spellStart"/>
      <w:r w:rsidRPr="00785C54">
        <w:rPr>
          <w:rStyle w:val="stdsuppl"/>
          <w:szCs w:val="24"/>
          <w:shd w:val="clear" w:color="auto" w:fill="auto"/>
        </w:rPr>
        <w:t>Amd</w:t>
      </w:r>
      <w:proofErr w:type="spellEnd"/>
      <w:r w:rsidRPr="00785C54">
        <w:rPr>
          <w:rStyle w:val="stdsuppl"/>
          <w:szCs w:val="24"/>
          <w:shd w:val="clear" w:color="auto" w:fill="auto"/>
        </w:rPr>
        <w:t xml:space="preserve"> 1:2018</w:t>
      </w:r>
      <w:r w:rsidRPr="00785C54">
        <w:rPr>
          <w:szCs w:val="24"/>
        </w:rPr>
        <w:t xml:space="preserve">, </w:t>
      </w:r>
      <w:r w:rsidRPr="00785C54">
        <w:rPr>
          <w:rStyle w:val="stddocTitle"/>
          <w:szCs w:val="24"/>
          <w:shd w:val="clear" w:color="auto" w:fill="auto"/>
        </w:rPr>
        <w:t>Geographic information — Data quality — Amendment 1: Describing data quality using coverages</w:t>
      </w:r>
    </w:p>
    <w:p w14:paraId="52963953" w14:textId="71AF4B49"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0</w:t>
      </w:r>
      <w:r w:rsidRPr="00785C54">
        <w:rPr>
          <w:szCs w:val="24"/>
        </w:rPr>
        <w:t>]</w:t>
      </w:r>
      <w:r w:rsidRPr="00785C54">
        <w:rPr>
          <w:szCs w:val="24"/>
        </w:rPr>
        <w:tab/>
      </w:r>
      <w:r w:rsidRPr="00785C54">
        <w:rPr>
          <w:rStyle w:val="stdpublisher"/>
          <w:szCs w:val="24"/>
          <w:shd w:val="clear" w:color="auto" w:fill="auto"/>
        </w:rPr>
        <w:t>ISO</w:t>
      </w:r>
      <w:r w:rsidRPr="00785C54">
        <w:rPr>
          <w:szCs w:val="24"/>
        </w:rPr>
        <w:t>/</w:t>
      </w:r>
      <w:r w:rsidRPr="00785C54">
        <w:rPr>
          <w:rStyle w:val="stddocumentType"/>
          <w:szCs w:val="24"/>
          <w:shd w:val="clear" w:color="auto" w:fill="auto"/>
        </w:rPr>
        <w:t>DIS</w:t>
      </w:r>
      <w:r w:rsidRPr="00785C54">
        <w:rPr>
          <w:szCs w:val="24"/>
        </w:rPr>
        <w:t> </w:t>
      </w:r>
      <w:r w:rsidRPr="00785C54">
        <w:rPr>
          <w:rStyle w:val="stddocNumber"/>
          <w:szCs w:val="24"/>
          <w:shd w:val="clear" w:color="auto" w:fill="auto"/>
        </w:rPr>
        <w:t>19157</w:t>
      </w:r>
      <w:r w:rsidRPr="00785C54">
        <w:rPr>
          <w:szCs w:val="24"/>
        </w:rPr>
        <w:noBreakHyphen/>
      </w:r>
      <w:r w:rsidRPr="00785C54">
        <w:rPr>
          <w:rStyle w:val="stddocPartNumber"/>
          <w:szCs w:val="24"/>
          <w:shd w:val="clear" w:color="auto" w:fill="auto"/>
        </w:rPr>
        <w:t>1</w:t>
      </w:r>
      <w:r w:rsidRPr="00785C54">
        <w:rPr>
          <w:szCs w:val="24"/>
        </w:rPr>
        <w:t xml:space="preserve">, </w:t>
      </w:r>
      <w:r w:rsidRPr="00785C54">
        <w:rPr>
          <w:rStyle w:val="stddocTitle"/>
          <w:szCs w:val="24"/>
          <w:shd w:val="clear" w:color="auto" w:fill="auto"/>
        </w:rPr>
        <w:t>Geographic information — Data quality — Part 1: General requirements</w:t>
      </w:r>
    </w:p>
    <w:p w14:paraId="6821FA92" w14:textId="6CE8150C"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1</w:t>
      </w:r>
      <w:r w:rsidRPr="00785C54">
        <w:rPr>
          <w:szCs w:val="24"/>
        </w:rPr>
        <w:t>]</w:t>
      </w:r>
      <w:r w:rsidRPr="00785C54">
        <w:rPr>
          <w:szCs w:val="24"/>
        </w:rPr>
        <w:tab/>
      </w:r>
      <w:r w:rsidRPr="00785C54">
        <w:rPr>
          <w:rStyle w:val="bibsurname"/>
          <w:szCs w:val="24"/>
          <w:shd w:val="clear" w:color="auto" w:fill="auto"/>
        </w:rPr>
        <w:t>C</w:t>
      </w:r>
      <w:r w:rsidRPr="00785C54">
        <w:rPr>
          <w:rStyle w:val="bibsurname"/>
          <w:smallCaps/>
          <w:szCs w:val="24"/>
          <w:shd w:val="clear" w:color="auto" w:fill="auto"/>
        </w:rPr>
        <w:t>hrisman</w:t>
      </w:r>
      <w:r w:rsidRPr="00785C54">
        <w:rPr>
          <w:szCs w:val="24"/>
        </w:rPr>
        <w:t xml:space="preserve"> </w:t>
      </w:r>
      <w:r w:rsidRPr="00785C54">
        <w:rPr>
          <w:rStyle w:val="bibfname"/>
          <w:szCs w:val="24"/>
          <w:shd w:val="clear" w:color="auto" w:fill="auto"/>
        </w:rPr>
        <w:t>N.R.</w:t>
      </w:r>
      <w:r w:rsidRPr="00785C54">
        <w:rPr>
          <w:szCs w:val="24"/>
        </w:rPr>
        <w:t xml:space="preserve"> </w:t>
      </w:r>
      <w:r w:rsidRPr="00785C54">
        <w:rPr>
          <w:rStyle w:val="bibbook"/>
          <w:i/>
          <w:szCs w:val="24"/>
          <w:shd w:val="clear" w:color="auto" w:fill="auto"/>
        </w:rPr>
        <w:t>Exploring Geographical Information Systems.</w:t>
      </w:r>
      <w:r w:rsidRPr="00785C54">
        <w:rPr>
          <w:szCs w:val="24"/>
        </w:rPr>
        <w:t xml:space="preserve"> </w:t>
      </w:r>
      <w:r w:rsidRPr="00785C54">
        <w:rPr>
          <w:rStyle w:val="bibpublisher"/>
          <w:szCs w:val="24"/>
          <w:shd w:val="clear" w:color="auto" w:fill="auto"/>
        </w:rPr>
        <w:t>Wiley</w:t>
      </w:r>
      <w:r w:rsidRPr="00785C54">
        <w:rPr>
          <w:szCs w:val="24"/>
        </w:rPr>
        <w:t xml:space="preserve">, </w:t>
      </w:r>
      <w:r w:rsidRPr="00785C54">
        <w:rPr>
          <w:rStyle w:val="bibeditionno"/>
          <w:szCs w:val="24"/>
          <w:shd w:val="clear" w:color="auto" w:fill="auto"/>
        </w:rPr>
        <w:t>Second Edition</w:t>
      </w:r>
      <w:r w:rsidRPr="00785C54">
        <w:rPr>
          <w:szCs w:val="24"/>
        </w:rPr>
        <w:t xml:space="preserve">, </w:t>
      </w:r>
      <w:r w:rsidRPr="00785C54">
        <w:rPr>
          <w:rStyle w:val="bibyear"/>
          <w:szCs w:val="24"/>
          <w:shd w:val="clear" w:color="auto" w:fill="auto"/>
        </w:rPr>
        <w:t>2001</w:t>
      </w:r>
    </w:p>
    <w:p w14:paraId="7A968F92" w14:textId="1E7C4BFF"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2</w:t>
      </w:r>
      <w:r w:rsidRPr="00785C54">
        <w:rPr>
          <w:szCs w:val="24"/>
        </w:rPr>
        <w:t>]</w:t>
      </w:r>
      <w:r w:rsidRPr="00785C54">
        <w:rPr>
          <w:szCs w:val="24"/>
        </w:rPr>
        <w:tab/>
      </w:r>
      <w:r w:rsidRPr="00785C54">
        <w:rPr>
          <w:rStyle w:val="bibsurname"/>
          <w:szCs w:val="24"/>
          <w:shd w:val="clear" w:color="auto" w:fill="auto"/>
        </w:rPr>
        <w:t>F</w:t>
      </w:r>
      <w:r w:rsidRPr="00785C54">
        <w:rPr>
          <w:rStyle w:val="bibsurname"/>
          <w:smallCaps/>
          <w:szCs w:val="24"/>
          <w:shd w:val="clear" w:color="auto" w:fill="auto"/>
        </w:rPr>
        <w:t>owler</w:t>
      </w:r>
      <w:r w:rsidRPr="00785C54">
        <w:rPr>
          <w:szCs w:val="24"/>
        </w:rPr>
        <w:t xml:space="preserve"> </w:t>
      </w:r>
      <w:r w:rsidRPr="00785C54">
        <w:rPr>
          <w:rStyle w:val="bibfname"/>
          <w:szCs w:val="24"/>
          <w:shd w:val="clear" w:color="auto" w:fill="auto"/>
        </w:rPr>
        <w:t>M.</w:t>
      </w:r>
      <w:r w:rsidRPr="00785C54">
        <w:rPr>
          <w:szCs w:val="24"/>
        </w:rPr>
        <w:t xml:space="preserve"> </w:t>
      </w:r>
      <w:r w:rsidRPr="00785C54">
        <w:rPr>
          <w:rStyle w:val="bibbook"/>
          <w:i/>
          <w:szCs w:val="24"/>
          <w:shd w:val="clear" w:color="auto" w:fill="auto"/>
        </w:rPr>
        <w:t>Analysis Patterns: reusable object models.</w:t>
      </w:r>
      <w:r w:rsidRPr="00785C54">
        <w:rPr>
          <w:szCs w:val="24"/>
        </w:rPr>
        <w:t xml:space="preserve"> </w:t>
      </w:r>
      <w:r w:rsidRPr="00785C54">
        <w:rPr>
          <w:rStyle w:val="bibpublisher"/>
          <w:szCs w:val="24"/>
          <w:shd w:val="clear" w:color="auto" w:fill="auto"/>
        </w:rPr>
        <w:t>Addison Wesley Longman</w:t>
      </w:r>
      <w:r w:rsidRPr="00785C54">
        <w:rPr>
          <w:szCs w:val="24"/>
        </w:rPr>
        <w:t xml:space="preserve">, </w:t>
      </w:r>
      <w:r w:rsidRPr="00785C54">
        <w:rPr>
          <w:rStyle w:val="biblocation"/>
          <w:szCs w:val="24"/>
          <w:shd w:val="clear" w:color="auto" w:fill="auto"/>
        </w:rPr>
        <w:t>Menlo Park, CA</w:t>
      </w:r>
      <w:r w:rsidRPr="00785C54">
        <w:rPr>
          <w:szCs w:val="24"/>
        </w:rPr>
        <w:t xml:space="preserve">, </w:t>
      </w:r>
      <w:r w:rsidRPr="00785C54">
        <w:rPr>
          <w:rStyle w:val="bibyear"/>
          <w:szCs w:val="24"/>
          <w:shd w:val="clear" w:color="auto" w:fill="auto"/>
        </w:rPr>
        <w:t>1998</w:t>
      </w:r>
    </w:p>
    <w:p w14:paraId="7D0EE0C0" w14:textId="217C3900"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3</w:t>
      </w:r>
      <w:r w:rsidRPr="00785C54">
        <w:rPr>
          <w:szCs w:val="24"/>
        </w:rPr>
        <w:t>]</w:t>
      </w:r>
      <w:r w:rsidRPr="00785C54">
        <w:rPr>
          <w:szCs w:val="24"/>
        </w:rPr>
        <w:tab/>
      </w:r>
      <w:r w:rsidRPr="00785C54">
        <w:rPr>
          <w:rStyle w:val="stdpublisher"/>
          <w:szCs w:val="24"/>
          <w:shd w:val="clear" w:color="auto" w:fill="auto"/>
        </w:rPr>
        <w:t>IETF RFC</w:t>
      </w:r>
      <w:r w:rsidRPr="00785C54">
        <w:rPr>
          <w:szCs w:val="24"/>
        </w:rPr>
        <w:t> </w:t>
      </w:r>
      <w:r w:rsidRPr="00785C54">
        <w:rPr>
          <w:rStyle w:val="stddocNumber"/>
          <w:szCs w:val="24"/>
          <w:shd w:val="clear" w:color="auto" w:fill="auto"/>
        </w:rPr>
        <w:t>2396</w:t>
      </w:r>
      <w:r w:rsidRPr="00785C54">
        <w:rPr>
          <w:szCs w:val="24"/>
        </w:rPr>
        <w:t xml:space="preserve">, </w:t>
      </w:r>
      <w:r w:rsidRPr="00785C54">
        <w:rPr>
          <w:rStyle w:val="stddocTitle"/>
          <w:i w:val="0"/>
          <w:szCs w:val="24"/>
          <w:shd w:val="clear" w:color="auto" w:fill="auto"/>
        </w:rPr>
        <w:t>Uniform Resource Identifiers (URI): Generic Syntax.</w:t>
      </w:r>
      <w:r w:rsidRPr="00785C54">
        <w:rPr>
          <w:rStyle w:val="stddocTitle"/>
          <w:szCs w:val="24"/>
          <w:shd w:val="clear" w:color="auto" w:fill="auto"/>
        </w:rPr>
        <w:t xml:space="preserve"> August 1998</w:t>
      </w:r>
    </w:p>
    <w:p w14:paraId="3ED12AC0" w14:textId="35A373CA"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4</w:t>
      </w:r>
      <w:r w:rsidRPr="00785C54">
        <w:rPr>
          <w:szCs w:val="24"/>
        </w:rPr>
        <w:t>]</w:t>
      </w:r>
      <w:r w:rsidRPr="00785C54">
        <w:rPr>
          <w:szCs w:val="24"/>
        </w:rPr>
        <w:tab/>
      </w:r>
      <w:r w:rsidRPr="00785C54">
        <w:rPr>
          <w:i/>
          <w:szCs w:val="24"/>
        </w:rPr>
        <w:t xml:space="preserve">VIM3: International vocabulary of metrology – Basic and general concepts and associated </w:t>
      </w:r>
      <w:proofErr w:type="gramStart"/>
      <w:r w:rsidRPr="00785C54">
        <w:rPr>
          <w:i/>
          <w:szCs w:val="24"/>
        </w:rPr>
        <w:t>terms</w:t>
      </w:r>
      <w:r w:rsidRPr="00785C54">
        <w:rPr>
          <w:szCs w:val="24"/>
        </w:rPr>
        <w:t xml:space="preserve"> :</w:t>
      </w:r>
      <w:proofErr w:type="gramEnd"/>
      <w:r w:rsidRPr="00785C54">
        <w:rPr>
          <w:szCs w:val="24"/>
        </w:rPr>
        <w:t xml:space="preserve"> BIPM/ISO </w:t>
      </w:r>
      <w:r w:rsidRPr="00785C54">
        <w:rPr>
          <w:rStyle w:val="bibyear"/>
          <w:szCs w:val="24"/>
          <w:shd w:val="clear" w:color="auto" w:fill="auto"/>
        </w:rPr>
        <w:t>2012</w:t>
      </w:r>
    </w:p>
    <w:p w14:paraId="7961CB1B" w14:textId="5A9DEE76"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5</w:t>
      </w:r>
      <w:r w:rsidRPr="00785C54">
        <w:rPr>
          <w:szCs w:val="24"/>
        </w:rPr>
        <w:t>]</w:t>
      </w:r>
      <w:r w:rsidRPr="00785C54">
        <w:rPr>
          <w:szCs w:val="24"/>
        </w:rPr>
        <w:tab/>
      </w:r>
      <w:r w:rsidRPr="00785C54">
        <w:rPr>
          <w:rStyle w:val="bibsurname"/>
          <w:szCs w:val="24"/>
          <w:shd w:val="clear" w:color="auto" w:fill="auto"/>
        </w:rPr>
        <w:t>K</w:t>
      </w:r>
      <w:r w:rsidRPr="00785C54">
        <w:rPr>
          <w:rStyle w:val="bibsurname"/>
          <w:smallCaps/>
          <w:szCs w:val="24"/>
          <w:shd w:val="clear" w:color="auto" w:fill="auto"/>
        </w:rPr>
        <w:t>rantz</w:t>
      </w:r>
      <w:r w:rsidRPr="00785C54">
        <w:rPr>
          <w:szCs w:val="24"/>
        </w:rPr>
        <w:t xml:space="preserve"> </w:t>
      </w:r>
      <w:r w:rsidRPr="00785C54">
        <w:rPr>
          <w:rStyle w:val="bibfname"/>
          <w:szCs w:val="24"/>
          <w:shd w:val="clear" w:color="auto" w:fill="auto"/>
        </w:rPr>
        <w:t>D.H.</w:t>
      </w:r>
      <w:r w:rsidRPr="00785C54">
        <w:rPr>
          <w:szCs w:val="24"/>
        </w:rPr>
        <w:t xml:space="preserve">, </w:t>
      </w:r>
      <w:r w:rsidRPr="00785C54">
        <w:rPr>
          <w:rStyle w:val="bibsurname"/>
          <w:szCs w:val="24"/>
          <w:shd w:val="clear" w:color="auto" w:fill="auto"/>
        </w:rPr>
        <w:t>L</w:t>
      </w:r>
      <w:r w:rsidRPr="00785C54">
        <w:rPr>
          <w:rStyle w:val="bibsurname"/>
          <w:smallCaps/>
          <w:szCs w:val="24"/>
          <w:shd w:val="clear" w:color="auto" w:fill="auto"/>
        </w:rPr>
        <w:t>uce</w:t>
      </w:r>
      <w:r w:rsidRPr="00785C54">
        <w:rPr>
          <w:szCs w:val="24"/>
        </w:rPr>
        <w:t xml:space="preserve"> </w:t>
      </w:r>
      <w:r w:rsidRPr="00785C54">
        <w:rPr>
          <w:rStyle w:val="bibfname"/>
          <w:szCs w:val="24"/>
          <w:shd w:val="clear" w:color="auto" w:fill="auto"/>
        </w:rPr>
        <w:t>R.D.</w:t>
      </w:r>
      <w:r w:rsidRPr="00785C54">
        <w:rPr>
          <w:szCs w:val="24"/>
        </w:rPr>
        <w:t xml:space="preserve">, </w:t>
      </w:r>
      <w:proofErr w:type="spellStart"/>
      <w:r w:rsidRPr="00785C54">
        <w:rPr>
          <w:rStyle w:val="bibsurname"/>
          <w:szCs w:val="24"/>
          <w:shd w:val="clear" w:color="auto" w:fill="auto"/>
        </w:rPr>
        <w:t>S</w:t>
      </w:r>
      <w:r w:rsidRPr="00785C54">
        <w:rPr>
          <w:rStyle w:val="bibsurname"/>
          <w:smallCaps/>
          <w:szCs w:val="24"/>
          <w:shd w:val="clear" w:color="auto" w:fill="auto"/>
        </w:rPr>
        <w:t>uppes</w:t>
      </w:r>
      <w:proofErr w:type="spellEnd"/>
      <w:r w:rsidRPr="00785C54">
        <w:rPr>
          <w:szCs w:val="24"/>
        </w:rPr>
        <w:t xml:space="preserve"> </w:t>
      </w:r>
      <w:r w:rsidRPr="00785C54">
        <w:rPr>
          <w:rStyle w:val="bibfname"/>
          <w:szCs w:val="24"/>
          <w:shd w:val="clear" w:color="auto" w:fill="auto"/>
        </w:rPr>
        <w:t>P.</w:t>
      </w:r>
      <w:r w:rsidRPr="00785C54">
        <w:rPr>
          <w:szCs w:val="24"/>
        </w:rPr>
        <w:t xml:space="preserve">, </w:t>
      </w:r>
      <w:r w:rsidRPr="00785C54">
        <w:rPr>
          <w:rStyle w:val="bibsurname"/>
          <w:szCs w:val="24"/>
          <w:shd w:val="clear" w:color="auto" w:fill="auto"/>
        </w:rPr>
        <w:t>T</w:t>
      </w:r>
      <w:r w:rsidRPr="00785C54">
        <w:rPr>
          <w:rStyle w:val="bibsurname"/>
          <w:smallCaps/>
          <w:szCs w:val="24"/>
          <w:shd w:val="clear" w:color="auto" w:fill="auto"/>
        </w:rPr>
        <w:t>versky</w:t>
      </w:r>
      <w:r w:rsidRPr="00785C54">
        <w:rPr>
          <w:szCs w:val="24"/>
        </w:rPr>
        <w:t xml:space="preserve"> </w:t>
      </w:r>
      <w:r w:rsidRPr="00785C54">
        <w:rPr>
          <w:rStyle w:val="bibfname"/>
          <w:szCs w:val="24"/>
          <w:shd w:val="clear" w:color="auto" w:fill="auto"/>
        </w:rPr>
        <w:t>A.</w:t>
      </w:r>
      <w:r w:rsidRPr="00785C54">
        <w:rPr>
          <w:szCs w:val="24"/>
        </w:rPr>
        <w:t xml:space="preserve"> </w:t>
      </w:r>
      <w:r w:rsidRPr="00785C54">
        <w:rPr>
          <w:i/>
          <w:szCs w:val="24"/>
        </w:rPr>
        <w:t>Additive and polynomial representations</w:t>
      </w:r>
      <w:r w:rsidRPr="00785C54">
        <w:rPr>
          <w:szCs w:val="24"/>
        </w:rPr>
        <w:t xml:space="preserve">. Foundations of measurement. Academic Press, New York, Vol. I, </w:t>
      </w:r>
      <w:r w:rsidRPr="00785C54">
        <w:rPr>
          <w:rStyle w:val="bibyear"/>
          <w:szCs w:val="24"/>
          <w:shd w:val="clear" w:color="auto" w:fill="auto"/>
        </w:rPr>
        <w:t>1971</w:t>
      </w:r>
    </w:p>
    <w:p w14:paraId="37B9D653" w14:textId="77D21C26"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6</w:t>
      </w:r>
      <w:r w:rsidRPr="00785C54">
        <w:rPr>
          <w:szCs w:val="24"/>
        </w:rPr>
        <w:t>]</w:t>
      </w:r>
      <w:r w:rsidRPr="00785C54">
        <w:rPr>
          <w:szCs w:val="24"/>
        </w:rPr>
        <w:tab/>
      </w:r>
      <w:r w:rsidRPr="00785C54">
        <w:rPr>
          <w:rStyle w:val="bibsurname"/>
          <w:szCs w:val="24"/>
          <w:shd w:val="clear" w:color="auto" w:fill="auto"/>
        </w:rPr>
        <w:t>L</w:t>
      </w:r>
      <w:r w:rsidRPr="00785C54">
        <w:rPr>
          <w:rStyle w:val="bibsurname"/>
          <w:smallCaps/>
          <w:szCs w:val="24"/>
          <w:shd w:val="clear" w:color="auto" w:fill="auto"/>
        </w:rPr>
        <w:t>uce</w:t>
      </w:r>
      <w:r w:rsidRPr="00785C54">
        <w:rPr>
          <w:szCs w:val="24"/>
        </w:rPr>
        <w:t xml:space="preserve"> </w:t>
      </w:r>
      <w:r w:rsidRPr="00785C54">
        <w:rPr>
          <w:rStyle w:val="bibfname"/>
          <w:szCs w:val="24"/>
          <w:shd w:val="clear" w:color="auto" w:fill="auto"/>
        </w:rPr>
        <w:t>R.D.</w:t>
      </w:r>
      <w:r w:rsidRPr="00785C54">
        <w:rPr>
          <w:szCs w:val="24"/>
        </w:rPr>
        <w:t xml:space="preserve">, </w:t>
      </w:r>
      <w:r w:rsidRPr="00785C54">
        <w:rPr>
          <w:rStyle w:val="bibsurname"/>
          <w:szCs w:val="24"/>
          <w:shd w:val="clear" w:color="auto" w:fill="auto"/>
        </w:rPr>
        <w:t>K</w:t>
      </w:r>
      <w:r w:rsidRPr="00785C54">
        <w:rPr>
          <w:rStyle w:val="bibsurname"/>
          <w:smallCaps/>
          <w:szCs w:val="24"/>
          <w:shd w:val="clear" w:color="auto" w:fill="auto"/>
        </w:rPr>
        <w:t>rantz</w:t>
      </w:r>
      <w:r w:rsidRPr="00785C54">
        <w:rPr>
          <w:szCs w:val="24"/>
        </w:rPr>
        <w:t xml:space="preserve"> </w:t>
      </w:r>
      <w:r w:rsidRPr="00785C54">
        <w:rPr>
          <w:rStyle w:val="bibfname"/>
          <w:szCs w:val="24"/>
          <w:shd w:val="clear" w:color="auto" w:fill="auto"/>
        </w:rPr>
        <w:t>D.H.</w:t>
      </w:r>
      <w:r w:rsidRPr="00785C54">
        <w:rPr>
          <w:szCs w:val="24"/>
        </w:rPr>
        <w:t xml:space="preserve">, </w:t>
      </w:r>
      <w:proofErr w:type="spellStart"/>
      <w:r w:rsidRPr="00785C54">
        <w:rPr>
          <w:rStyle w:val="bibsurname"/>
          <w:szCs w:val="24"/>
          <w:shd w:val="clear" w:color="auto" w:fill="auto"/>
        </w:rPr>
        <w:t>S</w:t>
      </w:r>
      <w:r w:rsidRPr="00785C54">
        <w:rPr>
          <w:rStyle w:val="bibsurname"/>
          <w:smallCaps/>
          <w:szCs w:val="24"/>
          <w:shd w:val="clear" w:color="auto" w:fill="auto"/>
        </w:rPr>
        <w:t>uppes</w:t>
      </w:r>
      <w:proofErr w:type="spellEnd"/>
      <w:r w:rsidRPr="00785C54">
        <w:rPr>
          <w:szCs w:val="24"/>
        </w:rPr>
        <w:t xml:space="preserve"> </w:t>
      </w:r>
      <w:r w:rsidRPr="00785C54">
        <w:rPr>
          <w:rStyle w:val="bibfname"/>
          <w:szCs w:val="24"/>
          <w:shd w:val="clear" w:color="auto" w:fill="auto"/>
        </w:rPr>
        <w:t>P.</w:t>
      </w:r>
      <w:r w:rsidRPr="00785C54">
        <w:rPr>
          <w:szCs w:val="24"/>
        </w:rPr>
        <w:t xml:space="preserve">, </w:t>
      </w:r>
      <w:r w:rsidRPr="00785C54">
        <w:rPr>
          <w:rStyle w:val="bibsurname"/>
          <w:szCs w:val="24"/>
          <w:shd w:val="clear" w:color="auto" w:fill="auto"/>
        </w:rPr>
        <w:t>T</w:t>
      </w:r>
      <w:r w:rsidRPr="00785C54">
        <w:rPr>
          <w:rStyle w:val="bibsurname"/>
          <w:smallCaps/>
          <w:szCs w:val="24"/>
          <w:shd w:val="clear" w:color="auto" w:fill="auto"/>
        </w:rPr>
        <w:t>versky</w:t>
      </w:r>
      <w:r w:rsidRPr="00785C54">
        <w:rPr>
          <w:szCs w:val="24"/>
        </w:rPr>
        <w:t xml:space="preserve"> </w:t>
      </w:r>
      <w:r w:rsidRPr="00785C54">
        <w:rPr>
          <w:rStyle w:val="bibfname"/>
          <w:szCs w:val="24"/>
          <w:shd w:val="clear" w:color="auto" w:fill="auto"/>
        </w:rPr>
        <w:t>A.</w:t>
      </w:r>
      <w:r w:rsidRPr="00785C54">
        <w:rPr>
          <w:szCs w:val="24"/>
        </w:rPr>
        <w:t xml:space="preserve"> </w:t>
      </w:r>
      <w:r w:rsidRPr="00785C54">
        <w:rPr>
          <w:i/>
          <w:szCs w:val="24"/>
        </w:rPr>
        <w:t>Representation, axiomatization, and invariance</w:t>
      </w:r>
      <w:r w:rsidRPr="00785C54">
        <w:rPr>
          <w:szCs w:val="24"/>
        </w:rPr>
        <w:t xml:space="preserve">. Foundations of measurement. Academic Press, New York, Vol. III, </w:t>
      </w:r>
      <w:r w:rsidRPr="00785C54">
        <w:rPr>
          <w:rStyle w:val="bibyear"/>
          <w:szCs w:val="24"/>
          <w:shd w:val="clear" w:color="auto" w:fill="auto"/>
        </w:rPr>
        <w:t>1990</w:t>
      </w:r>
    </w:p>
    <w:p w14:paraId="6F601061" w14:textId="528EE49A"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7</w:t>
      </w:r>
      <w:r w:rsidRPr="00785C54">
        <w:rPr>
          <w:szCs w:val="24"/>
        </w:rPr>
        <w:t>]</w:t>
      </w:r>
      <w:r w:rsidRPr="00785C54">
        <w:rPr>
          <w:szCs w:val="24"/>
        </w:rPr>
        <w:tab/>
      </w:r>
      <w:proofErr w:type="spellStart"/>
      <w:r w:rsidRPr="00785C54">
        <w:rPr>
          <w:rStyle w:val="bibsurname"/>
          <w:szCs w:val="24"/>
          <w:shd w:val="clear" w:color="auto" w:fill="auto"/>
        </w:rPr>
        <w:t>N</w:t>
      </w:r>
      <w:r w:rsidRPr="00785C54">
        <w:rPr>
          <w:rStyle w:val="bibsurname"/>
          <w:smallCaps/>
          <w:szCs w:val="24"/>
          <w:shd w:val="clear" w:color="auto" w:fill="auto"/>
        </w:rPr>
        <w:t>ieva</w:t>
      </w:r>
      <w:proofErr w:type="spellEnd"/>
      <w:r w:rsidRPr="00785C54">
        <w:rPr>
          <w:szCs w:val="24"/>
        </w:rPr>
        <w:t xml:space="preserve"> </w:t>
      </w:r>
      <w:r w:rsidRPr="00785C54">
        <w:rPr>
          <w:rStyle w:val="bibfname"/>
          <w:szCs w:val="24"/>
          <w:shd w:val="clear" w:color="auto" w:fill="auto"/>
        </w:rPr>
        <w:t>T.</w:t>
      </w:r>
      <w:r w:rsidRPr="00785C54">
        <w:rPr>
          <w:szCs w:val="24"/>
        </w:rPr>
        <w:t xml:space="preserve"> </w:t>
      </w:r>
      <w:r w:rsidRPr="00785C54">
        <w:rPr>
          <w:i/>
          <w:szCs w:val="24"/>
        </w:rPr>
        <w:t>Remote data acquisition of embedded systems using internet technologies: a role-based generic system specification.</w:t>
      </w:r>
      <w:r w:rsidRPr="00785C54">
        <w:rPr>
          <w:szCs w:val="24"/>
        </w:rPr>
        <w:t xml:space="preserve"> Thesis, Ecole Polytech. Fed. Lausanne </w:t>
      </w:r>
      <w:r w:rsidRPr="00785C54">
        <w:rPr>
          <w:rStyle w:val="bibyear"/>
          <w:szCs w:val="24"/>
          <w:shd w:val="clear" w:color="auto" w:fill="auto"/>
        </w:rPr>
        <w:t>2001</w:t>
      </w:r>
      <w:r w:rsidRPr="00785C54">
        <w:rPr>
          <w:szCs w:val="24"/>
        </w:rPr>
        <w:t xml:space="preserve">. Available (viewed 2020-09-29) at </w:t>
      </w:r>
      <w:hyperlink r:id="rId95">
        <w:r w:rsidRPr="00785C54">
          <w:rPr>
            <w:rStyle w:val="Hyperlink"/>
            <w:rFonts w:eastAsia="MS Mincho"/>
            <w:szCs w:val="24"/>
            <w:lang w:val="en-US"/>
          </w:rPr>
          <w:t>http://infoscience.epfl.ch/record/313/files/Nieva01.pdf</w:t>
        </w:r>
      </w:hyperlink>
    </w:p>
    <w:p w14:paraId="53615E76" w14:textId="4EE4B918"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8</w:t>
      </w:r>
      <w:r w:rsidRPr="00785C54">
        <w:rPr>
          <w:szCs w:val="24"/>
        </w:rPr>
        <w:t>]</w:t>
      </w:r>
      <w:r w:rsidRPr="00785C54">
        <w:rPr>
          <w:szCs w:val="24"/>
        </w:rPr>
        <w:tab/>
      </w:r>
      <w:proofErr w:type="spellStart"/>
      <w:r w:rsidRPr="00785C54">
        <w:rPr>
          <w:rStyle w:val="bibsurname"/>
          <w:szCs w:val="24"/>
          <w:shd w:val="clear" w:color="auto" w:fill="auto"/>
        </w:rPr>
        <w:t>S</w:t>
      </w:r>
      <w:r w:rsidRPr="00785C54">
        <w:rPr>
          <w:rStyle w:val="bibsurname"/>
          <w:smallCaps/>
          <w:szCs w:val="24"/>
          <w:shd w:val="clear" w:color="auto" w:fill="auto"/>
        </w:rPr>
        <w:t>arle</w:t>
      </w:r>
      <w:proofErr w:type="spellEnd"/>
      <w:r w:rsidRPr="00785C54">
        <w:rPr>
          <w:szCs w:val="24"/>
        </w:rPr>
        <w:t xml:space="preserve"> </w:t>
      </w:r>
      <w:r w:rsidRPr="00785C54">
        <w:rPr>
          <w:rStyle w:val="bibfname"/>
          <w:szCs w:val="24"/>
          <w:shd w:val="clear" w:color="auto" w:fill="auto"/>
        </w:rPr>
        <w:t>W.S.</w:t>
      </w:r>
      <w:r w:rsidRPr="00785C54">
        <w:rPr>
          <w:szCs w:val="24"/>
        </w:rPr>
        <w:t xml:space="preserve"> </w:t>
      </w:r>
      <w:r w:rsidRPr="00785C54">
        <w:rPr>
          <w:i/>
          <w:szCs w:val="24"/>
        </w:rPr>
        <w:t>Measurement theory: frequently asked questions</w:t>
      </w:r>
      <w:r w:rsidRPr="00785C54">
        <w:rPr>
          <w:szCs w:val="24"/>
        </w:rPr>
        <w:t xml:space="preserve">. Originally published in the Disseminations of the International Statistical Applications Institute, 4th edition, 1995, Wichita: ACG Press, pp. 6166. Revised 1996, </w:t>
      </w:r>
      <w:r w:rsidRPr="00785C54">
        <w:rPr>
          <w:rStyle w:val="bibyear"/>
          <w:szCs w:val="24"/>
          <w:shd w:val="clear" w:color="auto" w:fill="auto"/>
        </w:rPr>
        <w:t>1997</w:t>
      </w:r>
      <w:r w:rsidRPr="00785C54">
        <w:rPr>
          <w:szCs w:val="24"/>
        </w:rPr>
        <w:t xml:space="preserve">. Available (viewed 2021-10-21) at </w:t>
      </w:r>
      <w:hyperlink r:id="rId96" w:history="1">
        <w:r w:rsidRPr="00785C54">
          <w:rPr>
            <w:rStyle w:val="Hyperlink"/>
            <w:rFonts w:eastAsia="MS Mincho"/>
            <w:szCs w:val="24"/>
            <w:lang w:val="en-US"/>
          </w:rPr>
          <w:t>https://www.academia.edu/3337298/Measurement_theory_Frequently_asked_questions</w:t>
        </w:r>
      </w:hyperlink>
    </w:p>
    <w:p w14:paraId="5971AD35" w14:textId="379D9CB2" w:rsidR="005B5EAD" w:rsidRPr="00785C54" w:rsidRDefault="005B5EAD" w:rsidP="00785C54">
      <w:pPr>
        <w:pStyle w:val="BiblioEntry"/>
        <w:autoSpaceDE w:val="0"/>
        <w:autoSpaceDN w:val="0"/>
        <w:adjustRightInd w:val="0"/>
        <w:rPr>
          <w:szCs w:val="24"/>
        </w:rPr>
      </w:pPr>
      <w:r w:rsidRPr="00785C54">
        <w:rPr>
          <w:szCs w:val="24"/>
        </w:rPr>
        <w:lastRenderedPageBreak/>
        <w:t>[</w:t>
      </w:r>
      <w:r w:rsidR="009E0246">
        <w:rPr>
          <w:rStyle w:val="bibnumber"/>
          <w:szCs w:val="24"/>
          <w:shd w:val="clear" w:color="auto" w:fill="auto"/>
        </w:rPr>
        <w:t>19</w:t>
      </w:r>
      <w:r w:rsidRPr="00785C54">
        <w:rPr>
          <w:szCs w:val="24"/>
        </w:rPr>
        <w:t>]</w:t>
      </w:r>
      <w:r w:rsidRPr="00785C54">
        <w:rPr>
          <w:szCs w:val="24"/>
        </w:rPr>
        <w:tab/>
      </w:r>
      <w:proofErr w:type="spellStart"/>
      <w:r w:rsidRPr="00785C54">
        <w:rPr>
          <w:rStyle w:val="bibsurname"/>
          <w:szCs w:val="24"/>
          <w:shd w:val="clear" w:color="auto" w:fill="auto"/>
        </w:rPr>
        <w:t>S</w:t>
      </w:r>
      <w:r w:rsidRPr="00785C54">
        <w:rPr>
          <w:rStyle w:val="bibsurname"/>
          <w:smallCaps/>
          <w:szCs w:val="24"/>
          <w:shd w:val="clear" w:color="auto" w:fill="auto"/>
        </w:rPr>
        <w:t>chadow</w:t>
      </w:r>
      <w:proofErr w:type="spellEnd"/>
      <w:r w:rsidRPr="00785C54">
        <w:rPr>
          <w:szCs w:val="24"/>
        </w:rPr>
        <w:t xml:space="preserve"> </w:t>
      </w:r>
      <w:r w:rsidRPr="00785C54">
        <w:rPr>
          <w:rStyle w:val="bibfname"/>
          <w:szCs w:val="24"/>
          <w:shd w:val="clear" w:color="auto" w:fill="auto"/>
        </w:rPr>
        <w:t>G.</w:t>
      </w:r>
      <w:r w:rsidRPr="00785C54">
        <w:rPr>
          <w:szCs w:val="24"/>
        </w:rPr>
        <w:t xml:space="preserve">, </w:t>
      </w:r>
      <w:r w:rsidRPr="00785C54">
        <w:rPr>
          <w:rStyle w:val="bibsurname"/>
          <w:szCs w:val="24"/>
          <w:shd w:val="clear" w:color="auto" w:fill="auto"/>
        </w:rPr>
        <w:t>M</w:t>
      </w:r>
      <w:r w:rsidRPr="00785C54">
        <w:rPr>
          <w:rStyle w:val="bibsurname"/>
          <w:smallCaps/>
          <w:szCs w:val="24"/>
          <w:shd w:val="clear" w:color="auto" w:fill="auto"/>
        </w:rPr>
        <w:t>c</w:t>
      </w:r>
      <w:r w:rsidRPr="00785C54">
        <w:rPr>
          <w:rStyle w:val="bibsurname"/>
          <w:szCs w:val="24"/>
          <w:shd w:val="clear" w:color="auto" w:fill="auto"/>
        </w:rPr>
        <w:t>D</w:t>
      </w:r>
      <w:r w:rsidRPr="00785C54">
        <w:rPr>
          <w:rStyle w:val="bibsurname"/>
          <w:smallCaps/>
          <w:szCs w:val="24"/>
          <w:shd w:val="clear" w:color="auto" w:fill="auto"/>
        </w:rPr>
        <w:t>onald</w:t>
      </w:r>
      <w:r w:rsidRPr="00785C54">
        <w:rPr>
          <w:szCs w:val="24"/>
        </w:rPr>
        <w:t xml:space="preserve"> </w:t>
      </w:r>
      <w:r w:rsidRPr="00785C54">
        <w:rPr>
          <w:rStyle w:val="bibfname"/>
          <w:szCs w:val="24"/>
          <w:shd w:val="clear" w:color="auto" w:fill="auto"/>
        </w:rPr>
        <w:t>C.J.</w:t>
      </w:r>
      <w:r w:rsidRPr="00785C54">
        <w:rPr>
          <w:szCs w:val="24"/>
        </w:rPr>
        <w:t xml:space="preserve">, eds. </w:t>
      </w:r>
      <w:r w:rsidRPr="00785C54">
        <w:rPr>
          <w:i/>
          <w:szCs w:val="24"/>
        </w:rPr>
        <w:t>UCUM, Unified Code for Units of Measure</w:t>
      </w:r>
      <w:r w:rsidRPr="00785C54">
        <w:rPr>
          <w:szCs w:val="24"/>
        </w:rPr>
        <w:t xml:space="preserve">. Available (viewed 2020-09-29) at </w:t>
      </w:r>
      <w:hyperlink r:id="rId97" w:history="1">
        <w:r w:rsidRPr="00785C54">
          <w:rPr>
            <w:rStyle w:val="biburl"/>
            <w:color w:val="0000FF"/>
            <w:szCs w:val="24"/>
            <w:u w:val="single"/>
            <w:shd w:val="clear" w:color="auto" w:fill="auto"/>
          </w:rPr>
          <w:t>https://ucum.org/ucum.html</w:t>
        </w:r>
      </w:hyperlink>
      <w:r w:rsidRPr="00785C54">
        <w:rPr>
          <w:szCs w:val="24"/>
        </w:rPr>
        <w:t xml:space="preserve">. Tentative ontology at </w:t>
      </w:r>
      <w:hyperlink r:id="rId98">
        <w:r w:rsidRPr="00785C54">
          <w:rPr>
            <w:rStyle w:val="Hyperlink"/>
            <w:rFonts w:eastAsia="MS Mincho"/>
            <w:szCs w:val="24"/>
            <w:lang w:val="en-US"/>
          </w:rPr>
          <w:t>http://finto.fi/ucum/en/</w:t>
        </w:r>
      </w:hyperlink>
      <w:r w:rsidRPr="00785C54">
        <w:rPr>
          <w:szCs w:val="24"/>
        </w:rPr>
        <w:t xml:space="preserve"> (viewed 2020-09-24)</w:t>
      </w:r>
    </w:p>
    <w:p w14:paraId="790EAA02" w14:textId="34911D60"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0</w:t>
      </w:r>
      <w:r w:rsidRPr="00785C54">
        <w:rPr>
          <w:szCs w:val="24"/>
        </w:rPr>
        <w:t>]</w:t>
      </w:r>
      <w:r w:rsidRPr="00785C54">
        <w:rPr>
          <w:szCs w:val="24"/>
        </w:rPr>
        <w:tab/>
      </w:r>
      <w:r w:rsidRPr="00785C54">
        <w:rPr>
          <w:i/>
          <w:szCs w:val="24"/>
        </w:rPr>
        <w:t>Sensor Model Language (</w:t>
      </w:r>
      <w:proofErr w:type="spellStart"/>
      <w:r w:rsidRPr="00785C54">
        <w:rPr>
          <w:i/>
          <w:szCs w:val="24"/>
        </w:rPr>
        <w:t>SensorML</w:t>
      </w:r>
      <w:proofErr w:type="spellEnd"/>
      <w:r w:rsidRPr="00785C54">
        <w:rPr>
          <w:i/>
          <w:szCs w:val="24"/>
        </w:rPr>
        <w:t>)</w:t>
      </w:r>
      <w:r w:rsidRPr="00785C54">
        <w:rPr>
          <w:szCs w:val="24"/>
        </w:rPr>
        <w:t xml:space="preserve">, </w:t>
      </w:r>
      <w:proofErr w:type="spellStart"/>
      <w:r w:rsidRPr="00785C54">
        <w:rPr>
          <w:szCs w:val="24"/>
        </w:rPr>
        <w:t>OpenGIS</w:t>
      </w:r>
      <w:proofErr w:type="spellEnd"/>
      <w:r w:rsidRPr="00785C54">
        <w:rPr>
          <w:szCs w:val="24"/>
        </w:rPr>
        <w:t xml:space="preserve">® Implementation Standard, OGC 12-000r2. Available (viewed </w:t>
      </w:r>
      <w:proofErr w:type="spellStart"/>
      <w:r w:rsidRPr="00785C54">
        <w:rPr>
          <w:szCs w:val="24"/>
        </w:rPr>
        <w:t>viewed</w:t>
      </w:r>
      <w:proofErr w:type="spellEnd"/>
      <w:r w:rsidRPr="00785C54">
        <w:rPr>
          <w:szCs w:val="24"/>
        </w:rPr>
        <w:t xml:space="preserve"> 2020-09-29) at </w:t>
      </w:r>
      <w:hyperlink r:id="rId99">
        <w:r w:rsidRPr="00785C54">
          <w:rPr>
            <w:rStyle w:val="Hyperlink"/>
            <w:rFonts w:eastAsia="MS Mincho"/>
            <w:szCs w:val="24"/>
            <w:lang w:val="en-US"/>
          </w:rPr>
          <w:t>http://www.opengeospatial.org/standards/sensorml</w:t>
        </w:r>
      </w:hyperlink>
    </w:p>
    <w:p w14:paraId="429D142D" w14:textId="3E20B501"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1</w:t>
      </w:r>
      <w:r w:rsidRPr="00785C54">
        <w:rPr>
          <w:szCs w:val="24"/>
        </w:rPr>
        <w:t>]</w:t>
      </w:r>
      <w:r w:rsidRPr="00785C54">
        <w:rPr>
          <w:szCs w:val="24"/>
        </w:rPr>
        <w:tab/>
      </w:r>
      <w:r w:rsidRPr="00785C54">
        <w:rPr>
          <w:i/>
          <w:szCs w:val="24"/>
        </w:rPr>
        <w:t>Sensor Observation Service</w:t>
      </w:r>
      <w:r w:rsidRPr="00785C54">
        <w:rPr>
          <w:szCs w:val="24"/>
        </w:rPr>
        <w:t xml:space="preserve">, </w:t>
      </w:r>
      <w:proofErr w:type="spellStart"/>
      <w:r w:rsidRPr="00785C54">
        <w:rPr>
          <w:szCs w:val="24"/>
        </w:rPr>
        <w:t>OpenGIS</w:t>
      </w:r>
      <w:proofErr w:type="spellEnd"/>
      <w:r w:rsidRPr="00785C54">
        <w:rPr>
          <w:szCs w:val="24"/>
        </w:rPr>
        <w:t>® Implementation Specification OGC document 12-006</w:t>
      </w:r>
    </w:p>
    <w:p w14:paraId="1F1BC928" w14:textId="07CCCBFF"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2</w:t>
      </w:r>
      <w:r w:rsidRPr="00785C54">
        <w:rPr>
          <w:szCs w:val="24"/>
        </w:rPr>
        <w:t>]</w:t>
      </w:r>
      <w:r w:rsidRPr="00785C54">
        <w:rPr>
          <w:szCs w:val="24"/>
        </w:rPr>
        <w:tab/>
        <w:t>The OGC SensorThings API Part 1: Sensing (</w:t>
      </w:r>
      <w:r w:rsidRPr="00785C54">
        <w:rPr>
          <w:rStyle w:val="bibyear"/>
          <w:szCs w:val="24"/>
          <w:shd w:val="clear" w:color="auto" w:fill="auto"/>
        </w:rPr>
        <w:t>2016</w:t>
      </w:r>
      <w:r w:rsidRPr="00785C54">
        <w:rPr>
          <w:szCs w:val="24"/>
        </w:rPr>
        <w:t>). OGC Document OGC: 15-078R6,</w:t>
      </w:r>
    </w:p>
    <w:p w14:paraId="0800CFF6" w14:textId="56BAA6F0"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3</w:t>
      </w:r>
      <w:r w:rsidRPr="00785C54">
        <w:rPr>
          <w:szCs w:val="24"/>
        </w:rPr>
        <w:t>]</w:t>
      </w:r>
      <w:r w:rsidRPr="00785C54">
        <w:rPr>
          <w:szCs w:val="24"/>
        </w:rPr>
        <w:tab/>
      </w:r>
      <w:proofErr w:type="spellStart"/>
      <w:r w:rsidRPr="00785C54">
        <w:rPr>
          <w:rStyle w:val="bibsurname"/>
          <w:szCs w:val="24"/>
          <w:shd w:val="clear" w:color="auto" w:fill="auto"/>
        </w:rPr>
        <w:t>S</w:t>
      </w:r>
      <w:r w:rsidRPr="00785C54">
        <w:rPr>
          <w:rStyle w:val="bibsurname"/>
          <w:smallCaps/>
          <w:szCs w:val="24"/>
          <w:shd w:val="clear" w:color="auto" w:fill="auto"/>
        </w:rPr>
        <w:t>uppes</w:t>
      </w:r>
      <w:proofErr w:type="spellEnd"/>
      <w:r w:rsidRPr="00785C54">
        <w:rPr>
          <w:szCs w:val="24"/>
        </w:rPr>
        <w:t xml:space="preserve"> </w:t>
      </w:r>
      <w:r w:rsidRPr="00785C54">
        <w:rPr>
          <w:rStyle w:val="bibfname"/>
          <w:szCs w:val="24"/>
          <w:shd w:val="clear" w:color="auto" w:fill="auto"/>
        </w:rPr>
        <w:t>P.</w:t>
      </w:r>
      <w:r w:rsidRPr="00785C54">
        <w:rPr>
          <w:szCs w:val="24"/>
        </w:rPr>
        <w:t xml:space="preserve">, </w:t>
      </w:r>
      <w:r w:rsidRPr="00785C54">
        <w:rPr>
          <w:rStyle w:val="bibsurname"/>
          <w:szCs w:val="24"/>
          <w:shd w:val="clear" w:color="auto" w:fill="auto"/>
        </w:rPr>
        <w:t>K</w:t>
      </w:r>
      <w:r w:rsidRPr="00785C54">
        <w:rPr>
          <w:rStyle w:val="bibsurname"/>
          <w:smallCaps/>
          <w:szCs w:val="24"/>
          <w:shd w:val="clear" w:color="auto" w:fill="auto"/>
        </w:rPr>
        <w:t>rantz</w:t>
      </w:r>
      <w:r w:rsidRPr="00785C54">
        <w:rPr>
          <w:szCs w:val="24"/>
        </w:rPr>
        <w:t xml:space="preserve"> </w:t>
      </w:r>
      <w:r w:rsidRPr="00785C54">
        <w:rPr>
          <w:rStyle w:val="bibfname"/>
          <w:szCs w:val="24"/>
          <w:shd w:val="clear" w:color="auto" w:fill="auto"/>
        </w:rPr>
        <w:t>D.H.</w:t>
      </w:r>
      <w:r w:rsidRPr="00785C54">
        <w:rPr>
          <w:szCs w:val="24"/>
        </w:rPr>
        <w:t xml:space="preserve">, </w:t>
      </w:r>
      <w:r w:rsidRPr="00785C54">
        <w:rPr>
          <w:rStyle w:val="bibsurname"/>
          <w:szCs w:val="24"/>
          <w:shd w:val="clear" w:color="auto" w:fill="auto"/>
        </w:rPr>
        <w:t>L</w:t>
      </w:r>
      <w:r w:rsidRPr="00785C54">
        <w:rPr>
          <w:rStyle w:val="bibsurname"/>
          <w:smallCaps/>
          <w:szCs w:val="24"/>
          <w:shd w:val="clear" w:color="auto" w:fill="auto"/>
        </w:rPr>
        <w:t>uce</w:t>
      </w:r>
      <w:r w:rsidRPr="00785C54">
        <w:rPr>
          <w:szCs w:val="24"/>
        </w:rPr>
        <w:t xml:space="preserve"> </w:t>
      </w:r>
      <w:r w:rsidRPr="00785C54">
        <w:rPr>
          <w:rStyle w:val="bibfname"/>
          <w:szCs w:val="24"/>
          <w:shd w:val="clear" w:color="auto" w:fill="auto"/>
        </w:rPr>
        <w:t>R.D.</w:t>
      </w:r>
      <w:r w:rsidRPr="00785C54">
        <w:rPr>
          <w:szCs w:val="24"/>
        </w:rPr>
        <w:t xml:space="preserve">, </w:t>
      </w:r>
      <w:r w:rsidRPr="00785C54">
        <w:rPr>
          <w:rStyle w:val="bibsurname"/>
          <w:szCs w:val="24"/>
          <w:shd w:val="clear" w:color="auto" w:fill="auto"/>
        </w:rPr>
        <w:t>T</w:t>
      </w:r>
      <w:r w:rsidRPr="00785C54">
        <w:rPr>
          <w:rStyle w:val="bibsurname"/>
          <w:smallCaps/>
          <w:szCs w:val="24"/>
          <w:shd w:val="clear" w:color="auto" w:fill="auto"/>
        </w:rPr>
        <w:t>versky</w:t>
      </w:r>
      <w:r w:rsidRPr="00785C54">
        <w:rPr>
          <w:szCs w:val="24"/>
        </w:rPr>
        <w:t xml:space="preserve"> </w:t>
      </w:r>
      <w:r w:rsidRPr="00785C54">
        <w:rPr>
          <w:rStyle w:val="bibfname"/>
          <w:szCs w:val="24"/>
          <w:shd w:val="clear" w:color="auto" w:fill="auto"/>
        </w:rPr>
        <w:t>A.</w:t>
      </w:r>
      <w:r w:rsidRPr="00785C54">
        <w:rPr>
          <w:szCs w:val="24"/>
        </w:rPr>
        <w:t xml:space="preserve"> </w:t>
      </w:r>
      <w:r w:rsidRPr="00785C54">
        <w:rPr>
          <w:i/>
          <w:szCs w:val="24"/>
        </w:rPr>
        <w:t>Geometrical, threshold, and probabilistic representations</w:t>
      </w:r>
      <w:r w:rsidRPr="00785C54">
        <w:rPr>
          <w:szCs w:val="24"/>
        </w:rPr>
        <w:t xml:space="preserve">. Foundations of measurement. Academic Press, New York, Vol. II, </w:t>
      </w:r>
      <w:r w:rsidRPr="00785C54">
        <w:rPr>
          <w:rStyle w:val="bibyear"/>
          <w:szCs w:val="24"/>
          <w:shd w:val="clear" w:color="auto" w:fill="auto"/>
        </w:rPr>
        <w:t>1989</w:t>
      </w:r>
    </w:p>
    <w:p w14:paraId="2236CE56" w14:textId="51A332F5"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4</w:t>
      </w:r>
      <w:r w:rsidRPr="00785C54">
        <w:rPr>
          <w:szCs w:val="24"/>
        </w:rPr>
        <w:t>]</w:t>
      </w:r>
      <w:r w:rsidRPr="00785C54">
        <w:rPr>
          <w:szCs w:val="24"/>
        </w:rPr>
        <w:tab/>
      </w:r>
      <w:r w:rsidRPr="00785C54">
        <w:rPr>
          <w:i/>
          <w:szCs w:val="24"/>
        </w:rPr>
        <w:t>SWE Common Data Model Encoding Standard,</w:t>
      </w:r>
      <w:r w:rsidRPr="00785C54">
        <w:rPr>
          <w:szCs w:val="24"/>
        </w:rPr>
        <w:t xml:space="preserve"> </w:t>
      </w:r>
      <w:proofErr w:type="spellStart"/>
      <w:r w:rsidRPr="00785C54">
        <w:rPr>
          <w:szCs w:val="24"/>
        </w:rPr>
        <w:t>OpenGIS</w:t>
      </w:r>
      <w:proofErr w:type="spellEnd"/>
      <w:r w:rsidRPr="00785C54">
        <w:rPr>
          <w:szCs w:val="24"/>
        </w:rPr>
        <w:t>® Implementation Standard OGC document 08094r1</w:t>
      </w:r>
    </w:p>
    <w:p w14:paraId="2B967509" w14:textId="7CE6BED0"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5</w:t>
      </w:r>
      <w:r w:rsidRPr="00785C54">
        <w:rPr>
          <w:szCs w:val="24"/>
        </w:rPr>
        <w:t>]</w:t>
      </w:r>
      <w:r w:rsidRPr="00785C54">
        <w:rPr>
          <w:szCs w:val="24"/>
        </w:rPr>
        <w:tab/>
      </w:r>
      <w:r w:rsidRPr="00785C54">
        <w:rPr>
          <w:rStyle w:val="biborganization"/>
          <w:szCs w:val="24"/>
          <w:shd w:val="clear" w:color="auto" w:fill="auto"/>
        </w:rPr>
        <w:t>OGC</w:t>
      </w:r>
      <w:r w:rsidRPr="00785C54">
        <w:rPr>
          <w:szCs w:val="24"/>
        </w:rPr>
        <w:t>: The Specification Model - A Standard for Modular specifications (</w:t>
      </w:r>
      <w:r w:rsidRPr="00785C54">
        <w:rPr>
          <w:rStyle w:val="bibyear"/>
          <w:i/>
          <w:szCs w:val="24"/>
          <w:shd w:val="clear" w:color="auto" w:fill="auto"/>
        </w:rPr>
        <w:t>2009</w:t>
      </w:r>
      <w:r w:rsidRPr="00785C54">
        <w:rPr>
          <w:szCs w:val="24"/>
        </w:rPr>
        <w:t>). OGC document 08-131r3,</w:t>
      </w:r>
    </w:p>
    <w:p w14:paraId="4614B229" w14:textId="3B331B49"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6</w:t>
      </w:r>
      <w:r w:rsidRPr="00785C54">
        <w:rPr>
          <w:szCs w:val="24"/>
        </w:rPr>
        <w:t>]</w:t>
      </w:r>
      <w:r w:rsidRPr="00785C54">
        <w:rPr>
          <w:szCs w:val="24"/>
        </w:rPr>
        <w:tab/>
      </w:r>
      <w:r w:rsidRPr="00785C54">
        <w:rPr>
          <w:rStyle w:val="bibsurname"/>
          <w:szCs w:val="24"/>
          <w:shd w:val="clear" w:color="auto" w:fill="auto"/>
        </w:rPr>
        <w:t>S</w:t>
      </w:r>
      <w:r w:rsidRPr="00785C54">
        <w:rPr>
          <w:rStyle w:val="bibsurname"/>
          <w:smallCaps/>
          <w:szCs w:val="24"/>
          <w:shd w:val="clear" w:color="auto" w:fill="auto"/>
        </w:rPr>
        <w:t>chleidt</w:t>
      </w:r>
      <w:r w:rsidRPr="00785C54">
        <w:rPr>
          <w:szCs w:val="24"/>
        </w:rPr>
        <w:t xml:space="preserve"> </w:t>
      </w:r>
      <w:r w:rsidRPr="00785C54">
        <w:rPr>
          <w:rStyle w:val="bibfname"/>
          <w:szCs w:val="24"/>
          <w:shd w:val="clear" w:color="auto" w:fill="auto"/>
        </w:rPr>
        <w:t>K.</w:t>
      </w:r>
      <w:r w:rsidRPr="00785C54">
        <w:rPr>
          <w:szCs w:val="24"/>
        </w:rPr>
        <w:t xml:space="preserve">, </w:t>
      </w:r>
      <w:r w:rsidRPr="00785C54">
        <w:rPr>
          <w:rStyle w:val="bibsurname"/>
          <w:szCs w:val="24"/>
          <w:shd w:val="clear" w:color="auto" w:fill="auto"/>
        </w:rPr>
        <w:t>B</w:t>
      </w:r>
      <w:r w:rsidRPr="00785C54">
        <w:rPr>
          <w:rStyle w:val="bibsurname"/>
          <w:smallCaps/>
          <w:szCs w:val="24"/>
          <w:shd w:val="clear" w:color="auto" w:fill="auto"/>
        </w:rPr>
        <w:t>aumann</w:t>
      </w:r>
      <w:r w:rsidRPr="00785C54">
        <w:rPr>
          <w:szCs w:val="24"/>
        </w:rPr>
        <w:t xml:space="preserve"> </w:t>
      </w:r>
      <w:r w:rsidRPr="00785C54">
        <w:rPr>
          <w:rStyle w:val="bibfname"/>
          <w:szCs w:val="24"/>
          <w:shd w:val="clear" w:color="auto" w:fill="auto"/>
        </w:rPr>
        <w:t>P.</w:t>
      </w:r>
      <w:r w:rsidRPr="00785C54">
        <w:rPr>
          <w:szCs w:val="24"/>
        </w:rPr>
        <w:t xml:space="preserve"> "Interconnecting Sensor Data and Datacubes," </w:t>
      </w:r>
      <w:r w:rsidRPr="00785C54">
        <w:rPr>
          <w:i/>
          <w:szCs w:val="24"/>
        </w:rPr>
        <w:t>IGARSS 2019 - 2019 IEEE International Geoscience and Remote Sensing Symposium</w:t>
      </w:r>
      <w:r w:rsidRPr="00785C54">
        <w:rPr>
          <w:szCs w:val="24"/>
        </w:rPr>
        <w:t xml:space="preserve">, Yokohama, Japan, </w:t>
      </w:r>
      <w:r w:rsidRPr="00785C54">
        <w:rPr>
          <w:rStyle w:val="bibyear"/>
          <w:szCs w:val="24"/>
          <w:shd w:val="clear" w:color="auto" w:fill="auto"/>
        </w:rPr>
        <w:t>2019</w:t>
      </w:r>
      <w:r w:rsidRPr="00785C54">
        <w:rPr>
          <w:szCs w:val="24"/>
        </w:rPr>
        <w:t xml:space="preserve">, pp. 5555-5558, </w:t>
      </w:r>
      <w:proofErr w:type="spellStart"/>
      <w:r w:rsidRPr="00785C54">
        <w:rPr>
          <w:szCs w:val="24"/>
        </w:rPr>
        <w:t>doi</w:t>
      </w:r>
      <w:proofErr w:type="spellEnd"/>
      <w:r w:rsidRPr="00785C54">
        <w:rPr>
          <w:szCs w:val="24"/>
        </w:rPr>
        <w:t xml:space="preserve">: </w:t>
      </w:r>
      <w:r w:rsidRPr="00785C54">
        <w:t>10.1109/IGARSS.2019.8898232</w:t>
      </w:r>
      <w:r w:rsidRPr="00785C54">
        <w:rPr>
          <w:szCs w:val="24"/>
        </w:rPr>
        <w:t>.</w:t>
      </w:r>
    </w:p>
    <w:p w14:paraId="2303AB35" w14:textId="32AAA4C0" w:rsidR="005B5EAD" w:rsidRPr="00785C54" w:rsidRDefault="005B5EAD" w:rsidP="00785C54">
      <w:pPr>
        <w:pStyle w:val="BiblioEntry"/>
        <w:autoSpaceDE w:val="0"/>
        <w:autoSpaceDN w:val="0"/>
        <w:adjustRightInd w:val="0"/>
        <w:rPr>
          <w:szCs w:val="24"/>
        </w:rPr>
      </w:pPr>
      <w:r w:rsidRPr="00785C54">
        <w:rPr>
          <w:szCs w:val="24"/>
          <w:lang w:val="fr-CH"/>
        </w:rPr>
        <w:t>[</w:t>
      </w:r>
      <w:r w:rsidR="009E0246" w:rsidRPr="00785C54">
        <w:rPr>
          <w:rStyle w:val="bibnumber"/>
          <w:szCs w:val="24"/>
          <w:shd w:val="clear" w:color="auto" w:fill="auto"/>
          <w:lang w:val="fr-CH"/>
        </w:rPr>
        <w:t>2</w:t>
      </w:r>
      <w:r w:rsidR="009E0246">
        <w:rPr>
          <w:rStyle w:val="bibnumber"/>
          <w:szCs w:val="24"/>
          <w:shd w:val="clear" w:color="auto" w:fill="auto"/>
          <w:lang w:val="fr-CH"/>
        </w:rPr>
        <w:t>7</w:t>
      </w:r>
      <w:r w:rsidRPr="00785C54">
        <w:rPr>
          <w:szCs w:val="24"/>
          <w:lang w:val="fr-CH"/>
        </w:rPr>
        <w:t>]</w:t>
      </w:r>
      <w:r w:rsidRPr="00785C54">
        <w:rPr>
          <w:szCs w:val="24"/>
          <w:lang w:val="fr-CH"/>
        </w:rPr>
        <w:tab/>
      </w:r>
      <w:r w:rsidRPr="00785C54">
        <w:rPr>
          <w:i/>
          <w:szCs w:val="24"/>
          <w:lang w:val="fr-CH"/>
        </w:rPr>
        <w:t xml:space="preserve">QUDT - </w:t>
      </w:r>
      <w:proofErr w:type="spellStart"/>
      <w:r w:rsidRPr="00785C54">
        <w:rPr>
          <w:i/>
          <w:szCs w:val="24"/>
          <w:lang w:val="fr-CH"/>
        </w:rPr>
        <w:t>Quantities</w:t>
      </w:r>
      <w:proofErr w:type="spellEnd"/>
      <w:r w:rsidRPr="00785C54">
        <w:rPr>
          <w:i/>
          <w:szCs w:val="24"/>
          <w:lang w:val="fr-CH"/>
        </w:rPr>
        <w:t xml:space="preserve">, </w:t>
      </w:r>
      <w:proofErr w:type="spellStart"/>
      <w:r w:rsidRPr="00785C54">
        <w:rPr>
          <w:i/>
          <w:szCs w:val="24"/>
          <w:lang w:val="fr-CH"/>
        </w:rPr>
        <w:t>Units</w:t>
      </w:r>
      <w:proofErr w:type="spellEnd"/>
      <w:r w:rsidRPr="00785C54">
        <w:rPr>
          <w:i/>
          <w:szCs w:val="24"/>
          <w:lang w:val="fr-CH"/>
        </w:rPr>
        <w:t>, Dimensions and Data Types Ontologies</w:t>
      </w:r>
      <w:r w:rsidRPr="00785C54">
        <w:rPr>
          <w:szCs w:val="24"/>
          <w:lang w:val="fr-CH"/>
        </w:rPr>
        <w:t xml:space="preserve">. </w:t>
      </w:r>
      <w:r w:rsidRPr="00785C54">
        <w:rPr>
          <w:szCs w:val="24"/>
        </w:rPr>
        <w:t xml:space="preserve">Ralph Hodgson; Paul J. Keller; Jack Hodges; Jack Spivak. Available (viewed 2020-09-29) at </w:t>
      </w:r>
      <w:hyperlink r:id="rId100">
        <w:r w:rsidRPr="00785C54">
          <w:rPr>
            <w:rStyle w:val="Hyperlink"/>
            <w:rFonts w:eastAsia="MS Mincho"/>
            <w:szCs w:val="24"/>
            <w:lang w:val="en-US"/>
          </w:rPr>
          <w:t>http://www.qudt.org/</w:t>
        </w:r>
      </w:hyperlink>
    </w:p>
    <w:p w14:paraId="5ECBE1B3" w14:textId="577F1C6F"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8</w:t>
      </w:r>
      <w:r w:rsidRPr="00785C54">
        <w:rPr>
          <w:szCs w:val="24"/>
        </w:rPr>
        <w:t>]</w:t>
      </w:r>
      <w:r w:rsidRPr="00785C54">
        <w:rPr>
          <w:szCs w:val="24"/>
        </w:rPr>
        <w:tab/>
      </w:r>
      <w:r w:rsidRPr="00785C54">
        <w:rPr>
          <w:i/>
          <w:szCs w:val="24"/>
        </w:rPr>
        <w:t>Semantic Sensor Network Ontology.</w:t>
      </w:r>
      <w:r w:rsidRPr="00785C54">
        <w:rPr>
          <w:szCs w:val="24"/>
        </w:rPr>
        <w:t xml:space="preserve"> Armin Haller, Krzysztof Janowicz, Simon Cox, </w:t>
      </w:r>
      <w:proofErr w:type="spellStart"/>
      <w:r w:rsidRPr="00785C54">
        <w:rPr>
          <w:szCs w:val="24"/>
        </w:rPr>
        <w:t>Danh</w:t>
      </w:r>
      <w:proofErr w:type="spellEnd"/>
      <w:r w:rsidRPr="00785C54">
        <w:rPr>
          <w:szCs w:val="24"/>
        </w:rPr>
        <w:t xml:space="preserve"> Le Phuoc, Kerry Taylor, Maxime </w:t>
      </w:r>
      <w:proofErr w:type="spellStart"/>
      <w:r w:rsidRPr="00785C54">
        <w:rPr>
          <w:szCs w:val="24"/>
        </w:rPr>
        <w:t>Lefrançois</w:t>
      </w:r>
      <w:proofErr w:type="spellEnd"/>
      <w:r w:rsidRPr="00785C54">
        <w:rPr>
          <w:szCs w:val="24"/>
        </w:rPr>
        <w:t xml:space="preserve">. Available (viewed 2020-09-29) at </w:t>
      </w:r>
      <w:hyperlink r:id="rId101">
        <w:r w:rsidRPr="00785C54">
          <w:rPr>
            <w:rStyle w:val="Hyperlink"/>
            <w:rFonts w:eastAsia="MS Mincho"/>
            <w:szCs w:val="24"/>
            <w:lang w:val="en-US"/>
          </w:rPr>
          <w:t>https://www.w3.org/TR/vocab-ssn/</w:t>
        </w:r>
      </w:hyperlink>
    </w:p>
    <w:p w14:paraId="4E9E7AE0" w14:textId="4272C17D"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29</w:t>
      </w:r>
      <w:r w:rsidRPr="00785C54">
        <w:rPr>
          <w:szCs w:val="24"/>
        </w:rPr>
        <w:t>]</w:t>
      </w:r>
      <w:r w:rsidRPr="00785C54">
        <w:rPr>
          <w:szCs w:val="24"/>
        </w:rPr>
        <w:tab/>
      </w:r>
      <w:r w:rsidRPr="00785C54">
        <w:rPr>
          <w:i/>
          <w:szCs w:val="24"/>
        </w:rPr>
        <w:t>Guidelines for the use of Observations &amp; Measurements and Sensor Web Enablement-related standards in INSPIRE</w:t>
      </w:r>
      <w:r w:rsidRPr="00785C54">
        <w:rPr>
          <w:szCs w:val="24"/>
        </w:rPr>
        <w:t xml:space="preserve">. Sylvain </w:t>
      </w:r>
      <w:proofErr w:type="spellStart"/>
      <w:r w:rsidRPr="00785C54">
        <w:rPr>
          <w:szCs w:val="24"/>
        </w:rPr>
        <w:t>Grellet</w:t>
      </w:r>
      <w:proofErr w:type="spellEnd"/>
      <w:r w:rsidRPr="00785C54">
        <w:rPr>
          <w:szCs w:val="24"/>
        </w:rPr>
        <w:t xml:space="preserve">, Gerhard </w:t>
      </w:r>
      <w:proofErr w:type="spellStart"/>
      <w:r w:rsidRPr="00785C54">
        <w:rPr>
          <w:szCs w:val="24"/>
        </w:rPr>
        <w:t>Dünnebeil</w:t>
      </w:r>
      <w:proofErr w:type="spellEnd"/>
      <w:r w:rsidRPr="00785C54">
        <w:rPr>
          <w:szCs w:val="24"/>
        </w:rPr>
        <w:t xml:space="preserve">, Anders </w:t>
      </w:r>
      <w:proofErr w:type="spellStart"/>
      <w:r w:rsidRPr="00785C54">
        <w:rPr>
          <w:szCs w:val="24"/>
        </w:rPr>
        <w:t>Foureaux</w:t>
      </w:r>
      <w:proofErr w:type="spellEnd"/>
      <w:r w:rsidRPr="00785C54">
        <w:rPr>
          <w:szCs w:val="24"/>
        </w:rPr>
        <w:t xml:space="preserve">, Carsten Hollmann, Frédéric </w:t>
      </w:r>
      <w:proofErr w:type="spellStart"/>
      <w:r w:rsidRPr="00785C54">
        <w:rPr>
          <w:szCs w:val="24"/>
        </w:rPr>
        <w:t>Houbie</w:t>
      </w:r>
      <w:proofErr w:type="spellEnd"/>
      <w:r w:rsidRPr="00785C54">
        <w:rPr>
          <w:szCs w:val="24"/>
        </w:rPr>
        <w:t xml:space="preserve">, Diomede </w:t>
      </w:r>
      <w:proofErr w:type="spellStart"/>
      <w:r w:rsidRPr="00785C54">
        <w:rPr>
          <w:szCs w:val="24"/>
        </w:rPr>
        <w:t>Illuzzi</w:t>
      </w:r>
      <w:proofErr w:type="spellEnd"/>
      <w:r w:rsidRPr="00785C54">
        <w:rPr>
          <w:szCs w:val="24"/>
        </w:rPr>
        <w:t xml:space="preserve">, Simon </w:t>
      </w:r>
      <w:proofErr w:type="spellStart"/>
      <w:r w:rsidRPr="00785C54">
        <w:rPr>
          <w:szCs w:val="24"/>
        </w:rPr>
        <w:t>Jirka</w:t>
      </w:r>
      <w:proofErr w:type="spellEnd"/>
      <w:r w:rsidRPr="00785C54">
        <w:rPr>
          <w:szCs w:val="24"/>
        </w:rPr>
        <w:t xml:space="preserve">, Barbara </w:t>
      </w:r>
      <w:proofErr w:type="spellStart"/>
      <w:r w:rsidRPr="00785C54">
        <w:rPr>
          <w:szCs w:val="24"/>
        </w:rPr>
        <w:t>Magagna</w:t>
      </w:r>
      <w:proofErr w:type="spellEnd"/>
      <w:r w:rsidRPr="00785C54">
        <w:rPr>
          <w:szCs w:val="24"/>
        </w:rPr>
        <w:t xml:space="preserve">, </w:t>
      </w:r>
      <w:proofErr w:type="spellStart"/>
      <w:r w:rsidRPr="00785C54">
        <w:rPr>
          <w:szCs w:val="24"/>
        </w:rPr>
        <w:t>Matthes</w:t>
      </w:r>
      <w:proofErr w:type="spellEnd"/>
      <w:r w:rsidRPr="00785C54">
        <w:rPr>
          <w:szCs w:val="24"/>
        </w:rPr>
        <w:t xml:space="preserve"> Rieke, Alessandro </w:t>
      </w:r>
      <w:proofErr w:type="spellStart"/>
      <w:r w:rsidRPr="00785C54">
        <w:rPr>
          <w:szCs w:val="24"/>
        </w:rPr>
        <w:t>Sarretta</w:t>
      </w:r>
      <w:proofErr w:type="spellEnd"/>
      <w:r w:rsidRPr="00785C54">
        <w:rPr>
          <w:szCs w:val="24"/>
        </w:rPr>
        <w:t xml:space="preserve">, Katharina Schleidt, </w:t>
      </w:r>
      <w:proofErr w:type="spellStart"/>
      <w:r w:rsidRPr="00785C54">
        <w:rPr>
          <w:szCs w:val="24"/>
        </w:rPr>
        <w:t>Paweł</w:t>
      </w:r>
      <w:proofErr w:type="spellEnd"/>
      <w:r w:rsidRPr="00785C54">
        <w:rPr>
          <w:szCs w:val="24"/>
        </w:rPr>
        <w:t xml:space="preserve"> </w:t>
      </w:r>
      <w:proofErr w:type="spellStart"/>
      <w:r w:rsidRPr="00785C54">
        <w:rPr>
          <w:szCs w:val="24"/>
        </w:rPr>
        <w:t>Soczewski</w:t>
      </w:r>
      <w:proofErr w:type="spellEnd"/>
      <w:r w:rsidRPr="00785C54">
        <w:rPr>
          <w:szCs w:val="24"/>
        </w:rPr>
        <w:t xml:space="preserve">, Paolo </w:t>
      </w:r>
      <w:proofErr w:type="spellStart"/>
      <w:r w:rsidRPr="00785C54">
        <w:rPr>
          <w:szCs w:val="24"/>
        </w:rPr>
        <w:t>Tagliolato</w:t>
      </w:r>
      <w:proofErr w:type="spellEnd"/>
      <w:r w:rsidRPr="00785C54">
        <w:rPr>
          <w:szCs w:val="24"/>
        </w:rPr>
        <w:t xml:space="preserve">, Mickael </w:t>
      </w:r>
      <w:proofErr w:type="spellStart"/>
      <w:r w:rsidRPr="00785C54">
        <w:rPr>
          <w:szCs w:val="24"/>
        </w:rPr>
        <w:t>Treguer</w:t>
      </w:r>
      <w:proofErr w:type="spellEnd"/>
      <w:r w:rsidRPr="00785C54">
        <w:rPr>
          <w:szCs w:val="24"/>
        </w:rPr>
        <w:t xml:space="preserve"> and Alexander </w:t>
      </w:r>
      <w:proofErr w:type="spellStart"/>
      <w:r w:rsidRPr="00785C54">
        <w:rPr>
          <w:szCs w:val="24"/>
        </w:rPr>
        <w:t>Kotsev</w:t>
      </w:r>
      <w:proofErr w:type="spellEnd"/>
      <w:r w:rsidRPr="00785C54">
        <w:rPr>
          <w:szCs w:val="24"/>
        </w:rPr>
        <w:t xml:space="preserve">, Michael Lutz. Available (viewed 2020-09-29) at </w:t>
      </w:r>
      <w:hyperlink r:id="rId102">
        <w:r w:rsidRPr="00785C54">
          <w:rPr>
            <w:rStyle w:val="Hyperlink"/>
            <w:rFonts w:eastAsia="MS Mincho"/>
            <w:szCs w:val="24"/>
            <w:lang w:val="en-US"/>
          </w:rPr>
          <w:t>https://inspire.ec.europa.eu/id/document/tg/d2.9-o%26m-swe</w:t>
        </w:r>
      </w:hyperlink>
    </w:p>
    <w:p w14:paraId="30DCBDF7" w14:textId="4775B938"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3</w:t>
      </w:r>
      <w:r w:rsidR="009E0246">
        <w:rPr>
          <w:rStyle w:val="bibnumber"/>
          <w:szCs w:val="24"/>
          <w:shd w:val="clear" w:color="auto" w:fill="auto"/>
        </w:rPr>
        <w:t>0</w:t>
      </w:r>
      <w:r w:rsidRPr="00785C54">
        <w:rPr>
          <w:szCs w:val="24"/>
        </w:rPr>
        <w:t>]</w:t>
      </w:r>
      <w:r w:rsidRPr="00785C54">
        <w:rPr>
          <w:szCs w:val="24"/>
        </w:rPr>
        <w:tab/>
      </w:r>
      <w:r w:rsidRPr="00785C54">
        <w:rPr>
          <w:i/>
          <w:szCs w:val="24"/>
        </w:rPr>
        <w:t>Ontology for observations and sampling features, with alignments to existing models</w:t>
      </w:r>
      <w:r w:rsidRPr="00785C54">
        <w:rPr>
          <w:szCs w:val="24"/>
        </w:rPr>
        <w:t xml:space="preserve">. S.J.D. Cox. Semantic Web. </w:t>
      </w:r>
      <w:r w:rsidRPr="00785C54">
        <w:rPr>
          <w:rStyle w:val="bibyear"/>
          <w:szCs w:val="24"/>
          <w:shd w:val="clear" w:color="auto" w:fill="auto"/>
        </w:rPr>
        <w:t>2017</w:t>
      </w:r>
      <w:r w:rsidRPr="00785C54">
        <w:rPr>
          <w:szCs w:val="24"/>
        </w:rPr>
        <w:t xml:space="preserve">. Available (viewed 2020-09-29) at </w:t>
      </w:r>
      <w:hyperlink r:id="rId103" w:history="1">
        <w:r w:rsidRPr="00785C54">
          <w:rPr>
            <w:rStyle w:val="biburl"/>
            <w:color w:val="0000FF"/>
            <w:szCs w:val="24"/>
            <w:u w:val="single"/>
            <w:shd w:val="clear" w:color="auto" w:fill="auto"/>
          </w:rPr>
          <w:t>https://content.iospress.com/articles/semantic-web/sw214</w:t>
        </w:r>
      </w:hyperlink>
    </w:p>
    <w:p w14:paraId="7252F4B3" w14:textId="0A4F66E6" w:rsidR="001F501C" w:rsidRPr="00785C54" w:rsidRDefault="003E2160" w:rsidP="009E0246">
      <w:pPr>
        <w:pStyle w:val="BiblioEntry"/>
        <w:rPr>
          <w:szCs w:val="24"/>
        </w:rPr>
      </w:pPr>
      <w:commentRangeStart w:id="640"/>
      <w:r>
        <w:rPr>
          <w:szCs w:val="24"/>
        </w:rPr>
        <w:t>[3</w:t>
      </w:r>
      <w:r w:rsidR="009E0246">
        <w:rPr>
          <w:szCs w:val="24"/>
        </w:rPr>
        <w:t>1</w:t>
      </w:r>
      <w:r>
        <w:rPr>
          <w:szCs w:val="24"/>
        </w:rPr>
        <w:t xml:space="preserve">] </w:t>
      </w:r>
      <w:r>
        <w:rPr>
          <w:szCs w:val="24"/>
        </w:rPr>
        <w:tab/>
      </w:r>
      <w:r w:rsidR="001C6797" w:rsidRPr="001C6797">
        <w:rPr>
          <w:szCs w:val="24"/>
        </w:rPr>
        <w:t xml:space="preserve">Spatial Data on the Web Best Practices, W3C Working Group Note, 28 September 2017. Also published as OGC Best Practice 15-107, </w:t>
      </w:r>
      <w:hyperlink r:id="rId104" w:history="1">
        <w:r w:rsidR="009E0246" w:rsidRPr="009E0246">
          <w:rPr>
            <w:rStyle w:val="Hyperlink"/>
            <w:rFonts w:eastAsia="MS Mincho"/>
            <w:szCs w:val="24"/>
            <w:lang w:val="en-GB"/>
          </w:rPr>
          <w:t>https://www.w3.org/TR/sdw-bp/</w:t>
        </w:r>
      </w:hyperlink>
      <w:commentRangeEnd w:id="640"/>
      <w:r>
        <w:rPr>
          <w:rStyle w:val="CommentReference"/>
          <w:rFonts w:eastAsia="MS Mincho"/>
          <w:lang w:eastAsia="ja-JP"/>
        </w:rPr>
        <w:commentReference w:id="640"/>
      </w:r>
    </w:p>
    <w:sectPr w:rsidR="001F501C" w:rsidRPr="00785C54" w:rsidSect="002B4EBE">
      <w:footerReference w:type="even" r:id="rId105"/>
      <w:footerReference w:type="default" r:id="rId106"/>
      <w:type w:val="oddPage"/>
      <w:pgSz w:w="11906" w:h="16838" w:code="9"/>
      <w:pgMar w:top="794" w:right="737" w:bottom="284" w:left="851" w:header="709" w:footer="0" w:gutter="567"/>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REID-JAMOND Alison" w:date="2022-04-04T08:06:00Z" w:initials="RA">
    <w:p w14:paraId="03B9B45A" w14:textId="77777777" w:rsidR="007A0127" w:rsidRDefault="007A0127">
      <w:pPr>
        <w:pStyle w:val="CommentText"/>
      </w:pPr>
      <w:r>
        <w:rPr>
          <w:rStyle w:val="CommentReference"/>
        </w:rPr>
        <w:annotationRef/>
      </w:r>
      <w:r>
        <w:t xml:space="preserve">Note that the information provided in the list of main changes compared to the previous version is quite vague. It could be helpful to the user to give a clearer indication of what has been improved/how improvements have been made, </w:t>
      </w:r>
      <w:proofErr w:type="gramStart"/>
      <w:r>
        <w:t>i.e.</w:t>
      </w:r>
      <w:proofErr w:type="gramEnd"/>
      <w:r>
        <w:t xml:space="preserve"> has the text been restructured? has additional detail been added? has the wording been clarified? etc.</w:t>
      </w:r>
    </w:p>
    <w:p w14:paraId="762D8859" w14:textId="38CFAC69" w:rsidR="007A0127" w:rsidRDefault="007A0127">
      <w:pPr>
        <w:pStyle w:val="CommentText"/>
      </w:pPr>
      <w:r>
        <w:t>Adding a cross-reference to Annex C could perhaps help with this.</w:t>
      </w:r>
    </w:p>
  </w:comment>
  <w:comment w:id="17" w:author="REID-JAMOND Alison" w:date="2022-04-04T08:09:00Z" w:initials="RA">
    <w:p w14:paraId="41A5B1F0" w14:textId="4965827D" w:rsidR="007A0127" w:rsidRDefault="007A0127">
      <w:pPr>
        <w:pStyle w:val="CommentText"/>
      </w:pPr>
      <w:r>
        <w:rPr>
          <w:rStyle w:val="CommentReference"/>
        </w:rPr>
        <w:annotationRef/>
      </w:r>
      <w:r>
        <w:t>Is this a reference to the current and previous edition of ISO 19156? If so, please use the specific ISO document numbers, i.e. This second edition of ISO 19156 (now renamed...)</w:t>
      </w:r>
    </w:p>
  </w:comment>
  <w:comment w:id="23" w:author="Katharina Schleidt" w:date="2022-08-12T18:35:00Z" w:initials="KS">
    <w:p w14:paraId="205AC236" w14:textId="77777777" w:rsidR="007A0127" w:rsidRDefault="007A0127">
      <w:pPr>
        <w:pStyle w:val="CommentText"/>
      </w:pPr>
      <w:r>
        <w:rPr>
          <w:rStyle w:val="CommentReference"/>
        </w:rPr>
        <w:annotationRef/>
      </w:r>
      <w:r>
        <w:t>This was modified to “A person’s car”, changing the meaning.</w:t>
      </w:r>
    </w:p>
    <w:p w14:paraId="3B778BD4" w14:textId="77777777" w:rsidR="007A0127" w:rsidRPr="0018223B" w:rsidRDefault="007A0127" w:rsidP="00182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lang w:val="en-US" w:eastAsia="en-US"/>
        </w:rPr>
      </w:pPr>
      <w:r w:rsidRPr="0018223B">
        <w:rPr>
          <w:rFonts w:ascii="Courier New" w:eastAsia="Times New Roman" w:hAnsi="Courier New" w:cs="Courier New"/>
          <w:sz w:val="20"/>
          <w:lang w:val="en-US" w:eastAsia="en-US"/>
        </w:rPr>
        <w:t>this was confirmed with TC211/TMG and</w:t>
      </w:r>
    </w:p>
    <w:p w14:paraId="743C2A5E" w14:textId="77777777" w:rsidR="007A0127" w:rsidRPr="0018223B" w:rsidRDefault="007A0127" w:rsidP="001822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lang w:val="en-US" w:eastAsia="en-US"/>
        </w:rPr>
      </w:pPr>
      <w:r w:rsidRPr="0018223B">
        <w:rPr>
          <w:rFonts w:ascii="Courier New" w:eastAsia="Times New Roman" w:hAnsi="Courier New" w:cs="Courier New"/>
          <w:sz w:val="20"/>
          <w:lang w:val="en-US" w:eastAsia="en-US"/>
        </w:rPr>
        <w:t>ISO/CS EPM that "Abby's" was acceptable usage</w:t>
      </w:r>
    </w:p>
    <w:p w14:paraId="2C6AE048" w14:textId="015881C8" w:rsidR="007A0127" w:rsidRPr="0018223B" w:rsidRDefault="007A0127">
      <w:pPr>
        <w:pStyle w:val="CommentText"/>
        <w:rPr>
          <w:lang w:val="en-US"/>
        </w:rPr>
      </w:pPr>
    </w:p>
  </w:comment>
  <w:comment w:id="26" w:author="REID-JAMOND Alison" w:date="2022-04-04T11:51:00Z" w:initials="RA">
    <w:p w14:paraId="446E1183" w14:textId="038B6364" w:rsidR="007A0127" w:rsidRDefault="007A0127">
      <w:pPr>
        <w:pStyle w:val="CommentText"/>
      </w:pPr>
      <w:r>
        <w:rPr>
          <w:rStyle w:val="CommentReference"/>
        </w:rPr>
        <w:annotationRef/>
      </w:r>
      <w:r>
        <w:t>Please ensure all unnecessary capitalization is removed from the full terms in this list.</w:t>
      </w:r>
    </w:p>
  </w:comment>
  <w:comment w:id="30" w:author="REID-JAMOND Alison" w:date="2022-04-04T11:55:00Z" w:initials="RA">
    <w:p w14:paraId="2E79061C" w14:textId="2A597EAC" w:rsidR="007A0127" w:rsidRDefault="007A0127">
      <w:pPr>
        <w:pStyle w:val="CommentText"/>
      </w:pPr>
      <w:r>
        <w:rPr>
          <w:rStyle w:val="CommentReference"/>
        </w:rPr>
        <w:annotationRef/>
      </w:r>
      <w:r>
        <w:t xml:space="preserve">The idea of "some </w:t>
      </w:r>
      <w:proofErr w:type="spellStart"/>
      <w:r>
        <w:t>aplication</w:t>
      </w:r>
      <w:proofErr w:type="spellEnd"/>
      <w:r>
        <w:t xml:space="preserve"> domains" is quite vague. Is it possible to be more specific about what is meant by "some"?</w:t>
      </w:r>
    </w:p>
  </w:comment>
  <w:comment w:id="37" w:author="REID-JAMOND Alison" w:date="2022-04-04T12:00:00Z" w:initials="RA">
    <w:p w14:paraId="4F9298B3" w14:textId="5E44C0B7" w:rsidR="007A0127" w:rsidRDefault="007A0127">
      <w:pPr>
        <w:pStyle w:val="CommentText"/>
      </w:pPr>
      <w:r>
        <w:rPr>
          <w:rStyle w:val="CommentReference"/>
        </w:rPr>
        <w:annotationRef/>
      </w:r>
      <w:r>
        <w:t>Please do not write verbal forms in capital letters.</w:t>
      </w:r>
    </w:p>
  </w:comment>
  <w:comment w:id="45" w:author="REID-JAMOND Alison" w:date="2022-04-04T12:02:00Z" w:initials="RA">
    <w:p w14:paraId="06B0E42A" w14:textId="5C1DECA6" w:rsidR="007A0127" w:rsidRDefault="007A0127">
      <w:pPr>
        <w:pStyle w:val="CommentText"/>
      </w:pPr>
      <w:r>
        <w:rPr>
          <w:rStyle w:val="CommentReference"/>
        </w:rPr>
        <w:annotationRef/>
      </w:r>
      <w:proofErr w:type="gramStart"/>
      <w:r>
        <w:t>Does</w:t>
      </w:r>
      <w:proofErr w:type="gramEnd"/>
      <w:r>
        <w:t xml:space="preserve"> "observations" need to be capitalized here? Please check and modify throughout if necessary.</w:t>
      </w:r>
    </w:p>
  </w:comment>
  <w:comment w:id="47" w:author="REID-JAMOND Alison" w:date="2022-04-04T11:31:00Z" w:initials="RA">
    <w:p w14:paraId="36C28322" w14:textId="2F5262D6" w:rsidR="007A0127" w:rsidRDefault="007A0127">
      <w:pPr>
        <w:pStyle w:val="CommentText"/>
      </w:pPr>
      <w:r>
        <w:rPr>
          <w:rStyle w:val="CommentReference"/>
        </w:rPr>
        <w:annotationRef/>
      </w:r>
      <w:r>
        <w:t>Unless there is an intention to remove conformance rules for Models in general from the future revision of ISO 19109, there is no reason for it to be dated.</w:t>
      </w:r>
    </w:p>
  </w:comment>
  <w:comment w:id="59" w:author="REID-JAMOND Alison" w:date="2022-04-04T11:24:00Z" w:initials="RA">
    <w:p w14:paraId="724856A6" w14:textId="77777777" w:rsidR="007A0127" w:rsidRDefault="007A0127">
      <w:pPr>
        <w:pStyle w:val="CommentText"/>
      </w:pPr>
      <w:r>
        <w:rPr>
          <w:rStyle w:val="CommentReference"/>
        </w:rPr>
        <w:annotationRef/>
      </w:r>
      <w:r>
        <w:t>Note that as all document references are dated here, it is not necessary to add the edition number afterwards. Please remove "(Edition 1)" etc. from all entries.</w:t>
      </w:r>
    </w:p>
    <w:p w14:paraId="628BFD0F" w14:textId="77777777" w:rsidR="007A0127" w:rsidRDefault="007A0127">
      <w:pPr>
        <w:pStyle w:val="CommentText"/>
      </w:pPr>
    </w:p>
    <w:p w14:paraId="71DE1E79" w14:textId="23A99D74" w:rsidR="007A0127" w:rsidRDefault="007A0127">
      <w:pPr>
        <w:pStyle w:val="CommentText"/>
      </w:pPr>
      <w:r>
        <w:t xml:space="preserve">Please also note that the headings in this table are not very clear. Please see if these can be clarified. An idea could be to relabel the columns "Package 1 // Package 2 // International Standard // Notes" and the add footnotes at the bottom of the table to explain the relationship between package 1 and package 2, and the International Standard listed. </w:t>
      </w:r>
    </w:p>
  </w:comment>
  <w:comment w:id="61" w:author="REID-JAMOND Alison" w:date="2022-04-04T12:45:00Z" w:initials="RA">
    <w:p w14:paraId="7085B4F1" w14:textId="37BD1F75" w:rsidR="007A0127" w:rsidRDefault="007A0127">
      <w:pPr>
        <w:pStyle w:val="CommentText"/>
      </w:pPr>
      <w:r>
        <w:rPr>
          <w:rStyle w:val="CommentReference"/>
        </w:rPr>
        <w:annotationRef/>
      </w:r>
      <w:r>
        <w:t xml:space="preserve">There are a lot of example links contained within this one example. Is it necessary to include </w:t>
      </w:r>
      <w:proofErr w:type="gramStart"/>
      <w:r>
        <w:t>this many examples</w:t>
      </w:r>
      <w:proofErr w:type="gramEnd"/>
      <w:r>
        <w:t xml:space="preserve">? </w:t>
      </w:r>
    </w:p>
  </w:comment>
  <w:comment w:id="62" w:author="Katharina Schleidt" w:date="2022-10-25T17:33:00Z" w:initials="KS">
    <w:p w14:paraId="797577B6" w14:textId="60352FD3" w:rsidR="00B973C6" w:rsidRDefault="00B973C6">
      <w:pPr>
        <w:pStyle w:val="CommentText"/>
      </w:pPr>
      <w:r>
        <w:rPr>
          <w:rStyle w:val="CommentReference"/>
        </w:rPr>
        <w:annotationRef/>
      </w:r>
      <w:r>
        <w:t>Any is a very wide topic, thus we prefer a complete approach</w:t>
      </w:r>
    </w:p>
  </w:comment>
  <w:comment w:id="67" w:author="REID-JAMOND Alison" w:date="2022-04-04T12:46:00Z" w:initials="RA">
    <w:p w14:paraId="7FA0CC4D" w14:textId="402CC57A" w:rsidR="007A0127" w:rsidRDefault="007A0127">
      <w:pPr>
        <w:pStyle w:val="CommentText"/>
      </w:pPr>
      <w:r>
        <w:rPr>
          <w:rStyle w:val="CommentReference"/>
        </w:rPr>
        <w:annotationRef/>
      </w:r>
      <w:r>
        <w:t>"observation" and "measurement" are written in lowercase letters in this subclause, whereas elsewhere in the document they are capitalized. Please check whether or not these terms require a capital letter at the beginning and harmonize throughout.</w:t>
      </w:r>
    </w:p>
  </w:comment>
  <w:comment w:id="68" w:author="Katharina Schleidt" w:date="2022-10-25T17:34:00Z" w:initials="KS">
    <w:p w14:paraId="4A092CDF" w14:textId="397D4E0D" w:rsidR="00B973C6" w:rsidRDefault="00B973C6">
      <w:pPr>
        <w:pStyle w:val="CommentText"/>
      </w:pPr>
      <w:r>
        <w:rPr>
          <w:rStyle w:val="CommentReference"/>
        </w:rPr>
        <w:annotationRef/>
      </w:r>
      <w:r>
        <w:t>Done</w:t>
      </w:r>
    </w:p>
  </w:comment>
  <w:comment w:id="97" w:author="REID-JAMOND Alison" w:date="2022-04-04T12:49:00Z" w:initials="RA">
    <w:p w14:paraId="79E15410" w14:textId="60DB7B6B" w:rsidR="007A0127" w:rsidRDefault="007A0127" w:rsidP="000A6B0A">
      <w:pPr>
        <w:pStyle w:val="CommentText"/>
      </w:pPr>
      <w:r>
        <w:rPr>
          <w:rStyle w:val="CommentReference"/>
        </w:rPr>
        <w:annotationRef/>
      </w:r>
      <w:r>
        <w:t>Note that "may" denotes permission, whereas "can" denotes possibility. Please review use of "may" and "can" throughout.</w:t>
      </w:r>
    </w:p>
    <w:p w14:paraId="5F1AB11A" w14:textId="77777777" w:rsidR="007A0127" w:rsidRDefault="007A0127" w:rsidP="000A6B0A">
      <w:pPr>
        <w:pStyle w:val="CommentText"/>
      </w:pPr>
    </w:p>
    <w:p w14:paraId="2C8A29EB" w14:textId="4B76F8E8" w:rsidR="007A0127" w:rsidRDefault="007A0127">
      <w:pPr>
        <w:pStyle w:val="CommentText"/>
      </w:pPr>
    </w:p>
  </w:comment>
  <w:comment w:id="100" w:author="REID-JAMOND Alison" w:date="2022-04-04T12:53:00Z" w:initials="RA">
    <w:p w14:paraId="3A59638E" w14:textId="023C19A7" w:rsidR="007A0127" w:rsidRDefault="007A0127">
      <w:pPr>
        <w:pStyle w:val="CommentText"/>
      </w:pPr>
      <w:r>
        <w:rPr>
          <w:rStyle w:val="CommentReference"/>
        </w:rPr>
        <w:annotationRef/>
      </w:r>
      <w:r>
        <w:t>This cross-reference does not need to be dated.</w:t>
      </w:r>
    </w:p>
  </w:comment>
  <w:comment w:id="108" w:author="REID-JAMOND Alison" w:date="2022-04-04T13:59:00Z" w:initials="RA">
    <w:p w14:paraId="07A3065F" w14:textId="40599F31" w:rsidR="007A0127" w:rsidRDefault="007A0127">
      <w:pPr>
        <w:pStyle w:val="CommentText"/>
      </w:pPr>
      <w:r>
        <w:rPr>
          <w:rStyle w:val="CommentReference"/>
        </w:rPr>
        <w:annotationRef/>
      </w:r>
      <w:r>
        <w:t xml:space="preserve">The word "might" </w:t>
      </w:r>
      <w:proofErr w:type="gramStart"/>
      <w:r>
        <w:t>is</w:t>
      </w:r>
      <w:proofErr w:type="gramEnd"/>
      <w:r>
        <w:t xml:space="preserve"> not recommended as it is a little ambiguous. It is suggested to use the verbal form "can" or "can potentially" instead of "might". </w:t>
      </w:r>
    </w:p>
  </w:comment>
  <w:comment w:id="111" w:author="REID-JAMOND Alison" w:date="2022-04-04T14:06:00Z" w:initials="RA">
    <w:p w14:paraId="209EAC42" w14:textId="537EE663" w:rsidR="007A0127" w:rsidRDefault="007A0127">
      <w:pPr>
        <w:pStyle w:val="CommentText"/>
      </w:pPr>
      <w:r>
        <w:rPr>
          <w:rStyle w:val="CommentReference"/>
        </w:rPr>
        <w:annotationRef/>
      </w:r>
      <w:r>
        <w:t>Is this a direct quotation from another source? If so, please provide the Bibliographical reference for it.</w:t>
      </w:r>
    </w:p>
  </w:comment>
  <w:comment w:id="120" w:author="REID-JAMOND Alison" w:date="2022-04-04T14:09:00Z" w:initials="RA">
    <w:p w14:paraId="3DF075C5" w14:textId="3904BF06" w:rsidR="007A0127" w:rsidRDefault="007A0127">
      <w:pPr>
        <w:pStyle w:val="CommentText"/>
      </w:pPr>
      <w:r>
        <w:rPr>
          <w:rStyle w:val="CommentReference"/>
        </w:rPr>
        <w:annotationRef/>
      </w:r>
      <w:r>
        <w:t>Please refer to the specific figure number, rather than saying "the figure below".</w:t>
      </w:r>
    </w:p>
  </w:comment>
  <w:comment w:id="122" w:author="REID-JAMOND Alison" w:date="2022-04-04T14:11:00Z" w:initials="RA">
    <w:p w14:paraId="7BDE4AF0" w14:textId="519D59F9" w:rsidR="007A0127" w:rsidRDefault="007A0127">
      <w:pPr>
        <w:pStyle w:val="CommentText"/>
      </w:pPr>
      <w:r>
        <w:rPr>
          <w:rStyle w:val="CommentReference"/>
        </w:rPr>
        <w:annotationRef/>
      </w:r>
      <w:r>
        <w:t>Note that at times "domain" is written with a capital letter, and at times not. Please verify which option is correct and harmonize throughout.</w:t>
      </w:r>
    </w:p>
  </w:comment>
  <w:comment w:id="132" w:author="REID-JAMOND Alison" w:date="2022-04-04T14:12:00Z" w:initials="RA">
    <w:p w14:paraId="1C917DA6" w14:textId="0C60F268" w:rsidR="007A0127" w:rsidRDefault="007A0127">
      <w:pPr>
        <w:pStyle w:val="CommentText"/>
      </w:pPr>
      <w:r>
        <w:rPr>
          <w:rStyle w:val="CommentReference"/>
        </w:rPr>
        <w:annotationRef/>
      </w:r>
      <w:r>
        <w:t>Is it necessary for these terms to be written with capital letters here?</w:t>
      </w:r>
    </w:p>
  </w:comment>
  <w:comment w:id="133" w:author="Katharina Schleidt" w:date="2022-08-13T17:01:00Z" w:initials="KS">
    <w:p w14:paraId="0FFE49ED" w14:textId="2F727190" w:rsidR="007A0127" w:rsidRDefault="007A0127">
      <w:pPr>
        <w:pStyle w:val="CommentText"/>
      </w:pPr>
      <w:r>
        <w:rPr>
          <w:rStyle w:val="CommentReference"/>
        </w:rPr>
        <w:annotationRef/>
      </w:r>
      <w:r>
        <w:t>As these refer to classes from GWML, should be capital. Added GWML reference</w:t>
      </w:r>
    </w:p>
  </w:comment>
  <w:comment w:id="147" w:author="REID-JAMOND Alison" w:date="2022-04-04T14:14:00Z" w:initials="RA">
    <w:p w14:paraId="2B88D0BE" w14:textId="4FA80EE9" w:rsidR="007A0127" w:rsidRDefault="007A0127">
      <w:pPr>
        <w:pStyle w:val="CommentText"/>
      </w:pPr>
      <w:r>
        <w:rPr>
          <w:rStyle w:val="CommentReference"/>
        </w:rPr>
        <w:annotationRef/>
      </w:r>
      <w:r>
        <w:t>The requirement in this section does not contain the verbal form "shall". Instead, it is written as statement of fact. Please verify that this is correct.</w:t>
      </w:r>
    </w:p>
  </w:comment>
  <w:comment w:id="154" w:author="REID-JAMOND Alison" w:date="2022-04-04T14:20:00Z" w:initials="RA">
    <w:p w14:paraId="139135A8" w14:textId="770E492C" w:rsidR="007A0127" w:rsidRDefault="007A0127">
      <w:pPr>
        <w:pStyle w:val="CommentText"/>
      </w:pPr>
      <w:r>
        <w:rPr>
          <w:rStyle w:val="CommentReference"/>
        </w:rPr>
        <w:annotationRef/>
      </w:r>
      <w:r>
        <w:t>NOTEs cannot contain the verbal forms "may", "should" or "shall". Please rephrase.</w:t>
      </w:r>
    </w:p>
  </w:comment>
  <w:comment w:id="157" w:author="REID-JAMOND Alison" w:date="2022-04-04T14:22:00Z" w:initials="RA">
    <w:p w14:paraId="0DF3571F" w14:textId="2C28A891" w:rsidR="007A0127" w:rsidRDefault="007A0127">
      <w:pPr>
        <w:pStyle w:val="CommentText"/>
      </w:pPr>
      <w:r>
        <w:rPr>
          <w:rStyle w:val="CommentReference"/>
        </w:rPr>
        <w:annotationRef/>
      </w:r>
      <w:r>
        <w:t>Please convert all uppercase verbal forms into lowercase as shown in previous subclauses.</w:t>
      </w:r>
    </w:p>
  </w:comment>
  <w:comment w:id="164" w:author="REID-JAMOND Alison" w:date="2022-04-04T14:23:00Z" w:initials="RA">
    <w:p w14:paraId="17A0FD77" w14:textId="4D242EF4" w:rsidR="007A0127" w:rsidRDefault="007A0127">
      <w:pPr>
        <w:pStyle w:val="CommentText"/>
      </w:pPr>
      <w:r>
        <w:rPr>
          <w:rStyle w:val="CommentReference"/>
        </w:rPr>
        <w:annotationRef/>
      </w:r>
      <w:r>
        <w:t>NOTEs cannot contain the verbal forms "may", "should" or "shall". Please rephrase.</w:t>
      </w:r>
    </w:p>
  </w:comment>
  <w:comment w:id="167" w:author="REID-JAMOND Alison" w:date="2022-04-04T14:23:00Z" w:initials="RA">
    <w:p w14:paraId="2ED799AB" w14:textId="0CE06575" w:rsidR="007A0127" w:rsidRDefault="007A0127">
      <w:pPr>
        <w:pStyle w:val="CommentText"/>
      </w:pPr>
      <w:r>
        <w:rPr>
          <w:rStyle w:val="CommentReference"/>
        </w:rPr>
        <w:annotationRef/>
      </w:r>
      <w:r>
        <w:t>Please move this link to the Bibliography, either to replace the link already present in entry [28] or to be included as a new entry, as appropriate.</w:t>
      </w:r>
    </w:p>
  </w:comment>
  <w:comment w:id="168" w:author="Katharina Schleidt" w:date="2022-08-12T19:21:00Z" w:initials="KS">
    <w:p w14:paraId="5D9DF39E" w14:textId="77777777" w:rsidR="007A0127" w:rsidRDefault="007A0127">
      <w:pPr>
        <w:pStyle w:val="CommentText"/>
      </w:pPr>
      <w:r>
        <w:rPr>
          <w:rStyle w:val="CommentReference"/>
        </w:rPr>
        <w:annotationRef/>
      </w:r>
      <w:r>
        <w:t>This URI is not a document reference, it is the label for a vocabulary entry. Moving to the bibliography would make no sense.</w:t>
      </w:r>
    </w:p>
    <w:p w14:paraId="1CFB5927" w14:textId="0EF9611F" w:rsidR="007A0127" w:rsidRDefault="007A0127">
      <w:pPr>
        <w:pStyle w:val="CommentText"/>
      </w:pPr>
      <w:r>
        <w:t>We’ve added the term “entry” to clarify this</w:t>
      </w:r>
    </w:p>
  </w:comment>
  <w:comment w:id="172" w:author="REID-JAMOND Alison" w:date="2022-04-04T14:24:00Z" w:initials="RA">
    <w:p w14:paraId="002A194A" w14:textId="1C40FFF8" w:rsidR="007A0127" w:rsidRDefault="007A0127">
      <w:pPr>
        <w:pStyle w:val="CommentText"/>
      </w:pPr>
      <w:r>
        <w:rPr>
          <w:rStyle w:val="CommentReference"/>
        </w:rPr>
        <w:annotationRef/>
      </w:r>
      <w:r>
        <w:t xml:space="preserve">In accordance with the </w:t>
      </w:r>
      <w:hyperlink r:id="rId1" w:history="1">
        <w:r w:rsidRPr="008058B6">
          <w:rPr>
            <w:rStyle w:val="Hyperlink"/>
            <w:lang w:val="en-GB"/>
          </w:rPr>
          <w:t>ISO House Style</w:t>
        </w:r>
      </w:hyperlink>
      <w:r>
        <w:t xml:space="preserve">, an impersonal tone is to be adopted in ISO documents in which person pronouns </w:t>
      </w:r>
      <w:proofErr w:type="gramStart"/>
      <w:r>
        <w:t>( I</w:t>
      </w:r>
      <w:proofErr w:type="gramEnd"/>
      <w:r>
        <w:t xml:space="preserve">, we, you) are to be avoided. Please rephrase this Example accordingly. </w:t>
      </w:r>
    </w:p>
  </w:comment>
  <w:comment w:id="179" w:author="REID-JAMOND Alison" w:date="2022-04-04T14:26:00Z" w:initials="RA">
    <w:p w14:paraId="04A89B3F" w14:textId="019DC4B3" w:rsidR="007A0127" w:rsidRDefault="007A0127">
      <w:pPr>
        <w:pStyle w:val="CommentText"/>
      </w:pPr>
      <w:r>
        <w:rPr>
          <w:rStyle w:val="CommentReference"/>
        </w:rPr>
        <w:annotationRef/>
      </w:r>
      <w:r>
        <w:t>There is no verbal form used in this sentence. It therefore appears incomplete and cannot be considered a requirement. Please review.</w:t>
      </w:r>
    </w:p>
  </w:comment>
  <w:comment w:id="185" w:author="REID-JAMOND Alison" w:date="2022-04-04T14:28:00Z" w:initials="RA">
    <w:p w14:paraId="2A781E35" w14:textId="3C4EE33D" w:rsidR="007A0127" w:rsidRDefault="007A0127">
      <w:pPr>
        <w:pStyle w:val="CommentText"/>
      </w:pPr>
      <w:r>
        <w:rPr>
          <w:rStyle w:val="CommentReference"/>
        </w:rPr>
        <w:annotationRef/>
      </w:r>
      <w:r>
        <w:t>Please list these notes as NOTE 1, NOTE 2, NOTE 3, or else combine to form one single NOTE.</w:t>
      </w:r>
    </w:p>
  </w:comment>
  <w:comment w:id="193" w:author="REID-JAMOND Alison" w:date="2022-04-04T14:30:00Z" w:initials="RA">
    <w:p w14:paraId="29A17A0C" w14:textId="61D0BC55" w:rsidR="007A0127" w:rsidRDefault="007A0127">
      <w:pPr>
        <w:pStyle w:val="CommentText"/>
      </w:pPr>
      <w:r>
        <w:rPr>
          <w:rStyle w:val="CommentReference"/>
        </w:rPr>
        <w:annotationRef/>
      </w:r>
      <w:proofErr w:type="gramStart"/>
      <w:r>
        <w:t>Does</w:t>
      </w:r>
      <w:proofErr w:type="gramEnd"/>
      <w:r>
        <w:t xml:space="preserve"> "sensors" need to have a capital letter here? Please check and harmonize throughout the document.</w:t>
      </w:r>
    </w:p>
  </w:comment>
  <w:comment w:id="202" w:author="REID-JAMOND Alison" w:date="2022-04-04T14:31:00Z" w:initials="RA">
    <w:p w14:paraId="1FD60317" w14:textId="3D3788E0" w:rsidR="007A0127" w:rsidRDefault="007A0127">
      <w:pPr>
        <w:pStyle w:val="CommentText"/>
      </w:pPr>
      <w:r>
        <w:rPr>
          <w:rStyle w:val="CommentReference"/>
        </w:rPr>
        <w:annotationRef/>
      </w:r>
      <w:r>
        <w:t>Please see previous comment on the regrouping of NOTEs.</w:t>
      </w:r>
    </w:p>
  </w:comment>
  <w:comment w:id="216" w:author="REID-JAMOND Alison" w:date="2022-04-04T14:33:00Z" w:initials="RA">
    <w:p w14:paraId="63E98EB8" w14:textId="77777777" w:rsidR="007A0127" w:rsidRDefault="007A0127" w:rsidP="00BE49F6">
      <w:pPr>
        <w:pStyle w:val="CommentText"/>
      </w:pPr>
      <w:r>
        <w:rPr>
          <w:rStyle w:val="CommentReference"/>
        </w:rPr>
        <w:annotationRef/>
      </w:r>
      <w:r>
        <w:t>All figures shall be precited in the document, but Figure 10 does not appear to have been cited. Please introduce a reference to this figure.</w:t>
      </w:r>
    </w:p>
  </w:comment>
  <w:comment w:id="217" w:author="REID-JAMOND Alison" w:date="2022-04-04T14:33:00Z" w:initials="RA">
    <w:p w14:paraId="0793A348" w14:textId="4175FA2C" w:rsidR="007A0127" w:rsidRDefault="007A0127">
      <w:pPr>
        <w:pStyle w:val="CommentText"/>
      </w:pPr>
      <w:r>
        <w:rPr>
          <w:rStyle w:val="CommentReference"/>
        </w:rPr>
        <w:annotationRef/>
      </w:r>
      <w:r>
        <w:t>All figures shall be precited in the document, but Figure 10 does not appear to have been cited. Please introduce a reference to this figure.</w:t>
      </w:r>
    </w:p>
  </w:comment>
  <w:comment w:id="219" w:author="REID-JAMOND Alison" w:date="2022-04-04T14:33:00Z" w:initials="RA">
    <w:p w14:paraId="660B4F5C" w14:textId="10DD1BDA" w:rsidR="007A0127" w:rsidRDefault="007A0127">
      <w:pPr>
        <w:pStyle w:val="CommentText"/>
      </w:pPr>
      <w:r>
        <w:rPr>
          <w:rStyle w:val="CommentReference"/>
        </w:rPr>
        <w:annotationRef/>
      </w:r>
      <w:r>
        <w:t>This section of text is labelled "requirement" but it does not contain the verbal form "shall". Please review.</w:t>
      </w:r>
    </w:p>
  </w:comment>
  <w:comment w:id="224" w:author="Katharina Schleidt" w:date="2022-10-25T19:25:00Z" w:initials="KS">
    <w:p w14:paraId="0168B8A9" w14:textId="76EF66C3" w:rsidR="007E43EC" w:rsidRDefault="007E43EC">
      <w:pPr>
        <w:pStyle w:val="CommentText"/>
      </w:pPr>
      <w:r>
        <w:rPr>
          <w:rStyle w:val="CommentReference"/>
        </w:rPr>
        <w:annotationRef/>
      </w:r>
      <w:r>
        <w:t xml:space="preserve">The association from the characteristics is to the </w:t>
      </w:r>
      <w:proofErr w:type="spellStart"/>
      <w:r>
        <w:t>ObsProc</w:t>
      </w:r>
      <w:proofErr w:type="spellEnd"/>
      <w:r>
        <w:t xml:space="preserve"> interface, not the Abstract class</w:t>
      </w:r>
    </w:p>
  </w:comment>
  <w:comment w:id="229" w:author="Katharina Schleidt" w:date="2022-08-10T19:36:00Z" w:initials="KS">
    <w:p w14:paraId="1F139DAC" w14:textId="77777777" w:rsidR="007A0127" w:rsidRDefault="007A0127" w:rsidP="007703D2">
      <w:pPr>
        <w:pStyle w:val="CommentText"/>
      </w:pPr>
      <w:r>
        <w:rPr>
          <w:rStyle w:val="CommentReference"/>
        </w:rPr>
        <w:annotationRef/>
      </w:r>
      <w:r>
        <w:t>Modification of “Abby’s car” to “a person’s car” was rejected, confirmed with TC211/TMG and</w:t>
      </w:r>
    </w:p>
    <w:p w14:paraId="4E948761" w14:textId="77777777" w:rsidR="007A0127" w:rsidRPr="00026AA4" w:rsidRDefault="007A0127" w:rsidP="007703D2">
      <w:pPr>
        <w:pStyle w:val="CommentText"/>
        <w:rPr>
          <w:lang w:val="en-US"/>
        </w:rPr>
      </w:pPr>
      <w:r>
        <w:t>ISO/CS EPM that "Abby's" was acceptable usage.</w:t>
      </w:r>
    </w:p>
  </w:comment>
  <w:comment w:id="234" w:author="REID-JAMOND Alison" w:date="2022-04-04T14:39:00Z" w:initials="RA">
    <w:p w14:paraId="728CA83F" w14:textId="03C4CC1A" w:rsidR="007A0127" w:rsidRDefault="007A0127">
      <w:pPr>
        <w:pStyle w:val="CommentText"/>
      </w:pPr>
      <w:r>
        <w:rPr>
          <w:rStyle w:val="CommentReference"/>
        </w:rPr>
        <w:annotationRef/>
      </w:r>
      <w:r>
        <w:t>Should the word "observation" be written in bold font here?</w:t>
      </w:r>
    </w:p>
  </w:comment>
  <w:comment w:id="246" w:author="REID-JAMOND Alison" w:date="2022-04-04T14:46:00Z" w:initials="RA">
    <w:p w14:paraId="6CAA8319" w14:textId="5872591B"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249" w:author="REID-JAMOND Alison" w:date="2022-04-04T14:46:00Z" w:initials="RA">
    <w:p w14:paraId="5BFC48F2" w14:textId="78FEC99C"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252" w:author="REID-JAMOND Alison" w:date="2022-04-04T14:46:00Z" w:initials="RA">
    <w:p w14:paraId="61895A2F" w14:textId="0A2642AE"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255" w:author="REID-JAMOND Alison" w:date="2022-04-04T14:47:00Z" w:initials="RA">
    <w:p w14:paraId="78D8C362" w14:textId="737CAB46"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259" w:author="REID-JAMOND Alison" w:date="2022-04-04T14:40:00Z" w:initials="RA">
    <w:p w14:paraId="5A521A21" w14:textId="04C4C889" w:rsidR="007A0127" w:rsidRDefault="007A0127">
      <w:pPr>
        <w:pStyle w:val="CommentText"/>
      </w:pPr>
      <w:r>
        <w:rPr>
          <w:rStyle w:val="CommentReference"/>
        </w:rPr>
        <w:annotationRef/>
      </w:r>
      <w:r>
        <w:t>It is not clear why the section of text "</w:t>
      </w:r>
      <w:proofErr w:type="spellStart"/>
      <w:proofErr w:type="gramStart"/>
      <w:r>
        <w:t>deploxmentReason:CharacterString</w:t>
      </w:r>
      <w:proofErr w:type="spellEnd"/>
      <w:proofErr w:type="gramEnd"/>
      <w:r>
        <w:t>" is written in italic font here. Please review.</w:t>
      </w:r>
    </w:p>
  </w:comment>
  <w:comment w:id="261" w:author="REID-JAMOND Alison" w:date="2022-04-04T14:41:00Z" w:initials="RA">
    <w:p w14:paraId="0C4DDC48" w14:textId="29347B04" w:rsidR="007A0127" w:rsidRDefault="007A0127">
      <w:pPr>
        <w:pStyle w:val="CommentText"/>
      </w:pPr>
      <w:r>
        <w:rPr>
          <w:rStyle w:val="CommentReference"/>
        </w:rPr>
        <w:annotationRef/>
      </w:r>
      <w:r>
        <w:t>The previous comment concerning the use of italic font also applies here.</w:t>
      </w:r>
    </w:p>
  </w:comment>
  <w:comment w:id="277" w:author="REID-JAMOND Alison" w:date="2022-04-04T14:44:00Z" w:initials="RA">
    <w:p w14:paraId="43EB7675" w14:textId="1C365D6B" w:rsidR="007A0127" w:rsidRDefault="007A0127">
      <w:pPr>
        <w:pStyle w:val="CommentText"/>
      </w:pPr>
      <w:r>
        <w:rPr>
          <w:rStyle w:val="CommentReference"/>
        </w:rPr>
        <w:annotationRef/>
      </w:r>
      <w:r>
        <w:t>NOTEs cannot contain the verbal form "should". Please rephrase.</w:t>
      </w:r>
    </w:p>
  </w:comment>
  <w:comment w:id="280" w:author="REID-JAMOND Alison" w:date="2022-04-04T15:28:00Z" w:initials="RA">
    <w:p w14:paraId="56280D05" w14:textId="52A4CD6F" w:rsidR="007A0127" w:rsidRDefault="007A0127">
      <w:pPr>
        <w:pStyle w:val="CommentText"/>
      </w:pPr>
      <w:r>
        <w:rPr>
          <w:rStyle w:val="CommentReference"/>
        </w:rPr>
        <w:annotationRef/>
      </w:r>
      <w:r>
        <w:t>This phrasing seems quite informal. Please review and consider replacing with more appropriate phrasing, e.g., to clarify, to confirm, etc.</w:t>
      </w:r>
    </w:p>
  </w:comment>
  <w:comment w:id="291" w:author="Katharina Schleidt" w:date="2022-10-25T20:20:00Z" w:initials="KS">
    <w:p w14:paraId="4DCD2C11" w14:textId="5066CE2A" w:rsidR="00DD51A3" w:rsidRDefault="00DD51A3">
      <w:pPr>
        <w:pStyle w:val="CommentText"/>
      </w:pPr>
      <w:r>
        <w:rPr>
          <w:rStyle w:val="CommentReference"/>
        </w:rPr>
        <w:annotationRef/>
      </w:r>
      <w:r>
        <w:t>Duplicate</w:t>
      </w:r>
    </w:p>
  </w:comment>
  <w:comment w:id="299" w:author="REID-JAMOND Alison" w:date="2022-04-04T14:47:00Z" w:initials="RA">
    <w:p w14:paraId="10C38615" w14:textId="482760B9"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328" w:author="REID-JAMOND Alison" w:date="2022-04-04T14:48:00Z" w:initials="RA">
    <w:p w14:paraId="29B66184" w14:textId="0E9BF2E2"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330" w:author="REID-JAMOND Alison" w:date="2022-04-04T14:49:00Z" w:initials="RA">
    <w:p w14:paraId="7037591B" w14:textId="77777777" w:rsidR="007A0127" w:rsidRDefault="007A0127">
      <w:pPr>
        <w:pStyle w:val="CommentText"/>
      </w:pPr>
      <w:r>
        <w:rPr>
          <w:rStyle w:val="CommentReference"/>
        </w:rPr>
        <w:annotationRef/>
      </w:r>
      <w:r>
        <w:t xml:space="preserve">EXAMPLEs cannot contain the verbal form "must". Please rephrase by using statement of fact. </w:t>
      </w:r>
    </w:p>
    <w:p w14:paraId="13A700B2" w14:textId="77777777" w:rsidR="007A0127" w:rsidRDefault="007A0127">
      <w:pPr>
        <w:pStyle w:val="CommentText"/>
      </w:pPr>
      <w:r>
        <w:t xml:space="preserve">Note that in accordance with the ISO House Style, the use of personal pronouns should also be avoided (in this case, "one"). </w:t>
      </w:r>
    </w:p>
    <w:p w14:paraId="272EF9C9" w14:textId="77777777" w:rsidR="007A0127" w:rsidRDefault="007A0127">
      <w:pPr>
        <w:pStyle w:val="CommentText"/>
      </w:pPr>
      <w:r>
        <w:t>A possible rephrasing of this sentence could be:</w:t>
      </w:r>
    </w:p>
    <w:p w14:paraId="0FC18B64" w14:textId="45010247" w:rsidR="007A0127" w:rsidRDefault="007A0127">
      <w:pPr>
        <w:pStyle w:val="CommentText"/>
      </w:pPr>
      <w:r>
        <w:t xml:space="preserve">"..... information needs to be provided on what </w:t>
      </w:r>
      <w:proofErr w:type="spellStart"/>
      <w:r>
        <w:t>Obersable</w:t>
      </w:r>
      <w:proofErr w:type="spellEnd"/>
      <w:r>
        <w:t xml:space="preserve"> Properties..."</w:t>
      </w:r>
    </w:p>
  </w:comment>
  <w:comment w:id="335" w:author="REID-JAMOND Alison" w:date="2022-04-04T14:54:00Z" w:initials="RA">
    <w:p w14:paraId="1869A1F7" w14:textId="24AA34F4"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338" w:author="REID-JAMOND Alison" w:date="2022-04-04T14:54:00Z" w:initials="RA">
    <w:p w14:paraId="30BE2A4A" w14:textId="011C3143"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341" w:author="REID-JAMOND Alison" w:date="2022-04-04T14:54:00Z" w:initials="RA">
    <w:p w14:paraId="319A8A11" w14:textId="38D6C091"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344" w:author="REID-JAMOND Alison" w:date="2022-04-04T14:54:00Z" w:initials="RA">
    <w:p w14:paraId="21A653CE" w14:textId="18AFFE9F" w:rsidR="007A0127" w:rsidRDefault="007A0127">
      <w:pPr>
        <w:pStyle w:val="CommentText"/>
      </w:pPr>
      <w:r>
        <w:rPr>
          <w:rStyle w:val="CommentReference"/>
        </w:rPr>
        <w:annotationRef/>
      </w:r>
      <w:r>
        <w:t>All figures shall be precited in the document, but this figure does not appear to have been cited. Please introduce a reference to this figure.</w:t>
      </w:r>
    </w:p>
  </w:comment>
  <w:comment w:id="347" w:author="REID-JAMOND Alison" w:date="2022-04-04T15:09:00Z" w:initials="RA">
    <w:p w14:paraId="2A14AC0E"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680038D2" w14:textId="6B90B8F6" w:rsidR="007A0127" w:rsidRDefault="007A0127">
      <w:pPr>
        <w:pStyle w:val="CommentText"/>
      </w:pPr>
    </w:p>
  </w:comment>
  <w:comment w:id="383" w:author="REID-JAMOND Alison" w:date="2022-04-04T15:20:00Z" w:initials="RA">
    <w:p w14:paraId="558E7EC1" w14:textId="7963640F" w:rsidR="007A0127" w:rsidRDefault="007A0127">
      <w:pPr>
        <w:pStyle w:val="CommentText"/>
      </w:pPr>
      <w:r>
        <w:rPr>
          <w:rStyle w:val="CommentReference"/>
        </w:rPr>
        <w:annotationRef/>
      </w:r>
      <w:r>
        <w:t>The inverted commas here imply that this text has been quoted from another source. Please provide the SOURCE reference for this quotation and ensure that all necessary permissions have been obtained concerning its reproduction. Alternatively, please delete or rephrase.</w:t>
      </w:r>
    </w:p>
  </w:comment>
  <w:comment w:id="425" w:author="REID-JAMOND Alison" w:date="2022-04-04T15:23:00Z" w:initials="RA">
    <w:p w14:paraId="6A7F116F"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03A03F8D" w14:textId="35B2B66D" w:rsidR="007A0127" w:rsidRDefault="007A0127">
      <w:pPr>
        <w:pStyle w:val="CommentText"/>
      </w:pPr>
    </w:p>
  </w:comment>
  <w:comment w:id="430" w:author="REID-JAMOND Alison" w:date="2022-04-04T15:25:00Z" w:initials="RA">
    <w:p w14:paraId="79A9C55D"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4F98B631" w14:textId="30925A95" w:rsidR="007A0127" w:rsidRDefault="007A0127">
      <w:pPr>
        <w:pStyle w:val="CommentText"/>
      </w:pPr>
    </w:p>
  </w:comment>
  <w:comment w:id="436" w:author="REID-JAMOND Alison" w:date="2022-04-04T15:26:00Z" w:initials="RA">
    <w:p w14:paraId="5AD6691D"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6F386FD1" w14:textId="6326995D" w:rsidR="007A0127" w:rsidRDefault="007A0127">
      <w:pPr>
        <w:pStyle w:val="CommentText"/>
      </w:pPr>
    </w:p>
  </w:comment>
  <w:comment w:id="441" w:author="REID-JAMOND Alison" w:date="2022-04-04T15:27:00Z" w:initials="RA">
    <w:p w14:paraId="4D6296ED"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73E2E130" w14:textId="61E5F130" w:rsidR="007A0127" w:rsidRDefault="007A0127">
      <w:pPr>
        <w:pStyle w:val="CommentText"/>
      </w:pPr>
    </w:p>
  </w:comment>
  <w:comment w:id="444" w:author="REID-JAMOND Alison" w:date="2022-04-04T15:27:00Z" w:initials="RA">
    <w:p w14:paraId="7B390955"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5A44EFCB" w14:textId="21B01597" w:rsidR="007A0127" w:rsidRDefault="007A0127">
      <w:pPr>
        <w:pStyle w:val="CommentText"/>
      </w:pPr>
    </w:p>
  </w:comment>
  <w:comment w:id="478" w:author="REID-JAMOND Alison" w:date="2022-04-04T15:32:00Z" w:initials="RA">
    <w:p w14:paraId="0AAC5BB6" w14:textId="6F27B487" w:rsidR="007A0127" w:rsidRDefault="007A0127">
      <w:pPr>
        <w:pStyle w:val="CommentText"/>
      </w:pPr>
      <w:r>
        <w:rPr>
          <w:rStyle w:val="CommentReference"/>
        </w:rPr>
        <w:annotationRef/>
      </w:r>
      <w:r>
        <w:t xml:space="preserve">This text is marked as a requirement, but the verbal form "shall" </w:t>
      </w:r>
      <w:proofErr w:type="gramStart"/>
      <w:r>
        <w:t>is</w:t>
      </w:r>
      <w:proofErr w:type="gramEnd"/>
      <w:r>
        <w:t xml:space="preserve"> not used. Please check.</w:t>
      </w:r>
    </w:p>
  </w:comment>
  <w:comment w:id="482" w:author="REID-JAMOND Alison" w:date="2022-04-04T15:33:00Z" w:initials="RA">
    <w:p w14:paraId="040B11B3"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39C2404A" w14:textId="6C29360A" w:rsidR="007A0127" w:rsidRDefault="007A0127">
      <w:pPr>
        <w:pStyle w:val="CommentText"/>
      </w:pPr>
    </w:p>
  </w:comment>
  <w:comment w:id="485" w:author="REID-JAMOND Alison" w:date="2022-04-04T15:33:00Z" w:initials="RA">
    <w:p w14:paraId="18EE3CA6"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1111A9D3" w14:textId="6DACCAD5" w:rsidR="007A0127" w:rsidRDefault="007A0127">
      <w:pPr>
        <w:pStyle w:val="CommentText"/>
      </w:pPr>
    </w:p>
  </w:comment>
  <w:comment w:id="490" w:author="REID-JAMOND Alison" w:date="2022-04-04T15:33:00Z" w:initials="RA">
    <w:p w14:paraId="2084DF55"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5ADA1522" w14:textId="7B69AFA9" w:rsidR="007A0127" w:rsidRDefault="007A0127">
      <w:pPr>
        <w:pStyle w:val="CommentText"/>
      </w:pPr>
    </w:p>
  </w:comment>
  <w:comment w:id="493" w:author="REID-JAMOND Alison" w:date="2022-04-04T15:34:00Z" w:initials="RA">
    <w:p w14:paraId="453E2176"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25AAB4B4" w14:textId="20E32639" w:rsidR="007A0127" w:rsidRDefault="007A0127">
      <w:pPr>
        <w:pStyle w:val="CommentText"/>
      </w:pPr>
    </w:p>
  </w:comment>
  <w:comment w:id="496" w:author="REID-JAMOND Alison" w:date="2022-04-04T15:34:00Z" w:initials="RA">
    <w:p w14:paraId="7F6A63D5"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114E2A2F" w14:textId="7EB4F6BB" w:rsidR="007A0127" w:rsidRDefault="007A0127">
      <w:pPr>
        <w:pStyle w:val="CommentText"/>
      </w:pPr>
    </w:p>
  </w:comment>
  <w:comment w:id="508" w:author="REID-JAMOND Alison" w:date="2022-04-04T15:34:00Z" w:initials="RA">
    <w:p w14:paraId="7F6D913B" w14:textId="3B7774A2" w:rsidR="007A0127" w:rsidRDefault="007A0127">
      <w:pPr>
        <w:pStyle w:val="CommentText"/>
      </w:pPr>
      <w:r>
        <w:rPr>
          <w:rStyle w:val="CommentReference"/>
        </w:rPr>
        <w:annotationRef/>
      </w:r>
      <w:r>
        <w:t xml:space="preserve">This text is marked as a requirement, but the verbal form "shall" </w:t>
      </w:r>
      <w:proofErr w:type="gramStart"/>
      <w:r>
        <w:t>is</w:t>
      </w:r>
      <w:proofErr w:type="gramEnd"/>
      <w:r>
        <w:t xml:space="preserve"> not used. Please check.</w:t>
      </w:r>
    </w:p>
  </w:comment>
  <w:comment w:id="522" w:author="REID-JAMOND Alison" w:date="2022-04-04T14:57:00Z" w:initials="RA">
    <w:p w14:paraId="64F9F9EB" w14:textId="233321B3" w:rsidR="007A0127" w:rsidRDefault="007A0127">
      <w:pPr>
        <w:pStyle w:val="CommentText"/>
      </w:pPr>
      <w:r>
        <w:rPr>
          <w:rStyle w:val="CommentReference"/>
        </w:rPr>
        <w:annotationRef/>
      </w:r>
      <w:r>
        <w:t>Previously this has been written with each word capitalized. Please harmonize throughout.</w:t>
      </w:r>
    </w:p>
  </w:comment>
  <w:comment w:id="542" w:author="REID-JAMOND Alison" w:date="2022-04-04T14:59:00Z" w:initials="RA">
    <w:p w14:paraId="63D0A6F3" w14:textId="51A3A154" w:rsidR="007A0127" w:rsidRDefault="007A0127">
      <w:pPr>
        <w:pStyle w:val="CommentText"/>
      </w:pPr>
      <w:r>
        <w:rPr>
          <w:rStyle w:val="CommentReference"/>
        </w:rPr>
        <w:annotationRef/>
      </w:r>
      <w:r>
        <w:t xml:space="preserve">Please ensure that references to external webpages or documents in the "Example" column of this table shall be added to the Bibliography. The corresponding bibliographical callout (the bibliography entry number in </w:t>
      </w:r>
      <w:proofErr w:type="spellStart"/>
      <w:r>
        <w:t>superscript+square</w:t>
      </w:r>
      <w:proofErr w:type="spellEnd"/>
      <w:r>
        <w:t xml:space="preserve"> brackets) shall be inserted in the corresponding table cells after the text.</w:t>
      </w:r>
    </w:p>
  </w:comment>
  <w:comment w:id="543" w:author="REID-JAMOND Alison" w:date="2022-04-04T15:01:00Z" w:initials="RA">
    <w:p w14:paraId="0D70F5D3" w14:textId="448B5015" w:rsidR="007A0127" w:rsidRDefault="007A0127">
      <w:pPr>
        <w:pStyle w:val="CommentText"/>
      </w:pPr>
      <w:r>
        <w:rPr>
          <w:rStyle w:val="CommentReference"/>
        </w:rPr>
        <w:annotationRef/>
      </w:r>
      <w:r>
        <w:t>Please note that all tables shall be precited in the document, but none of the tables in this annex seem to be referenced. Please insert references to each table, explaining the content to the user.</w:t>
      </w:r>
    </w:p>
  </w:comment>
  <w:comment w:id="603" w:author="REID-JAMOND Alison" w:date="2022-04-04T08:32:00Z" w:initials="RA">
    <w:p w14:paraId="4A472404" w14:textId="2085F097" w:rsidR="007A0127" w:rsidRDefault="007A0127">
      <w:pPr>
        <w:pStyle w:val="CommentText"/>
      </w:pPr>
      <w:r>
        <w:rPr>
          <w:rStyle w:val="CommentReference"/>
        </w:rPr>
        <w:annotationRef/>
      </w:r>
      <w:r>
        <w:t>Note that Latin text shall be written in italic font.</w:t>
      </w:r>
    </w:p>
  </w:comment>
  <w:comment w:id="626" w:author="REID-JAMOND Alison" w:date="2022-04-04T15:04:00Z" w:initials="RA">
    <w:p w14:paraId="6FCA18FB" w14:textId="5A501B76" w:rsidR="007A0127" w:rsidRDefault="007A0127">
      <w:pPr>
        <w:pStyle w:val="CommentText"/>
      </w:pPr>
      <w:r>
        <w:rPr>
          <w:rStyle w:val="CommentReference"/>
        </w:rPr>
        <w:annotationRef/>
      </w:r>
      <w:r>
        <w:t>"e.g.</w:t>
      </w:r>
      <w:proofErr w:type="gramStart"/>
      <w:r>
        <w:t>" ?</w:t>
      </w:r>
      <w:proofErr w:type="gramEnd"/>
    </w:p>
  </w:comment>
  <w:comment w:id="627" w:author="REID-JAMOND Alison" w:date="2022-04-04T15:07:00Z" w:initials="RA">
    <w:p w14:paraId="1096B7B8"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3A8C0707" w14:textId="28F66BEA" w:rsidR="007A0127" w:rsidRDefault="007A0127">
      <w:pPr>
        <w:pStyle w:val="CommentText"/>
      </w:pPr>
    </w:p>
  </w:comment>
  <w:comment w:id="629" w:author="REID-JAMOND Alison" w:date="2022-04-04T15:07:00Z" w:initials="RA">
    <w:p w14:paraId="6287E3C5"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0112BACE" w14:textId="469523B6" w:rsidR="007A0127" w:rsidRDefault="007A0127">
      <w:pPr>
        <w:pStyle w:val="CommentText"/>
      </w:pPr>
    </w:p>
  </w:comment>
  <w:comment w:id="631" w:author="REID-JAMOND Alison" w:date="2022-04-04T15:08:00Z" w:initials="RA">
    <w:p w14:paraId="26C1B255"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1239DC07" w14:textId="50BABBC1" w:rsidR="007A0127" w:rsidRDefault="007A0127">
      <w:pPr>
        <w:pStyle w:val="CommentText"/>
      </w:pPr>
    </w:p>
  </w:comment>
  <w:comment w:id="632" w:author="REID-JAMOND Alison" w:date="2022-04-04T15:08:00Z" w:initials="RA">
    <w:p w14:paraId="0F016D6C" w14:textId="77777777" w:rsidR="007A0127" w:rsidRDefault="007A0127" w:rsidP="00047CD7">
      <w:pPr>
        <w:pStyle w:val="CommentText"/>
      </w:pPr>
      <w:r>
        <w:rPr>
          <w:rStyle w:val="CommentReference"/>
        </w:rPr>
        <w:annotationRef/>
      </w:r>
      <w:r>
        <w:t>All figures shall be precited in the document, but this figure does not appear to have been cited. Please introduce a reference to this figure.</w:t>
      </w:r>
    </w:p>
    <w:p w14:paraId="6FE32AD6" w14:textId="78EF4A47" w:rsidR="007A0127" w:rsidRDefault="007A0127">
      <w:pPr>
        <w:pStyle w:val="CommentText"/>
      </w:pPr>
    </w:p>
  </w:comment>
  <w:comment w:id="634" w:author="REID-JAMOND Alison" w:date="2022-04-04T15:07:00Z" w:initials="RA">
    <w:p w14:paraId="289EC3FC" w14:textId="77777777" w:rsidR="007A0127" w:rsidRDefault="007A0127" w:rsidP="00610673">
      <w:pPr>
        <w:pStyle w:val="CommentText"/>
      </w:pPr>
      <w:r>
        <w:rPr>
          <w:rStyle w:val="CommentReference"/>
        </w:rPr>
        <w:annotationRef/>
      </w:r>
      <w:r>
        <w:t>All figures shall be precited in the document, but this figure does not appear to have been cited. Please introduce a reference to this figure.</w:t>
      </w:r>
    </w:p>
    <w:p w14:paraId="6DD17163" w14:textId="77777777" w:rsidR="007A0127" w:rsidRDefault="007A0127" w:rsidP="00610673">
      <w:pPr>
        <w:pStyle w:val="CommentText"/>
      </w:pPr>
    </w:p>
  </w:comment>
  <w:comment w:id="635" w:author="REID-JAMOND Alison" w:date="2022-04-04T15:07:00Z" w:initials="RA">
    <w:p w14:paraId="7E900BF6" w14:textId="77777777" w:rsidR="007A0127" w:rsidRDefault="007A0127" w:rsidP="00610673">
      <w:pPr>
        <w:pStyle w:val="CommentText"/>
      </w:pPr>
      <w:r>
        <w:rPr>
          <w:rStyle w:val="CommentReference"/>
        </w:rPr>
        <w:annotationRef/>
      </w:r>
      <w:r>
        <w:t>All figures shall be precited in the document, but this figure does not appear to have been cited. Please introduce a reference to this figure.</w:t>
      </w:r>
    </w:p>
    <w:p w14:paraId="7727D034" w14:textId="77777777" w:rsidR="007A0127" w:rsidRDefault="007A0127" w:rsidP="00610673">
      <w:pPr>
        <w:pStyle w:val="CommentText"/>
      </w:pPr>
    </w:p>
  </w:comment>
  <w:comment w:id="636" w:author="REID-JAMOND Alison" w:date="2022-04-04T15:07:00Z" w:initials="RA">
    <w:p w14:paraId="62BC912A" w14:textId="77777777" w:rsidR="007A0127" w:rsidRDefault="007A0127" w:rsidP="00E87BAD">
      <w:pPr>
        <w:pStyle w:val="CommentText"/>
      </w:pPr>
      <w:r>
        <w:rPr>
          <w:rStyle w:val="CommentReference"/>
        </w:rPr>
        <w:annotationRef/>
      </w:r>
      <w:r>
        <w:t>All figures shall be precited in the document, but this figure does not appear to have been cited. Please introduce a reference to this figure.</w:t>
      </w:r>
    </w:p>
    <w:p w14:paraId="7719F695" w14:textId="77777777" w:rsidR="007A0127" w:rsidRDefault="007A0127" w:rsidP="00E87BAD">
      <w:pPr>
        <w:pStyle w:val="CommentText"/>
      </w:pPr>
    </w:p>
  </w:comment>
  <w:comment w:id="637" w:author="REID-JAMOND Alison" w:date="2022-04-04T15:07:00Z" w:initials="RA">
    <w:p w14:paraId="565A8B59" w14:textId="77777777" w:rsidR="007A0127" w:rsidRDefault="007A0127" w:rsidP="00053A30">
      <w:pPr>
        <w:pStyle w:val="CommentText"/>
      </w:pPr>
      <w:r>
        <w:rPr>
          <w:rStyle w:val="CommentReference"/>
        </w:rPr>
        <w:annotationRef/>
      </w:r>
      <w:r>
        <w:t>All figures shall be precited in the document, but this figure does not appear to have been cited. Please introduce a reference to this figure.</w:t>
      </w:r>
    </w:p>
    <w:p w14:paraId="6AA0AF05" w14:textId="77777777" w:rsidR="007A0127" w:rsidRDefault="007A0127" w:rsidP="00053A30">
      <w:pPr>
        <w:pStyle w:val="CommentText"/>
      </w:pPr>
    </w:p>
  </w:comment>
  <w:comment w:id="639" w:author="REID-JAMOND Alison" w:date="2022-04-04T08:48:00Z" w:initials="RA">
    <w:p w14:paraId="1F80AE0C" w14:textId="6E9CF2D9" w:rsidR="007A0127" w:rsidRDefault="007A0127">
      <w:pPr>
        <w:pStyle w:val="CommentText"/>
      </w:pPr>
      <w:r>
        <w:rPr>
          <w:rStyle w:val="CommentReference"/>
        </w:rPr>
        <w:annotationRef/>
      </w:r>
      <w:r>
        <w:t>Note that references only need to be dated if they refer to a specific part of a document (e.g., specific subclause, table, etc.)</w:t>
      </w:r>
    </w:p>
  </w:comment>
  <w:comment w:id="640" w:author="REID-JAMOND Alison" w:date="2022-04-04T08:08:00Z" w:initials="RA">
    <w:p w14:paraId="2995245B" w14:textId="2100315B" w:rsidR="007A0127" w:rsidRDefault="007A0127">
      <w:pPr>
        <w:pStyle w:val="CommentText"/>
      </w:pPr>
      <w:r>
        <w:rPr>
          <w:rStyle w:val="CommentReference"/>
        </w:rPr>
        <w:annotationRef/>
      </w:r>
      <w:r>
        <w:t>Please complete this Bibliographical entry.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2D8859" w15:done="1"/>
  <w15:commentEx w15:paraId="41A5B1F0" w15:done="1"/>
  <w15:commentEx w15:paraId="2C6AE048" w15:done="0"/>
  <w15:commentEx w15:paraId="446E1183" w15:done="1"/>
  <w15:commentEx w15:paraId="2E79061C" w15:done="1"/>
  <w15:commentEx w15:paraId="4F9298B3" w15:done="1"/>
  <w15:commentEx w15:paraId="06B0E42A" w15:done="1"/>
  <w15:commentEx w15:paraId="36C28322" w15:done="1"/>
  <w15:commentEx w15:paraId="71DE1E79" w15:done="1"/>
  <w15:commentEx w15:paraId="7085B4F1" w15:done="1"/>
  <w15:commentEx w15:paraId="797577B6" w15:paraIdParent="7085B4F1" w15:done="1"/>
  <w15:commentEx w15:paraId="7FA0CC4D" w15:done="1"/>
  <w15:commentEx w15:paraId="4A092CDF" w15:paraIdParent="7FA0CC4D" w15:done="1"/>
  <w15:commentEx w15:paraId="2C8A29EB" w15:done="1"/>
  <w15:commentEx w15:paraId="3A59638E" w15:done="1"/>
  <w15:commentEx w15:paraId="07A3065F" w15:done="1"/>
  <w15:commentEx w15:paraId="209EAC42" w15:done="1"/>
  <w15:commentEx w15:paraId="3DF075C5" w15:done="1"/>
  <w15:commentEx w15:paraId="7BDE4AF0" w15:done="1"/>
  <w15:commentEx w15:paraId="1C917DA6" w15:done="1"/>
  <w15:commentEx w15:paraId="0FFE49ED" w15:paraIdParent="1C917DA6" w15:done="1"/>
  <w15:commentEx w15:paraId="2B88D0BE" w15:done="1"/>
  <w15:commentEx w15:paraId="139135A8" w15:done="1"/>
  <w15:commentEx w15:paraId="0DF3571F" w15:done="1"/>
  <w15:commentEx w15:paraId="17A0FD77" w15:done="1"/>
  <w15:commentEx w15:paraId="2ED799AB" w15:done="1"/>
  <w15:commentEx w15:paraId="1CFB5927" w15:paraIdParent="2ED799AB" w15:done="1"/>
  <w15:commentEx w15:paraId="002A194A" w15:done="1"/>
  <w15:commentEx w15:paraId="04A89B3F" w15:done="1"/>
  <w15:commentEx w15:paraId="2A781E35" w15:done="1"/>
  <w15:commentEx w15:paraId="29A17A0C" w15:done="1"/>
  <w15:commentEx w15:paraId="1FD60317" w15:done="1"/>
  <w15:commentEx w15:paraId="63E98EB8" w15:done="0"/>
  <w15:commentEx w15:paraId="0793A348" w15:done="1"/>
  <w15:commentEx w15:paraId="660B4F5C" w15:done="1"/>
  <w15:commentEx w15:paraId="0168B8A9" w15:done="0"/>
  <w15:commentEx w15:paraId="4E948761" w15:done="0"/>
  <w15:commentEx w15:paraId="728CA83F" w15:done="1"/>
  <w15:commentEx w15:paraId="6CAA8319" w15:done="1"/>
  <w15:commentEx w15:paraId="5BFC48F2" w15:done="1"/>
  <w15:commentEx w15:paraId="61895A2F" w15:done="0"/>
  <w15:commentEx w15:paraId="78D8C362" w15:done="1"/>
  <w15:commentEx w15:paraId="5A521A21" w15:done="1"/>
  <w15:commentEx w15:paraId="0C4DDC48" w15:done="1"/>
  <w15:commentEx w15:paraId="43EB7675" w15:done="1"/>
  <w15:commentEx w15:paraId="56280D05" w15:done="1"/>
  <w15:commentEx w15:paraId="4DCD2C11" w15:done="0"/>
  <w15:commentEx w15:paraId="10C38615" w15:done="1"/>
  <w15:commentEx w15:paraId="29B66184" w15:done="1"/>
  <w15:commentEx w15:paraId="0FC18B64" w15:done="1"/>
  <w15:commentEx w15:paraId="1869A1F7" w15:done="1"/>
  <w15:commentEx w15:paraId="30BE2A4A" w15:done="1"/>
  <w15:commentEx w15:paraId="319A8A11" w15:done="1"/>
  <w15:commentEx w15:paraId="21A653CE" w15:done="1"/>
  <w15:commentEx w15:paraId="680038D2" w15:done="1"/>
  <w15:commentEx w15:paraId="558E7EC1" w15:done="1"/>
  <w15:commentEx w15:paraId="03A03F8D" w15:done="1"/>
  <w15:commentEx w15:paraId="4F98B631" w15:done="1"/>
  <w15:commentEx w15:paraId="6F386FD1" w15:done="1"/>
  <w15:commentEx w15:paraId="73E2E130" w15:done="1"/>
  <w15:commentEx w15:paraId="5A44EFCB" w15:done="0"/>
  <w15:commentEx w15:paraId="0AAC5BB6" w15:done="1"/>
  <w15:commentEx w15:paraId="39C2404A" w15:done="1"/>
  <w15:commentEx w15:paraId="1111A9D3" w15:done="1"/>
  <w15:commentEx w15:paraId="5ADA1522" w15:done="1"/>
  <w15:commentEx w15:paraId="25AAB4B4" w15:done="1"/>
  <w15:commentEx w15:paraId="114E2A2F" w15:done="1"/>
  <w15:commentEx w15:paraId="7F6D913B" w15:done="1"/>
  <w15:commentEx w15:paraId="64F9F9EB" w15:done="1"/>
  <w15:commentEx w15:paraId="63D0A6F3" w15:done="1"/>
  <w15:commentEx w15:paraId="0D70F5D3" w15:done="1"/>
  <w15:commentEx w15:paraId="4A472404" w15:done="1"/>
  <w15:commentEx w15:paraId="6FCA18FB" w15:done="1"/>
  <w15:commentEx w15:paraId="3A8C0707" w15:done="0"/>
  <w15:commentEx w15:paraId="0112BACE" w15:done="0"/>
  <w15:commentEx w15:paraId="1239DC07" w15:done="0"/>
  <w15:commentEx w15:paraId="6FE32AD6" w15:done="1"/>
  <w15:commentEx w15:paraId="6DD17163" w15:done="1"/>
  <w15:commentEx w15:paraId="7727D034" w15:done="1"/>
  <w15:commentEx w15:paraId="7719F695" w15:done="0"/>
  <w15:commentEx w15:paraId="6AA0AF05" w15:done="0"/>
  <w15:commentEx w15:paraId="1F80AE0C" w15:done="0"/>
  <w15:commentEx w15:paraId="299524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52581" w16cex:dateUtc="2022-04-04T06:06:00Z"/>
  <w16cex:commentExtensible w16cex:durableId="25F52649" w16cex:dateUtc="2022-04-04T06:09:00Z"/>
  <w16cex:commentExtensible w16cex:durableId="26A11C0A" w16cex:dateUtc="2022-08-12T16:35:00Z"/>
  <w16cex:commentExtensible w16cex:durableId="25F55A50" w16cex:dateUtc="2022-04-04T09:51:00Z"/>
  <w16cex:commentExtensible w16cex:durableId="25F55B25" w16cex:dateUtc="2022-04-04T09:55:00Z"/>
  <w16cex:commentExtensible w16cex:durableId="25F55C43" w16cex:dateUtc="2022-04-04T10:00:00Z"/>
  <w16cex:commentExtensible w16cex:durableId="25F55CCE" w16cex:dateUtc="2022-04-04T10:02:00Z"/>
  <w16cex:commentExtensible w16cex:durableId="25F555AA" w16cex:dateUtc="2022-04-04T09:31:00Z"/>
  <w16cex:commentExtensible w16cex:durableId="25F553FB" w16cex:dateUtc="2022-04-04T09:24:00Z"/>
  <w16cex:commentExtensible w16cex:durableId="25F566D0" w16cex:dateUtc="2022-04-04T10:45:00Z"/>
  <w16cex:commentExtensible w16cex:durableId="27029C62" w16cex:dateUtc="2022-10-25T15:33:00Z"/>
  <w16cex:commentExtensible w16cex:durableId="25F56734" w16cex:dateUtc="2022-04-04T10:46:00Z"/>
  <w16cex:commentExtensible w16cex:durableId="27029CAE" w16cex:dateUtc="2022-10-25T15:34:00Z"/>
  <w16cex:commentExtensible w16cex:durableId="25F567F7" w16cex:dateUtc="2022-04-04T10:49:00Z"/>
  <w16cex:commentExtensible w16cex:durableId="25F568BA" w16cex:dateUtc="2022-04-04T10:53:00Z"/>
  <w16cex:commentExtensible w16cex:durableId="25F57852" w16cex:dateUtc="2022-04-04T11:59:00Z"/>
  <w16cex:commentExtensible w16cex:durableId="25F579E4" w16cex:dateUtc="2022-04-04T12:06:00Z"/>
  <w16cex:commentExtensible w16cex:durableId="25F57AA2" w16cex:dateUtc="2022-04-04T12:09:00Z"/>
  <w16cex:commentExtensible w16cex:durableId="25F57B1C" w16cex:dateUtc="2022-04-04T12:11:00Z"/>
  <w16cex:commentExtensible w16cex:durableId="25F57B4C" w16cex:dateUtc="2022-04-04T12:12:00Z"/>
  <w16cex:commentExtensible w16cex:durableId="26A2576E" w16cex:dateUtc="2022-08-13T15:01:00Z"/>
  <w16cex:commentExtensible w16cex:durableId="25F57BE1" w16cex:dateUtc="2022-04-04T12:14:00Z"/>
  <w16cex:commentExtensible w16cex:durableId="25F57D12" w16cex:dateUtc="2022-04-04T12:20:00Z"/>
  <w16cex:commentExtensible w16cex:durableId="25F57D91" w16cex:dateUtc="2022-04-04T12:22:00Z"/>
  <w16cex:commentExtensible w16cex:durableId="25F57DFA" w16cex:dateUtc="2022-04-04T12:23:00Z"/>
  <w16cex:commentExtensible w16cex:durableId="25F57DCC" w16cex:dateUtc="2022-04-04T12:23:00Z"/>
  <w16cex:commentExtensible w16cex:durableId="26A126CF" w16cex:dateUtc="2022-08-12T17:21:00Z"/>
  <w16cex:commentExtensible w16cex:durableId="25F57E1B" w16cex:dateUtc="2022-04-04T12:24:00Z"/>
  <w16cex:commentExtensible w16cex:durableId="25F57EA6" w16cex:dateUtc="2022-04-04T12:26:00Z"/>
  <w16cex:commentExtensible w16cex:durableId="25F57F18" w16cex:dateUtc="2022-04-04T12:28:00Z"/>
  <w16cex:commentExtensible w16cex:durableId="25F57F79" w16cex:dateUtc="2022-04-04T12:30:00Z"/>
  <w16cex:commentExtensible w16cex:durableId="25F57FB7" w16cex:dateUtc="2022-04-04T12:31:00Z"/>
  <w16cex:commentExtensible w16cex:durableId="26A25FF8" w16cex:dateUtc="2022-04-04T12:33:00Z"/>
  <w16cex:commentExtensible w16cex:durableId="25F58025" w16cex:dateUtc="2022-04-04T12:33:00Z"/>
  <w16cex:commentExtensible w16cex:durableId="25F58047" w16cex:dateUtc="2022-04-04T12:33:00Z"/>
  <w16cex:commentExtensible w16cex:durableId="2702B6BC" w16cex:dateUtc="2022-10-25T17:25:00Z"/>
  <w16cex:commentExtensible w16cex:durableId="269E8840" w16cex:dateUtc="2022-08-10T17:36:00Z"/>
  <w16cex:commentExtensible w16cex:durableId="25F58191" w16cex:dateUtc="2022-04-04T12:39:00Z"/>
  <w16cex:commentExtensible w16cex:durableId="25F58333" w16cex:dateUtc="2022-04-04T12:46:00Z"/>
  <w16cex:commentExtensible w16cex:durableId="25F58358" w16cex:dateUtc="2022-04-04T12:46:00Z"/>
  <w16cex:commentExtensible w16cex:durableId="25F5835E" w16cex:dateUtc="2022-04-04T12:46:00Z"/>
  <w16cex:commentExtensible w16cex:durableId="25F58364" w16cex:dateUtc="2022-04-04T12:47:00Z"/>
  <w16cex:commentExtensible w16cex:durableId="25F581D6" w16cex:dateUtc="2022-04-04T12:40:00Z"/>
  <w16cex:commentExtensible w16cex:durableId="25F58211" w16cex:dateUtc="2022-04-04T12:41:00Z"/>
  <w16cex:commentExtensible w16cex:durableId="25F582DD" w16cex:dateUtc="2022-04-04T12:44:00Z"/>
  <w16cex:commentExtensible w16cex:durableId="25F58D0F" w16cex:dateUtc="2022-04-04T13:28:00Z"/>
  <w16cex:commentExtensible w16cex:durableId="2702C396" w16cex:dateUtc="2022-10-25T18:20:00Z"/>
  <w16cex:commentExtensible w16cex:durableId="25F5836C" w16cex:dateUtc="2022-04-04T12:47:00Z"/>
  <w16cex:commentExtensible w16cex:durableId="25F583D4" w16cex:dateUtc="2022-04-04T12:48:00Z"/>
  <w16cex:commentExtensible w16cex:durableId="25F583F1" w16cex:dateUtc="2022-04-04T12:49:00Z"/>
  <w16cex:commentExtensible w16cex:durableId="25F5851C" w16cex:dateUtc="2022-04-04T12:54:00Z"/>
  <w16cex:commentExtensible w16cex:durableId="25F58525" w16cex:dateUtc="2022-04-04T12:54:00Z"/>
  <w16cex:commentExtensible w16cex:durableId="25F58531" w16cex:dateUtc="2022-04-04T12:54:00Z"/>
  <w16cex:commentExtensible w16cex:durableId="25F58539" w16cex:dateUtc="2022-04-04T12:54:00Z"/>
  <w16cex:commentExtensible w16cex:durableId="25F588B3" w16cex:dateUtc="2022-04-04T13:09:00Z"/>
  <w16cex:commentExtensible w16cex:durableId="25F58B2F" w16cex:dateUtc="2022-04-04T13:20:00Z"/>
  <w16cex:commentExtensible w16cex:durableId="25F58BFF" w16cex:dateUtc="2022-04-04T13:23:00Z"/>
  <w16cex:commentExtensible w16cex:durableId="25F58C4F" w16cex:dateUtc="2022-04-04T13:25:00Z"/>
  <w16cex:commentExtensible w16cex:durableId="25F58CAD" w16cex:dateUtc="2022-04-04T13:26:00Z"/>
  <w16cex:commentExtensible w16cex:durableId="25F58CC8" w16cex:dateUtc="2022-04-04T13:27:00Z"/>
  <w16cex:commentExtensible w16cex:durableId="25F58CD3" w16cex:dateUtc="2022-04-04T13:27:00Z"/>
  <w16cex:commentExtensible w16cex:durableId="25F58E0D" w16cex:dateUtc="2022-04-04T13:32:00Z"/>
  <w16cex:commentExtensible w16cex:durableId="25F58E37" w16cex:dateUtc="2022-04-04T13:33:00Z"/>
  <w16cex:commentExtensible w16cex:durableId="25F58E44" w16cex:dateUtc="2022-04-04T13:33:00Z"/>
  <w16cex:commentExtensible w16cex:durableId="25F58E5F" w16cex:dateUtc="2022-04-04T13:33:00Z"/>
  <w16cex:commentExtensible w16cex:durableId="25F58E6A" w16cex:dateUtc="2022-04-04T13:34:00Z"/>
  <w16cex:commentExtensible w16cex:durableId="25F58E74" w16cex:dateUtc="2022-04-04T13:34:00Z"/>
  <w16cex:commentExtensible w16cex:durableId="25F58E8B" w16cex:dateUtc="2022-04-04T13:34:00Z"/>
  <w16cex:commentExtensible w16cex:durableId="25F585F1" w16cex:dateUtc="2022-04-04T12:57:00Z"/>
  <w16cex:commentExtensible w16cex:durableId="25F58643" w16cex:dateUtc="2022-04-04T12:59:00Z"/>
  <w16cex:commentExtensible w16cex:durableId="25F586B7" w16cex:dateUtc="2022-04-04T13:01:00Z"/>
  <w16cex:commentExtensible w16cex:durableId="25F52B96" w16cex:dateUtc="2022-04-04T06:32:00Z"/>
  <w16cex:commentExtensible w16cex:durableId="25F58776" w16cex:dateUtc="2022-04-04T13:04:00Z"/>
  <w16cex:commentExtensible w16cex:durableId="25F58847" w16cex:dateUtc="2022-04-04T13:07:00Z"/>
  <w16cex:commentExtensible w16cex:durableId="25F5884B" w16cex:dateUtc="2022-04-04T13:07:00Z"/>
  <w16cex:commentExtensible w16cex:durableId="25F5885B" w16cex:dateUtc="2022-04-04T13:08:00Z"/>
  <w16cex:commentExtensible w16cex:durableId="25F58874" w16cex:dateUtc="2022-04-04T13:08:00Z"/>
  <w16cex:commentExtensible w16cex:durableId="26C1DE17" w16cex:dateUtc="2022-04-04T13:07:00Z"/>
  <w16cex:commentExtensible w16cex:durableId="26C1DE46" w16cex:dateUtc="2022-04-04T13:07:00Z"/>
  <w16cex:commentExtensible w16cex:durableId="26C1E08D" w16cex:dateUtc="2022-04-04T13:07:00Z"/>
  <w16cex:commentExtensible w16cex:durableId="26C1E111" w16cex:dateUtc="2022-04-04T13:07:00Z"/>
  <w16cex:commentExtensible w16cex:durableId="25F52F66" w16cex:dateUtc="2022-04-04T06:48:00Z"/>
  <w16cex:commentExtensible w16cex:durableId="25F52615" w16cex:dateUtc="2022-04-04T06: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2D8859" w16cid:durableId="25F52581"/>
  <w16cid:commentId w16cid:paraId="41A5B1F0" w16cid:durableId="25F52649"/>
  <w16cid:commentId w16cid:paraId="2C6AE048" w16cid:durableId="26A11C0A"/>
  <w16cid:commentId w16cid:paraId="446E1183" w16cid:durableId="25F55A50"/>
  <w16cid:commentId w16cid:paraId="2E79061C" w16cid:durableId="25F55B25"/>
  <w16cid:commentId w16cid:paraId="4F9298B3" w16cid:durableId="25F55C43"/>
  <w16cid:commentId w16cid:paraId="06B0E42A" w16cid:durableId="25F55CCE"/>
  <w16cid:commentId w16cid:paraId="36C28322" w16cid:durableId="25F555AA"/>
  <w16cid:commentId w16cid:paraId="71DE1E79" w16cid:durableId="25F553FB"/>
  <w16cid:commentId w16cid:paraId="7085B4F1" w16cid:durableId="25F566D0"/>
  <w16cid:commentId w16cid:paraId="797577B6" w16cid:durableId="27029C62"/>
  <w16cid:commentId w16cid:paraId="7FA0CC4D" w16cid:durableId="25F56734"/>
  <w16cid:commentId w16cid:paraId="4A092CDF" w16cid:durableId="27029CAE"/>
  <w16cid:commentId w16cid:paraId="2C8A29EB" w16cid:durableId="25F567F7"/>
  <w16cid:commentId w16cid:paraId="3A59638E" w16cid:durableId="25F568BA"/>
  <w16cid:commentId w16cid:paraId="07A3065F" w16cid:durableId="25F57852"/>
  <w16cid:commentId w16cid:paraId="209EAC42" w16cid:durableId="25F579E4"/>
  <w16cid:commentId w16cid:paraId="3DF075C5" w16cid:durableId="25F57AA2"/>
  <w16cid:commentId w16cid:paraId="7BDE4AF0" w16cid:durableId="25F57B1C"/>
  <w16cid:commentId w16cid:paraId="1C917DA6" w16cid:durableId="25F57B4C"/>
  <w16cid:commentId w16cid:paraId="0FFE49ED" w16cid:durableId="26A2576E"/>
  <w16cid:commentId w16cid:paraId="2B88D0BE" w16cid:durableId="25F57BE1"/>
  <w16cid:commentId w16cid:paraId="139135A8" w16cid:durableId="25F57D12"/>
  <w16cid:commentId w16cid:paraId="0DF3571F" w16cid:durableId="25F57D91"/>
  <w16cid:commentId w16cid:paraId="17A0FD77" w16cid:durableId="25F57DFA"/>
  <w16cid:commentId w16cid:paraId="2ED799AB" w16cid:durableId="25F57DCC"/>
  <w16cid:commentId w16cid:paraId="1CFB5927" w16cid:durableId="26A126CF"/>
  <w16cid:commentId w16cid:paraId="002A194A" w16cid:durableId="25F57E1B"/>
  <w16cid:commentId w16cid:paraId="04A89B3F" w16cid:durableId="25F57EA6"/>
  <w16cid:commentId w16cid:paraId="2A781E35" w16cid:durableId="25F57F18"/>
  <w16cid:commentId w16cid:paraId="29A17A0C" w16cid:durableId="25F57F79"/>
  <w16cid:commentId w16cid:paraId="1FD60317" w16cid:durableId="25F57FB7"/>
  <w16cid:commentId w16cid:paraId="63E98EB8" w16cid:durableId="26A25FF8"/>
  <w16cid:commentId w16cid:paraId="0793A348" w16cid:durableId="25F58025"/>
  <w16cid:commentId w16cid:paraId="660B4F5C" w16cid:durableId="25F58047"/>
  <w16cid:commentId w16cid:paraId="0168B8A9" w16cid:durableId="2702B6BC"/>
  <w16cid:commentId w16cid:paraId="4E948761" w16cid:durableId="269E8840"/>
  <w16cid:commentId w16cid:paraId="728CA83F" w16cid:durableId="25F58191"/>
  <w16cid:commentId w16cid:paraId="6CAA8319" w16cid:durableId="25F58333"/>
  <w16cid:commentId w16cid:paraId="5BFC48F2" w16cid:durableId="25F58358"/>
  <w16cid:commentId w16cid:paraId="61895A2F" w16cid:durableId="25F5835E"/>
  <w16cid:commentId w16cid:paraId="78D8C362" w16cid:durableId="25F58364"/>
  <w16cid:commentId w16cid:paraId="5A521A21" w16cid:durableId="25F581D6"/>
  <w16cid:commentId w16cid:paraId="0C4DDC48" w16cid:durableId="25F58211"/>
  <w16cid:commentId w16cid:paraId="43EB7675" w16cid:durableId="25F582DD"/>
  <w16cid:commentId w16cid:paraId="56280D05" w16cid:durableId="25F58D0F"/>
  <w16cid:commentId w16cid:paraId="4DCD2C11" w16cid:durableId="2702C396"/>
  <w16cid:commentId w16cid:paraId="10C38615" w16cid:durableId="25F5836C"/>
  <w16cid:commentId w16cid:paraId="29B66184" w16cid:durableId="25F583D4"/>
  <w16cid:commentId w16cid:paraId="0FC18B64" w16cid:durableId="25F583F1"/>
  <w16cid:commentId w16cid:paraId="1869A1F7" w16cid:durableId="25F5851C"/>
  <w16cid:commentId w16cid:paraId="30BE2A4A" w16cid:durableId="25F58525"/>
  <w16cid:commentId w16cid:paraId="319A8A11" w16cid:durableId="25F58531"/>
  <w16cid:commentId w16cid:paraId="21A653CE" w16cid:durableId="25F58539"/>
  <w16cid:commentId w16cid:paraId="680038D2" w16cid:durableId="25F588B3"/>
  <w16cid:commentId w16cid:paraId="558E7EC1" w16cid:durableId="25F58B2F"/>
  <w16cid:commentId w16cid:paraId="03A03F8D" w16cid:durableId="25F58BFF"/>
  <w16cid:commentId w16cid:paraId="4F98B631" w16cid:durableId="25F58C4F"/>
  <w16cid:commentId w16cid:paraId="6F386FD1" w16cid:durableId="25F58CAD"/>
  <w16cid:commentId w16cid:paraId="73E2E130" w16cid:durableId="25F58CC8"/>
  <w16cid:commentId w16cid:paraId="5A44EFCB" w16cid:durableId="25F58CD3"/>
  <w16cid:commentId w16cid:paraId="0AAC5BB6" w16cid:durableId="25F58E0D"/>
  <w16cid:commentId w16cid:paraId="39C2404A" w16cid:durableId="25F58E37"/>
  <w16cid:commentId w16cid:paraId="1111A9D3" w16cid:durableId="25F58E44"/>
  <w16cid:commentId w16cid:paraId="5ADA1522" w16cid:durableId="25F58E5F"/>
  <w16cid:commentId w16cid:paraId="25AAB4B4" w16cid:durableId="25F58E6A"/>
  <w16cid:commentId w16cid:paraId="114E2A2F" w16cid:durableId="25F58E74"/>
  <w16cid:commentId w16cid:paraId="7F6D913B" w16cid:durableId="25F58E8B"/>
  <w16cid:commentId w16cid:paraId="64F9F9EB" w16cid:durableId="25F585F1"/>
  <w16cid:commentId w16cid:paraId="63D0A6F3" w16cid:durableId="25F58643"/>
  <w16cid:commentId w16cid:paraId="0D70F5D3" w16cid:durableId="25F586B7"/>
  <w16cid:commentId w16cid:paraId="4A472404" w16cid:durableId="25F52B96"/>
  <w16cid:commentId w16cid:paraId="6FCA18FB" w16cid:durableId="25F58776"/>
  <w16cid:commentId w16cid:paraId="3A8C0707" w16cid:durableId="25F58847"/>
  <w16cid:commentId w16cid:paraId="0112BACE" w16cid:durableId="25F5884B"/>
  <w16cid:commentId w16cid:paraId="1239DC07" w16cid:durableId="25F5885B"/>
  <w16cid:commentId w16cid:paraId="6FE32AD6" w16cid:durableId="25F58874"/>
  <w16cid:commentId w16cid:paraId="6DD17163" w16cid:durableId="26C1DE17"/>
  <w16cid:commentId w16cid:paraId="7727D034" w16cid:durableId="26C1DE46"/>
  <w16cid:commentId w16cid:paraId="7719F695" w16cid:durableId="26C1E08D"/>
  <w16cid:commentId w16cid:paraId="6AA0AF05" w16cid:durableId="26C1E111"/>
  <w16cid:commentId w16cid:paraId="1F80AE0C" w16cid:durableId="25F52F66"/>
  <w16cid:commentId w16cid:paraId="2995245B" w16cid:durableId="25F52615"/>
</w16cid:commentsIds>
</file>

<file path=word/customizations.xml><?xml version="1.0" encoding="utf-8"?>
<wne:tcg xmlns:r="http://schemas.openxmlformats.org/officeDocument/2006/relationships" xmlns:wne="http://schemas.microsoft.com/office/word/2006/wordml">
  <wne:keymaps>
    <wne:keymap wne:kcmPrimary="0356">
      <wne:fci wne:fciName="PasteTextOnly"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6DFA9" w14:textId="77777777" w:rsidR="00AE0561" w:rsidRDefault="00AE0561">
      <w:pPr>
        <w:spacing w:after="0" w:line="240" w:lineRule="auto"/>
      </w:pPr>
      <w:r>
        <w:separator/>
      </w:r>
    </w:p>
    <w:p w14:paraId="2C0F6236" w14:textId="77777777" w:rsidR="00AE0561" w:rsidRDefault="00AE0561"/>
  </w:endnote>
  <w:endnote w:type="continuationSeparator" w:id="0">
    <w:p w14:paraId="1E9D5CCD" w14:textId="77777777" w:rsidR="00AE0561" w:rsidRDefault="00AE0561">
      <w:pPr>
        <w:spacing w:after="0" w:line="240" w:lineRule="auto"/>
      </w:pPr>
      <w:r>
        <w:continuationSeparator/>
      </w:r>
    </w:p>
    <w:p w14:paraId="15FDD7CD" w14:textId="77777777" w:rsidR="00AE0561" w:rsidRDefault="00AE05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307EA" w14:textId="77777777" w:rsidR="007A0127" w:rsidRPr="00BA1CC8" w:rsidRDefault="007A0127" w:rsidP="004421EF">
    <w:pPr>
      <w:pStyle w:val="Footer"/>
      <w:spacing w:before="240" w:line="240" w:lineRule="exact"/>
      <w:rPr>
        <w:sz w:val="20"/>
      </w:rPr>
    </w:pPr>
    <w:r w:rsidRPr="00BA1CC8">
      <w:rPr>
        <w:b/>
        <w:sz w:val="20"/>
      </w:rPr>
      <w:fldChar w:fldCharType="begin"/>
    </w:r>
    <w:r w:rsidRPr="00BA1CC8">
      <w:rPr>
        <w:b/>
        <w:sz w:val="20"/>
      </w:rPr>
      <w:instrText xml:space="preserve"> PAGE   \* MERGEFORMAT </w:instrText>
    </w:r>
    <w:r w:rsidRPr="00BA1CC8">
      <w:rPr>
        <w:b/>
        <w:sz w:val="20"/>
      </w:rPr>
      <w:fldChar w:fldCharType="separate"/>
    </w:r>
    <w:r>
      <w:rPr>
        <w:b/>
        <w:noProof/>
        <w:sz w:val="20"/>
      </w:rPr>
      <w:t>6</w:t>
    </w:r>
    <w:r w:rsidRPr="00BA1CC8">
      <w:rPr>
        <w:b/>
        <w:sz w:val="20"/>
      </w:rPr>
      <w:fldChar w:fldCharType="end"/>
    </w:r>
    <w:r w:rsidRPr="00BA1CC8">
      <w:rPr>
        <w:sz w:val="20"/>
      </w:rPr>
      <w:tab/>
      <w:t xml:space="preserve">© </w:t>
    </w:r>
    <w:r>
      <w:rPr>
        <w:sz w:val="20"/>
      </w:rPr>
      <w:t xml:space="preserve">OGC and </w:t>
    </w:r>
    <w:r w:rsidRPr="00BA1CC8">
      <w:rPr>
        <w:sz w:val="20"/>
      </w:rPr>
      <w:t>ISO </w:t>
    </w:r>
    <w:r>
      <w:rPr>
        <w:sz w:val="20"/>
      </w:rPr>
      <w:t>2020</w:t>
    </w:r>
    <w:r w:rsidRPr="00BA1CC8">
      <w:rPr>
        <w:sz w:val="20"/>
      </w:rPr>
      <w:t>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E1094" w14:textId="77777777" w:rsidR="007A0127" w:rsidRDefault="007A0127" w:rsidP="008A6D64">
    <w:pPr>
      <w:pStyle w:val="Footer"/>
      <w:spacing w:before="240" w:after="48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17157" w14:textId="212A1E1A" w:rsidR="007A0127" w:rsidRPr="00BA1CC8" w:rsidRDefault="007A0127" w:rsidP="003B153F">
    <w:pPr>
      <w:pStyle w:val="Footer"/>
      <w:spacing w:after="480" w:line="240" w:lineRule="exact"/>
      <w:rPr>
        <w:sz w:val="20"/>
      </w:rPr>
    </w:pPr>
    <w:r w:rsidRPr="00096387">
      <w:fldChar w:fldCharType="begin"/>
    </w:r>
    <w:r w:rsidRPr="00096387">
      <w:instrText xml:space="preserve"> PAGE   \* MERGEFORMAT </w:instrText>
    </w:r>
    <w:r w:rsidRPr="00096387">
      <w:fldChar w:fldCharType="separate"/>
    </w:r>
    <w:r w:rsidR="00A943BA">
      <w:rPr>
        <w:noProof/>
      </w:rPr>
      <w:t>x</w:t>
    </w:r>
    <w:r w:rsidRPr="00096387">
      <w:fldChar w:fldCharType="end"/>
    </w:r>
    <w:r w:rsidRPr="00BA1CC8">
      <w:rPr>
        <w:sz w:val="20"/>
      </w:rPr>
      <w:tab/>
    </w:r>
    <w:r w:rsidRPr="00096387">
      <w:rPr>
        <w:sz w:val="18"/>
        <w:szCs w:val="18"/>
      </w:rPr>
      <w:t>© ISO </w:t>
    </w:r>
    <w:r>
      <w:rPr>
        <w:sz w:val="18"/>
        <w:szCs w:val="18"/>
      </w:rPr>
      <w:t>2022</w:t>
    </w:r>
    <w:r w:rsidRPr="00096387">
      <w:rPr>
        <w:sz w:val="18"/>
        <w:szCs w:val="18"/>
      </w:rPr>
      <w:t> –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9AF66" w14:textId="6D332948" w:rsidR="007A0127" w:rsidRPr="00BA1CC8" w:rsidRDefault="007A0127" w:rsidP="003B153F">
    <w:pPr>
      <w:pStyle w:val="Footer"/>
      <w:spacing w:after="480" w:line="240" w:lineRule="atLeast"/>
      <w:rPr>
        <w:sz w:val="20"/>
      </w:rPr>
    </w:pPr>
    <w:r w:rsidRPr="00596E93">
      <w:rPr>
        <w:sz w:val="18"/>
        <w:szCs w:val="18"/>
      </w:rPr>
      <w:t>© ISO </w:t>
    </w:r>
    <w:r>
      <w:rPr>
        <w:sz w:val="18"/>
        <w:szCs w:val="18"/>
      </w:rPr>
      <w:t>2022</w:t>
    </w:r>
    <w:r w:rsidRPr="00596E93">
      <w:rPr>
        <w:sz w:val="18"/>
        <w:szCs w:val="18"/>
      </w:rPr>
      <w:t> – All rights reserved</w:t>
    </w:r>
    <w:r w:rsidRPr="00BA1CC8">
      <w:rPr>
        <w:sz w:val="20"/>
      </w:rPr>
      <w:tab/>
    </w:r>
    <w:r w:rsidRPr="00596E93">
      <w:fldChar w:fldCharType="begin"/>
    </w:r>
    <w:r w:rsidRPr="00596E93">
      <w:instrText xml:space="preserve"> PAGE   \* MERGEFORMAT </w:instrText>
    </w:r>
    <w:r w:rsidRPr="00596E93">
      <w:fldChar w:fldCharType="separate"/>
    </w:r>
    <w:r w:rsidR="00A943BA">
      <w:rPr>
        <w:noProof/>
      </w:rPr>
      <w:t>ix</w:t>
    </w:r>
    <w:r w:rsidRPr="00596E93">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E8D8" w14:textId="1686C354" w:rsidR="007A0127" w:rsidRDefault="007A0127" w:rsidP="00B73D5B">
    <w:pPr>
      <w:pStyle w:val="Footer"/>
      <w:spacing w:after="480" w:line="240" w:lineRule="exact"/>
    </w:pPr>
    <w:r w:rsidRPr="008A6D64">
      <w:rPr>
        <w:b/>
      </w:rPr>
      <w:fldChar w:fldCharType="begin"/>
    </w:r>
    <w:r w:rsidRPr="008A6D64">
      <w:rPr>
        <w:b/>
      </w:rPr>
      <w:instrText xml:space="preserve"> PAGE   \* MERGEFORMAT </w:instrText>
    </w:r>
    <w:r w:rsidRPr="008A6D64">
      <w:rPr>
        <w:b/>
      </w:rPr>
      <w:fldChar w:fldCharType="separate"/>
    </w:r>
    <w:r w:rsidR="00A943BA">
      <w:rPr>
        <w:b/>
        <w:noProof/>
      </w:rPr>
      <w:t>210</w:t>
    </w:r>
    <w:r w:rsidRPr="008A6D64">
      <w:rPr>
        <w:b/>
      </w:rPr>
      <w:fldChar w:fldCharType="end"/>
    </w:r>
    <w:r w:rsidRPr="00BA1CC8">
      <w:rPr>
        <w:sz w:val="20"/>
      </w:rPr>
      <w:tab/>
    </w:r>
    <w:r w:rsidRPr="00596E93">
      <w:rPr>
        <w:sz w:val="18"/>
        <w:szCs w:val="18"/>
      </w:rPr>
      <w:t>© ISO </w:t>
    </w:r>
    <w:r>
      <w:rPr>
        <w:sz w:val="18"/>
        <w:szCs w:val="18"/>
      </w:rPr>
      <w:t>2022</w:t>
    </w:r>
    <w:r w:rsidRPr="00596E93">
      <w:rPr>
        <w:sz w:val="18"/>
        <w:szCs w:val="18"/>
      </w:rPr>
      <w:t> – All rights reserved</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C7FAE" w14:textId="23E0E8C5" w:rsidR="007A0127" w:rsidRPr="00B73D5B" w:rsidRDefault="007A0127" w:rsidP="00B73D5B">
    <w:pPr>
      <w:pStyle w:val="Footer"/>
      <w:spacing w:after="480" w:line="240" w:lineRule="exact"/>
      <w:rPr>
        <w:sz w:val="20"/>
      </w:rPr>
    </w:pPr>
    <w:r w:rsidRPr="00596E93">
      <w:rPr>
        <w:sz w:val="18"/>
        <w:szCs w:val="18"/>
      </w:rPr>
      <w:t>© ISO </w:t>
    </w:r>
    <w:r>
      <w:rPr>
        <w:sz w:val="18"/>
        <w:szCs w:val="18"/>
      </w:rPr>
      <w:t>2022</w:t>
    </w:r>
    <w:r w:rsidRPr="00596E93">
      <w:rPr>
        <w:sz w:val="18"/>
        <w:szCs w:val="18"/>
      </w:rPr>
      <w:t> – All rights reserved</w:t>
    </w:r>
    <w:r w:rsidRPr="00BA1CC8">
      <w:rPr>
        <w:sz w:val="20"/>
      </w:rPr>
      <w:tab/>
    </w:r>
    <w:r w:rsidRPr="00864D32">
      <w:rPr>
        <w:b/>
      </w:rPr>
      <w:fldChar w:fldCharType="begin"/>
    </w:r>
    <w:r w:rsidRPr="00864D32">
      <w:rPr>
        <w:b/>
      </w:rPr>
      <w:instrText xml:space="preserve"> PAGE   \* MERGEFORMAT </w:instrText>
    </w:r>
    <w:r w:rsidRPr="00864D32">
      <w:rPr>
        <w:b/>
      </w:rPr>
      <w:fldChar w:fldCharType="separate"/>
    </w:r>
    <w:r w:rsidR="00A943BA">
      <w:rPr>
        <w:b/>
        <w:noProof/>
      </w:rPr>
      <w:t>201</w:t>
    </w:r>
    <w:r w:rsidRPr="00864D32">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310D8" w14:textId="77777777" w:rsidR="00AE0561" w:rsidRDefault="00AE0561">
      <w:pPr>
        <w:spacing w:after="0" w:line="240" w:lineRule="auto"/>
      </w:pPr>
      <w:r>
        <w:separator/>
      </w:r>
    </w:p>
    <w:p w14:paraId="1C6A35F1" w14:textId="77777777" w:rsidR="00AE0561" w:rsidRDefault="00AE0561"/>
  </w:footnote>
  <w:footnote w:type="continuationSeparator" w:id="0">
    <w:p w14:paraId="00AA4D52" w14:textId="77777777" w:rsidR="00AE0561" w:rsidRDefault="00AE0561">
      <w:pPr>
        <w:spacing w:after="0" w:line="240" w:lineRule="auto"/>
      </w:pPr>
      <w:r>
        <w:continuationSeparator/>
      </w:r>
    </w:p>
    <w:p w14:paraId="2064E8A1" w14:textId="77777777" w:rsidR="00AE0561" w:rsidRDefault="00AE05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D5A56" w14:textId="77777777" w:rsidR="007A0127" w:rsidRPr="00151316" w:rsidRDefault="007A0127" w:rsidP="004421EF">
    <w:pPr>
      <w:pStyle w:val="Header"/>
      <w:spacing w:line="240" w:lineRule="exact"/>
      <w:jc w:val="left"/>
    </w:pPr>
    <w:r>
      <w:t xml:space="preserve">OGC </w:t>
    </w:r>
    <w:r w:rsidRPr="005322A0">
      <w:rPr>
        <w:sz w:val="24"/>
        <w:szCs w:val="24"/>
      </w:rPr>
      <w:t>20-082</w:t>
    </w:r>
    <w:r w:rsidRPr="005322A0">
      <w:rPr>
        <w:sz w:val="24"/>
        <w:szCs w:val="24"/>
        <w:lang w:val="fi-FI"/>
      </w:rPr>
      <w:t>r2</w:t>
    </w:r>
    <w:r w:rsidRPr="005322A0">
      <w:rPr>
        <w:sz w:val="24"/>
        <w:szCs w:val="24"/>
      </w:rPr>
      <w:t xml:space="preserve"> </w:t>
    </w:r>
    <w:r>
      <w:t xml:space="preserve">and </w:t>
    </w:r>
    <w:r w:rsidRPr="00151316">
      <w:t>ISO </w:t>
    </w:r>
    <w:r>
      <w:t>19156</w:t>
    </w:r>
    <w:r w:rsidRPr="00151316">
      <w:t>:</w:t>
    </w:r>
    <w:r>
      <w:t>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8D5C4" w14:textId="7650273B" w:rsidR="007A0127" w:rsidRDefault="007A0127">
    <w:pPr>
      <w:pStyle w:val="Header"/>
    </w:pPr>
    <w:r>
      <w:rPr>
        <w:noProof/>
        <w:lang w:val="fr-FR" w:eastAsia="fr-FR"/>
      </w:rPr>
      <mc:AlternateContent>
        <mc:Choice Requires="wps">
          <w:drawing>
            <wp:anchor distT="0" distB="0" distL="114300" distR="114300" simplePos="0" relativeHeight="251658240" behindDoc="0" locked="0" layoutInCell="1" allowOverlap="1" wp14:anchorId="28E9A4BF" wp14:editId="54FFD9B7">
              <wp:simplePos x="0" y="0"/>
              <wp:positionH relativeFrom="page">
                <wp:align>center</wp:align>
              </wp:positionH>
              <wp:positionV relativeFrom="page">
                <wp:align>bottom</wp:align>
              </wp:positionV>
              <wp:extent cx="3607435" cy="212725"/>
              <wp:effectExtent l="9525" t="0" r="2540" b="6350"/>
              <wp:wrapNone/>
              <wp:docPr id="45" name="WordArt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a:off x="0" y="0"/>
                        <a:ext cx="3607435" cy="21272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4D8C1A51" w14:textId="77777777" w:rsidR="007A0127" w:rsidRDefault="007A0127" w:rsidP="00100651">
                          <w:pPr>
                            <w:jc w:val="center"/>
                            <w:rPr>
                              <w:rFonts w:eastAsia="Cambria"/>
                              <w:color w:val="C45911"/>
                              <w:sz w:val="72"/>
                              <w:szCs w:val="72"/>
                              <w14:textFill>
                                <w14:solidFill>
                                  <w14:srgbClr w14:val="C45911">
                                    <w14:alpha w14:val="50000"/>
                                  </w14:srgbClr>
                                </w14:solidFill>
                              </w14:textFill>
                            </w:rPr>
                          </w:pPr>
                          <w:r>
                            <w:rPr>
                              <w:rFonts w:eastAsia="Cambria"/>
                              <w:color w:val="C45911"/>
                              <w:sz w:val="72"/>
                              <w:szCs w:val="72"/>
                              <w14:textFill>
                                <w14:solidFill>
                                  <w14:srgbClr w14:val="C45911">
                                    <w14:alpha w14:val="50000"/>
                                  </w14:srgbClr>
                                </w14:solidFill>
                              </w14:textFill>
                            </w:rPr>
                            <w:t>Edited DIS - MUST BE USED FOR FINAL 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8E9A4BF" id="_x0000_t202" coordsize="21600,21600" o:spt="202" path="m,l,21600r21600,l21600,xe">
              <v:stroke joinstyle="miter"/>
              <v:path gradientshapeok="t" o:connecttype="rect"/>
            </v:shapetype>
            <v:shape id="WordArt 1" o:spid="_x0000_s1026" type="#_x0000_t202" style="position:absolute;left:0;text-align:left;margin-left:0;margin-top:0;width:284.05pt;height:16.75pt;z-index:251658240;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" filled="f" stroked="f">
              <v:stroke joinstyle="round"/>
              <o:lock v:ext="edit" aspectratio="t" shapetype="t"/>
              <v:textbox style="mso-fit-shape-to-text:t">
                <w:txbxContent>
                  <w:p w14:paraId="4D8C1A51" w14:textId="77777777" w:rsidR="007A0127" w:rsidRDefault="007A0127" w:rsidP="00100651">
                    <w:pPr>
                      <w:jc w:val="center"/>
                      <w:rPr>
                        <w:rFonts w:eastAsia="Cambria"/>
                        <w:color w:val="C45911"/>
                        <w:sz w:val="72"/>
                        <w:szCs w:val="72"/>
                        <w14:textFill>
                          <w14:solidFill>
                            <w14:srgbClr w14:val="C45911">
                              <w14:alpha w14:val="50000"/>
                            </w14:srgbClr>
                          </w14:solidFill>
                        </w14:textFill>
                      </w:rPr>
                    </w:pPr>
                    <w:r>
                      <w:rPr>
                        <w:rFonts w:eastAsia="Cambria"/>
                        <w:color w:val="C45911"/>
                        <w:sz w:val="72"/>
                        <w:szCs w:val="72"/>
                        <w14:textFill>
                          <w14:solidFill>
                            <w14:srgbClr w14:val="C45911">
                              <w14:alpha w14:val="50000"/>
                            </w14:srgbClr>
                          </w14:solidFill>
                        </w14:textFill>
                      </w:rPr>
                      <w:t>Edited DIS - MUST BE USED FOR FINAL DRAFT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55DDF" w14:textId="14191212" w:rsidR="007A0127" w:rsidRPr="000167AE" w:rsidRDefault="007A0127" w:rsidP="000167AE">
    <w:pPr>
      <w:pStyle w:val="Header"/>
      <w:spacing w:after="720" w:line="240" w:lineRule="exact"/>
      <w:jc w:val="left"/>
      <w:rPr>
        <w:sz w:val="24"/>
        <w:szCs w:val="24"/>
      </w:rPr>
    </w:pPr>
    <w:r>
      <w:rPr>
        <w:noProof/>
        <w:sz w:val="24"/>
        <w:szCs w:val="24"/>
        <w:lang w:val="fr-FR" w:eastAsia="fr-FR"/>
      </w:rPr>
      <mc:AlternateContent>
        <mc:Choice Requires="wps">
          <w:drawing>
            <wp:anchor distT="0" distB="0" distL="114300" distR="114300" simplePos="0" relativeHeight="251659264" behindDoc="0" locked="0" layoutInCell="1" allowOverlap="1" wp14:anchorId="19DEC48A" wp14:editId="46FA86FA">
              <wp:simplePos x="0" y="0"/>
              <wp:positionH relativeFrom="page">
                <wp:align>center</wp:align>
              </wp:positionH>
              <wp:positionV relativeFrom="page">
                <wp:align>bottom</wp:align>
              </wp:positionV>
              <wp:extent cx="3607435" cy="212725"/>
              <wp:effectExtent l="9525" t="0" r="2540" b="6350"/>
              <wp:wrapNone/>
              <wp:docPr id="44" name="WordArt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a:off x="0" y="0"/>
                        <a:ext cx="3607435" cy="21272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792B2C0F" w14:textId="77777777" w:rsidR="007A0127" w:rsidRDefault="007A0127" w:rsidP="00100651">
                          <w:pPr>
                            <w:jc w:val="center"/>
                            <w:rPr>
                              <w:rFonts w:eastAsia="Cambria"/>
                              <w:color w:val="C45911"/>
                              <w:sz w:val="72"/>
                              <w:szCs w:val="72"/>
                              <w14:textFill>
                                <w14:solidFill>
                                  <w14:srgbClr w14:val="C45911">
                                    <w14:alpha w14:val="50000"/>
                                  </w14:srgbClr>
                                </w14:solidFill>
                              </w14:textFill>
                            </w:rPr>
                          </w:pPr>
                          <w:r>
                            <w:rPr>
                              <w:rFonts w:eastAsia="Cambria"/>
                              <w:color w:val="C45911"/>
                              <w:sz w:val="72"/>
                              <w:szCs w:val="72"/>
                              <w14:textFill>
                                <w14:solidFill>
                                  <w14:srgbClr w14:val="C45911">
                                    <w14:alpha w14:val="50000"/>
                                  </w14:srgbClr>
                                </w14:solidFill>
                              </w14:textFill>
                            </w:rPr>
                            <w:t>Edited DIS - MUST BE USED FOR FINAL 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9DEC48A" id="_x0000_t202" coordsize="21600,21600" o:spt="202" path="m,l,21600r21600,l21600,xe">
              <v:stroke joinstyle="miter"/>
              <v:path gradientshapeok="t" o:connecttype="rect"/>
            </v:shapetype>
            <v:shape id="WordArt 2" o:spid="_x0000_s1027" type="#_x0000_t202" style="position:absolute;margin-left:0;margin-top:0;width:284.05pt;height:16.75pt;z-index:251659264;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" filled="f" stroked="f">
              <v:stroke joinstyle="round"/>
              <o:lock v:ext="edit" aspectratio="t" shapetype="t"/>
              <v:textbox style="mso-fit-shape-to-text:t">
                <w:txbxContent>
                  <w:p w14:paraId="792B2C0F" w14:textId="77777777" w:rsidR="007A0127" w:rsidRDefault="007A0127" w:rsidP="00100651">
                    <w:pPr>
                      <w:jc w:val="center"/>
                      <w:rPr>
                        <w:rFonts w:eastAsia="Cambria"/>
                        <w:color w:val="C45911"/>
                        <w:sz w:val="72"/>
                        <w:szCs w:val="72"/>
                        <w14:textFill>
                          <w14:solidFill>
                            <w14:srgbClr w14:val="C45911">
                              <w14:alpha w14:val="50000"/>
                            </w14:srgbClr>
                          </w14:solidFill>
                        </w14:textFill>
                      </w:rPr>
                    </w:pPr>
                    <w:r>
                      <w:rPr>
                        <w:rFonts w:eastAsia="Cambria"/>
                        <w:color w:val="C45911"/>
                        <w:sz w:val="72"/>
                        <w:szCs w:val="72"/>
                        <w14:textFill>
                          <w14:solidFill>
                            <w14:srgbClr w14:val="C45911">
                              <w14:alpha w14:val="50000"/>
                            </w14:srgbClr>
                          </w14:solidFill>
                        </w14:textFill>
                      </w:rPr>
                      <w:t>Edited DIS - MUST BE USED FOR FINAL DRAFT</w:t>
                    </w:r>
                  </w:p>
                </w:txbxContent>
              </v:textbox>
              <w10:wrap anchorx="page" anchory="page"/>
            </v:shape>
          </w:pict>
        </mc:Fallback>
      </mc:AlternateContent>
    </w:r>
    <w:r w:rsidRPr="004D16C0">
      <w:rPr>
        <w:sz w:val="24"/>
        <w:szCs w:val="24"/>
      </w:rPr>
      <w:t>ISO</w:t>
    </w:r>
    <w:r>
      <w:rPr>
        <w:sz w:val="24"/>
        <w:szCs w:val="24"/>
      </w:rPr>
      <w:t>/DIS</w:t>
    </w:r>
    <w:r w:rsidRPr="004D16C0">
      <w:rPr>
        <w:sz w:val="24"/>
        <w:szCs w:val="24"/>
      </w:rPr>
      <w:t> </w:t>
    </w:r>
    <w:r>
      <w:rPr>
        <w:sz w:val="24"/>
        <w:szCs w:val="24"/>
      </w:rPr>
      <w:t>19156</w:t>
    </w:r>
    <w:r w:rsidRPr="004D16C0">
      <w:rPr>
        <w:sz w:val="24"/>
        <w:szCs w:val="24"/>
      </w:rPr>
      <w:t>:</w:t>
    </w:r>
    <w:r>
      <w:rPr>
        <w:sz w:val="24"/>
        <w:szCs w:val="24"/>
      </w:rPr>
      <w:t>2022(E)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8F59B" w14:textId="6D991A88" w:rsidR="007A0127" w:rsidRPr="004D16C0" w:rsidRDefault="007A0127" w:rsidP="00864D32">
    <w:pPr>
      <w:pStyle w:val="Header"/>
      <w:spacing w:after="720" w:line="240" w:lineRule="exact"/>
      <w:jc w:val="right"/>
      <w:rPr>
        <w:sz w:val="24"/>
        <w:szCs w:val="24"/>
      </w:rPr>
    </w:pPr>
    <w:r>
      <w:rPr>
        <w:noProof/>
        <w:sz w:val="24"/>
        <w:szCs w:val="24"/>
        <w:lang w:val="fr-FR" w:eastAsia="fr-FR"/>
      </w:rPr>
      <mc:AlternateContent>
        <mc:Choice Requires="wps">
          <w:drawing>
            <wp:anchor distT="0" distB="0" distL="114300" distR="114300" simplePos="0" relativeHeight="251660288" behindDoc="0" locked="0" layoutInCell="1" allowOverlap="1" wp14:anchorId="6EF57FF1" wp14:editId="4B67F119">
              <wp:simplePos x="0" y="0"/>
              <wp:positionH relativeFrom="page">
                <wp:align>center</wp:align>
              </wp:positionH>
              <wp:positionV relativeFrom="page">
                <wp:align>bottom</wp:align>
              </wp:positionV>
              <wp:extent cx="3607435" cy="212725"/>
              <wp:effectExtent l="9525" t="0" r="2540" b="6350"/>
              <wp:wrapNone/>
              <wp:docPr id="43" name="WordArt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noChangeShapeType="1" noTextEdit="1"/>
                    </wps:cNvSpPr>
                    <wps:spPr bwMode="auto">
                      <a:xfrm>
                        <a:off x="0" y="0"/>
                        <a:ext cx="3607435" cy="212725"/>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0BDAA094" w14:textId="77777777" w:rsidR="007A0127" w:rsidRDefault="007A0127" w:rsidP="00100651">
                          <w:pPr>
                            <w:jc w:val="center"/>
                            <w:rPr>
                              <w:rFonts w:eastAsia="Cambria"/>
                              <w:color w:val="C45911"/>
                              <w:sz w:val="72"/>
                              <w:szCs w:val="72"/>
                              <w14:textFill>
                                <w14:solidFill>
                                  <w14:srgbClr w14:val="C45911">
                                    <w14:alpha w14:val="50000"/>
                                  </w14:srgbClr>
                                </w14:solidFill>
                              </w14:textFill>
                            </w:rPr>
                          </w:pPr>
                          <w:r>
                            <w:rPr>
                              <w:rFonts w:eastAsia="Cambria"/>
                              <w:color w:val="C45911"/>
                              <w:sz w:val="72"/>
                              <w:szCs w:val="72"/>
                              <w14:textFill>
                                <w14:solidFill>
                                  <w14:srgbClr w14:val="C45911">
                                    <w14:alpha w14:val="50000"/>
                                  </w14:srgbClr>
                                </w14:solidFill>
                              </w14:textFill>
                            </w:rPr>
                            <w:t>Edited DIS - MUST BE USED FOR FINAL 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EF57FF1" id="_x0000_t202" coordsize="21600,21600" o:spt="202" path="m,l,21600r21600,l21600,xe">
              <v:stroke joinstyle="miter"/>
              <v:path gradientshapeok="t" o:connecttype="rect"/>
            </v:shapetype>
            <v:shape id="WordArt 3" o:spid="_x0000_s1028" type="#_x0000_t202" style="position:absolute;left:0;text-align:left;margin-left:0;margin-top:0;width:284.05pt;height:16.75pt;z-index:25166028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" filled="f" stroked="f">
              <v:stroke joinstyle="round"/>
              <o:lock v:ext="edit" aspectratio="t" shapetype="t"/>
              <v:textbox style="mso-fit-shape-to-text:t">
                <w:txbxContent>
                  <w:p w14:paraId="0BDAA094" w14:textId="77777777" w:rsidR="007A0127" w:rsidRDefault="007A0127" w:rsidP="00100651">
                    <w:pPr>
                      <w:jc w:val="center"/>
                      <w:rPr>
                        <w:rFonts w:eastAsia="Cambria"/>
                        <w:color w:val="C45911"/>
                        <w:sz w:val="72"/>
                        <w:szCs w:val="72"/>
                        <w14:textFill>
                          <w14:solidFill>
                            <w14:srgbClr w14:val="C45911">
                              <w14:alpha w14:val="50000"/>
                            </w14:srgbClr>
                          </w14:solidFill>
                        </w14:textFill>
                      </w:rPr>
                    </w:pPr>
                    <w:r>
                      <w:rPr>
                        <w:rFonts w:eastAsia="Cambria"/>
                        <w:color w:val="C45911"/>
                        <w:sz w:val="72"/>
                        <w:szCs w:val="72"/>
                        <w14:textFill>
                          <w14:solidFill>
                            <w14:srgbClr w14:val="C45911">
                              <w14:alpha w14:val="50000"/>
                            </w14:srgbClr>
                          </w14:solidFill>
                        </w14:textFill>
                      </w:rPr>
                      <w:t>Edited DIS - MUST BE USED FOR FINAL DRAFT</w:t>
                    </w:r>
                  </w:p>
                </w:txbxContent>
              </v:textbox>
              <w10:wrap anchorx="page" anchory="page"/>
            </v:shape>
          </w:pict>
        </mc:Fallback>
      </mc:AlternateContent>
    </w:r>
    <w:r w:rsidRPr="004D16C0">
      <w:rPr>
        <w:sz w:val="24"/>
        <w:szCs w:val="24"/>
      </w:rPr>
      <w:t>ISO</w:t>
    </w:r>
    <w:r>
      <w:rPr>
        <w:sz w:val="24"/>
        <w:szCs w:val="24"/>
      </w:rPr>
      <w:t>/DIS</w:t>
    </w:r>
    <w:r w:rsidRPr="004D16C0">
      <w:rPr>
        <w:sz w:val="24"/>
        <w:szCs w:val="24"/>
      </w:rPr>
      <w:t> </w:t>
    </w:r>
    <w:r>
      <w:rPr>
        <w:sz w:val="24"/>
        <w:szCs w:val="24"/>
      </w:rPr>
      <w:t>19156</w:t>
    </w:r>
    <w:r w:rsidRPr="004D16C0">
      <w:rPr>
        <w:sz w:val="24"/>
        <w:szCs w:val="24"/>
      </w:rPr>
      <w:t>:</w:t>
    </w:r>
    <w:r>
      <w:rPr>
        <w:sz w:val="24"/>
        <w:szCs w:val="24"/>
      </w:rPr>
      <w:t>2022(E)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7E8CAF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45CD1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20EF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1020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4D671C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96C32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3857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2C7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63893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53A86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11" w15:restartNumberingAfterBreak="0">
    <w:nsid w:val="08A55008"/>
    <w:multiLevelType w:val="multilevel"/>
    <w:tmpl w:val="7F208A04"/>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1849523F"/>
    <w:multiLevelType w:val="hybridMultilevel"/>
    <w:tmpl w:val="494C7BE2"/>
    <w:lvl w:ilvl="0" w:tplc="BF2EF53A">
      <w:start w:val="3"/>
      <w:numFmt w:val="upperLetter"/>
      <w:lvlText w:val="%1)"/>
      <w:lvlJc w:val="left"/>
      <w:pPr>
        <w:ind w:left="760" w:hanging="40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112A55"/>
    <w:multiLevelType w:val="hybridMultilevel"/>
    <w:tmpl w:val="E2149CBC"/>
    <w:lvl w:ilvl="0" w:tplc="0BF2B038">
      <w:start w:val="3"/>
      <w:numFmt w:val="upperLetter"/>
      <w:lvlText w:val="%1)"/>
      <w:lvlJc w:val="left"/>
      <w:pPr>
        <w:ind w:left="760" w:hanging="40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AC7EB8"/>
    <w:multiLevelType w:val="multilevel"/>
    <w:tmpl w:val="975087F0"/>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5" w15:restartNumberingAfterBreak="0">
    <w:nsid w:val="526D7465"/>
    <w:multiLevelType w:val="hybridMultilevel"/>
    <w:tmpl w:val="47B437AA"/>
    <w:lvl w:ilvl="0" w:tplc="2F985A28">
      <w:start w:val="2"/>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A06A6E"/>
    <w:multiLevelType w:val="hybridMultilevel"/>
    <w:tmpl w:val="4E88470C"/>
    <w:lvl w:ilvl="0" w:tplc="D5A221A0">
      <w:start w:val="3"/>
      <w:numFmt w:val="upperLetter"/>
      <w:lvlText w:val="%1)"/>
      <w:lvlJc w:val="left"/>
      <w:pPr>
        <w:ind w:left="760" w:hanging="40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3113E12"/>
    <w:multiLevelType w:val="hybridMultilevel"/>
    <w:tmpl w:val="7ABC0438"/>
    <w:lvl w:ilvl="0" w:tplc="E74620E6">
      <w:start w:val="3"/>
      <w:numFmt w:val="upperLetter"/>
      <w:lvlText w:val="%1)"/>
      <w:lvlJc w:val="left"/>
      <w:pPr>
        <w:ind w:left="760" w:hanging="40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A7C60F8"/>
    <w:multiLevelType w:val="hybridMultilevel"/>
    <w:tmpl w:val="9384B198"/>
    <w:lvl w:ilvl="0" w:tplc="FB020EE4">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833CC1"/>
    <w:multiLevelType w:val="hybridMultilevel"/>
    <w:tmpl w:val="BDC6FE14"/>
    <w:lvl w:ilvl="0" w:tplc="F1528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CC026F"/>
    <w:multiLevelType w:val="hybridMultilevel"/>
    <w:tmpl w:val="3BEE8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750445">
    <w:abstractNumId w:val="14"/>
  </w:num>
  <w:num w:numId="2" w16cid:durableId="1958834827">
    <w:abstractNumId w:val="11"/>
  </w:num>
  <w:num w:numId="3" w16cid:durableId="1329333214">
    <w:abstractNumId w:val="10"/>
  </w:num>
  <w:num w:numId="4" w16cid:durableId="1465153669">
    <w:abstractNumId w:val="6"/>
  </w:num>
  <w:num w:numId="5" w16cid:durableId="286009452">
    <w:abstractNumId w:val="7"/>
  </w:num>
  <w:num w:numId="6" w16cid:durableId="463282070">
    <w:abstractNumId w:val="9"/>
  </w:num>
  <w:num w:numId="7" w16cid:durableId="695886418">
    <w:abstractNumId w:val="3"/>
  </w:num>
  <w:num w:numId="8" w16cid:durableId="1110708741">
    <w:abstractNumId w:val="2"/>
  </w:num>
  <w:num w:numId="9" w16cid:durableId="2045448509">
    <w:abstractNumId w:val="1"/>
  </w:num>
  <w:num w:numId="10" w16cid:durableId="1638804623">
    <w:abstractNumId w:val="5"/>
  </w:num>
  <w:num w:numId="11" w16cid:durableId="329985212">
    <w:abstractNumId w:val="4"/>
  </w:num>
  <w:num w:numId="12" w16cid:durableId="1122000145">
    <w:abstractNumId w:val="8"/>
  </w:num>
  <w:num w:numId="13" w16cid:durableId="842628710">
    <w:abstractNumId w:val="0"/>
  </w:num>
  <w:num w:numId="14" w16cid:durableId="1636334132">
    <w:abstractNumId w:val="19"/>
  </w:num>
  <w:num w:numId="15" w16cid:durableId="1405100599">
    <w:abstractNumId w:val="17"/>
  </w:num>
  <w:num w:numId="16" w16cid:durableId="1720936962">
    <w:abstractNumId w:val="12"/>
  </w:num>
  <w:num w:numId="17" w16cid:durableId="1983654850">
    <w:abstractNumId w:val="16"/>
  </w:num>
  <w:num w:numId="18" w16cid:durableId="1254435903">
    <w:abstractNumId w:val="13"/>
  </w:num>
  <w:num w:numId="19" w16cid:durableId="1225219248">
    <w:abstractNumId w:val="15"/>
  </w:num>
  <w:num w:numId="20" w16cid:durableId="1665695328">
    <w:abstractNumId w:val="18"/>
  </w:num>
  <w:num w:numId="21" w16cid:durableId="999772064">
    <w:abstractNumId w:val="20"/>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harina Schleidt">
    <w15:presenceInfo w15:providerId="Windows Live" w15:userId="9f2d63c35bd57bba"/>
  </w15:person>
  <w15:person w15:author="REID-JAMOND Alison">
    <w15:presenceInfo w15:providerId="AD" w15:userId="S::REID-JAMOND@iso.org::0e02bdbf-9401-48eb-8747-d97d5cec87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mirrorMargins/>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toRedact State" w:val="ready"/>
    <w:docVar w:name="CheckHeader" w:val="F"/>
    <w:docVar w:name="ex_AddedHTMLPreformat" w:val="Consolas"/>
    <w:docVar w:name="ex_AutoRedact" w:val="APComplete"/>
    <w:docVar w:name="ex_Citations" w:val="APComplete"/>
    <w:docVar w:name="ex_CitConv" w:val="APComplete"/>
    <w:docVar w:name="ex_CleanUp" w:val="CleanUpComplete"/>
    <w:docVar w:name="eX_DocInfoLastUpdatedDate" w:val="44519.6103009259"/>
    <w:docVar w:name="ex_eXtylesBuild" w:val="3042"/>
    <w:docVar w:name="ex_Inera-Citation-Driver" w:val="APComplete"/>
    <w:docVar w:name="ex_ISOAutoStyle" w:val="APComplete"/>
    <w:docVar w:name="EX_LAST_PALETTE_TAB" w:val="2"/>
    <w:docVar w:name="ex_ParseBib" w:val="APComplete"/>
    <w:docVar w:name="ex_PPCleanUp" w:val="PPCleanUpComplete"/>
    <w:docVar w:name="ex_StandardCit" w:val="APComplete"/>
    <w:docVar w:name="ex_StdValid" w:val="APComplete"/>
    <w:docVar w:name="ex_URLCheck" w:val="APComplete"/>
    <w:docVar w:name="ex_WordVersion" w:val="14.0"/>
    <w:docVar w:name="eXtyles" w:val="active"/>
    <w:docVar w:name="eXtylesPPCSettings" w:val="optPPCSelection|False|optPPCWholeDoc|True|chkRehydrateFootnotes|0|chkRemoveParagraphShading|1|chkRemoveTextShading|1|chkConvertComments|0|comboReviews|All Reviewers|btnCommentBefore|False|btnCommentAfter|True|btnCommentEnd|False|txtCommentPrefix| [[Q%D: |txtCommentSuffix| Q%D]]|ComboCommentColor||chkBoldComments|0|chkRemoveCommentsDTP|1|chkRemoveTextHighlights|1|chkRemoveUserCharStyles|0|chkRemoveUnusedStyles|0|chkRemoveRefTags|1|ComboRefStyle1|Biblio Entry|ComboRefStyle2|RefNorm|chkRemoveHyperlinks|0|txtHyperlinkText||chkFlattenFootnotes|0|"/>
    <w:docVar w:name="ExtylesTagDescriptors" w:val="Table+|Tbl_plus|Table|Tbl_standard|Table-|Tbl_-|Table--|Tbl_--|Table Row Break|Tbl_row_break|Inline graphic|graphic|Book Reference|bok|Conference Reference|conf|Edited Book Reference|edb|Electronic Reference|eref|Journal Reference|jrn|Legal Reference|lgl|Other Reference|other|Thesis Reference|ths|Unknown Reference|unknown|Standard Reference|std|"/>
    <w:docVar w:name="iceJABR" w:val="Standard"/>
    <w:docVar w:name="iceJournal" w:val="Standard:ISO Standard"/>
    <w:docVar w:name="iceJournalName" w:val="ISO Standard"/>
    <w:docVar w:name="icePublisher" w:val="ISO"/>
    <w:docVar w:name="ISOCommref" w:val="ISO/TC 211"/>
    <w:docVar w:name="ISOContentLanguage" w:val="en"/>
    <w:docVar w:name="ISOCopyrightHolder" w:val="ISO"/>
    <w:docVar w:name="ISOCopyrightStatement" w:val="All rights reserved"/>
    <w:docVar w:name="ISOCopyrightYear" w:val="2021"/>
    <w:docVar w:name="ISODILanguage" w:val="en"/>
    <w:docVar w:name="ISODIProjID" w:val="82463"/>
    <w:docVar w:name="ISODIProjID3DIGITS" w:val="82"/>
    <w:docVar w:name="ISODIReleaseVersion" w:val="DIS"/>
    <w:docVar w:name="ISODISdo" w:val="ISO"/>
    <w:docVar w:name="ISODIUrn" w:val="iso:std:iso:19156:dis:ed-2:v1:en"/>
    <w:docVar w:name="ISODocNumber" w:val="19156"/>
    <w:docVar w:name="ISODocref" w:val="ISO/DIS 19156(en)"/>
    <w:docVar w:name="ISODocType" w:val="IS"/>
    <w:docVar w:name="ISOEdition" w:val="2"/>
    <w:docVar w:name="ISOFullEN" w:val="Geographic information — Observations, measurements and samples"/>
    <w:docVar w:name="ISOFullFR" w:val="Titre manque"/>
    <w:docVar w:name="ISOIntroEN" w:val="Geographic information"/>
    <w:docVar w:name="ISOMainEN" w:val="Observations, measurements and samples"/>
    <w:docVar w:name="ISOMainFR" w:val="Titre manque"/>
    <w:docVar w:name="ISOOriginator" w:val="ISO"/>
    <w:docVar w:name="ISOPageCount" w:val="0"/>
    <w:docVar w:name="ISOPriceRef" w:val="0"/>
    <w:docVar w:name="ISOPubliclyAvailableSpec" w:val="False"/>
    <w:docVar w:name="ISOSecretariat" w:val="SIS"/>
    <w:docVar w:name="ISOStdRefDated" w:val="ISO/DIS 19156"/>
    <w:docVar w:name="ISOStdRefUndated" w:val="ISO/DIS 19156"/>
    <w:docVar w:name="ISOSTDXrefRevises" w:val="ISO 19156:2011"/>
    <w:docVar w:name="ISOVersion" w:val="1"/>
    <w:docVar w:name="ISOViennaAgreement" w:val="(E): ISO-lead"/>
    <w:docVar w:name="ISOVoteEnd" w:val="2022-04-11"/>
    <w:docVar w:name="ISOVoteStart" w:val="2022-01-17"/>
    <w:docVar w:name="ManifestID" w:val="ISOID-01001"/>
    <w:docVar w:name="PreEdit Baseline Path" w:val="C:\temp\macroserver\WORD2EXTYLESSI\WORD2EXTYLESSI.appuser@vmlinweb230.iso.ch_1733\C082463e$base.docx"/>
    <w:docVar w:name="PreEdit Baseline Timestamp" w:val="15.11.2021 13:18:59"/>
    <w:docVar w:name="PreEdit Up-Front Loss" w:val="complete"/>
    <w:docVar w:name="Publication" w:val="Standard:ISO Standard"/>
    <w:docVar w:name="Publisher" w:val="ISO"/>
    <w:docVar w:name="PublisherName" w:val="International Standards Organization"/>
    <w:docVar w:name="Type" w:val="All"/>
  </w:docVars>
  <w:rsids>
    <w:rsidRoot w:val="001C6575"/>
    <w:rsid w:val="000017EB"/>
    <w:rsid w:val="00001DFA"/>
    <w:rsid w:val="00002F8F"/>
    <w:rsid w:val="00005B61"/>
    <w:rsid w:val="0001046F"/>
    <w:rsid w:val="00011CDC"/>
    <w:rsid w:val="0001453C"/>
    <w:rsid w:val="00016041"/>
    <w:rsid w:val="000167AE"/>
    <w:rsid w:val="00016FE3"/>
    <w:rsid w:val="0002054A"/>
    <w:rsid w:val="00020674"/>
    <w:rsid w:val="00020E72"/>
    <w:rsid w:val="00021125"/>
    <w:rsid w:val="00022AAF"/>
    <w:rsid w:val="00022C0A"/>
    <w:rsid w:val="0002339B"/>
    <w:rsid w:val="00023D87"/>
    <w:rsid w:val="000266AC"/>
    <w:rsid w:val="00026AA4"/>
    <w:rsid w:val="00026FFF"/>
    <w:rsid w:val="00027B73"/>
    <w:rsid w:val="000318B9"/>
    <w:rsid w:val="00031EDF"/>
    <w:rsid w:val="00032197"/>
    <w:rsid w:val="00033320"/>
    <w:rsid w:val="00037B3B"/>
    <w:rsid w:val="000409EC"/>
    <w:rsid w:val="000416A8"/>
    <w:rsid w:val="000423A0"/>
    <w:rsid w:val="00047CD7"/>
    <w:rsid w:val="00052262"/>
    <w:rsid w:val="000523C7"/>
    <w:rsid w:val="0005379D"/>
    <w:rsid w:val="00053A30"/>
    <w:rsid w:val="00054591"/>
    <w:rsid w:val="00054C95"/>
    <w:rsid w:val="00055455"/>
    <w:rsid w:val="00055EAB"/>
    <w:rsid w:val="000564D4"/>
    <w:rsid w:val="0005687D"/>
    <w:rsid w:val="00060093"/>
    <w:rsid w:val="00061226"/>
    <w:rsid w:val="00061435"/>
    <w:rsid w:val="0006289D"/>
    <w:rsid w:val="00065EE1"/>
    <w:rsid w:val="00067877"/>
    <w:rsid w:val="000728C6"/>
    <w:rsid w:val="00073FE3"/>
    <w:rsid w:val="0007557E"/>
    <w:rsid w:val="00076333"/>
    <w:rsid w:val="000778C3"/>
    <w:rsid w:val="00080CC7"/>
    <w:rsid w:val="00083060"/>
    <w:rsid w:val="00083852"/>
    <w:rsid w:val="000839FA"/>
    <w:rsid w:val="00086042"/>
    <w:rsid w:val="0008652C"/>
    <w:rsid w:val="00086AF7"/>
    <w:rsid w:val="0008773D"/>
    <w:rsid w:val="0009594E"/>
    <w:rsid w:val="00096387"/>
    <w:rsid w:val="00097151"/>
    <w:rsid w:val="000A070A"/>
    <w:rsid w:val="000A0A7E"/>
    <w:rsid w:val="000A140B"/>
    <w:rsid w:val="000A196B"/>
    <w:rsid w:val="000A2293"/>
    <w:rsid w:val="000A32FE"/>
    <w:rsid w:val="000A3616"/>
    <w:rsid w:val="000A6B0A"/>
    <w:rsid w:val="000B17DE"/>
    <w:rsid w:val="000B26B5"/>
    <w:rsid w:val="000B43DA"/>
    <w:rsid w:val="000B4F03"/>
    <w:rsid w:val="000B7BFE"/>
    <w:rsid w:val="000B7CAF"/>
    <w:rsid w:val="000C033F"/>
    <w:rsid w:val="000C11E2"/>
    <w:rsid w:val="000C3F94"/>
    <w:rsid w:val="000C435F"/>
    <w:rsid w:val="000C463A"/>
    <w:rsid w:val="000C5640"/>
    <w:rsid w:val="000C6285"/>
    <w:rsid w:val="000C70DD"/>
    <w:rsid w:val="000D0B49"/>
    <w:rsid w:val="000D1388"/>
    <w:rsid w:val="000D2AEA"/>
    <w:rsid w:val="000D5EA4"/>
    <w:rsid w:val="000E01BD"/>
    <w:rsid w:val="000E25B2"/>
    <w:rsid w:val="000F2FA6"/>
    <w:rsid w:val="000F44D4"/>
    <w:rsid w:val="000F4699"/>
    <w:rsid w:val="000F65CE"/>
    <w:rsid w:val="000F79BF"/>
    <w:rsid w:val="000F7AC0"/>
    <w:rsid w:val="000F7C96"/>
    <w:rsid w:val="0010056C"/>
    <w:rsid w:val="00100651"/>
    <w:rsid w:val="001042DA"/>
    <w:rsid w:val="001046E9"/>
    <w:rsid w:val="00105813"/>
    <w:rsid w:val="001060B3"/>
    <w:rsid w:val="001076A1"/>
    <w:rsid w:val="00111552"/>
    <w:rsid w:val="00113B7F"/>
    <w:rsid w:val="001147E3"/>
    <w:rsid w:val="00114E5B"/>
    <w:rsid w:val="00115763"/>
    <w:rsid w:val="00116C6C"/>
    <w:rsid w:val="00117CD2"/>
    <w:rsid w:val="00121A78"/>
    <w:rsid w:val="001221DB"/>
    <w:rsid w:val="0012427B"/>
    <w:rsid w:val="00125098"/>
    <w:rsid w:val="00130432"/>
    <w:rsid w:val="00131573"/>
    <w:rsid w:val="00131699"/>
    <w:rsid w:val="001320A7"/>
    <w:rsid w:val="0013258D"/>
    <w:rsid w:val="00134DF7"/>
    <w:rsid w:val="001401CF"/>
    <w:rsid w:val="001435E4"/>
    <w:rsid w:val="0014794F"/>
    <w:rsid w:val="001501CE"/>
    <w:rsid w:val="00153474"/>
    <w:rsid w:val="00154230"/>
    <w:rsid w:val="0015536A"/>
    <w:rsid w:val="00156615"/>
    <w:rsid w:val="001574A6"/>
    <w:rsid w:val="001617BC"/>
    <w:rsid w:val="00161C5F"/>
    <w:rsid w:val="00164503"/>
    <w:rsid w:val="00164FC9"/>
    <w:rsid w:val="00164FE6"/>
    <w:rsid w:val="00165AA5"/>
    <w:rsid w:val="001663B7"/>
    <w:rsid w:val="0017013F"/>
    <w:rsid w:val="00170CF0"/>
    <w:rsid w:val="00170D23"/>
    <w:rsid w:val="0017106A"/>
    <w:rsid w:val="00172EA5"/>
    <w:rsid w:val="00173E3B"/>
    <w:rsid w:val="00174114"/>
    <w:rsid w:val="00175203"/>
    <w:rsid w:val="0018089C"/>
    <w:rsid w:val="00181B85"/>
    <w:rsid w:val="0018223B"/>
    <w:rsid w:val="00182C3E"/>
    <w:rsid w:val="0018329C"/>
    <w:rsid w:val="0018668C"/>
    <w:rsid w:val="00186F5C"/>
    <w:rsid w:val="0019265B"/>
    <w:rsid w:val="00193100"/>
    <w:rsid w:val="0019396D"/>
    <w:rsid w:val="0019426E"/>
    <w:rsid w:val="00194DAA"/>
    <w:rsid w:val="0019781D"/>
    <w:rsid w:val="0019793B"/>
    <w:rsid w:val="001A01B9"/>
    <w:rsid w:val="001A0988"/>
    <w:rsid w:val="001A0B0F"/>
    <w:rsid w:val="001A325F"/>
    <w:rsid w:val="001A33D0"/>
    <w:rsid w:val="001A4204"/>
    <w:rsid w:val="001A42F9"/>
    <w:rsid w:val="001A49FA"/>
    <w:rsid w:val="001A4DCF"/>
    <w:rsid w:val="001A5B74"/>
    <w:rsid w:val="001A6D83"/>
    <w:rsid w:val="001A72C4"/>
    <w:rsid w:val="001B02F3"/>
    <w:rsid w:val="001B0D6E"/>
    <w:rsid w:val="001B1E46"/>
    <w:rsid w:val="001B2AFB"/>
    <w:rsid w:val="001B2CF3"/>
    <w:rsid w:val="001B51CD"/>
    <w:rsid w:val="001B6287"/>
    <w:rsid w:val="001B6D1E"/>
    <w:rsid w:val="001B7F53"/>
    <w:rsid w:val="001C03D6"/>
    <w:rsid w:val="001C36B5"/>
    <w:rsid w:val="001C372C"/>
    <w:rsid w:val="001C49AC"/>
    <w:rsid w:val="001C4DD3"/>
    <w:rsid w:val="001C54B6"/>
    <w:rsid w:val="001C6575"/>
    <w:rsid w:val="001C6797"/>
    <w:rsid w:val="001C6E39"/>
    <w:rsid w:val="001D0B3D"/>
    <w:rsid w:val="001D410B"/>
    <w:rsid w:val="001D4E0A"/>
    <w:rsid w:val="001D7D22"/>
    <w:rsid w:val="001E0921"/>
    <w:rsid w:val="001E1837"/>
    <w:rsid w:val="001E4AC8"/>
    <w:rsid w:val="001E635D"/>
    <w:rsid w:val="001E7714"/>
    <w:rsid w:val="001F156E"/>
    <w:rsid w:val="001F19D9"/>
    <w:rsid w:val="001F3195"/>
    <w:rsid w:val="001F4A39"/>
    <w:rsid w:val="001F501C"/>
    <w:rsid w:val="001F59D9"/>
    <w:rsid w:val="001F5A5B"/>
    <w:rsid w:val="001F6C35"/>
    <w:rsid w:val="002012A4"/>
    <w:rsid w:val="002017C2"/>
    <w:rsid w:val="00202914"/>
    <w:rsid w:val="002037C6"/>
    <w:rsid w:val="00203CA4"/>
    <w:rsid w:val="00203E67"/>
    <w:rsid w:val="00212EA1"/>
    <w:rsid w:val="00214F45"/>
    <w:rsid w:val="00217BBC"/>
    <w:rsid w:val="002203E7"/>
    <w:rsid w:val="00220B53"/>
    <w:rsid w:val="00221ACE"/>
    <w:rsid w:val="002233D9"/>
    <w:rsid w:val="0022370E"/>
    <w:rsid w:val="00223E45"/>
    <w:rsid w:val="0022406E"/>
    <w:rsid w:val="002241CC"/>
    <w:rsid w:val="00225515"/>
    <w:rsid w:val="00233DE0"/>
    <w:rsid w:val="00234065"/>
    <w:rsid w:val="002363FA"/>
    <w:rsid w:val="00236F84"/>
    <w:rsid w:val="00240570"/>
    <w:rsid w:val="00240C92"/>
    <w:rsid w:val="00242114"/>
    <w:rsid w:val="002423DA"/>
    <w:rsid w:val="00242E6C"/>
    <w:rsid w:val="00243A46"/>
    <w:rsid w:val="0024409E"/>
    <w:rsid w:val="002446D4"/>
    <w:rsid w:val="00244CB6"/>
    <w:rsid w:val="002478CC"/>
    <w:rsid w:val="00247DE8"/>
    <w:rsid w:val="00250A5E"/>
    <w:rsid w:val="0025166B"/>
    <w:rsid w:val="00257276"/>
    <w:rsid w:val="002623DA"/>
    <w:rsid w:val="00262485"/>
    <w:rsid w:val="00262594"/>
    <w:rsid w:val="00264063"/>
    <w:rsid w:val="00264095"/>
    <w:rsid w:val="002641A0"/>
    <w:rsid w:val="00266DCF"/>
    <w:rsid w:val="0027124A"/>
    <w:rsid w:val="00272D78"/>
    <w:rsid w:val="00273A96"/>
    <w:rsid w:val="002749EF"/>
    <w:rsid w:val="00274A7E"/>
    <w:rsid w:val="00275C1E"/>
    <w:rsid w:val="00280365"/>
    <w:rsid w:val="002808F7"/>
    <w:rsid w:val="002815D9"/>
    <w:rsid w:val="00281EBA"/>
    <w:rsid w:val="00282835"/>
    <w:rsid w:val="00282DF1"/>
    <w:rsid w:val="00283976"/>
    <w:rsid w:val="002852F4"/>
    <w:rsid w:val="002868F7"/>
    <w:rsid w:val="00286F8B"/>
    <w:rsid w:val="00287F52"/>
    <w:rsid w:val="00290246"/>
    <w:rsid w:val="002917CB"/>
    <w:rsid w:val="00291E2A"/>
    <w:rsid w:val="00292DA7"/>
    <w:rsid w:val="00294669"/>
    <w:rsid w:val="00294FB0"/>
    <w:rsid w:val="00295A39"/>
    <w:rsid w:val="00295C11"/>
    <w:rsid w:val="00296ACC"/>
    <w:rsid w:val="002A0086"/>
    <w:rsid w:val="002A075F"/>
    <w:rsid w:val="002A1711"/>
    <w:rsid w:val="002A2250"/>
    <w:rsid w:val="002A2967"/>
    <w:rsid w:val="002A61E5"/>
    <w:rsid w:val="002A7B9F"/>
    <w:rsid w:val="002B04B4"/>
    <w:rsid w:val="002B3426"/>
    <w:rsid w:val="002B39BE"/>
    <w:rsid w:val="002B3E5F"/>
    <w:rsid w:val="002B42CB"/>
    <w:rsid w:val="002B4EBE"/>
    <w:rsid w:val="002B58C3"/>
    <w:rsid w:val="002B6928"/>
    <w:rsid w:val="002B7CCD"/>
    <w:rsid w:val="002C026F"/>
    <w:rsid w:val="002C1F08"/>
    <w:rsid w:val="002C3FBC"/>
    <w:rsid w:val="002C442C"/>
    <w:rsid w:val="002C453D"/>
    <w:rsid w:val="002C6CAB"/>
    <w:rsid w:val="002D0861"/>
    <w:rsid w:val="002D2FAD"/>
    <w:rsid w:val="002D3D6B"/>
    <w:rsid w:val="002D3D97"/>
    <w:rsid w:val="002D5A96"/>
    <w:rsid w:val="002D64EE"/>
    <w:rsid w:val="002E0794"/>
    <w:rsid w:val="002E0796"/>
    <w:rsid w:val="002E12FD"/>
    <w:rsid w:val="002E175D"/>
    <w:rsid w:val="002E3170"/>
    <w:rsid w:val="002E3536"/>
    <w:rsid w:val="002E3943"/>
    <w:rsid w:val="002E3C88"/>
    <w:rsid w:val="002E5331"/>
    <w:rsid w:val="002E57C8"/>
    <w:rsid w:val="002E59D9"/>
    <w:rsid w:val="002E5BC2"/>
    <w:rsid w:val="002E624A"/>
    <w:rsid w:val="002F0C24"/>
    <w:rsid w:val="002F2035"/>
    <w:rsid w:val="002F3554"/>
    <w:rsid w:val="002F5245"/>
    <w:rsid w:val="00300392"/>
    <w:rsid w:val="00300AFD"/>
    <w:rsid w:val="00301203"/>
    <w:rsid w:val="00301F07"/>
    <w:rsid w:val="00301F83"/>
    <w:rsid w:val="003021D1"/>
    <w:rsid w:val="00302F83"/>
    <w:rsid w:val="0030485C"/>
    <w:rsid w:val="00306668"/>
    <w:rsid w:val="00306A82"/>
    <w:rsid w:val="003070B5"/>
    <w:rsid w:val="00307FF9"/>
    <w:rsid w:val="00311112"/>
    <w:rsid w:val="003119A8"/>
    <w:rsid w:val="0031289B"/>
    <w:rsid w:val="003133EB"/>
    <w:rsid w:val="00313615"/>
    <w:rsid w:val="0031385F"/>
    <w:rsid w:val="00314414"/>
    <w:rsid w:val="0031441B"/>
    <w:rsid w:val="00316886"/>
    <w:rsid w:val="00316D0E"/>
    <w:rsid w:val="00316DFC"/>
    <w:rsid w:val="003177A9"/>
    <w:rsid w:val="00317E5D"/>
    <w:rsid w:val="00325C73"/>
    <w:rsid w:val="00326137"/>
    <w:rsid w:val="00330201"/>
    <w:rsid w:val="0033107D"/>
    <w:rsid w:val="00332334"/>
    <w:rsid w:val="003324B3"/>
    <w:rsid w:val="00333312"/>
    <w:rsid w:val="00333718"/>
    <w:rsid w:val="0033443B"/>
    <w:rsid w:val="00334478"/>
    <w:rsid w:val="0033464A"/>
    <w:rsid w:val="00337C34"/>
    <w:rsid w:val="00340D39"/>
    <w:rsid w:val="003417EE"/>
    <w:rsid w:val="0034272F"/>
    <w:rsid w:val="00344888"/>
    <w:rsid w:val="00345B12"/>
    <w:rsid w:val="00350089"/>
    <w:rsid w:val="003509D5"/>
    <w:rsid w:val="00351155"/>
    <w:rsid w:val="003516A7"/>
    <w:rsid w:val="00351E51"/>
    <w:rsid w:val="00353EF8"/>
    <w:rsid w:val="0035495D"/>
    <w:rsid w:val="003565D4"/>
    <w:rsid w:val="003608E7"/>
    <w:rsid w:val="003613DB"/>
    <w:rsid w:val="0036145C"/>
    <w:rsid w:val="00365F92"/>
    <w:rsid w:val="003664E0"/>
    <w:rsid w:val="00366758"/>
    <w:rsid w:val="0037109D"/>
    <w:rsid w:val="00371A47"/>
    <w:rsid w:val="00371A7E"/>
    <w:rsid w:val="00373561"/>
    <w:rsid w:val="00375F0D"/>
    <w:rsid w:val="00381F0F"/>
    <w:rsid w:val="00383A92"/>
    <w:rsid w:val="00383C9B"/>
    <w:rsid w:val="003855C8"/>
    <w:rsid w:val="003866D0"/>
    <w:rsid w:val="00386CFD"/>
    <w:rsid w:val="00386E54"/>
    <w:rsid w:val="00393057"/>
    <w:rsid w:val="00393148"/>
    <w:rsid w:val="0039361D"/>
    <w:rsid w:val="00393BE0"/>
    <w:rsid w:val="0039549A"/>
    <w:rsid w:val="00395E39"/>
    <w:rsid w:val="00395FE4"/>
    <w:rsid w:val="00397804"/>
    <w:rsid w:val="003A05D6"/>
    <w:rsid w:val="003A07BA"/>
    <w:rsid w:val="003A0A0A"/>
    <w:rsid w:val="003A21C8"/>
    <w:rsid w:val="003A2C10"/>
    <w:rsid w:val="003A3ECC"/>
    <w:rsid w:val="003A42E8"/>
    <w:rsid w:val="003A54D1"/>
    <w:rsid w:val="003A5DDA"/>
    <w:rsid w:val="003A68D3"/>
    <w:rsid w:val="003B153F"/>
    <w:rsid w:val="003B488C"/>
    <w:rsid w:val="003C2527"/>
    <w:rsid w:val="003C293C"/>
    <w:rsid w:val="003C3C9D"/>
    <w:rsid w:val="003C64F4"/>
    <w:rsid w:val="003C74B7"/>
    <w:rsid w:val="003D141F"/>
    <w:rsid w:val="003D1A1E"/>
    <w:rsid w:val="003D2182"/>
    <w:rsid w:val="003D24BC"/>
    <w:rsid w:val="003D2899"/>
    <w:rsid w:val="003D2AB6"/>
    <w:rsid w:val="003D3E58"/>
    <w:rsid w:val="003D4D00"/>
    <w:rsid w:val="003D567A"/>
    <w:rsid w:val="003D5993"/>
    <w:rsid w:val="003D5C0A"/>
    <w:rsid w:val="003D5C74"/>
    <w:rsid w:val="003D68CB"/>
    <w:rsid w:val="003E0F5E"/>
    <w:rsid w:val="003E1E46"/>
    <w:rsid w:val="003E2160"/>
    <w:rsid w:val="003E224E"/>
    <w:rsid w:val="003E45F3"/>
    <w:rsid w:val="003E5E45"/>
    <w:rsid w:val="003E77E7"/>
    <w:rsid w:val="003F0344"/>
    <w:rsid w:val="003F1E69"/>
    <w:rsid w:val="003F30C1"/>
    <w:rsid w:val="003F5653"/>
    <w:rsid w:val="003F6E7C"/>
    <w:rsid w:val="0040049D"/>
    <w:rsid w:val="00400F60"/>
    <w:rsid w:val="00404505"/>
    <w:rsid w:val="00404DBD"/>
    <w:rsid w:val="00406340"/>
    <w:rsid w:val="00410BFB"/>
    <w:rsid w:val="004113B0"/>
    <w:rsid w:val="00411947"/>
    <w:rsid w:val="00412EB8"/>
    <w:rsid w:val="004143C5"/>
    <w:rsid w:val="0041445A"/>
    <w:rsid w:val="0041703C"/>
    <w:rsid w:val="004205BE"/>
    <w:rsid w:val="00420B94"/>
    <w:rsid w:val="004224E8"/>
    <w:rsid w:val="00422B64"/>
    <w:rsid w:val="00423449"/>
    <w:rsid w:val="004245E0"/>
    <w:rsid w:val="00424D23"/>
    <w:rsid w:val="004262EC"/>
    <w:rsid w:val="004277A3"/>
    <w:rsid w:val="00430BBE"/>
    <w:rsid w:val="004312D8"/>
    <w:rsid w:val="00431328"/>
    <w:rsid w:val="004317ED"/>
    <w:rsid w:val="00433BE6"/>
    <w:rsid w:val="00435248"/>
    <w:rsid w:val="00435ACC"/>
    <w:rsid w:val="00437D7C"/>
    <w:rsid w:val="004404E3"/>
    <w:rsid w:val="004408E7"/>
    <w:rsid w:val="00441C1E"/>
    <w:rsid w:val="004420BE"/>
    <w:rsid w:val="004421EF"/>
    <w:rsid w:val="004438A4"/>
    <w:rsid w:val="00446A1A"/>
    <w:rsid w:val="00447B29"/>
    <w:rsid w:val="00447C43"/>
    <w:rsid w:val="00452AE7"/>
    <w:rsid w:val="00452B78"/>
    <w:rsid w:val="00453D05"/>
    <w:rsid w:val="00455570"/>
    <w:rsid w:val="0045603C"/>
    <w:rsid w:val="004563C2"/>
    <w:rsid w:val="004605B0"/>
    <w:rsid w:val="004611AB"/>
    <w:rsid w:val="00462F81"/>
    <w:rsid w:val="00464EA1"/>
    <w:rsid w:val="004652C7"/>
    <w:rsid w:val="00466170"/>
    <w:rsid w:val="0046688D"/>
    <w:rsid w:val="00472422"/>
    <w:rsid w:val="00472D05"/>
    <w:rsid w:val="0047484D"/>
    <w:rsid w:val="0047527C"/>
    <w:rsid w:val="00475675"/>
    <w:rsid w:val="00475740"/>
    <w:rsid w:val="00475D10"/>
    <w:rsid w:val="004762FB"/>
    <w:rsid w:val="00476D80"/>
    <w:rsid w:val="004772BC"/>
    <w:rsid w:val="00480B22"/>
    <w:rsid w:val="00481387"/>
    <w:rsid w:val="004818EE"/>
    <w:rsid w:val="00481BC9"/>
    <w:rsid w:val="00482C25"/>
    <w:rsid w:val="00484E91"/>
    <w:rsid w:val="004864AE"/>
    <w:rsid w:val="00490CBC"/>
    <w:rsid w:val="00491C3C"/>
    <w:rsid w:val="004926C6"/>
    <w:rsid w:val="00495177"/>
    <w:rsid w:val="00497ACD"/>
    <w:rsid w:val="004A0FB4"/>
    <w:rsid w:val="004A204D"/>
    <w:rsid w:val="004A29C7"/>
    <w:rsid w:val="004A3007"/>
    <w:rsid w:val="004A43E0"/>
    <w:rsid w:val="004A76AD"/>
    <w:rsid w:val="004A7FCE"/>
    <w:rsid w:val="004B13B4"/>
    <w:rsid w:val="004B14C4"/>
    <w:rsid w:val="004B3D3C"/>
    <w:rsid w:val="004B610F"/>
    <w:rsid w:val="004B65BF"/>
    <w:rsid w:val="004B746E"/>
    <w:rsid w:val="004B75DB"/>
    <w:rsid w:val="004C1046"/>
    <w:rsid w:val="004C241D"/>
    <w:rsid w:val="004C2EE3"/>
    <w:rsid w:val="004C36B0"/>
    <w:rsid w:val="004C3A01"/>
    <w:rsid w:val="004C400E"/>
    <w:rsid w:val="004C6184"/>
    <w:rsid w:val="004C7E90"/>
    <w:rsid w:val="004D16C0"/>
    <w:rsid w:val="004D18D7"/>
    <w:rsid w:val="004D258E"/>
    <w:rsid w:val="004D3810"/>
    <w:rsid w:val="004D5F28"/>
    <w:rsid w:val="004D5F35"/>
    <w:rsid w:val="004D6E49"/>
    <w:rsid w:val="004D737B"/>
    <w:rsid w:val="004D7B82"/>
    <w:rsid w:val="004E0A69"/>
    <w:rsid w:val="004E4666"/>
    <w:rsid w:val="004E4A84"/>
    <w:rsid w:val="004E6E8E"/>
    <w:rsid w:val="004F141F"/>
    <w:rsid w:val="004F3EB0"/>
    <w:rsid w:val="004F5B04"/>
    <w:rsid w:val="004F65A9"/>
    <w:rsid w:val="004F7204"/>
    <w:rsid w:val="004F74A0"/>
    <w:rsid w:val="0050096D"/>
    <w:rsid w:val="00501289"/>
    <w:rsid w:val="005036B2"/>
    <w:rsid w:val="00505A8B"/>
    <w:rsid w:val="0050774B"/>
    <w:rsid w:val="005124BB"/>
    <w:rsid w:val="00513145"/>
    <w:rsid w:val="0051369A"/>
    <w:rsid w:val="0051615F"/>
    <w:rsid w:val="0051619A"/>
    <w:rsid w:val="0051668D"/>
    <w:rsid w:val="005168BA"/>
    <w:rsid w:val="005177CE"/>
    <w:rsid w:val="00522CA2"/>
    <w:rsid w:val="005256EF"/>
    <w:rsid w:val="00526284"/>
    <w:rsid w:val="00526508"/>
    <w:rsid w:val="00530A1C"/>
    <w:rsid w:val="005322A0"/>
    <w:rsid w:val="00534238"/>
    <w:rsid w:val="00535474"/>
    <w:rsid w:val="00540061"/>
    <w:rsid w:val="00540F8F"/>
    <w:rsid w:val="0054133A"/>
    <w:rsid w:val="0054203E"/>
    <w:rsid w:val="005438D7"/>
    <w:rsid w:val="00544E47"/>
    <w:rsid w:val="0054733A"/>
    <w:rsid w:val="0055112F"/>
    <w:rsid w:val="005531F0"/>
    <w:rsid w:val="00554F9E"/>
    <w:rsid w:val="0055579A"/>
    <w:rsid w:val="00561B0B"/>
    <w:rsid w:val="00562CBB"/>
    <w:rsid w:val="00563415"/>
    <w:rsid w:val="0056367A"/>
    <w:rsid w:val="00564377"/>
    <w:rsid w:val="00565627"/>
    <w:rsid w:val="0056682B"/>
    <w:rsid w:val="005671B8"/>
    <w:rsid w:val="00567D7E"/>
    <w:rsid w:val="00570653"/>
    <w:rsid w:val="005709F0"/>
    <w:rsid w:val="00570EC2"/>
    <w:rsid w:val="00572E6E"/>
    <w:rsid w:val="00577364"/>
    <w:rsid w:val="0057786D"/>
    <w:rsid w:val="00580F3C"/>
    <w:rsid w:val="00584282"/>
    <w:rsid w:val="00585053"/>
    <w:rsid w:val="0058722D"/>
    <w:rsid w:val="0059116D"/>
    <w:rsid w:val="005922F1"/>
    <w:rsid w:val="005929A0"/>
    <w:rsid w:val="00594FA6"/>
    <w:rsid w:val="00596027"/>
    <w:rsid w:val="0059657D"/>
    <w:rsid w:val="00596E93"/>
    <w:rsid w:val="005978B9"/>
    <w:rsid w:val="005A3EC3"/>
    <w:rsid w:val="005A5A09"/>
    <w:rsid w:val="005A7051"/>
    <w:rsid w:val="005A7A3A"/>
    <w:rsid w:val="005B0A0A"/>
    <w:rsid w:val="005B21D1"/>
    <w:rsid w:val="005B2A0F"/>
    <w:rsid w:val="005B3EC6"/>
    <w:rsid w:val="005B517D"/>
    <w:rsid w:val="005B56DE"/>
    <w:rsid w:val="005B5EAD"/>
    <w:rsid w:val="005B769A"/>
    <w:rsid w:val="005C1E2E"/>
    <w:rsid w:val="005C2742"/>
    <w:rsid w:val="005C3420"/>
    <w:rsid w:val="005C46DD"/>
    <w:rsid w:val="005C632A"/>
    <w:rsid w:val="005C6D04"/>
    <w:rsid w:val="005D1FAA"/>
    <w:rsid w:val="005D5C5A"/>
    <w:rsid w:val="005D5EE1"/>
    <w:rsid w:val="005D6017"/>
    <w:rsid w:val="005D62C6"/>
    <w:rsid w:val="005D6355"/>
    <w:rsid w:val="005D64C6"/>
    <w:rsid w:val="005E1094"/>
    <w:rsid w:val="005E1AE5"/>
    <w:rsid w:val="005E1D3A"/>
    <w:rsid w:val="005E1EEF"/>
    <w:rsid w:val="005E1F40"/>
    <w:rsid w:val="005E29FD"/>
    <w:rsid w:val="005E47C0"/>
    <w:rsid w:val="005E5AD4"/>
    <w:rsid w:val="005F3DF1"/>
    <w:rsid w:val="005F4F8B"/>
    <w:rsid w:val="005F51EB"/>
    <w:rsid w:val="005F790E"/>
    <w:rsid w:val="006014CC"/>
    <w:rsid w:val="006050F3"/>
    <w:rsid w:val="00607FDE"/>
    <w:rsid w:val="00610673"/>
    <w:rsid w:val="00610D56"/>
    <w:rsid w:val="00611F60"/>
    <w:rsid w:val="00615828"/>
    <w:rsid w:val="006174CC"/>
    <w:rsid w:val="00621028"/>
    <w:rsid w:val="00621DFB"/>
    <w:rsid w:val="00622A2E"/>
    <w:rsid w:val="00623B90"/>
    <w:rsid w:val="00624A6C"/>
    <w:rsid w:val="0062664D"/>
    <w:rsid w:val="00626696"/>
    <w:rsid w:val="00626BFF"/>
    <w:rsid w:val="006301E0"/>
    <w:rsid w:val="006301FB"/>
    <w:rsid w:val="00631F81"/>
    <w:rsid w:val="00632253"/>
    <w:rsid w:val="006328C0"/>
    <w:rsid w:val="00636A72"/>
    <w:rsid w:val="0064114F"/>
    <w:rsid w:val="0064123C"/>
    <w:rsid w:val="00641F1D"/>
    <w:rsid w:val="00642FF2"/>
    <w:rsid w:val="0064549B"/>
    <w:rsid w:val="00646EAE"/>
    <w:rsid w:val="006472F1"/>
    <w:rsid w:val="00650B87"/>
    <w:rsid w:val="0065218A"/>
    <w:rsid w:val="0065246E"/>
    <w:rsid w:val="006528F9"/>
    <w:rsid w:val="00653A0F"/>
    <w:rsid w:val="00653FD1"/>
    <w:rsid w:val="0065487C"/>
    <w:rsid w:val="00656929"/>
    <w:rsid w:val="006616CB"/>
    <w:rsid w:val="00661711"/>
    <w:rsid w:val="0067019B"/>
    <w:rsid w:val="00670D65"/>
    <w:rsid w:val="00672B45"/>
    <w:rsid w:val="00673172"/>
    <w:rsid w:val="006748D2"/>
    <w:rsid w:val="00674F5B"/>
    <w:rsid w:val="00675613"/>
    <w:rsid w:val="006762B7"/>
    <w:rsid w:val="0067718F"/>
    <w:rsid w:val="0068101F"/>
    <w:rsid w:val="00683AA9"/>
    <w:rsid w:val="006857A8"/>
    <w:rsid w:val="006900D9"/>
    <w:rsid w:val="00690DFD"/>
    <w:rsid w:val="006933A3"/>
    <w:rsid w:val="00693CB6"/>
    <w:rsid w:val="006945FF"/>
    <w:rsid w:val="00696A69"/>
    <w:rsid w:val="006A4671"/>
    <w:rsid w:val="006A527F"/>
    <w:rsid w:val="006A5540"/>
    <w:rsid w:val="006A769E"/>
    <w:rsid w:val="006A786D"/>
    <w:rsid w:val="006A7909"/>
    <w:rsid w:val="006B3A74"/>
    <w:rsid w:val="006B3EAA"/>
    <w:rsid w:val="006B6B2B"/>
    <w:rsid w:val="006C1E19"/>
    <w:rsid w:val="006C3505"/>
    <w:rsid w:val="006C4528"/>
    <w:rsid w:val="006C4C96"/>
    <w:rsid w:val="006C4FD2"/>
    <w:rsid w:val="006C645F"/>
    <w:rsid w:val="006D2D1E"/>
    <w:rsid w:val="006D3D76"/>
    <w:rsid w:val="006D6F3A"/>
    <w:rsid w:val="006E3F0F"/>
    <w:rsid w:val="006E753C"/>
    <w:rsid w:val="006F017A"/>
    <w:rsid w:val="006F11B2"/>
    <w:rsid w:val="006F3680"/>
    <w:rsid w:val="006F36F6"/>
    <w:rsid w:val="006F529E"/>
    <w:rsid w:val="006F5E64"/>
    <w:rsid w:val="006F73DD"/>
    <w:rsid w:val="0070143C"/>
    <w:rsid w:val="00703C45"/>
    <w:rsid w:val="00706218"/>
    <w:rsid w:val="00710C41"/>
    <w:rsid w:val="00711727"/>
    <w:rsid w:val="00711858"/>
    <w:rsid w:val="00711F78"/>
    <w:rsid w:val="007157C4"/>
    <w:rsid w:val="007165D1"/>
    <w:rsid w:val="00720FED"/>
    <w:rsid w:val="0072134D"/>
    <w:rsid w:val="00721E6C"/>
    <w:rsid w:val="0072232A"/>
    <w:rsid w:val="007240E3"/>
    <w:rsid w:val="007245C5"/>
    <w:rsid w:val="00726B65"/>
    <w:rsid w:val="00726C8C"/>
    <w:rsid w:val="00727EBF"/>
    <w:rsid w:val="007309F0"/>
    <w:rsid w:val="00730D8D"/>
    <w:rsid w:val="00731373"/>
    <w:rsid w:val="00733A61"/>
    <w:rsid w:val="007343C0"/>
    <w:rsid w:val="00734867"/>
    <w:rsid w:val="00736AE9"/>
    <w:rsid w:val="00736C6A"/>
    <w:rsid w:val="007376C2"/>
    <w:rsid w:val="00740AD6"/>
    <w:rsid w:val="00741198"/>
    <w:rsid w:val="00744C55"/>
    <w:rsid w:val="00744E28"/>
    <w:rsid w:val="00746751"/>
    <w:rsid w:val="007467A4"/>
    <w:rsid w:val="0075061F"/>
    <w:rsid w:val="00751940"/>
    <w:rsid w:val="00752CFD"/>
    <w:rsid w:val="00753DA3"/>
    <w:rsid w:val="00754999"/>
    <w:rsid w:val="00755923"/>
    <w:rsid w:val="00755FFB"/>
    <w:rsid w:val="00756F7F"/>
    <w:rsid w:val="00757CC6"/>
    <w:rsid w:val="00757E07"/>
    <w:rsid w:val="00760C94"/>
    <w:rsid w:val="00762AED"/>
    <w:rsid w:val="007649EA"/>
    <w:rsid w:val="0076609A"/>
    <w:rsid w:val="00766D13"/>
    <w:rsid w:val="00767B2F"/>
    <w:rsid w:val="007703D2"/>
    <w:rsid w:val="007704A9"/>
    <w:rsid w:val="007723AE"/>
    <w:rsid w:val="00772955"/>
    <w:rsid w:val="00774AF7"/>
    <w:rsid w:val="0077641F"/>
    <w:rsid w:val="007812F0"/>
    <w:rsid w:val="007813C1"/>
    <w:rsid w:val="007816C1"/>
    <w:rsid w:val="007826F5"/>
    <w:rsid w:val="00784806"/>
    <w:rsid w:val="00784D28"/>
    <w:rsid w:val="00785C54"/>
    <w:rsid w:val="00785E1D"/>
    <w:rsid w:val="00786563"/>
    <w:rsid w:val="00786EB0"/>
    <w:rsid w:val="007873E0"/>
    <w:rsid w:val="007928B7"/>
    <w:rsid w:val="00793258"/>
    <w:rsid w:val="007957F3"/>
    <w:rsid w:val="007A0127"/>
    <w:rsid w:val="007A08C0"/>
    <w:rsid w:val="007A1B4F"/>
    <w:rsid w:val="007A1C65"/>
    <w:rsid w:val="007A3DA8"/>
    <w:rsid w:val="007A5CB7"/>
    <w:rsid w:val="007A6704"/>
    <w:rsid w:val="007B2C44"/>
    <w:rsid w:val="007B36B6"/>
    <w:rsid w:val="007B7029"/>
    <w:rsid w:val="007B72D0"/>
    <w:rsid w:val="007B7B6C"/>
    <w:rsid w:val="007C2205"/>
    <w:rsid w:val="007C375E"/>
    <w:rsid w:val="007C4820"/>
    <w:rsid w:val="007C4EEE"/>
    <w:rsid w:val="007C6E67"/>
    <w:rsid w:val="007C7162"/>
    <w:rsid w:val="007D0826"/>
    <w:rsid w:val="007D11A7"/>
    <w:rsid w:val="007D38F1"/>
    <w:rsid w:val="007D3C2A"/>
    <w:rsid w:val="007D497E"/>
    <w:rsid w:val="007D554A"/>
    <w:rsid w:val="007D5E5A"/>
    <w:rsid w:val="007D782D"/>
    <w:rsid w:val="007D7AE0"/>
    <w:rsid w:val="007E0F59"/>
    <w:rsid w:val="007E3A01"/>
    <w:rsid w:val="007E43EC"/>
    <w:rsid w:val="007E4DBA"/>
    <w:rsid w:val="007E6763"/>
    <w:rsid w:val="007E6F75"/>
    <w:rsid w:val="007F0BF0"/>
    <w:rsid w:val="007F1CAA"/>
    <w:rsid w:val="007F2003"/>
    <w:rsid w:val="007F251F"/>
    <w:rsid w:val="007F2989"/>
    <w:rsid w:val="007F3B91"/>
    <w:rsid w:val="007F698D"/>
    <w:rsid w:val="007F7F35"/>
    <w:rsid w:val="0080012E"/>
    <w:rsid w:val="008001FB"/>
    <w:rsid w:val="00803C5A"/>
    <w:rsid w:val="008050F1"/>
    <w:rsid w:val="008058B6"/>
    <w:rsid w:val="008058BC"/>
    <w:rsid w:val="008060DE"/>
    <w:rsid w:val="00810966"/>
    <w:rsid w:val="008113A9"/>
    <w:rsid w:val="008116DA"/>
    <w:rsid w:val="00811A43"/>
    <w:rsid w:val="008123FB"/>
    <w:rsid w:val="008130AF"/>
    <w:rsid w:val="00813150"/>
    <w:rsid w:val="00813584"/>
    <w:rsid w:val="00813786"/>
    <w:rsid w:val="008138AD"/>
    <w:rsid w:val="0081435D"/>
    <w:rsid w:val="008147D3"/>
    <w:rsid w:val="00814BB2"/>
    <w:rsid w:val="00815246"/>
    <w:rsid w:val="008168CE"/>
    <w:rsid w:val="0082047C"/>
    <w:rsid w:val="008212CB"/>
    <w:rsid w:val="00821BA0"/>
    <w:rsid w:val="00821F18"/>
    <w:rsid w:val="00824AA2"/>
    <w:rsid w:val="0082560B"/>
    <w:rsid w:val="00826352"/>
    <w:rsid w:val="00826CBA"/>
    <w:rsid w:val="00830BAB"/>
    <w:rsid w:val="00833896"/>
    <w:rsid w:val="00835D52"/>
    <w:rsid w:val="00836E9B"/>
    <w:rsid w:val="008404DA"/>
    <w:rsid w:val="00841E7A"/>
    <w:rsid w:val="008429B7"/>
    <w:rsid w:val="00845233"/>
    <w:rsid w:val="008501DC"/>
    <w:rsid w:val="0085134E"/>
    <w:rsid w:val="008534CB"/>
    <w:rsid w:val="008538CF"/>
    <w:rsid w:val="00854564"/>
    <w:rsid w:val="00856058"/>
    <w:rsid w:val="0086004D"/>
    <w:rsid w:val="00860411"/>
    <w:rsid w:val="008620B7"/>
    <w:rsid w:val="00862522"/>
    <w:rsid w:val="00863761"/>
    <w:rsid w:val="00864D32"/>
    <w:rsid w:val="008660C6"/>
    <w:rsid w:val="00866955"/>
    <w:rsid w:val="00867CD7"/>
    <w:rsid w:val="008713ED"/>
    <w:rsid w:val="0087292F"/>
    <w:rsid w:val="00874CE2"/>
    <w:rsid w:val="0087602B"/>
    <w:rsid w:val="00876998"/>
    <w:rsid w:val="00876DCC"/>
    <w:rsid w:val="008802B3"/>
    <w:rsid w:val="008802D5"/>
    <w:rsid w:val="008814B2"/>
    <w:rsid w:val="00881F88"/>
    <w:rsid w:val="008821D0"/>
    <w:rsid w:val="008841F6"/>
    <w:rsid w:val="00885465"/>
    <w:rsid w:val="00885E28"/>
    <w:rsid w:val="00886ADC"/>
    <w:rsid w:val="00887198"/>
    <w:rsid w:val="00887217"/>
    <w:rsid w:val="008872A9"/>
    <w:rsid w:val="0089033E"/>
    <w:rsid w:val="00890D0F"/>
    <w:rsid w:val="008913AD"/>
    <w:rsid w:val="00891766"/>
    <w:rsid w:val="00892110"/>
    <w:rsid w:val="00894CA8"/>
    <w:rsid w:val="00895149"/>
    <w:rsid w:val="00897961"/>
    <w:rsid w:val="00897BB1"/>
    <w:rsid w:val="008A04A0"/>
    <w:rsid w:val="008A1AFA"/>
    <w:rsid w:val="008A1D79"/>
    <w:rsid w:val="008A36DC"/>
    <w:rsid w:val="008A3988"/>
    <w:rsid w:val="008A4056"/>
    <w:rsid w:val="008A44A1"/>
    <w:rsid w:val="008A4F05"/>
    <w:rsid w:val="008A5DFC"/>
    <w:rsid w:val="008A6D64"/>
    <w:rsid w:val="008B01FD"/>
    <w:rsid w:val="008B1B45"/>
    <w:rsid w:val="008B2473"/>
    <w:rsid w:val="008B3514"/>
    <w:rsid w:val="008B5385"/>
    <w:rsid w:val="008B63BE"/>
    <w:rsid w:val="008B6B3B"/>
    <w:rsid w:val="008C25C8"/>
    <w:rsid w:val="008C6A6A"/>
    <w:rsid w:val="008D279E"/>
    <w:rsid w:val="008D29ED"/>
    <w:rsid w:val="008D31E1"/>
    <w:rsid w:val="008D48B0"/>
    <w:rsid w:val="008D4ED7"/>
    <w:rsid w:val="008D6490"/>
    <w:rsid w:val="008E22C4"/>
    <w:rsid w:val="008E2AAF"/>
    <w:rsid w:val="008E2BBE"/>
    <w:rsid w:val="008E396C"/>
    <w:rsid w:val="008E3E24"/>
    <w:rsid w:val="008E661D"/>
    <w:rsid w:val="008F06DA"/>
    <w:rsid w:val="008F1D12"/>
    <w:rsid w:val="008F2873"/>
    <w:rsid w:val="008F523D"/>
    <w:rsid w:val="008F5660"/>
    <w:rsid w:val="008F56E9"/>
    <w:rsid w:val="008F6841"/>
    <w:rsid w:val="008F767F"/>
    <w:rsid w:val="009007A2"/>
    <w:rsid w:val="00901ACF"/>
    <w:rsid w:val="0090305C"/>
    <w:rsid w:val="00904CF1"/>
    <w:rsid w:val="00905BA9"/>
    <w:rsid w:val="009061F0"/>
    <w:rsid w:val="00913B69"/>
    <w:rsid w:val="00914D4D"/>
    <w:rsid w:val="00916406"/>
    <w:rsid w:val="0091708C"/>
    <w:rsid w:val="00917C89"/>
    <w:rsid w:val="00920189"/>
    <w:rsid w:val="009201A9"/>
    <w:rsid w:val="009204AF"/>
    <w:rsid w:val="00920952"/>
    <w:rsid w:val="0092150B"/>
    <w:rsid w:val="00924BEF"/>
    <w:rsid w:val="00925944"/>
    <w:rsid w:val="00926D7B"/>
    <w:rsid w:val="0093106F"/>
    <w:rsid w:val="00931950"/>
    <w:rsid w:val="00931DFC"/>
    <w:rsid w:val="00933112"/>
    <w:rsid w:val="00933944"/>
    <w:rsid w:val="00935FAF"/>
    <w:rsid w:val="00936C2C"/>
    <w:rsid w:val="00940977"/>
    <w:rsid w:val="009417FD"/>
    <w:rsid w:val="00944710"/>
    <w:rsid w:val="0095046C"/>
    <w:rsid w:val="009527D0"/>
    <w:rsid w:val="00953EFA"/>
    <w:rsid w:val="009607A0"/>
    <w:rsid w:val="00960F54"/>
    <w:rsid w:val="009617CA"/>
    <w:rsid w:val="00964A56"/>
    <w:rsid w:val="00965785"/>
    <w:rsid w:val="009664CF"/>
    <w:rsid w:val="0096663C"/>
    <w:rsid w:val="00967379"/>
    <w:rsid w:val="00967423"/>
    <w:rsid w:val="00971140"/>
    <w:rsid w:val="0097303B"/>
    <w:rsid w:val="009746CD"/>
    <w:rsid w:val="009778E8"/>
    <w:rsid w:val="0098400C"/>
    <w:rsid w:val="00985CD7"/>
    <w:rsid w:val="00986076"/>
    <w:rsid w:val="009876F9"/>
    <w:rsid w:val="00992922"/>
    <w:rsid w:val="009940F8"/>
    <w:rsid w:val="00994BA9"/>
    <w:rsid w:val="00995B20"/>
    <w:rsid w:val="00995ECD"/>
    <w:rsid w:val="009A03C8"/>
    <w:rsid w:val="009A125E"/>
    <w:rsid w:val="009A236B"/>
    <w:rsid w:val="009A295C"/>
    <w:rsid w:val="009A3088"/>
    <w:rsid w:val="009A40E0"/>
    <w:rsid w:val="009A483C"/>
    <w:rsid w:val="009A5300"/>
    <w:rsid w:val="009A6549"/>
    <w:rsid w:val="009A7292"/>
    <w:rsid w:val="009B0228"/>
    <w:rsid w:val="009B0326"/>
    <w:rsid w:val="009B3BAC"/>
    <w:rsid w:val="009B4FAA"/>
    <w:rsid w:val="009B52B4"/>
    <w:rsid w:val="009B5A83"/>
    <w:rsid w:val="009C34B8"/>
    <w:rsid w:val="009C397F"/>
    <w:rsid w:val="009C3FA8"/>
    <w:rsid w:val="009C4033"/>
    <w:rsid w:val="009C439D"/>
    <w:rsid w:val="009C7455"/>
    <w:rsid w:val="009C7946"/>
    <w:rsid w:val="009D3677"/>
    <w:rsid w:val="009D45E2"/>
    <w:rsid w:val="009D5154"/>
    <w:rsid w:val="009D55D8"/>
    <w:rsid w:val="009D729E"/>
    <w:rsid w:val="009E0246"/>
    <w:rsid w:val="009E19B6"/>
    <w:rsid w:val="009E4931"/>
    <w:rsid w:val="009E7EE6"/>
    <w:rsid w:val="009F0A5D"/>
    <w:rsid w:val="009F28F6"/>
    <w:rsid w:val="009F2BE1"/>
    <w:rsid w:val="009F4EF1"/>
    <w:rsid w:val="009F640C"/>
    <w:rsid w:val="00A0041D"/>
    <w:rsid w:val="00A00624"/>
    <w:rsid w:val="00A01A32"/>
    <w:rsid w:val="00A02312"/>
    <w:rsid w:val="00A03571"/>
    <w:rsid w:val="00A04D70"/>
    <w:rsid w:val="00A10C28"/>
    <w:rsid w:val="00A10CB4"/>
    <w:rsid w:val="00A10F3F"/>
    <w:rsid w:val="00A1403A"/>
    <w:rsid w:val="00A175EB"/>
    <w:rsid w:val="00A20D55"/>
    <w:rsid w:val="00A21027"/>
    <w:rsid w:val="00A212C5"/>
    <w:rsid w:val="00A214B2"/>
    <w:rsid w:val="00A22DE5"/>
    <w:rsid w:val="00A23375"/>
    <w:rsid w:val="00A23437"/>
    <w:rsid w:val="00A25173"/>
    <w:rsid w:val="00A26465"/>
    <w:rsid w:val="00A27DE8"/>
    <w:rsid w:val="00A312BD"/>
    <w:rsid w:val="00A31476"/>
    <w:rsid w:val="00A32EFF"/>
    <w:rsid w:val="00A372E4"/>
    <w:rsid w:val="00A411C8"/>
    <w:rsid w:val="00A41CB8"/>
    <w:rsid w:val="00A425C6"/>
    <w:rsid w:val="00A4422D"/>
    <w:rsid w:val="00A45AE0"/>
    <w:rsid w:val="00A45C2E"/>
    <w:rsid w:val="00A467AA"/>
    <w:rsid w:val="00A46EB6"/>
    <w:rsid w:val="00A479C4"/>
    <w:rsid w:val="00A507CB"/>
    <w:rsid w:val="00A50D78"/>
    <w:rsid w:val="00A5152E"/>
    <w:rsid w:val="00A515A7"/>
    <w:rsid w:val="00A51E5B"/>
    <w:rsid w:val="00A52B09"/>
    <w:rsid w:val="00A54D0D"/>
    <w:rsid w:val="00A5522C"/>
    <w:rsid w:val="00A5725E"/>
    <w:rsid w:val="00A60AA3"/>
    <w:rsid w:val="00A62918"/>
    <w:rsid w:val="00A65307"/>
    <w:rsid w:val="00A660B7"/>
    <w:rsid w:val="00A674C0"/>
    <w:rsid w:val="00A73691"/>
    <w:rsid w:val="00A75189"/>
    <w:rsid w:val="00A75269"/>
    <w:rsid w:val="00A752AD"/>
    <w:rsid w:val="00A804AD"/>
    <w:rsid w:val="00A807FF"/>
    <w:rsid w:val="00A81201"/>
    <w:rsid w:val="00A81E15"/>
    <w:rsid w:val="00A82CB4"/>
    <w:rsid w:val="00A84654"/>
    <w:rsid w:val="00A84954"/>
    <w:rsid w:val="00A85929"/>
    <w:rsid w:val="00A86D25"/>
    <w:rsid w:val="00A86D99"/>
    <w:rsid w:val="00A86F83"/>
    <w:rsid w:val="00A871B5"/>
    <w:rsid w:val="00A8743B"/>
    <w:rsid w:val="00A91FCE"/>
    <w:rsid w:val="00A943BA"/>
    <w:rsid w:val="00A94DDF"/>
    <w:rsid w:val="00A9570F"/>
    <w:rsid w:val="00AA0D5F"/>
    <w:rsid w:val="00AA2C68"/>
    <w:rsid w:val="00AA31F7"/>
    <w:rsid w:val="00AA515F"/>
    <w:rsid w:val="00AA5AF1"/>
    <w:rsid w:val="00AA6D3D"/>
    <w:rsid w:val="00AA7748"/>
    <w:rsid w:val="00AB002C"/>
    <w:rsid w:val="00AB00C7"/>
    <w:rsid w:val="00AB2043"/>
    <w:rsid w:val="00AB2486"/>
    <w:rsid w:val="00AB37E7"/>
    <w:rsid w:val="00AB3AC6"/>
    <w:rsid w:val="00AB64D8"/>
    <w:rsid w:val="00AC03DF"/>
    <w:rsid w:val="00AC0861"/>
    <w:rsid w:val="00AC19B2"/>
    <w:rsid w:val="00AC2754"/>
    <w:rsid w:val="00AC4649"/>
    <w:rsid w:val="00AC53D4"/>
    <w:rsid w:val="00AC58A6"/>
    <w:rsid w:val="00AC59F3"/>
    <w:rsid w:val="00AC64CC"/>
    <w:rsid w:val="00AC6ECA"/>
    <w:rsid w:val="00AD0128"/>
    <w:rsid w:val="00AD0812"/>
    <w:rsid w:val="00AD0D49"/>
    <w:rsid w:val="00AD1F03"/>
    <w:rsid w:val="00AD7511"/>
    <w:rsid w:val="00AE0561"/>
    <w:rsid w:val="00AE2457"/>
    <w:rsid w:val="00AE29E2"/>
    <w:rsid w:val="00AE3296"/>
    <w:rsid w:val="00AE501B"/>
    <w:rsid w:val="00AE573C"/>
    <w:rsid w:val="00AE5CAB"/>
    <w:rsid w:val="00AE5D3D"/>
    <w:rsid w:val="00AE60D7"/>
    <w:rsid w:val="00AE6A87"/>
    <w:rsid w:val="00AE71F0"/>
    <w:rsid w:val="00AE725C"/>
    <w:rsid w:val="00AF148B"/>
    <w:rsid w:val="00AF32F1"/>
    <w:rsid w:val="00AF388D"/>
    <w:rsid w:val="00AF49AE"/>
    <w:rsid w:val="00AF5823"/>
    <w:rsid w:val="00AF64CF"/>
    <w:rsid w:val="00AF6AF7"/>
    <w:rsid w:val="00AF79E3"/>
    <w:rsid w:val="00B005D1"/>
    <w:rsid w:val="00B00BFD"/>
    <w:rsid w:val="00B01162"/>
    <w:rsid w:val="00B01362"/>
    <w:rsid w:val="00B0271B"/>
    <w:rsid w:val="00B03C5D"/>
    <w:rsid w:val="00B125A5"/>
    <w:rsid w:val="00B1458A"/>
    <w:rsid w:val="00B204DF"/>
    <w:rsid w:val="00B2257C"/>
    <w:rsid w:val="00B22FAE"/>
    <w:rsid w:val="00B254B9"/>
    <w:rsid w:val="00B26A2D"/>
    <w:rsid w:val="00B30A28"/>
    <w:rsid w:val="00B314CC"/>
    <w:rsid w:val="00B31D2B"/>
    <w:rsid w:val="00B32239"/>
    <w:rsid w:val="00B32DB8"/>
    <w:rsid w:val="00B3479B"/>
    <w:rsid w:val="00B36FFD"/>
    <w:rsid w:val="00B40528"/>
    <w:rsid w:val="00B40DC0"/>
    <w:rsid w:val="00B416AA"/>
    <w:rsid w:val="00B4269E"/>
    <w:rsid w:val="00B42F45"/>
    <w:rsid w:val="00B45A77"/>
    <w:rsid w:val="00B46A74"/>
    <w:rsid w:val="00B515C5"/>
    <w:rsid w:val="00B519FE"/>
    <w:rsid w:val="00B52A66"/>
    <w:rsid w:val="00B54D17"/>
    <w:rsid w:val="00B56755"/>
    <w:rsid w:val="00B56DED"/>
    <w:rsid w:val="00B577B2"/>
    <w:rsid w:val="00B60127"/>
    <w:rsid w:val="00B61FF7"/>
    <w:rsid w:val="00B63E0B"/>
    <w:rsid w:val="00B64ABF"/>
    <w:rsid w:val="00B66C86"/>
    <w:rsid w:val="00B70A28"/>
    <w:rsid w:val="00B72213"/>
    <w:rsid w:val="00B72769"/>
    <w:rsid w:val="00B72CE0"/>
    <w:rsid w:val="00B72D84"/>
    <w:rsid w:val="00B73D5B"/>
    <w:rsid w:val="00B76059"/>
    <w:rsid w:val="00B763AC"/>
    <w:rsid w:val="00B7670B"/>
    <w:rsid w:val="00B76E6D"/>
    <w:rsid w:val="00B77025"/>
    <w:rsid w:val="00B80F08"/>
    <w:rsid w:val="00B82ACF"/>
    <w:rsid w:val="00B83404"/>
    <w:rsid w:val="00B83BD4"/>
    <w:rsid w:val="00B83FE3"/>
    <w:rsid w:val="00B90971"/>
    <w:rsid w:val="00B9118A"/>
    <w:rsid w:val="00B913E0"/>
    <w:rsid w:val="00B93EE2"/>
    <w:rsid w:val="00B95291"/>
    <w:rsid w:val="00B96797"/>
    <w:rsid w:val="00B973C6"/>
    <w:rsid w:val="00BA1F97"/>
    <w:rsid w:val="00BA26EE"/>
    <w:rsid w:val="00BA3170"/>
    <w:rsid w:val="00BA6785"/>
    <w:rsid w:val="00BA6E9D"/>
    <w:rsid w:val="00BA74B6"/>
    <w:rsid w:val="00BA7727"/>
    <w:rsid w:val="00BB0767"/>
    <w:rsid w:val="00BB0E5D"/>
    <w:rsid w:val="00BB3581"/>
    <w:rsid w:val="00BB45A8"/>
    <w:rsid w:val="00BB5772"/>
    <w:rsid w:val="00BB6BDA"/>
    <w:rsid w:val="00BB7007"/>
    <w:rsid w:val="00BB7D87"/>
    <w:rsid w:val="00BC210E"/>
    <w:rsid w:val="00BC335E"/>
    <w:rsid w:val="00BC394B"/>
    <w:rsid w:val="00BC3B29"/>
    <w:rsid w:val="00BC3B35"/>
    <w:rsid w:val="00BC4B72"/>
    <w:rsid w:val="00BC4EF9"/>
    <w:rsid w:val="00BC7DC7"/>
    <w:rsid w:val="00BD1347"/>
    <w:rsid w:val="00BD2744"/>
    <w:rsid w:val="00BD2BC0"/>
    <w:rsid w:val="00BD2BCF"/>
    <w:rsid w:val="00BD2F0E"/>
    <w:rsid w:val="00BD34EF"/>
    <w:rsid w:val="00BE0500"/>
    <w:rsid w:val="00BE2BB7"/>
    <w:rsid w:val="00BE459A"/>
    <w:rsid w:val="00BE49F6"/>
    <w:rsid w:val="00BE78DB"/>
    <w:rsid w:val="00BE79BC"/>
    <w:rsid w:val="00BF23CC"/>
    <w:rsid w:val="00BF5AAB"/>
    <w:rsid w:val="00BF7921"/>
    <w:rsid w:val="00BF7F04"/>
    <w:rsid w:val="00C0233E"/>
    <w:rsid w:val="00C0258F"/>
    <w:rsid w:val="00C0265A"/>
    <w:rsid w:val="00C04100"/>
    <w:rsid w:val="00C06E23"/>
    <w:rsid w:val="00C13D3B"/>
    <w:rsid w:val="00C13DB3"/>
    <w:rsid w:val="00C16135"/>
    <w:rsid w:val="00C17554"/>
    <w:rsid w:val="00C23CE5"/>
    <w:rsid w:val="00C23EF2"/>
    <w:rsid w:val="00C246BE"/>
    <w:rsid w:val="00C269ED"/>
    <w:rsid w:val="00C31364"/>
    <w:rsid w:val="00C31425"/>
    <w:rsid w:val="00C32E3D"/>
    <w:rsid w:val="00C33932"/>
    <w:rsid w:val="00C347D6"/>
    <w:rsid w:val="00C356AB"/>
    <w:rsid w:val="00C358A8"/>
    <w:rsid w:val="00C35DAC"/>
    <w:rsid w:val="00C362DB"/>
    <w:rsid w:val="00C3739F"/>
    <w:rsid w:val="00C37748"/>
    <w:rsid w:val="00C40423"/>
    <w:rsid w:val="00C42EDA"/>
    <w:rsid w:val="00C43F11"/>
    <w:rsid w:val="00C440A1"/>
    <w:rsid w:val="00C44FEC"/>
    <w:rsid w:val="00C450B3"/>
    <w:rsid w:val="00C45DC0"/>
    <w:rsid w:val="00C45EF4"/>
    <w:rsid w:val="00C47793"/>
    <w:rsid w:val="00C479B0"/>
    <w:rsid w:val="00C518EB"/>
    <w:rsid w:val="00C52311"/>
    <w:rsid w:val="00C557CA"/>
    <w:rsid w:val="00C5677C"/>
    <w:rsid w:val="00C62BF8"/>
    <w:rsid w:val="00C63000"/>
    <w:rsid w:val="00C634D8"/>
    <w:rsid w:val="00C6389F"/>
    <w:rsid w:val="00C63DF3"/>
    <w:rsid w:val="00C6576A"/>
    <w:rsid w:val="00C66216"/>
    <w:rsid w:val="00C700BF"/>
    <w:rsid w:val="00C70D29"/>
    <w:rsid w:val="00C70D7F"/>
    <w:rsid w:val="00C72066"/>
    <w:rsid w:val="00C72FAA"/>
    <w:rsid w:val="00C73E4B"/>
    <w:rsid w:val="00C82685"/>
    <w:rsid w:val="00C83357"/>
    <w:rsid w:val="00C845B4"/>
    <w:rsid w:val="00C932A9"/>
    <w:rsid w:val="00C94A8C"/>
    <w:rsid w:val="00C94F90"/>
    <w:rsid w:val="00C94FC4"/>
    <w:rsid w:val="00CA068B"/>
    <w:rsid w:val="00CA136A"/>
    <w:rsid w:val="00CA1C0E"/>
    <w:rsid w:val="00CA2376"/>
    <w:rsid w:val="00CA2478"/>
    <w:rsid w:val="00CA3726"/>
    <w:rsid w:val="00CA3863"/>
    <w:rsid w:val="00CA4686"/>
    <w:rsid w:val="00CA49AB"/>
    <w:rsid w:val="00CA6447"/>
    <w:rsid w:val="00CA6762"/>
    <w:rsid w:val="00CA6CD2"/>
    <w:rsid w:val="00CB3363"/>
    <w:rsid w:val="00CB5B21"/>
    <w:rsid w:val="00CB5EBE"/>
    <w:rsid w:val="00CC1BB0"/>
    <w:rsid w:val="00CC2EE6"/>
    <w:rsid w:val="00CC3341"/>
    <w:rsid w:val="00CC3A78"/>
    <w:rsid w:val="00CC426C"/>
    <w:rsid w:val="00CC5129"/>
    <w:rsid w:val="00CC6E13"/>
    <w:rsid w:val="00CC7C16"/>
    <w:rsid w:val="00CD0748"/>
    <w:rsid w:val="00CD2488"/>
    <w:rsid w:val="00CD3B91"/>
    <w:rsid w:val="00CD4852"/>
    <w:rsid w:val="00CD6F39"/>
    <w:rsid w:val="00CD7575"/>
    <w:rsid w:val="00CD7B50"/>
    <w:rsid w:val="00CE109A"/>
    <w:rsid w:val="00CE2290"/>
    <w:rsid w:val="00CE4088"/>
    <w:rsid w:val="00CE68F1"/>
    <w:rsid w:val="00CF28F7"/>
    <w:rsid w:val="00CF3148"/>
    <w:rsid w:val="00CF3D5E"/>
    <w:rsid w:val="00CF4829"/>
    <w:rsid w:val="00CF482B"/>
    <w:rsid w:val="00CF52E2"/>
    <w:rsid w:val="00CF5361"/>
    <w:rsid w:val="00D0010E"/>
    <w:rsid w:val="00D00C9F"/>
    <w:rsid w:val="00D00F84"/>
    <w:rsid w:val="00D03415"/>
    <w:rsid w:val="00D07D75"/>
    <w:rsid w:val="00D11429"/>
    <w:rsid w:val="00D11914"/>
    <w:rsid w:val="00D1473D"/>
    <w:rsid w:val="00D15A5A"/>
    <w:rsid w:val="00D17000"/>
    <w:rsid w:val="00D174A5"/>
    <w:rsid w:val="00D20AEE"/>
    <w:rsid w:val="00D21206"/>
    <w:rsid w:val="00D22139"/>
    <w:rsid w:val="00D224E8"/>
    <w:rsid w:val="00D23171"/>
    <w:rsid w:val="00D23B13"/>
    <w:rsid w:val="00D24395"/>
    <w:rsid w:val="00D2537A"/>
    <w:rsid w:val="00D25F53"/>
    <w:rsid w:val="00D31D1B"/>
    <w:rsid w:val="00D3285E"/>
    <w:rsid w:val="00D33289"/>
    <w:rsid w:val="00D3575B"/>
    <w:rsid w:val="00D3577A"/>
    <w:rsid w:val="00D3744B"/>
    <w:rsid w:val="00D40B05"/>
    <w:rsid w:val="00D4308C"/>
    <w:rsid w:val="00D43E04"/>
    <w:rsid w:val="00D45324"/>
    <w:rsid w:val="00D469CD"/>
    <w:rsid w:val="00D471BA"/>
    <w:rsid w:val="00D50C12"/>
    <w:rsid w:val="00D50D2A"/>
    <w:rsid w:val="00D528AC"/>
    <w:rsid w:val="00D5345E"/>
    <w:rsid w:val="00D559E7"/>
    <w:rsid w:val="00D5670B"/>
    <w:rsid w:val="00D601ED"/>
    <w:rsid w:val="00D612AA"/>
    <w:rsid w:val="00D61F74"/>
    <w:rsid w:val="00D64C7B"/>
    <w:rsid w:val="00D7002A"/>
    <w:rsid w:val="00D72BCD"/>
    <w:rsid w:val="00D73111"/>
    <w:rsid w:val="00D73867"/>
    <w:rsid w:val="00D745FE"/>
    <w:rsid w:val="00D754EA"/>
    <w:rsid w:val="00D75FE8"/>
    <w:rsid w:val="00D763FF"/>
    <w:rsid w:val="00D80ABB"/>
    <w:rsid w:val="00D813EB"/>
    <w:rsid w:val="00D81955"/>
    <w:rsid w:val="00D825A9"/>
    <w:rsid w:val="00D83A5F"/>
    <w:rsid w:val="00D90141"/>
    <w:rsid w:val="00D904CA"/>
    <w:rsid w:val="00D90759"/>
    <w:rsid w:val="00D93514"/>
    <w:rsid w:val="00D9460C"/>
    <w:rsid w:val="00D94AF2"/>
    <w:rsid w:val="00DA272F"/>
    <w:rsid w:val="00DA7447"/>
    <w:rsid w:val="00DA74AC"/>
    <w:rsid w:val="00DB07B5"/>
    <w:rsid w:val="00DB2B9C"/>
    <w:rsid w:val="00DB4A09"/>
    <w:rsid w:val="00DB4CC3"/>
    <w:rsid w:val="00DB5B01"/>
    <w:rsid w:val="00DC40B3"/>
    <w:rsid w:val="00DC436E"/>
    <w:rsid w:val="00DC6A98"/>
    <w:rsid w:val="00DC71B0"/>
    <w:rsid w:val="00DD1147"/>
    <w:rsid w:val="00DD1BA4"/>
    <w:rsid w:val="00DD2582"/>
    <w:rsid w:val="00DD3CBC"/>
    <w:rsid w:val="00DD51A3"/>
    <w:rsid w:val="00DD55AE"/>
    <w:rsid w:val="00DE0E63"/>
    <w:rsid w:val="00DE1F09"/>
    <w:rsid w:val="00DE4071"/>
    <w:rsid w:val="00DE4143"/>
    <w:rsid w:val="00DE4393"/>
    <w:rsid w:val="00DE5536"/>
    <w:rsid w:val="00DE6899"/>
    <w:rsid w:val="00DE7B7D"/>
    <w:rsid w:val="00DE7F9E"/>
    <w:rsid w:val="00DF121D"/>
    <w:rsid w:val="00DF12CE"/>
    <w:rsid w:val="00DF378C"/>
    <w:rsid w:val="00DF7FF6"/>
    <w:rsid w:val="00E01BFE"/>
    <w:rsid w:val="00E01F9E"/>
    <w:rsid w:val="00E047E9"/>
    <w:rsid w:val="00E10000"/>
    <w:rsid w:val="00E11FE1"/>
    <w:rsid w:val="00E12BD6"/>
    <w:rsid w:val="00E20D05"/>
    <w:rsid w:val="00E21332"/>
    <w:rsid w:val="00E22147"/>
    <w:rsid w:val="00E22F4E"/>
    <w:rsid w:val="00E25963"/>
    <w:rsid w:val="00E26089"/>
    <w:rsid w:val="00E26D18"/>
    <w:rsid w:val="00E27651"/>
    <w:rsid w:val="00E30262"/>
    <w:rsid w:val="00E3507C"/>
    <w:rsid w:val="00E3630D"/>
    <w:rsid w:val="00E37EA9"/>
    <w:rsid w:val="00E41035"/>
    <w:rsid w:val="00E41DB5"/>
    <w:rsid w:val="00E45DE1"/>
    <w:rsid w:val="00E477AE"/>
    <w:rsid w:val="00E55594"/>
    <w:rsid w:val="00E602F0"/>
    <w:rsid w:val="00E648AA"/>
    <w:rsid w:val="00E651B7"/>
    <w:rsid w:val="00E652EB"/>
    <w:rsid w:val="00E66E01"/>
    <w:rsid w:val="00E708E8"/>
    <w:rsid w:val="00E70DDA"/>
    <w:rsid w:val="00E73CAA"/>
    <w:rsid w:val="00E74D6C"/>
    <w:rsid w:val="00E76D6F"/>
    <w:rsid w:val="00E778A2"/>
    <w:rsid w:val="00E804F5"/>
    <w:rsid w:val="00E82359"/>
    <w:rsid w:val="00E82F1B"/>
    <w:rsid w:val="00E84390"/>
    <w:rsid w:val="00E848A0"/>
    <w:rsid w:val="00E85D4C"/>
    <w:rsid w:val="00E87AAD"/>
    <w:rsid w:val="00E87BAD"/>
    <w:rsid w:val="00E91BC4"/>
    <w:rsid w:val="00E92803"/>
    <w:rsid w:val="00E92B8E"/>
    <w:rsid w:val="00E93495"/>
    <w:rsid w:val="00E9415D"/>
    <w:rsid w:val="00E962A8"/>
    <w:rsid w:val="00E96C1E"/>
    <w:rsid w:val="00EA07A9"/>
    <w:rsid w:val="00EA1FB2"/>
    <w:rsid w:val="00EA2C75"/>
    <w:rsid w:val="00EA5628"/>
    <w:rsid w:val="00EA625A"/>
    <w:rsid w:val="00EA68E6"/>
    <w:rsid w:val="00EA7BD6"/>
    <w:rsid w:val="00EB1E19"/>
    <w:rsid w:val="00EB253C"/>
    <w:rsid w:val="00EB2691"/>
    <w:rsid w:val="00EB303E"/>
    <w:rsid w:val="00EB5A86"/>
    <w:rsid w:val="00EB5B36"/>
    <w:rsid w:val="00EB5FF5"/>
    <w:rsid w:val="00EB7CD5"/>
    <w:rsid w:val="00EC0238"/>
    <w:rsid w:val="00EC1856"/>
    <w:rsid w:val="00EC2216"/>
    <w:rsid w:val="00EC3D8D"/>
    <w:rsid w:val="00EC5BE0"/>
    <w:rsid w:val="00ED1BF8"/>
    <w:rsid w:val="00ED30E9"/>
    <w:rsid w:val="00ED3F68"/>
    <w:rsid w:val="00EE1D4D"/>
    <w:rsid w:val="00EE3585"/>
    <w:rsid w:val="00EE38D9"/>
    <w:rsid w:val="00EE582C"/>
    <w:rsid w:val="00EE6350"/>
    <w:rsid w:val="00EE742F"/>
    <w:rsid w:val="00EF0232"/>
    <w:rsid w:val="00EF1691"/>
    <w:rsid w:val="00EF2851"/>
    <w:rsid w:val="00EF48D9"/>
    <w:rsid w:val="00EF5A5B"/>
    <w:rsid w:val="00EF6C7F"/>
    <w:rsid w:val="00EF76A6"/>
    <w:rsid w:val="00EF7939"/>
    <w:rsid w:val="00F0125E"/>
    <w:rsid w:val="00F01CB8"/>
    <w:rsid w:val="00F024E9"/>
    <w:rsid w:val="00F02BC7"/>
    <w:rsid w:val="00F0627F"/>
    <w:rsid w:val="00F102C2"/>
    <w:rsid w:val="00F10C1B"/>
    <w:rsid w:val="00F11198"/>
    <w:rsid w:val="00F11C2F"/>
    <w:rsid w:val="00F12AFC"/>
    <w:rsid w:val="00F14114"/>
    <w:rsid w:val="00F144BE"/>
    <w:rsid w:val="00F15038"/>
    <w:rsid w:val="00F15268"/>
    <w:rsid w:val="00F155DE"/>
    <w:rsid w:val="00F15DD8"/>
    <w:rsid w:val="00F2001A"/>
    <w:rsid w:val="00F23973"/>
    <w:rsid w:val="00F23B84"/>
    <w:rsid w:val="00F24D49"/>
    <w:rsid w:val="00F24F0D"/>
    <w:rsid w:val="00F264E8"/>
    <w:rsid w:val="00F27259"/>
    <w:rsid w:val="00F3262C"/>
    <w:rsid w:val="00F339C5"/>
    <w:rsid w:val="00F34853"/>
    <w:rsid w:val="00F350CB"/>
    <w:rsid w:val="00F36639"/>
    <w:rsid w:val="00F3713B"/>
    <w:rsid w:val="00F377EB"/>
    <w:rsid w:val="00F40BE9"/>
    <w:rsid w:val="00F41068"/>
    <w:rsid w:val="00F41C88"/>
    <w:rsid w:val="00F41D3D"/>
    <w:rsid w:val="00F44352"/>
    <w:rsid w:val="00F448D2"/>
    <w:rsid w:val="00F461D6"/>
    <w:rsid w:val="00F4636F"/>
    <w:rsid w:val="00F47185"/>
    <w:rsid w:val="00F53892"/>
    <w:rsid w:val="00F543D2"/>
    <w:rsid w:val="00F5472E"/>
    <w:rsid w:val="00F573A2"/>
    <w:rsid w:val="00F5782A"/>
    <w:rsid w:val="00F62211"/>
    <w:rsid w:val="00F62F5A"/>
    <w:rsid w:val="00F64967"/>
    <w:rsid w:val="00F667C9"/>
    <w:rsid w:val="00F671A7"/>
    <w:rsid w:val="00F71BB7"/>
    <w:rsid w:val="00F73480"/>
    <w:rsid w:val="00F73508"/>
    <w:rsid w:val="00F77288"/>
    <w:rsid w:val="00F77E4F"/>
    <w:rsid w:val="00F817B9"/>
    <w:rsid w:val="00F81ACE"/>
    <w:rsid w:val="00F81F37"/>
    <w:rsid w:val="00F828CA"/>
    <w:rsid w:val="00F82C12"/>
    <w:rsid w:val="00F83F62"/>
    <w:rsid w:val="00F841B5"/>
    <w:rsid w:val="00F84F0D"/>
    <w:rsid w:val="00F85048"/>
    <w:rsid w:val="00F902C0"/>
    <w:rsid w:val="00F90523"/>
    <w:rsid w:val="00F90564"/>
    <w:rsid w:val="00F90683"/>
    <w:rsid w:val="00F914DA"/>
    <w:rsid w:val="00F915DB"/>
    <w:rsid w:val="00F92CE9"/>
    <w:rsid w:val="00F93179"/>
    <w:rsid w:val="00F93C37"/>
    <w:rsid w:val="00F95B89"/>
    <w:rsid w:val="00F95F63"/>
    <w:rsid w:val="00F972D4"/>
    <w:rsid w:val="00FA0795"/>
    <w:rsid w:val="00FA14DE"/>
    <w:rsid w:val="00FA1EFE"/>
    <w:rsid w:val="00FA2553"/>
    <w:rsid w:val="00FA2FF3"/>
    <w:rsid w:val="00FA3567"/>
    <w:rsid w:val="00FA549D"/>
    <w:rsid w:val="00FA5DCE"/>
    <w:rsid w:val="00FA7831"/>
    <w:rsid w:val="00FA791F"/>
    <w:rsid w:val="00FB1330"/>
    <w:rsid w:val="00FB34BB"/>
    <w:rsid w:val="00FB663B"/>
    <w:rsid w:val="00FC1FDA"/>
    <w:rsid w:val="00FC2372"/>
    <w:rsid w:val="00FC480B"/>
    <w:rsid w:val="00FC4904"/>
    <w:rsid w:val="00FC4FD1"/>
    <w:rsid w:val="00FC5146"/>
    <w:rsid w:val="00FC5ACC"/>
    <w:rsid w:val="00FD1258"/>
    <w:rsid w:val="00FD1995"/>
    <w:rsid w:val="00FD2927"/>
    <w:rsid w:val="00FD36EC"/>
    <w:rsid w:val="00FD5E24"/>
    <w:rsid w:val="00FD7078"/>
    <w:rsid w:val="00FD7B7C"/>
    <w:rsid w:val="00FE3432"/>
    <w:rsid w:val="00FE3E22"/>
    <w:rsid w:val="00FE53F6"/>
    <w:rsid w:val="00FE6441"/>
    <w:rsid w:val="00FE6831"/>
    <w:rsid w:val="00FE7E61"/>
    <w:rsid w:val="00FE7FE2"/>
    <w:rsid w:val="00FF0FE2"/>
    <w:rsid w:val="00FF2548"/>
    <w:rsid w:val="00FF287B"/>
    <w:rsid w:val="00FF2BB6"/>
    <w:rsid w:val="00FF42B7"/>
    <w:rsid w:val="00FF43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1492F"/>
  <w15:docId w15:val="{2581DD8A-9C29-4279-9450-24BC41AC5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AFA"/>
    <w:pPr>
      <w:spacing w:after="240" w:line="240" w:lineRule="atLeast"/>
      <w:jc w:val="both"/>
    </w:pPr>
    <w:rPr>
      <w:rFonts w:eastAsia="MS Mincho"/>
      <w:sz w:val="22"/>
      <w:lang w:val="en-GB" w:eastAsia="ja-JP"/>
    </w:rPr>
  </w:style>
  <w:style w:type="paragraph" w:styleId="Heading1">
    <w:name w:val="heading 1"/>
    <w:basedOn w:val="BaseHeading"/>
    <w:next w:val="Normal"/>
    <w:link w:val="Heading1Char"/>
    <w:uiPriority w:val="9"/>
    <w:qFormat/>
    <w:rsid w:val="008A1AFA"/>
    <w:pPr>
      <w:keepNext/>
      <w:numPr>
        <w:numId w:val="1"/>
      </w:numPr>
      <w:tabs>
        <w:tab w:val="clear" w:pos="432"/>
        <w:tab w:val="left" w:pos="400"/>
        <w:tab w:val="left" w:pos="560"/>
      </w:tabs>
      <w:suppressAutoHyphens/>
      <w:spacing w:before="270" w:line="270" w:lineRule="exact"/>
      <w:ind w:left="0" w:firstLine="0"/>
    </w:pPr>
    <w:rPr>
      <w:rFonts w:eastAsia="MS Mincho"/>
      <w:b/>
      <w:sz w:val="26"/>
      <w:szCs w:val="20"/>
      <w:lang w:eastAsia="ja-JP"/>
    </w:rPr>
  </w:style>
  <w:style w:type="paragraph" w:styleId="Heading2">
    <w:name w:val="heading 2"/>
    <w:basedOn w:val="Heading1"/>
    <w:next w:val="Normal"/>
    <w:link w:val="Heading2Char"/>
    <w:uiPriority w:val="9"/>
    <w:qFormat/>
    <w:rsid w:val="008A1AFA"/>
    <w:pPr>
      <w:numPr>
        <w:ilvl w:val="1"/>
      </w:numPr>
      <w:tabs>
        <w:tab w:val="clear" w:pos="360"/>
        <w:tab w:val="clear" w:pos="400"/>
        <w:tab w:val="clear" w:pos="560"/>
        <w:tab w:val="left" w:pos="540"/>
        <w:tab w:val="left" w:pos="700"/>
      </w:tabs>
      <w:spacing w:before="60" w:line="250" w:lineRule="exact"/>
      <w:outlineLvl w:val="1"/>
    </w:pPr>
    <w:rPr>
      <w:sz w:val="24"/>
    </w:rPr>
  </w:style>
  <w:style w:type="paragraph" w:styleId="Heading3">
    <w:name w:val="heading 3"/>
    <w:basedOn w:val="Heading1"/>
    <w:next w:val="Normal"/>
    <w:link w:val="Heading3Char"/>
    <w:uiPriority w:val="9"/>
    <w:qFormat/>
    <w:rsid w:val="008A1AFA"/>
    <w:pPr>
      <w:numPr>
        <w:ilvl w:val="2"/>
      </w:numPr>
      <w:tabs>
        <w:tab w:val="clear" w:pos="400"/>
        <w:tab w:val="clear" w:pos="560"/>
        <w:tab w:val="left" w:pos="880"/>
      </w:tabs>
      <w:spacing w:before="60" w:line="230" w:lineRule="exact"/>
      <w:outlineLvl w:val="2"/>
    </w:pPr>
    <w:rPr>
      <w:sz w:val="22"/>
    </w:rPr>
  </w:style>
  <w:style w:type="paragraph" w:styleId="Heading4">
    <w:name w:val="heading 4"/>
    <w:basedOn w:val="Heading3"/>
    <w:next w:val="Normal"/>
    <w:link w:val="Heading4Char"/>
    <w:uiPriority w:val="9"/>
    <w:qFormat/>
    <w:rsid w:val="008A1AFA"/>
    <w:pPr>
      <w:numPr>
        <w:ilvl w:val="3"/>
      </w:numPr>
      <w:tabs>
        <w:tab w:val="clear" w:pos="880"/>
        <w:tab w:val="left" w:pos="940"/>
        <w:tab w:val="left" w:pos="1140"/>
        <w:tab w:val="left" w:pos="1360"/>
      </w:tabs>
      <w:outlineLvl w:val="3"/>
    </w:pPr>
  </w:style>
  <w:style w:type="paragraph" w:styleId="Heading5">
    <w:name w:val="heading 5"/>
    <w:basedOn w:val="Heading4"/>
    <w:next w:val="Normal"/>
    <w:link w:val="Heading5Char"/>
    <w:uiPriority w:val="9"/>
    <w:qFormat/>
    <w:rsid w:val="008A1AFA"/>
    <w:pPr>
      <w:numPr>
        <w:ilvl w:val="4"/>
      </w:numPr>
      <w:tabs>
        <w:tab w:val="clear" w:pos="940"/>
        <w:tab w:val="clear" w:pos="1140"/>
        <w:tab w:val="clear" w:pos="1360"/>
      </w:tabs>
      <w:outlineLvl w:val="4"/>
    </w:pPr>
  </w:style>
  <w:style w:type="paragraph" w:styleId="Heading6">
    <w:name w:val="heading 6"/>
    <w:basedOn w:val="Heading5"/>
    <w:next w:val="Normal"/>
    <w:link w:val="Heading6Char"/>
    <w:uiPriority w:val="9"/>
    <w:qFormat/>
    <w:rsid w:val="008A1AFA"/>
    <w:pPr>
      <w:numPr>
        <w:ilvl w:val="5"/>
      </w:numPr>
      <w:outlineLvl w:val="5"/>
    </w:pPr>
  </w:style>
  <w:style w:type="paragraph" w:styleId="Heading7">
    <w:name w:val="heading 7"/>
    <w:basedOn w:val="Normal"/>
    <w:next w:val="Normal"/>
    <w:link w:val="Heading7Char"/>
    <w:uiPriority w:val="9"/>
    <w:semiHidden/>
    <w:unhideWhenUsed/>
    <w:qFormat/>
    <w:rsid w:val="000A6B0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6B0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6B0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B51CD"/>
    <w:rPr>
      <w:rFonts w:eastAsia="MS Mincho"/>
      <w:b/>
      <w:sz w:val="26"/>
      <w:lang w:val="en-GB" w:eastAsia="ja-JP"/>
    </w:rPr>
  </w:style>
  <w:style w:type="character" w:customStyle="1" w:styleId="Heading2Char">
    <w:name w:val="Heading 2 Char"/>
    <w:link w:val="Heading2"/>
    <w:uiPriority w:val="9"/>
    <w:rsid w:val="001B51CD"/>
    <w:rPr>
      <w:rFonts w:eastAsia="MS Mincho"/>
      <w:b/>
      <w:sz w:val="24"/>
      <w:lang w:val="en-GB" w:eastAsia="ja-JP"/>
    </w:rPr>
  </w:style>
  <w:style w:type="character" w:customStyle="1" w:styleId="Heading3Char">
    <w:name w:val="Heading 3 Char"/>
    <w:link w:val="Heading3"/>
    <w:uiPriority w:val="9"/>
    <w:rsid w:val="001B51CD"/>
    <w:rPr>
      <w:rFonts w:eastAsia="MS Mincho"/>
      <w:b/>
      <w:sz w:val="22"/>
      <w:lang w:val="en-GB" w:eastAsia="ja-JP"/>
    </w:rPr>
  </w:style>
  <w:style w:type="character" w:customStyle="1" w:styleId="Heading4Char">
    <w:name w:val="Heading 4 Char"/>
    <w:link w:val="Heading4"/>
    <w:uiPriority w:val="9"/>
    <w:rsid w:val="00F828CA"/>
    <w:rPr>
      <w:rFonts w:eastAsia="MS Mincho"/>
      <w:b/>
      <w:sz w:val="22"/>
      <w:lang w:val="en-GB" w:eastAsia="ja-JP"/>
    </w:rPr>
  </w:style>
  <w:style w:type="character" w:customStyle="1" w:styleId="Heading5Char">
    <w:name w:val="Heading 5 Char"/>
    <w:link w:val="Heading5"/>
    <w:uiPriority w:val="9"/>
    <w:rsid w:val="001B51CD"/>
    <w:rPr>
      <w:rFonts w:eastAsia="MS Mincho"/>
      <w:b/>
      <w:sz w:val="22"/>
      <w:lang w:val="en-GB" w:eastAsia="ja-JP"/>
    </w:rPr>
  </w:style>
  <w:style w:type="character" w:customStyle="1" w:styleId="Heading6Char">
    <w:name w:val="Heading 6 Char"/>
    <w:link w:val="Heading6"/>
    <w:uiPriority w:val="9"/>
    <w:rsid w:val="001B51CD"/>
    <w:rPr>
      <w:rFonts w:eastAsia="MS Mincho"/>
      <w:b/>
      <w:sz w:val="22"/>
      <w:lang w:val="en-GB" w:eastAsia="ja-JP"/>
    </w:rPr>
  </w:style>
  <w:style w:type="paragraph" w:customStyle="1" w:styleId="a2">
    <w:name w:val="a2"/>
    <w:basedOn w:val="BaseHeading"/>
    <w:next w:val="Normal"/>
    <w:rsid w:val="008A1AFA"/>
    <w:pPr>
      <w:numPr>
        <w:ilvl w:val="1"/>
        <w:numId w:val="2"/>
      </w:numPr>
      <w:tabs>
        <w:tab w:val="left" w:pos="500"/>
        <w:tab w:val="left" w:pos="720"/>
      </w:tabs>
      <w:spacing w:before="270" w:line="270" w:lineRule="exact"/>
    </w:pPr>
    <w:rPr>
      <w:b/>
      <w:sz w:val="28"/>
    </w:rPr>
  </w:style>
  <w:style w:type="paragraph" w:customStyle="1" w:styleId="a3">
    <w:name w:val="a3"/>
    <w:basedOn w:val="BaseHeading"/>
    <w:next w:val="Normal"/>
    <w:rsid w:val="008A1AFA"/>
    <w:pPr>
      <w:numPr>
        <w:ilvl w:val="2"/>
        <w:numId w:val="2"/>
      </w:numPr>
      <w:tabs>
        <w:tab w:val="left" w:pos="640"/>
      </w:tabs>
      <w:spacing w:line="250" w:lineRule="exact"/>
    </w:pPr>
    <w:rPr>
      <w:b/>
    </w:rPr>
  </w:style>
  <w:style w:type="paragraph" w:customStyle="1" w:styleId="a4">
    <w:name w:val="a4"/>
    <w:basedOn w:val="BaseHeading"/>
    <w:next w:val="Normal"/>
    <w:rsid w:val="008A1AFA"/>
    <w:pPr>
      <w:numPr>
        <w:ilvl w:val="3"/>
        <w:numId w:val="2"/>
      </w:numPr>
      <w:tabs>
        <w:tab w:val="left" w:pos="880"/>
      </w:tabs>
    </w:pPr>
    <w:rPr>
      <w:b/>
      <w:bCs/>
      <w:iCs/>
    </w:rPr>
  </w:style>
  <w:style w:type="paragraph" w:customStyle="1" w:styleId="a5">
    <w:name w:val="a5"/>
    <w:basedOn w:val="BaseHeading"/>
    <w:next w:val="Normal"/>
    <w:rsid w:val="008A1AFA"/>
    <w:pPr>
      <w:numPr>
        <w:ilvl w:val="4"/>
        <w:numId w:val="2"/>
      </w:numPr>
      <w:tabs>
        <w:tab w:val="left" w:pos="1140"/>
        <w:tab w:val="left" w:pos="1360"/>
      </w:tabs>
    </w:pPr>
    <w:rPr>
      <w:b/>
      <w:bCs/>
      <w:iCs/>
    </w:rPr>
  </w:style>
  <w:style w:type="paragraph" w:customStyle="1" w:styleId="a6">
    <w:name w:val="a6"/>
    <w:basedOn w:val="BaseHeading"/>
    <w:next w:val="Normal"/>
    <w:rsid w:val="008A1AFA"/>
    <w:pPr>
      <w:numPr>
        <w:ilvl w:val="5"/>
        <w:numId w:val="2"/>
      </w:numPr>
      <w:tabs>
        <w:tab w:val="left" w:pos="1140"/>
        <w:tab w:val="left" w:pos="1360"/>
      </w:tabs>
    </w:pPr>
    <w:rPr>
      <w:b/>
      <w:bCs/>
    </w:rPr>
  </w:style>
  <w:style w:type="paragraph" w:customStyle="1" w:styleId="ANNEX">
    <w:name w:val="ANNEX"/>
    <w:basedOn w:val="BaseHeading"/>
    <w:next w:val="Normal"/>
    <w:rsid w:val="008A1AFA"/>
    <w:pPr>
      <w:keepNext/>
      <w:pageBreakBefore/>
      <w:numPr>
        <w:numId w:val="2"/>
      </w:numPr>
      <w:spacing w:after="760" w:line="310" w:lineRule="exact"/>
      <w:jc w:val="center"/>
    </w:pPr>
    <w:rPr>
      <w:rFonts w:eastAsia="MS Mincho"/>
      <w:b/>
      <w:sz w:val="28"/>
      <w:szCs w:val="20"/>
      <w:lang w:eastAsia="ja-JP"/>
    </w:rPr>
  </w:style>
  <w:style w:type="paragraph" w:customStyle="1" w:styleId="BiblioTitle">
    <w:name w:val="Biblio Title"/>
    <w:basedOn w:val="BaseHeading"/>
    <w:rsid w:val="008A1AFA"/>
    <w:pPr>
      <w:pageBreakBefore/>
      <w:spacing w:after="760" w:line="280" w:lineRule="atLeast"/>
      <w:jc w:val="center"/>
    </w:pPr>
    <w:rPr>
      <w:b/>
      <w:sz w:val="28"/>
    </w:rPr>
  </w:style>
  <w:style w:type="paragraph" w:customStyle="1" w:styleId="Definition">
    <w:name w:val="Definition"/>
    <w:basedOn w:val="BaseText"/>
    <w:rsid w:val="008A1AFA"/>
    <w:pPr>
      <w:spacing w:line="230" w:lineRule="atLeast"/>
    </w:pPr>
  </w:style>
  <w:style w:type="paragraph" w:customStyle="1" w:styleId="ForewordTitle">
    <w:name w:val="Foreword Title"/>
    <w:basedOn w:val="BaseHeading"/>
    <w:rsid w:val="008A1AFA"/>
    <w:pPr>
      <w:keepNext/>
      <w:pageBreakBefore/>
      <w:suppressAutoHyphens/>
      <w:spacing w:before="310" w:after="310" w:line="310" w:lineRule="atLeast"/>
    </w:pPr>
    <w:rPr>
      <w:b/>
      <w:sz w:val="28"/>
    </w:rPr>
  </w:style>
  <w:style w:type="paragraph" w:customStyle="1" w:styleId="IntroTitle">
    <w:name w:val="Intro Title"/>
    <w:basedOn w:val="ForewordTitle"/>
    <w:rsid w:val="008A1AFA"/>
  </w:style>
  <w:style w:type="paragraph" w:customStyle="1" w:styleId="Terms">
    <w:name w:val="Term(s)"/>
    <w:basedOn w:val="BaseText"/>
    <w:rsid w:val="008A1AFA"/>
    <w:pPr>
      <w:suppressAutoHyphens/>
      <w:spacing w:after="0"/>
      <w:jc w:val="left"/>
    </w:pPr>
    <w:rPr>
      <w:b/>
    </w:rPr>
  </w:style>
  <w:style w:type="paragraph" w:customStyle="1" w:styleId="TermNum">
    <w:name w:val="TermNum"/>
    <w:basedOn w:val="BaseText"/>
    <w:rsid w:val="008A1AFA"/>
    <w:pPr>
      <w:spacing w:after="0"/>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jc w:val="left"/>
    </w:pPr>
    <w:rPr>
      <w:b/>
      <w:sz w:val="28"/>
    </w:rPr>
  </w:style>
  <w:style w:type="paragraph" w:customStyle="1" w:styleId="zzCopyright">
    <w:name w:val="zzCopyright"/>
    <w:basedOn w:val="Normal"/>
    <w:next w:val="Normal"/>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jc w:val="lef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323"/>
        <w:tab w:val="left" w:pos="652"/>
        <w:tab w:val="left" w:pos="975"/>
        <w:tab w:val="left" w:pos="1304"/>
        <w:tab w:val="left" w:pos="1627"/>
        <w:tab w:val="left" w:pos="1956"/>
        <w:tab w:val="left" w:pos="2279"/>
        <w:tab w:val="left" w:pos="2608"/>
        <w:tab w:val="left" w:pos="2931"/>
        <w:tab w:val="left" w:pos="3255"/>
      </w:tabs>
      <w:spacing w:after="0"/>
      <w:jc w:val="left"/>
    </w:pPr>
    <w:rPr>
      <w:rFonts w:ascii="Courier New" w:hAnsi="Courier New"/>
    </w:rPr>
  </w:style>
  <w:style w:type="paragraph" w:styleId="BodyText">
    <w:name w:val="Body Text"/>
    <w:basedOn w:val="BaseText"/>
    <w:link w:val="BodyTextChar"/>
    <w:uiPriority w:val="99"/>
    <w:unhideWhenUsed/>
    <w:rsid w:val="008A1AFA"/>
    <w:pPr>
      <w:spacing w:after="120"/>
    </w:pPr>
  </w:style>
  <w:style w:type="character" w:customStyle="1" w:styleId="BodyTextChar">
    <w:name w:val="Body Text Char"/>
    <w:link w:val="BodyText"/>
    <w:uiPriority w:val="99"/>
    <w:rsid w:val="008A1AFA"/>
    <w:rPr>
      <w:sz w:val="22"/>
      <w:szCs w:val="22"/>
      <w:lang w:val="en-GB"/>
    </w:rPr>
  </w:style>
  <w:style w:type="paragraph" w:customStyle="1" w:styleId="Formula">
    <w:name w:val="Formula"/>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right" w:pos="9749"/>
      </w:tabs>
      <w:spacing w:after="220"/>
      <w:ind w:left="403"/>
      <w:jc w:val="left"/>
    </w:pPr>
  </w:style>
  <w:style w:type="paragraph" w:customStyle="1" w:styleId="Tablebody">
    <w:name w:val="Table body"/>
    <w:basedOn w:val="BaseText"/>
    <w:rsid w:val="008A1AFA"/>
    <w:pPr>
      <w:spacing w:before="60" w:after="60" w:line="210" w:lineRule="atLeast"/>
      <w:jc w:val="left"/>
    </w:pPr>
    <w:rPr>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BaseText"/>
    <w:link w:val="ForewordTextChar"/>
    <w:rsid w:val="008A1AFA"/>
  </w:style>
  <w:style w:type="character" w:customStyle="1" w:styleId="ForewordTextChar">
    <w:name w:val="Foreword Text Char"/>
    <w:link w:val="ForewordText"/>
    <w:locked/>
    <w:rsid w:val="00BC394B"/>
    <w:rPr>
      <w:sz w:val="22"/>
      <w:szCs w:val="22"/>
      <w:lang w:val="en-GB"/>
    </w:rPr>
  </w:style>
  <w:style w:type="paragraph" w:styleId="BalloonText">
    <w:name w:val="Balloon Text"/>
    <w:basedOn w:val="Normal"/>
    <w:link w:val="BalloonTextChar"/>
    <w:uiPriority w:val="99"/>
    <w:semiHidden/>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unhideWhenUsed/>
    <w:rsid w:val="00F81ACE"/>
    <w:rPr>
      <w:color w:val="954F72" w:themeColor="followedHyperlink"/>
      <w:u w:val="single"/>
    </w:rPr>
  </w:style>
  <w:style w:type="paragraph" w:styleId="NormalWeb">
    <w:name w:val="Normal (Web)"/>
    <w:basedOn w:val="Normal"/>
    <w:uiPriority w:val="99"/>
    <w:unhideWhenUsed/>
    <w:rsid w:val="00DF121D"/>
    <w:pPr>
      <w:spacing w:before="100" w:beforeAutospacing="1" w:after="100" w:afterAutospacing="1" w:line="240" w:lineRule="auto"/>
      <w:jc w:val="left"/>
    </w:pPr>
    <w:rPr>
      <w:rFonts w:ascii="Times New Roman" w:eastAsia="Times New Roman" w:hAnsi="Times New Roman"/>
      <w:sz w:val="24"/>
      <w:szCs w:val="24"/>
      <w:lang w:val="en-US"/>
    </w:rPr>
  </w:style>
  <w:style w:type="character" w:customStyle="1" w:styleId="UnresolvedMention1">
    <w:name w:val="Unresolved Mention1"/>
    <w:basedOn w:val="DefaultParagraphFont"/>
    <w:uiPriority w:val="99"/>
    <w:unhideWhenUsed/>
    <w:rsid w:val="00672B45"/>
    <w:rPr>
      <w:color w:val="605E5C"/>
      <w:shd w:val="clear" w:color="auto" w:fill="E1DFDD"/>
    </w:rPr>
  </w:style>
  <w:style w:type="paragraph" w:styleId="FootnoteText">
    <w:name w:val="footnote text"/>
    <w:basedOn w:val="Normal"/>
    <w:link w:val="FootnoteTextChar"/>
    <w:uiPriority w:val="99"/>
    <w:semiHidden/>
    <w:unhideWhenUsed/>
    <w:rsid w:val="00F02BC7"/>
    <w:pPr>
      <w:spacing w:after="0" w:line="240" w:lineRule="auto"/>
    </w:pPr>
    <w:rPr>
      <w:sz w:val="20"/>
    </w:rPr>
  </w:style>
  <w:style w:type="character" w:customStyle="1" w:styleId="FootnoteTextChar">
    <w:name w:val="Footnote Text Char"/>
    <w:basedOn w:val="DefaultParagraphFont"/>
    <w:link w:val="FootnoteText"/>
    <w:uiPriority w:val="99"/>
    <w:semiHidden/>
    <w:rsid w:val="00F02BC7"/>
    <w:rPr>
      <w:lang w:val="en-GB"/>
    </w:rPr>
  </w:style>
  <w:style w:type="character" w:styleId="FootnoteReference">
    <w:name w:val="footnote reference"/>
    <w:basedOn w:val="DefaultParagraphFont"/>
    <w:uiPriority w:val="99"/>
    <w:semiHidden/>
    <w:unhideWhenUsed/>
    <w:rsid w:val="00F02BC7"/>
    <w:rPr>
      <w:vertAlign w:val="superscript"/>
    </w:rPr>
  </w:style>
  <w:style w:type="paragraph" w:styleId="ListParagraph">
    <w:name w:val="List Paragraph"/>
    <w:basedOn w:val="Normal"/>
    <w:uiPriority w:val="34"/>
    <w:qFormat/>
    <w:rsid w:val="008060DE"/>
    <w:pPr>
      <w:ind w:left="720"/>
      <w:contextualSpacing/>
      <w:jc w:val="left"/>
    </w:pPr>
  </w:style>
  <w:style w:type="paragraph" w:styleId="Caption">
    <w:name w:val="caption"/>
    <w:basedOn w:val="Normal"/>
    <w:next w:val="Normal"/>
    <w:uiPriority w:val="35"/>
    <w:unhideWhenUsed/>
    <w:qFormat/>
    <w:rsid w:val="001A0988"/>
    <w:pPr>
      <w:spacing w:after="200" w:line="240" w:lineRule="auto"/>
    </w:pPr>
    <w:rPr>
      <w:b/>
      <w:iCs/>
      <w:color w:val="000000" w:themeColor="text1"/>
      <w:sz w:val="20"/>
      <w:szCs w:val="18"/>
    </w:rPr>
  </w:style>
  <w:style w:type="paragraph" w:styleId="TOC4">
    <w:name w:val="toc 4"/>
    <w:basedOn w:val="Normal"/>
    <w:next w:val="Normal"/>
    <w:autoRedefine/>
    <w:uiPriority w:val="39"/>
    <w:unhideWhenUsed/>
    <w:rsid w:val="00960F54"/>
    <w:pPr>
      <w:spacing w:after="100" w:line="240" w:lineRule="auto"/>
      <w:ind w:left="720"/>
      <w:jc w:val="left"/>
    </w:pPr>
    <w:rPr>
      <w:rFonts w:asciiTheme="minorHAnsi" w:eastAsiaTheme="minorEastAsia" w:hAnsiTheme="minorHAnsi" w:cstheme="minorBidi"/>
      <w:sz w:val="24"/>
      <w:szCs w:val="24"/>
      <w:lang w:eastAsia="en-GB"/>
    </w:rPr>
  </w:style>
  <w:style w:type="paragraph" w:styleId="TOC5">
    <w:name w:val="toc 5"/>
    <w:basedOn w:val="Normal"/>
    <w:next w:val="Normal"/>
    <w:autoRedefine/>
    <w:uiPriority w:val="39"/>
    <w:unhideWhenUsed/>
    <w:rsid w:val="00960F54"/>
    <w:pPr>
      <w:spacing w:after="100" w:line="240" w:lineRule="auto"/>
      <w:ind w:left="960"/>
      <w:jc w:val="left"/>
    </w:pPr>
    <w:rPr>
      <w:rFonts w:asciiTheme="minorHAnsi" w:eastAsiaTheme="minorEastAsia" w:hAnsiTheme="minorHAnsi" w:cstheme="minorBidi"/>
      <w:sz w:val="24"/>
      <w:szCs w:val="24"/>
      <w:lang w:eastAsia="en-GB"/>
    </w:rPr>
  </w:style>
  <w:style w:type="paragraph" w:styleId="TOC6">
    <w:name w:val="toc 6"/>
    <w:basedOn w:val="Normal"/>
    <w:next w:val="Normal"/>
    <w:autoRedefine/>
    <w:uiPriority w:val="39"/>
    <w:unhideWhenUsed/>
    <w:rsid w:val="00960F54"/>
    <w:pPr>
      <w:spacing w:after="100" w:line="240" w:lineRule="auto"/>
      <w:ind w:left="1200"/>
      <w:jc w:val="left"/>
    </w:pPr>
    <w:rPr>
      <w:rFonts w:asciiTheme="minorHAnsi" w:eastAsiaTheme="minorEastAsia" w:hAnsiTheme="minorHAnsi" w:cstheme="minorBidi"/>
      <w:sz w:val="24"/>
      <w:szCs w:val="24"/>
      <w:lang w:eastAsia="en-GB"/>
    </w:rPr>
  </w:style>
  <w:style w:type="paragraph" w:styleId="TOC7">
    <w:name w:val="toc 7"/>
    <w:basedOn w:val="Normal"/>
    <w:next w:val="Normal"/>
    <w:autoRedefine/>
    <w:uiPriority w:val="39"/>
    <w:unhideWhenUsed/>
    <w:rsid w:val="00960F54"/>
    <w:pPr>
      <w:spacing w:after="100" w:line="240" w:lineRule="auto"/>
      <w:ind w:left="1440"/>
      <w:jc w:val="left"/>
    </w:pPr>
    <w:rPr>
      <w:rFonts w:asciiTheme="minorHAnsi" w:eastAsiaTheme="minorEastAsia" w:hAnsiTheme="minorHAnsi" w:cstheme="minorBidi"/>
      <w:sz w:val="24"/>
      <w:szCs w:val="24"/>
      <w:lang w:eastAsia="en-GB"/>
    </w:rPr>
  </w:style>
  <w:style w:type="paragraph" w:styleId="TOC8">
    <w:name w:val="toc 8"/>
    <w:basedOn w:val="Normal"/>
    <w:next w:val="Normal"/>
    <w:autoRedefine/>
    <w:uiPriority w:val="39"/>
    <w:unhideWhenUsed/>
    <w:rsid w:val="00960F54"/>
    <w:pPr>
      <w:spacing w:after="100" w:line="240" w:lineRule="auto"/>
      <w:ind w:left="1680"/>
      <w:jc w:val="left"/>
    </w:pPr>
    <w:rPr>
      <w:rFonts w:asciiTheme="minorHAnsi" w:eastAsiaTheme="minorEastAsia" w:hAnsiTheme="minorHAnsi" w:cstheme="minorBidi"/>
      <w:sz w:val="24"/>
      <w:szCs w:val="24"/>
      <w:lang w:eastAsia="en-GB"/>
    </w:rPr>
  </w:style>
  <w:style w:type="paragraph" w:styleId="TOC9">
    <w:name w:val="toc 9"/>
    <w:basedOn w:val="Normal"/>
    <w:next w:val="Normal"/>
    <w:autoRedefine/>
    <w:uiPriority w:val="39"/>
    <w:unhideWhenUsed/>
    <w:rsid w:val="00960F54"/>
    <w:pPr>
      <w:spacing w:after="100" w:line="240" w:lineRule="auto"/>
      <w:ind w:left="1920"/>
      <w:jc w:val="left"/>
    </w:pPr>
    <w:rPr>
      <w:rFonts w:asciiTheme="minorHAnsi" w:eastAsiaTheme="minorEastAsia" w:hAnsiTheme="minorHAnsi" w:cstheme="minorBidi"/>
      <w:sz w:val="24"/>
      <w:szCs w:val="24"/>
      <w:lang w:eastAsia="en-GB"/>
    </w:rPr>
  </w:style>
  <w:style w:type="paragraph" w:styleId="TOCHeading">
    <w:name w:val="TOC Heading"/>
    <w:basedOn w:val="Heading1"/>
    <w:next w:val="Normal"/>
    <w:uiPriority w:val="39"/>
    <w:semiHidden/>
    <w:unhideWhenUsed/>
    <w:qFormat/>
    <w:rsid w:val="00584282"/>
    <w:pPr>
      <w:keepLines/>
      <w:numPr>
        <w:numId w:val="0"/>
      </w:numPr>
      <w:tabs>
        <w:tab w:val="clear" w:pos="400"/>
        <w:tab w:val="clear" w:pos="560"/>
        <w:tab w:val="left" w:pos="403"/>
      </w:tabs>
      <w:suppressAutoHyphens w:val="0"/>
      <w:spacing w:before="240" w:after="0" w:line="240" w:lineRule="atLeast"/>
      <w:jc w:val="both"/>
      <w:outlineLvl w:val="9"/>
    </w:pPr>
    <w:rPr>
      <w:rFonts w:asciiTheme="majorHAnsi" w:eastAsiaTheme="majorEastAsia" w:hAnsiTheme="majorHAnsi" w:cstheme="majorBidi"/>
      <w:b w:val="0"/>
      <w:color w:val="2E74B5" w:themeColor="accent1" w:themeShade="BF"/>
      <w:sz w:val="32"/>
      <w:szCs w:val="32"/>
      <w:lang w:eastAsia="en-US"/>
    </w:rPr>
  </w:style>
  <w:style w:type="paragraph" w:customStyle="1" w:styleId="zzCover">
    <w:name w:val="zzCover"/>
    <w:basedOn w:val="Normal"/>
    <w:link w:val="zzCoverChar"/>
    <w:rsid w:val="00584282"/>
    <w:pPr>
      <w:spacing w:after="220" w:line="240" w:lineRule="auto"/>
      <w:jc w:val="right"/>
    </w:pPr>
    <w:rPr>
      <w:rFonts w:ascii="Times New Roman" w:eastAsia="Times New Roman" w:hAnsi="Times New Roman"/>
      <w:b/>
      <w:color w:val="000000"/>
      <w:sz w:val="24"/>
    </w:rPr>
  </w:style>
  <w:style w:type="paragraph" w:customStyle="1" w:styleId="OGCClause">
    <w:name w:val="OGC Clause"/>
    <w:basedOn w:val="Normal"/>
    <w:next w:val="Normal"/>
    <w:autoRedefine/>
    <w:rsid w:val="00BC4EF9"/>
    <w:pPr>
      <w:keepNext/>
      <w:numPr>
        <w:numId w:val="3"/>
      </w:numPr>
      <w:tabs>
        <w:tab w:val="left" w:pos="400"/>
      </w:tabs>
      <w:spacing w:before="960" w:after="310" w:line="240" w:lineRule="auto"/>
      <w:jc w:val="left"/>
    </w:pPr>
    <w:rPr>
      <w:rFonts w:ascii="Times New Roman" w:eastAsia="Times New Roman" w:hAnsi="Times New Roman"/>
      <w:b/>
      <w:sz w:val="28"/>
      <w:lang w:val="en-US"/>
    </w:rPr>
  </w:style>
  <w:style w:type="paragraph" w:customStyle="1" w:styleId="introelements">
    <w:name w:val="intro elements"/>
    <w:basedOn w:val="OGCClause"/>
    <w:qFormat/>
    <w:rsid w:val="00BC4EF9"/>
    <w:pPr>
      <w:spacing w:before="360" w:after="70"/>
    </w:pPr>
  </w:style>
  <w:style w:type="paragraph" w:customStyle="1" w:styleId="OGCtableheader">
    <w:name w:val="OGC table header"/>
    <w:basedOn w:val="Normal"/>
    <w:autoRedefine/>
    <w:qFormat/>
    <w:rsid w:val="00BC4EF9"/>
    <w:pPr>
      <w:spacing w:before="60" w:after="60" w:line="211" w:lineRule="auto"/>
      <w:jc w:val="left"/>
    </w:pPr>
    <w:rPr>
      <w:rFonts w:ascii="Times New Roman" w:eastAsia="Times New Roman" w:hAnsi="Times New Roman"/>
      <w:color w:val="FF0000"/>
      <w:sz w:val="24"/>
      <w:szCs w:val="24"/>
    </w:rPr>
  </w:style>
  <w:style w:type="paragraph" w:customStyle="1" w:styleId="OGCtabletext">
    <w:name w:val="OGC table text"/>
    <w:basedOn w:val="OGCtableheader"/>
    <w:autoRedefine/>
    <w:rsid w:val="00BC4EF9"/>
    <w:rPr>
      <w:b/>
      <w:color w:val="008000"/>
    </w:rPr>
  </w:style>
  <w:style w:type="character" w:styleId="CommentReference">
    <w:name w:val="annotation reference"/>
    <w:basedOn w:val="DefaultParagraphFont"/>
    <w:uiPriority w:val="99"/>
    <w:semiHidden/>
    <w:unhideWhenUsed/>
    <w:rsid w:val="001B02F3"/>
    <w:rPr>
      <w:sz w:val="16"/>
      <w:szCs w:val="16"/>
    </w:rPr>
  </w:style>
  <w:style w:type="paragraph" w:styleId="CommentText">
    <w:name w:val="annotation text"/>
    <w:basedOn w:val="Normal"/>
    <w:link w:val="CommentTextChar"/>
    <w:uiPriority w:val="99"/>
    <w:unhideWhenUsed/>
    <w:rsid w:val="001B02F3"/>
    <w:pPr>
      <w:spacing w:line="240" w:lineRule="auto"/>
    </w:pPr>
    <w:rPr>
      <w:sz w:val="20"/>
    </w:rPr>
  </w:style>
  <w:style w:type="character" w:customStyle="1" w:styleId="CommentTextChar">
    <w:name w:val="Comment Text Char"/>
    <w:basedOn w:val="DefaultParagraphFont"/>
    <w:link w:val="CommentText"/>
    <w:uiPriority w:val="99"/>
    <w:rsid w:val="001B02F3"/>
    <w:rPr>
      <w:lang w:val="en-GB"/>
    </w:rPr>
  </w:style>
  <w:style w:type="paragraph" w:styleId="CommentSubject">
    <w:name w:val="annotation subject"/>
    <w:basedOn w:val="CommentText"/>
    <w:next w:val="CommentText"/>
    <w:link w:val="CommentSubjectChar"/>
    <w:uiPriority w:val="99"/>
    <w:semiHidden/>
    <w:unhideWhenUsed/>
    <w:rsid w:val="001B02F3"/>
    <w:rPr>
      <w:b/>
      <w:bCs/>
    </w:rPr>
  </w:style>
  <w:style w:type="character" w:customStyle="1" w:styleId="CommentSubjectChar">
    <w:name w:val="Comment Subject Char"/>
    <w:basedOn w:val="CommentTextChar"/>
    <w:link w:val="CommentSubject"/>
    <w:uiPriority w:val="99"/>
    <w:semiHidden/>
    <w:rsid w:val="001B02F3"/>
    <w:rPr>
      <w:b/>
      <w:bCs/>
      <w:lang w:val="en-GB"/>
    </w:rPr>
  </w:style>
  <w:style w:type="paragraph" w:styleId="EndnoteText">
    <w:name w:val="endnote text"/>
    <w:basedOn w:val="Normal"/>
    <w:link w:val="EndnoteTextChar"/>
    <w:uiPriority w:val="99"/>
    <w:semiHidden/>
    <w:unhideWhenUsed/>
    <w:rsid w:val="003A68D3"/>
    <w:pPr>
      <w:spacing w:after="0" w:line="240" w:lineRule="auto"/>
    </w:pPr>
    <w:rPr>
      <w:sz w:val="20"/>
    </w:rPr>
  </w:style>
  <w:style w:type="character" w:customStyle="1" w:styleId="EndnoteTextChar">
    <w:name w:val="Endnote Text Char"/>
    <w:basedOn w:val="DefaultParagraphFont"/>
    <w:link w:val="EndnoteText"/>
    <w:uiPriority w:val="99"/>
    <w:semiHidden/>
    <w:rsid w:val="003A68D3"/>
    <w:rPr>
      <w:lang w:val="en-GB"/>
    </w:rPr>
  </w:style>
  <w:style w:type="character" w:styleId="EndnoteReference">
    <w:name w:val="endnote reference"/>
    <w:basedOn w:val="DefaultParagraphFont"/>
    <w:uiPriority w:val="99"/>
    <w:semiHidden/>
    <w:unhideWhenUsed/>
    <w:rsid w:val="003A68D3"/>
    <w:rPr>
      <w:vertAlign w:val="superscript"/>
    </w:rPr>
  </w:style>
  <w:style w:type="paragraph" w:styleId="Revision">
    <w:name w:val="Revision"/>
    <w:hidden/>
    <w:uiPriority w:val="99"/>
    <w:semiHidden/>
    <w:rsid w:val="00AE5CAB"/>
    <w:rPr>
      <w:sz w:val="22"/>
      <w:szCs w:val="22"/>
      <w:lang w:val="en-GB"/>
    </w:rPr>
  </w:style>
  <w:style w:type="character" w:customStyle="1" w:styleId="UnresolvedMention2">
    <w:name w:val="Unresolved Mention2"/>
    <w:basedOn w:val="DefaultParagraphFont"/>
    <w:uiPriority w:val="99"/>
    <w:unhideWhenUsed/>
    <w:rsid w:val="00E9415D"/>
    <w:rPr>
      <w:color w:val="605E5C"/>
      <w:shd w:val="clear" w:color="auto" w:fill="E1DFDD"/>
    </w:rPr>
  </w:style>
  <w:style w:type="paragraph" w:styleId="ListBullet">
    <w:name w:val="List Bullet"/>
    <w:basedOn w:val="Normal"/>
    <w:uiPriority w:val="99"/>
    <w:semiHidden/>
    <w:unhideWhenUsed/>
    <w:rsid w:val="00C0265A"/>
    <w:pPr>
      <w:tabs>
        <w:tab w:val="num" w:pos="360"/>
      </w:tabs>
      <w:ind w:left="360" w:hanging="360"/>
      <w:contextualSpacing/>
    </w:pPr>
  </w:style>
  <w:style w:type="paragraph" w:styleId="ListBullet2">
    <w:name w:val="List Bullet 2"/>
    <w:basedOn w:val="Normal"/>
    <w:uiPriority w:val="99"/>
    <w:semiHidden/>
    <w:unhideWhenUsed/>
    <w:rsid w:val="00C0265A"/>
    <w:pPr>
      <w:tabs>
        <w:tab w:val="num" w:pos="643"/>
      </w:tabs>
      <w:ind w:left="643" w:hanging="360"/>
      <w:contextualSpacing/>
    </w:pPr>
  </w:style>
  <w:style w:type="paragraph" w:styleId="ListBullet3">
    <w:name w:val="List Bullet 3"/>
    <w:basedOn w:val="Normal"/>
    <w:uiPriority w:val="99"/>
    <w:semiHidden/>
    <w:unhideWhenUsed/>
    <w:rsid w:val="00C0265A"/>
    <w:pPr>
      <w:tabs>
        <w:tab w:val="num" w:pos="926"/>
      </w:tabs>
      <w:ind w:left="926" w:hanging="360"/>
      <w:contextualSpacing/>
    </w:pPr>
  </w:style>
  <w:style w:type="paragraph" w:customStyle="1" w:styleId="Source">
    <w:name w:val="Source"/>
    <w:basedOn w:val="BaseText"/>
    <w:next w:val="Definition"/>
    <w:link w:val="SourceChar"/>
    <w:qFormat/>
    <w:rsid w:val="008A1AFA"/>
  </w:style>
  <w:style w:type="character" w:customStyle="1" w:styleId="SourceChar">
    <w:name w:val="Source Char"/>
    <w:basedOn w:val="DefaultParagraphFont"/>
    <w:link w:val="Source"/>
    <w:rsid w:val="00C0265A"/>
    <w:rPr>
      <w:sz w:val="22"/>
      <w:szCs w:val="22"/>
      <w:lang w:val="en-GB"/>
    </w:rPr>
  </w:style>
  <w:style w:type="paragraph" w:customStyle="1" w:styleId="Note">
    <w:name w:val="Note"/>
    <w:basedOn w:val="BaseText"/>
    <w:link w:val="NoteChar"/>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965"/>
      </w:tabs>
      <w:spacing w:line="220" w:lineRule="atLeast"/>
    </w:pPr>
    <w:rPr>
      <w:sz w:val="20"/>
    </w:rPr>
  </w:style>
  <w:style w:type="character" w:customStyle="1" w:styleId="NoteChar">
    <w:name w:val="Note Char"/>
    <w:basedOn w:val="DefaultParagraphFont"/>
    <w:link w:val="Note"/>
    <w:rsid w:val="00C0265A"/>
    <w:rPr>
      <w:szCs w:val="22"/>
      <w:lang w:val="en-GB"/>
    </w:rPr>
  </w:style>
  <w:style w:type="paragraph" w:customStyle="1" w:styleId="Example">
    <w:name w:val="Example"/>
    <w:basedOn w:val="BaseText"/>
    <w:link w:val="ExampleChar"/>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1354"/>
      </w:tabs>
      <w:spacing w:line="220" w:lineRule="atLeast"/>
    </w:pPr>
    <w:rPr>
      <w:sz w:val="20"/>
    </w:rPr>
  </w:style>
  <w:style w:type="character" w:customStyle="1" w:styleId="ExampleChar">
    <w:name w:val="Example Char"/>
    <w:basedOn w:val="DefaultParagraphFont"/>
    <w:link w:val="Example"/>
    <w:rsid w:val="00B314CC"/>
    <w:rPr>
      <w:szCs w:val="22"/>
      <w:lang w:val="en-GB"/>
    </w:rPr>
  </w:style>
  <w:style w:type="paragraph" w:styleId="List">
    <w:name w:val="List"/>
    <w:basedOn w:val="Normal"/>
    <w:uiPriority w:val="99"/>
    <w:unhideWhenUsed/>
    <w:rsid w:val="00EB303E"/>
    <w:pPr>
      <w:ind w:left="283" w:hanging="283"/>
      <w:contextualSpacing/>
    </w:pPr>
  </w:style>
  <w:style w:type="paragraph" w:customStyle="1" w:styleId="Noe">
    <w:name w:val="Noe"/>
    <w:basedOn w:val="Normal"/>
    <w:qFormat/>
    <w:rsid w:val="00621DFB"/>
  </w:style>
  <w:style w:type="character" w:customStyle="1" w:styleId="UnresolvedMention3">
    <w:name w:val="Unresolved Mention3"/>
    <w:basedOn w:val="DefaultParagraphFont"/>
    <w:uiPriority w:val="99"/>
    <w:unhideWhenUsed/>
    <w:rsid w:val="00482C25"/>
    <w:rPr>
      <w:color w:val="605E5C"/>
      <w:shd w:val="clear" w:color="auto" w:fill="E1DFDD"/>
    </w:rPr>
  </w:style>
  <w:style w:type="paragraph" w:styleId="HTMLPreformatted">
    <w:name w:val="HTML Preformatted"/>
    <w:basedOn w:val="Normal"/>
    <w:link w:val="HTMLPreformattedChar"/>
    <w:uiPriority w:val="99"/>
    <w:semiHidden/>
    <w:unhideWhenUsed/>
    <w:rsid w:val="005C3420"/>
    <w:pPr>
      <w:spacing w:after="0" w:line="240" w:lineRule="auto"/>
    </w:pPr>
    <w:rPr>
      <w:rFonts w:ascii="Consolas" w:hAnsi="Consolas"/>
      <w:sz w:val="20"/>
    </w:rPr>
  </w:style>
  <w:style w:type="character" w:customStyle="1" w:styleId="HTMLPreformattedChar">
    <w:name w:val="HTML Preformatted Char"/>
    <w:basedOn w:val="DefaultParagraphFont"/>
    <w:link w:val="HTMLPreformatted"/>
    <w:uiPriority w:val="99"/>
    <w:semiHidden/>
    <w:rsid w:val="005C3420"/>
    <w:rPr>
      <w:rFonts w:ascii="Consolas" w:hAnsi="Consolas"/>
      <w:lang w:val="en-GB"/>
    </w:rPr>
  </w:style>
  <w:style w:type="character" w:customStyle="1" w:styleId="aubase">
    <w:name w:val="au_base"/>
    <w:rsid w:val="008A1AFA"/>
    <w:rPr>
      <w:rFonts w:ascii="Cambria" w:hAnsi="Cambria"/>
    </w:rPr>
  </w:style>
  <w:style w:type="character" w:customStyle="1" w:styleId="aucollab">
    <w:name w:val="au_collab"/>
    <w:rsid w:val="008A1AFA"/>
    <w:rPr>
      <w:rFonts w:ascii="Cambria" w:hAnsi="Cambria"/>
      <w:bdr w:val="none" w:sz="0" w:space="0" w:color="auto"/>
      <w:shd w:val="clear" w:color="auto" w:fill="C0C0C0"/>
    </w:rPr>
  </w:style>
  <w:style w:type="character" w:customStyle="1" w:styleId="audeg">
    <w:name w:val="au_deg"/>
    <w:rsid w:val="008A1AFA"/>
    <w:rPr>
      <w:rFonts w:ascii="Cambria" w:hAnsi="Cambria"/>
      <w:sz w:val="22"/>
      <w:bdr w:val="none" w:sz="0" w:space="0" w:color="auto"/>
      <w:shd w:val="clear" w:color="auto" w:fill="FFFF00"/>
    </w:rPr>
  </w:style>
  <w:style w:type="character" w:customStyle="1" w:styleId="aufname">
    <w:name w:val="au_fname"/>
    <w:rsid w:val="008A1AFA"/>
    <w:rPr>
      <w:rFonts w:ascii="Cambria" w:hAnsi="Cambria"/>
      <w:sz w:val="22"/>
      <w:bdr w:val="none" w:sz="0" w:space="0" w:color="auto"/>
      <w:shd w:val="clear" w:color="auto" w:fill="FFFFCC"/>
    </w:rPr>
  </w:style>
  <w:style w:type="character" w:customStyle="1" w:styleId="aurole">
    <w:name w:val="au_role"/>
    <w:rsid w:val="008A1AFA"/>
    <w:rPr>
      <w:rFonts w:ascii="Cambria" w:hAnsi="Cambria"/>
      <w:sz w:val="22"/>
      <w:bdr w:val="none" w:sz="0" w:space="0" w:color="auto"/>
      <w:shd w:val="clear" w:color="auto" w:fill="808000"/>
    </w:rPr>
  </w:style>
  <w:style w:type="character" w:customStyle="1" w:styleId="ausuffix">
    <w:name w:val="au_suffix"/>
    <w:rsid w:val="008A1AFA"/>
    <w:rPr>
      <w:rFonts w:ascii="Cambria" w:hAnsi="Cambria"/>
      <w:sz w:val="22"/>
      <w:bdr w:val="none" w:sz="0" w:space="0" w:color="auto"/>
      <w:shd w:val="clear" w:color="auto" w:fill="FF00FF"/>
    </w:rPr>
  </w:style>
  <w:style w:type="character" w:customStyle="1" w:styleId="ausurname">
    <w:name w:val="au_surname"/>
    <w:rsid w:val="008A1AFA"/>
    <w:rPr>
      <w:rFonts w:ascii="Cambria" w:hAnsi="Cambria"/>
      <w:sz w:val="22"/>
      <w:bdr w:val="none" w:sz="0" w:space="0" w:color="auto"/>
      <w:shd w:val="clear" w:color="auto" w:fill="CCFF99"/>
    </w:rPr>
  </w:style>
  <w:style w:type="character" w:customStyle="1" w:styleId="bibbase">
    <w:name w:val="bib_base"/>
    <w:rsid w:val="008A1AFA"/>
    <w:rPr>
      <w:rFonts w:ascii="Cambria" w:hAnsi="Cambria"/>
    </w:rPr>
  </w:style>
  <w:style w:type="character" w:customStyle="1" w:styleId="bibarticle">
    <w:name w:val="bib_article"/>
    <w:rsid w:val="008A1AFA"/>
    <w:rPr>
      <w:rFonts w:ascii="Cambria" w:hAnsi="Cambria"/>
      <w:bdr w:val="none" w:sz="0" w:space="0" w:color="auto"/>
      <w:shd w:val="clear" w:color="auto" w:fill="CCFFFF"/>
    </w:rPr>
  </w:style>
  <w:style w:type="character" w:customStyle="1" w:styleId="bibcomment">
    <w:name w:val="bib_comment"/>
    <w:basedOn w:val="bibbase"/>
    <w:rsid w:val="008A1AFA"/>
    <w:rPr>
      <w:rFonts w:ascii="Cambria" w:hAnsi="Cambria"/>
    </w:rPr>
  </w:style>
  <w:style w:type="character" w:customStyle="1" w:styleId="bibdeg">
    <w:name w:val="bib_deg"/>
    <w:basedOn w:val="bibbase"/>
    <w:rsid w:val="008A1AFA"/>
    <w:rPr>
      <w:rFonts w:ascii="Cambria" w:hAnsi="Cambria"/>
    </w:rPr>
  </w:style>
  <w:style w:type="character" w:customStyle="1" w:styleId="bibdoi">
    <w:name w:val="bib_doi"/>
    <w:rsid w:val="008A1AFA"/>
    <w:rPr>
      <w:rFonts w:ascii="Cambria" w:hAnsi="Cambria"/>
      <w:bdr w:val="none" w:sz="0" w:space="0" w:color="auto"/>
      <w:shd w:val="clear" w:color="auto" w:fill="CCFFCC"/>
    </w:rPr>
  </w:style>
  <w:style w:type="character" w:customStyle="1" w:styleId="bibetal">
    <w:name w:val="bib_etal"/>
    <w:rsid w:val="008A1AFA"/>
    <w:rPr>
      <w:rFonts w:ascii="Cambria" w:hAnsi="Cambria"/>
      <w:bdr w:val="none" w:sz="0" w:space="0" w:color="auto"/>
      <w:shd w:val="clear" w:color="auto" w:fill="CCFF99"/>
    </w:rPr>
  </w:style>
  <w:style w:type="character" w:customStyle="1" w:styleId="bibfname">
    <w:name w:val="bib_fname"/>
    <w:rsid w:val="008A1AFA"/>
    <w:rPr>
      <w:rFonts w:ascii="Cambria" w:hAnsi="Cambria"/>
      <w:bdr w:val="none" w:sz="0" w:space="0" w:color="auto"/>
      <w:shd w:val="clear" w:color="auto" w:fill="FFFFCC"/>
    </w:rPr>
  </w:style>
  <w:style w:type="character" w:customStyle="1" w:styleId="bibfpage">
    <w:name w:val="bib_fpage"/>
    <w:rsid w:val="008A1AFA"/>
    <w:rPr>
      <w:rFonts w:ascii="Cambria" w:hAnsi="Cambria"/>
      <w:bdr w:val="none" w:sz="0" w:space="0" w:color="auto"/>
      <w:shd w:val="clear" w:color="auto" w:fill="E6E6E6"/>
    </w:rPr>
  </w:style>
  <w:style w:type="character" w:customStyle="1" w:styleId="bibissue">
    <w:name w:val="bib_issue"/>
    <w:rsid w:val="008A1AFA"/>
    <w:rPr>
      <w:rFonts w:ascii="Cambria" w:hAnsi="Cambria"/>
      <w:bdr w:val="none" w:sz="0" w:space="0" w:color="auto"/>
      <w:shd w:val="clear" w:color="auto" w:fill="FFFFAB"/>
    </w:rPr>
  </w:style>
  <w:style w:type="character" w:customStyle="1" w:styleId="bibjournal">
    <w:name w:val="bib_journal"/>
    <w:rsid w:val="008A1AFA"/>
    <w:rPr>
      <w:rFonts w:ascii="Cambria" w:hAnsi="Cambria"/>
      <w:bdr w:val="none" w:sz="0" w:space="0" w:color="auto"/>
      <w:shd w:val="clear" w:color="auto" w:fill="F9DECF"/>
    </w:rPr>
  </w:style>
  <w:style w:type="character" w:customStyle="1" w:styleId="biblpage">
    <w:name w:val="bib_lpage"/>
    <w:rsid w:val="008A1AFA"/>
    <w:rPr>
      <w:rFonts w:ascii="Cambria" w:hAnsi="Cambria"/>
      <w:bdr w:val="none" w:sz="0" w:space="0" w:color="auto"/>
      <w:shd w:val="clear" w:color="auto" w:fill="D9D9D9"/>
    </w:rPr>
  </w:style>
  <w:style w:type="character" w:customStyle="1" w:styleId="bibnumber">
    <w:name w:val="bib_number"/>
    <w:rsid w:val="008A1AFA"/>
    <w:rPr>
      <w:rFonts w:ascii="Cambria" w:hAnsi="Cambria"/>
      <w:bdr w:val="none" w:sz="0" w:space="0" w:color="auto"/>
      <w:shd w:val="clear" w:color="auto" w:fill="CCCCFF"/>
    </w:rPr>
  </w:style>
  <w:style w:type="character" w:customStyle="1" w:styleId="biborganization">
    <w:name w:val="bib_organization"/>
    <w:rsid w:val="008A1AFA"/>
    <w:rPr>
      <w:rFonts w:ascii="Cambria" w:hAnsi="Cambria"/>
      <w:bdr w:val="none" w:sz="0" w:space="0" w:color="auto"/>
      <w:shd w:val="clear" w:color="auto" w:fill="CCFF99"/>
    </w:rPr>
  </w:style>
  <w:style w:type="character" w:customStyle="1" w:styleId="bibsuffix">
    <w:name w:val="bib_suffix"/>
    <w:basedOn w:val="bibbase"/>
    <w:rsid w:val="008A1AFA"/>
    <w:rPr>
      <w:rFonts w:ascii="Cambria" w:hAnsi="Cambria"/>
    </w:rPr>
  </w:style>
  <w:style w:type="character" w:customStyle="1" w:styleId="bibsuppl">
    <w:name w:val="bib_suppl"/>
    <w:rsid w:val="008A1AFA"/>
    <w:rPr>
      <w:rFonts w:ascii="Cambria" w:hAnsi="Cambria"/>
      <w:bdr w:val="none" w:sz="0" w:space="0" w:color="auto"/>
      <w:shd w:val="clear" w:color="auto" w:fill="FFCC66"/>
    </w:rPr>
  </w:style>
  <w:style w:type="character" w:customStyle="1" w:styleId="bibsurname">
    <w:name w:val="bib_surname"/>
    <w:rsid w:val="008A1AFA"/>
    <w:rPr>
      <w:rFonts w:ascii="Cambria" w:hAnsi="Cambria"/>
      <w:bdr w:val="none" w:sz="0" w:space="0" w:color="auto"/>
      <w:shd w:val="clear" w:color="auto" w:fill="CCFF99"/>
    </w:rPr>
  </w:style>
  <w:style w:type="character" w:customStyle="1" w:styleId="bibunpubl">
    <w:name w:val="bib_unpubl"/>
    <w:basedOn w:val="bibbase"/>
    <w:rsid w:val="008A1AFA"/>
    <w:rPr>
      <w:rFonts w:ascii="Cambria" w:hAnsi="Cambria"/>
    </w:rPr>
  </w:style>
  <w:style w:type="character" w:customStyle="1" w:styleId="biburl">
    <w:name w:val="bib_url"/>
    <w:rsid w:val="008A1AFA"/>
    <w:rPr>
      <w:rFonts w:ascii="Cambria" w:hAnsi="Cambria"/>
      <w:bdr w:val="none" w:sz="0" w:space="0" w:color="auto"/>
      <w:shd w:val="clear" w:color="auto" w:fill="CCFF66"/>
    </w:rPr>
  </w:style>
  <w:style w:type="character" w:customStyle="1" w:styleId="bibvolume">
    <w:name w:val="bib_volume"/>
    <w:rsid w:val="008A1AFA"/>
    <w:rPr>
      <w:rFonts w:ascii="Cambria" w:hAnsi="Cambria"/>
      <w:bdr w:val="none" w:sz="0" w:space="0" w:color="auto"/>
      <w:shd w:val="clear" w:color="auto" w:fill="CCECFF"/>
    </w:rPr>
  </w:style>
  <w:style w:type="character" w:customStyle="1" w:styleId="bibyear">
    <w:name w:val="bib_year"/>
    <w:rsid w:val="008A1AFA"/>
    <w:rPr>
      <w:rFonts w:ascii="Cambria" w:hAnsi="Cambria"/>
      <w:bdr w:val="none" w:sz="0" w:space="0" w:color="auto"/>
      <w:shd w:val="clear" w:color="auto" w:fill="FFCCFF"/>
    </w:rPr>
  </w:style>
  <w:style w:type="character" w:customStyle="1" w:styleId="citebase">
    <w:name w:val="cite_base"/>
    <w:rsid w:val="008A1AFA"/>
    <w:rPr>
      <w:rFonts w:ascii="Cambria" w:hAnsi="Cambria"/>
    </w:rPr>
  </w:style>
  <w:style w:type="character" w:customStyle="1" w:styleId="citebib">
    <w:name w:val="cite_bib"/>
    <w:rsid w:val="008A1AFA"/>
    <w:rPr>
      <w:rFonts w:ascii="Cambria" w:hAnsi="Cambria"/>
      <w:bdr w:val="none" w:sz="0" w:space="0" w:color="auto"/>
      <w:shd w:val="clear" w:color="auto" w:fill="CCFFFF"/>
    </w:rPr>
  </w:style>
  <w:style w:type="character" w:customStyle="1" w:styleId="citebox">
    <w:name w:val="cite_box"/>
    <w:basedOn w:val="citebase"/>
    <w:rsid w:val="008A1AFA"/>
    <w:rPr>
      <w:rFonts w:ascii="Cambria" w:hAnsi="Cambria"/>
    </w:rPr>
  </w:style>
  <w:style w:type="character" w:customStyle="1" w:styleId="citeen">
    <w:name w:val="cite_en"/>
    <w:rsid w:val="008A1AFA"/>
    <w:rPr>
      <w:rFonts w:ascii="Cambria" w:hAnsi="Cambria"/>
      <w:bdr w:val="none" w:sz="0" w:space="0" w:color="auto"/>
      <w:shd w:val="clear" w:color="auto" w:fill="FFFF99"/>
      <w:vertAlign w:val="superscript"/>
    </w:rPr>
  </w:style>
  <w:style w:type="character" w:customStyle="1" w:styleId="citefig">
    <w:name w:val="cite_fig"/>
    <w:rsid w:val="008A1AFA"/>
    <w:rPr>
      <w:rFonts w:ascii="Cambria" w:hAnsi="Cambria"/>
      <w:color w:val="auto"/>
      <w:bdr w:val="none" w:sz="0" w:space="0" w:color="auto"/>
      <w:shd w:val="clear" w:color="auto" w:fill="CCFFCC"/>
    </w:rPr>
  </w:style>
  <w:style w:type="character" w:customStyle="1" w:styleId="citefn">
    <w:name w:val="cite_fn"/>
    <w:rsid w:val="008A1AFA"/>
    <w:rPr>
      <w:rFonts w:ascii="Cambria" w:hAnsi="Cambria"/>
      <w:color w:val="auto"/>
      <w:sz w:val="22"/>
      <w:bdr w:val="none" w:sz="0" w:space="0" w:color="auto"/>
      <w:shd w:val="clear" w:color="auto" w:fill="FF99CC"/>
      <w:vertAlign w:val="baseline"/>
    </w:rPr>
  </w:style>
  <w:style w:type="character" w:customStyle="1" w:styleId="citetbl">
    <w:name w:val="cite_tbl"/>
    <w:rsid w:val="008A1AFA"/>
    <w:rPr>
      <w:rFonts w:ascii="Cambria" w:hAnsi="Cambria"/>
      <w:color w:val="auto"/>
      <w:bdr w:val="none" w:sz="0" w:space="0" w:color="auto"/>
      <w:shd w:val="clear" w:color="auto" w:fill="FF9999"/>
    </w:rPr>
  </w:style>
  <w:style w:type="character" w:customStyle="1" w:styleId="stdbase">
    <w:name w:val="std_base"/>
    <w:rsid w:val="008A1AFA"/>
    <w:rPr>
      <w:rFonts w:ascii="Cambria" w:hAnsi="Cambria"/>
    </w:rPr>
  </w:style>
  <w:style w:type="character" w:customStyle="1" w:styleId="bibextlink">
    <w:name w:val="bib_extlink"/>
    <w:rsid w:val="008A1AFA"/>
    <w:rPr>
      <w:rFonts w:ascii="Cambria" w:hAnsi="Cambria"/>
      <w:bdr w:val="none" w:sz="0" w:space="0" w:color="auto"/>
      <w:shd w:val="clear" w:color="auto" w:fill="6CCE9D"/>
    </w:rPr>
  </w:style>
  <w:style w:type="character" w:customStyle="1" w:styleId="citeeq">
    <w:name w:val="cite_eq"/>
    <w:rsid w:val="008A1AFA"/>
    <w:rPr>
      <w:rFonts w:ascii="Cambria" w:hAnsi="Cambria"/>
      <w:bdr w:val="none" w:sz="0" w:space="0" w:color="auto"/>
      <w:shd w:val="clear" w:color="auto" w:fill="FFAE37"/>
    </w:rPr>
  </w:style>
  <w:style w:type="character" w:customStyle="1" w:styleId="bibmedline">
    <w:name w:val="bib_medline"/>
    <w:basedOn w:val="bibbase"/>
    <w:rsid w:val="008A1AFA"/>
    <w:rPr>
      <w:rFonts w:ascii="Cambria" w:hAnsi="Cambria"/>
    </w:rPr>
  </w:style>
  <w:style w:type="character" w:customStyle="1" w:styleId="citetfn">
    <w:name w:val="cite_tfn"/>
    <w:rsid w:val="008A1AFA"/>
    <w:rPr>
      <w:rFonts w:ascii="Cambria" w:hAnsi="Cambria"/>
      <w:bdr w:val="none" w:sz="0" w:space="0" w:color="auto"/>
      <w:shd w:val="clear" w:color="auto" w:fill="FBBA79"/>
    </w:rPr>
  </w:style>
  <w:style w:type="character" w:customStyle="1" w:styleId="auprefix">
    <w:name w:val="au_prefix"/>
    <w:rsid w:val="008A1AFA"/>
    <w:rPr>
      <w:rFonts w:ascii="Cambria" w:hAnsi="Cambria"/>
      <w:sz w:val="22"/>
      <w:bdr w:val="none" w:sz="0" w:space="0" w:color="auto"/>
      <w:shd w:val="clear" w:color="auto" w:fill="FFCC99"/>
    </w:rPr>
  </w:style>
  <w:style w:type="character" w:customStyle="1" w:styleId="citeapp">
    <w:name w:val="cite_app"/>
    <w:rsid w:val="008A1AFA"/>
    <w:rPr>
      <w:rFonts w:ascii="Cambria" w:hAnsi="Cambria"/>
      <w:bdr w:val="none" w:sz="0" w:space="0" w:color="auto"/>
      <w:shd w:val="clear" w:color="auto" w:fill="CCFF33"/>
    </w:rPr>
  </w:style>
  <w:style w:type="character" w:customStyle="1" w:styleId="citesec">
    <w:name w:val="cite_sec"/>
    <w:rsid w:val="008A1AFA"/>
    <w:rPr>
      <w:rFonts w:ascii="Cambria" w:hAnsi="Cambria"/>
      <w:bdr w:val="none" w:sz="0" w:space="0" w:color="auto"/>
      <w:shd w:val="clear" w:color="auto" w:fill="FFCCCC"/>
    </w:rPr>
  </w:style>
  <w:style w:type="character" w:customStyle="1" w:styleId="stddocNumber">
    <w:name w:val="std_docNumber"/>
    <w:rsid w:val="008A1AFA"/>
    <w:rPr>
      <w:rFonts w:ascii="Cambria" w:hAnsi="Cambria"/>
      <w:bdr w:val="none" w:sz="0" w:space="0" w:color="auto"/>
      <w:shd w:val="clear" w:color="auto" w:fill="F2DBDB"/>
    </w:rPr>
  </w:style>
  <w:style w:type="character" w:customStyle="1" w:styleId="stddocPartNumber">
    <w:name w:val="std_docPartNumber"/>
    <w:rsid w:val="008A1AFA"/>
    <w:rPr>
      <w:rFonts w:ascii="Cambria" w:hAnsi="Cambria"/>
      <w:bdr w:val="none" w:sz="0" w:space="0" w:color="auto"/>
      <w:shd w:val="clear" w:color="auto" w:fill="EAF1DD"/>
    </w:rPr>
  </w:style>
  <w:style w:type="character" w:customStyle="1" w:styleId="stddocTitle">
    <w:name w:val="std_docTitle"/>
    <w:rsid w:val="008A1AFA"/>
    <w:rPr>
      <w:rFonts w:ascii="Cambria" w:hAnsi="Cambria"/>
      <w:i/>
      <w:bdr w:val="none" w:sz="0" w:space="0" w:color="auto"/>
      <w:shd w:val="clear" w:color="auto" w:fill="FDE9D9"/>
    </w:rPr>
  </w:style>
  <w:style w:type="character" w:customStyle="1" w:styleId="aumember">
    <w:name w:val="au_member"/>
    <w:rsid w:val="008A1AFA"/>
    <w:rPr>
      <w:rFonts w:ascii="Cambria" w:hAnsi="Cambria"/>
      <w:sz w:val="22"/>
      <w:bdr w:val="none" w:sz="0" w:space="0" w:color="auto"/>
      <w:shd w:val="clear" w:color="auto" w:fill="FF99CC"/>
    </w:rPr>
  </w:style>
  <w:style w:type="character" w:customStyle="1" w:styleId="stdfootnote">
    <w:name w:val="std_footnote"/>
    <w:rsid w:val="008A1AFA"/>
    <w:rPr>
      <w:rFonts w:ascii="Cambria" w:hAnsi="Cambria"/>
      <w:bdr w:val="none" w:sz="0" w:space="0" w:color="auto"/>
      <w:shd w:val="clear" w:color="auto" w:fill="F2F2F2"/>
    </w:rPr>
  </w:style>
  <w:style w:type="character" w:customStyle="1" w:styleId="stdpublisher">
    <w:name w:val="std_publisher"/>
    <w:rsid w:val="008A1AFA"/>
    <w:rPr>
      <w:rFonts w:ascii="Cambria" w:hAnsi="Cambria"/>
      <w:bdr w:val="none" w:sz="0" w:space="0" w:color="auto"/>
      <w:shd w:val="clear" w:color="auto" w:fill="C6D9F1"/>
    </w:rPr>
  </w:style>
  <w:style w:type="character" w:customStyle="1" w:styleId="stdsection">
    <w:name w:val="std_section"/>
    <w:rsid w:val="008A1AFA"/>
    <w:rPr>
      <w:rFonts w:ascii="Cambria" w:hAnsi="Cambria"/>
      <w:bdr w:val="none" w:sz="0" w:space="0" w:color="auto"/>
      <w:shd w:val="clear" w:color="auto" w:fill="E5DFEC"/>
    </w:rPr>
  </w:style>
  <w:style w:type="character" w:customStyle="1" w:styleId="stdyear">
    <w:name w:val="std_year"/>
    <w:rsid w:val="008A1AFA"/>
    <w:rPr>
      <w:rFonts w:ascii="Cambria" w:hAnsi="Cambria"/>
      <w:bdr w:val="none" w:sz="0" w:space="0" w:color="auto"/>
      <w:shd w:val="clear" w:color="auto" w:fill="DAEEF3"/>
    </w:rPr>
  </w:style>
  <w:style w:type="character" w:customStyle="1" w:styleId="stddocumentType">
    <w:name w:val="std_documentType"/>
    <w:rsid w:val="008A1AFA"/>
    <w:rPr>
      <w:rFonts w:ascii="Cambria" w:hAnsi="Cambria"/>
      <w:bdr w:val="none" w:sz="0" w:space="0" w:color="auto"/>
      <w:shd w:val="clear" w:color="auto" w:fill="7DE1DF"/>
    </w:rPr>
  </w:style>
  <w:style w:type="character" w:customStyle="1" w:styleId="bibalt-year">
    <w:name w:val="bib_alt-year"/>
    <w:rsid w:val="008A1AFA"/>
    <w:rPr>
      <w:rFonts w:ascii="Cambria" w:hAnsi="Cambria"/>
      <w:szCs w:val="24"/>
      <w:bdr w:val="none" w:sz="0" w:space="0" w:color="auto"/>
      <w:shd w:val="clear" w:color="auto" w:fill="CC99FF"/>
    </w:rPr>
  </w:style>
  <w:style w:type="character" w:customStyle="1" w:styleId="bibbook">
    <w:name w:val="bib_book"/>
    <w:rsid w:val="008A1AFA"/>
    <w:rPr>
      <w:rFonts w:ascii="Cambria" w:hAnsi="Cambria"/>
      <w:bdr w:val="none" w:sz="0" w:space="0" w:color="auto"/>
      <w:shd w:val="clear" w:color="auto" w:fill="99CCFF"/>
    </w:rPr>
  </w:style>
  <w:style w:type="character" w:customStyle="1" w:styleId="bibchapterno">
    <w:name w:val="bib_chapterno"/>
    <w:rsid w:val="008A1AFA"/>
    <w:rPr>
      <w:rFonts w:ascii="Cambria" w:hAnsi="Cambria"/>
      <w:bdr w:val="none" w:sz="0" w:space="0" w:color="auto"/>
      <w:shd w:val="clear" w:color="auto" w:fill="D9D9D9"/>
    </w:rPr>
  </w:style>
  <w:style w:type="character" w:customStyle="1" w:styleId="bibchaptertitle">
    <w:name w:val="bib_chaptertitle"/>
    <w:rsid w:val="008A1AFA"/>
    <w:rPr>
      <w:rFonts w:ascii="Cambria" w:hAnsi="Cambria"/>
      <w:bdr w:val="none" w:sz="0" w:space="0" w:color="auto"/>
      <w:shd w:val="clear" w:color="auto" w:fill="FF9D5B"/>
    </w:rPr>
  </w:style>
  <w:style w:type="character" w:customStyle="1" w:styleId="bibed-etal">
    <w:name w:val="bib_ed-etal"/>
    <w:rsid w:val="008A1AFA"/>
    <w:rPr>
      <w:rFonts w:ascii="Cambria" w:hAnsi="Cambria"/>
      <w:bdr w:val="none" w:sz="0" w:space="0" w:color="auto"/>
      <w:shd w:val="clear" w:color="auto" w:fill="00F4EE"/>
    </w:rPr>
  </w:style>
  <w:style w:type="character" w:customStyle="1" w:styleId="bibed-fname">
    <w:name w:val="bib_ed-fname"/>
    <w:rsid w:val="008A1AFA"/>
    <w:rPr>
      <w:rFonts w:ascii="Cambria" w:hAnsi="Cambria"/>
      <w:bdr w:val="none" w:sz="0" w:space="0" w:color="auto"/>
      <w:shd w:val="clear" w:color="auto" w:fill="FFFFB7"/>
    </w:rPr>
  </w:style>
  <w:style w:type="character" w:customStyle="1" w:styleId="bibeditionno">
    <w:name w:val="bib_editionno"/>
    <w:rsid w:val="008A1AFA"/>
    <w:rPr>
      <w:rFonts w:ascii="Cambria" w:hAnsi="Cambria"/>
      <w:bdr w:val="none" w:sz="0" w:space="0" w:color="auto"/>
      <w:shd w:val="clear" w:color="auto" w:fill="FFCC00"/>
    </w:rPr>
  </w:style>
  <w:style w:type="character" w:customStyle="1" w:styleId="bibed-organization">
    <w:name w:val="bib_ed-organization"/>
    <w:rsid w:val="008A1AFA"/>
    <w:rPr>
      <w:rFonts w:ascii="Cambria" w:hAnsi="Cambria"/>
      <w:bdr w:val="none" w:sz="0" w:space="0" w:color="auto"/>
      <w:shd w:val="clear" w:color="auto" w:fill="FCAAC3"/>
    </w:rPr>
  </w:style>
  <w:style w:type="character" w:customStyle="1" w:styleId="bibed-suffix">
    <w:name w:val="bib_ed-suffix"/>
    <w:rsid w:val="008A1AFA"/>
    <w:rPr>
      <w:rFonts w:ascii="Cambria" w:hAnsi="Cambria"/>
      <w:bdr w:val="none" w:sz="0" w:space="0" w:color="auto"/>
      <w:shd w:val="clear" w:color="auto" w:fill="CCFFCC"/>
    </w:rPr>
  </w:style>
  <w:style w:type="character" w:customStyle="1" w:styleId="bibed-surname">
    <w:name w:val="bib_ed-surname"/>
    <w:rsid w:val="008A1AFA"/>
    <w:rPr>
      <w:rFonts w:ascii="Cambria" w:hAnsi="Cambria"/>
      <w:bdr w:val="none" w:sz="0" w:space="0" w:color="auto"/>
      <w:shd w:val="clear" w:color="auto" w:fill="FFFF00"/>
    </w:rPr>
  </w:style>
  <w:style w:type="character" w:customStyle="1" w:styleId="bibinstitution">
    <w:name w:val="bib_institution"/>
    <w:rsid w:val="008A1AFA"/>
    <w:rPr>
      <w:rFonts w:ascii="Cambria" w:hAnsi="Cambria"/>
      <w:bdr w:val="none" w:sz="0" w:space="0" w:color="auto"/>
      <w:shd w:val="clear" w:color="auto" w:fill="CCFFCC"/>
    </w:rPr>
  </w:style>
  <w:style w:type="character" w:customStyle="1" w:styleId="bibisbn">
    <w:name w:val="bib_isbn"/>
    <w:rsid w:val="008A1AFA"/>
    <w:rPr>
      <w:rFonts w:ascii="Cambria" w:hAnsi="Cambria"/>
      <w:shd w:val="clear" w:color="auto" w:fill="D9D9D9"/>
    </w:rPr>
  </w:style>
  <w:style w:type="character" w:customStyle="1" w:styleId="biblocation">
    <w:name w:val="bib_location"/>
    <w:rsid w:val="008A1AFA"/>
    <w:rPr>
      <w:rFonts w:ascii="Cambria" w:hAnsi="Cambria"/>
      <w:bdr w:val="none" w:sz="0" w:space="0" w:color="auto"/>
      <w:shd w:val="clear" w:color="auto" w:fill="FFCCCC"/>
    </w:rPr>
  </w:style>
  <w:style w:type="character" w:customStyle="1" w:styleId="bibpagecount">
    <w:name w:val="bib_pagecount"/>
    <w:rsid w:val="008A1AFA"/>
    <w:rPr>
      <w:rFonts w:ascii="Cambria" w:hAnsi="Cambria"/>
      <w:bdr w:val="none" w:sz="0" w:space="0" w:color="auto"/>
      <w:shd w:val="clear" w:color="auto" w:fill="00FF00"/>
    </w:rPr>
  </w:style>
  <w:style w:type="character" w:customStyle="1" w:styleId="bibpatent">
    <w:name w:val="bib_patent"/>
    <w:rsid w:val="008A1AFA"/>
    <w:rPr>
      <w:rFonts w:ascii="Cambria" w:hAnsi="Cambria"/>
      <w:bdr w:val="none" w:sz="0" w:space="0" w:color="auto"/>
      <w:shd w:val="clear" w:color="auto" w:fill="66FFCC"/>
    </w:rPr>
  </w:style>
  <w:style w:type="character" w:customStyle="1" w:styleId="bibpublisher">
    <w:name w:val="bib_publisher"/>
    <w:rsid w:val="008A1AFA"/>
    <w:rPr>
      <w:rFonts w:ascii="Cambria" w:hAnsi="Cambria"/>
      <w:bdr w:val="none" w:sz="0" w:space="0" w:color="auto"/>
      <w:shd w:val="clear" w:color="auto" w:fill="FF99CC"/>
    </w:rPr>
  </w:style>
  <w:style w:type="character" w:customStyle="1" w:styleId="bibreportnum">
    <w:name w:val="bib_reportnum"/>
    <w:rsid w:val="008A1AFA"/>
    <w:rPr>
      <w:rFonts w:ascii="Cambria" w:hAnsi="Cambria"/>
      <w:bdr w:val="none" w:sz="0" w:space="0" w:color="auto"/>
      <w:shd w:val="clear" w:color="auto" w:fill="CCCCFF"/>
    </w:rPr>
  </w:style>
  <w:style w:type="character" w:customStyle="1" w:styleId="bibschool">
    <w:name w:val="bib_school"/>
    <w:rsid w:val="008A1AFA"/>
    <w:rPr>
      <w:rFonts w:ascii="Cambria" w:hAnsi="Cambria"/>
      <w:bdr w:val="none" w:sz="0" w:space="0" w:color="auto"/>
      <w:shd w:val="clear" w:color="auto" w:fill="FFCC66"/>
    </w:rPr>
  </w:style>
  <w:style w:type="character" w:customStyle="1" w:styleId="bibseries">
    <w:name w:val="bib_series"/>
    <w:rsid w:val="008A1AFA"/>
    <w:rPr>
      <w:rFonts w:ascii="Cambria" w:hAnsi="Cambria"/>
      <w:shd w:val="clear" w:color="auto" w:fill="FFCC99"/>
    </w:rPr>
  </w:style>
  <w:style w:type="character" w:customStyle="1" w:styleId="bibseriesno">
    <w:name w:val="bib_seriesno"/>
    <w:rsid w:val="008A1AFA"/>
    <w:rPr>
      <w:rFonts w:ascii="Cambria" w:hAnsi="Cambria"/>
      <w:shd w:val="clear" w:color="auto" w:fill="FFFF99"/>
    </w:rPr>
  </w:style>
  <w:style w:type="character" w:customStyle="1" w:styleId="bibtrans">
    <w:name w:val="bib_trans"/>
    <w:rsid w:val="008A1AFA"/>
    <w:rPr>
      <w:rFonts w:ascii="Cambria" w:hAnsi="Cambria"/>
      <w:shd w:val="clear" w:color="auto" w:fill="99CC00"/>
    </w:rPr>
  </w:style>
  <w:style w:type="character" w:customStyle="1" w:styleId="stdsuppl">
    <w:name w:val="std_suppl"/>
    <w:rsid w:val="008A1AFA"/>
    <w:rPr>
      <w:rFonts w:ascii="Cambria" w:hAnsi="Cambria"/>
      <w:bdr w:val="none" w:sz="0" w:space="0" w:color="auto"/>
      <w:shd w:val="clear" w:color="auto" w:fill="F6FBB5"/>
    </w:rPr>
  </w:style>
  <w:style w:type="character" w:customStyle="1" w:styleId="citesection">
    <w:name w:val="cite_section"/>
    <w:rsid w:val="008A1AFA"/>
    <w:rPr>
      <w:rFonts w:ascii="Cambria" w:hAnsi="Cambria"/>
      <w:bdr w:val="none" w:sz="0" w:space="0" w:color="auto"/>
      <w:shd w:val="clear" w:color="auto" w:fill="FF7C80"/>
    </w:rPr>
  </w:style>
  <w:style w:type="paragraph" w:customStyle="1" w:styleId="BaseHeading">
    <w:name w:val="Base_Heading"/>
    <w:qFormat/>
    <w:rsid w:val="008A1AFA"/>
    <w:pPr>
      <w:spacing w:after="240" w:line="240" w:lineRule="atLeast"/>
      <w:outlineLvl w:val="0"/>
    </w:pPr>
    <w:rPr>
      <w:sz w:val="22"/>
      <w:szCs w:val="22"/>
      <w:lang w:val="en-GB"/>
    </w:rPr>
  </w:style>
  <w:style w:type="paragraph" w:customStyle="1" w:styleId="BaseText">
    <w:name w:val="Base_Text"/>
    <w:link w:val="BaseTextChar"/>
    <w:qFormat/>
    <w:rsid w:val="008A1AFA"/>
    <w:pPr>
      <w:tabs>
        <w:tab w:val="left" w:pos="397"/>
        <w:tab w:val="left" w:pos="794"/>
        <w:tab w:val="left" w:pos="1191"/>
        <w:tab w:val="left" w:pos="1588"/>
        <w:tab w:val="left" w:pos="1985"/>
        <w:tab w:val="left" w:pos="2381"/>
        <w:tab w:val="left" w:pos="2778"/>
        <w:tab w:val="left" w:pos="3175"/>
        <w:tab w:val="left" w:pos="3572"/>
        <w:tab w:val="left" w:pos="3969"/>
      </w:tabs>
      <w:spacing w:after="240" w:line="240" w:lineRule="atLeast"/>
      <w:jc w:val="both"/>
    </w:pPr>
    <w:rPr>
      <w:sz w:val="22"/>
      <w:szCs w:val="22"/>
      <w:lang w:val="en-GB"/>
    </w:rPr>
  </w:style>
  <w:style w:type="paragraph" w:customStyle="1" w:styleId="BiblioEntry">
    <w:name w:val="Biblio Entry"/>
    <w:basedOn w:val="BaseText"/>
    <w:rsid w:val="008A1AFA"/>
    <w:pPr>
      <w:ind w:left="662" w:hanging="662"/>
      <w:jc w:val="left"/>
    </w:pPr>
  </w:style>
  <w:style w:type="paragraph" w:customStyle="1" w:styleId="BodyText-">
    <w:name w:val="Body Text (-)"/>
    <w:basedOn w:val="BaseText"/>
    <w:rsid w:val="008A1AFA"/>
    <w:pPr>
      <w:spacing w:line="220" w:lineRule="atLeast"/>
    </w:pPr>
    <w:rPr>
      <w:sz w:val="18"/>
    </w:rPr>
  </w:style>
  <w:style w:type="paragraph" w:customStyle="1" w:styleId="BodyTextindent1">
    <w:name w:val="Body Text indent 1"/>
    <w:basedOn w:val="BaseText"/>
    <w:rsid w:val="008A1AFA"/>
    <w:pPr>
      <w:ind w:left="403"/>
    </w:pPr>
  </w:style>
  <w:style w:type="paragraph" w:customStyle="1" w:styleId="BodyTextindent1-">
    <w:name w:val="Body Text indent 1 (-)"/>
    <w:basedOn w:val="BodyTextindent1"/>
    <w:rsid w:val="008A1AFA"/>
    <w:pPr>
      <w:spacing w:line="220" w:lineRule="atLeast"/>
    </w:pPr>
    <w:rPr>
      <w:sz w:val="18"/>
    </w:rPr>
  </w:style>
  <w:style w:type="paragraph" w:customStyle="1" w:styleId="BodyTextIndent21">
    <w:name w:val="Body Text Indent 21"/>
    <w:basedOn w:val="Normal"/>
    <w:rsid w:val="005C3420"/>
    <w:pPr>
      <w:ind w:left="805"/>
    </w:pPr>
  </w:style>
  <w:style w:type="paragraph" w:customStyle="1" w:styleId="BodyTextindent2-">
    <w:name w:val="Body Text indent 2 (-)"/>
    <w:basedOn w:val="BodyTextIndent22"/>
    <w:rsid w:val="008A1AFA"/>
    <w:pPr>
      <w:spacing w:line="220" w:lineRule="atLeast"/>
    </w:pPr>
    <w:rPr>
      <w:sz w:val="18"/>
    </w:rPr>
  </w:style>
  <w:style w:type="paragraph" w:customStyle="1" w:styleId="BodyTextIndent31">
    <w:name w:val="Body Text Indent 31"/>
    <w:basedOn w:val="BodyTextIndent21"/>
    <w:rsid w:val="005C3420"/>
    <w:pPr>
      <w:ind w:left="1202"/>
    </w:pPr>
  </w:style>
  <w:style w:type="paragraph" w:customStyle="1" w:styleId="BodyTextindent3-">
    <w:name w:val="Body Text indent 3 (-)"/>
    <w:basedOn w:val="BodyTextIndent32"/>
    <w:rsid w:val="008A1AFA"/>
    <w:pPr>
      <w:spacing w:line="220" w:lineRule="atLeast"/>
    </w:pPr>
    <w:rPr>
      <w:sz w:val="18"/>
    </w:rPr>
  </w:style>
  <w:style w:type="paragraph" w:customStyle="1" w:styleId="BodyTextindent4">
    <w:name w:val="Body Text indent 4"/>
    <w:basedOn w:val="BodyTextIndent32"/>
    <w:rsid w:val="008A1AFA"/>
    <w:pPr>
      <w:ind w:left="1605"/>
    </w:pPr>
  </w:style>
  <w:style w:type="paragraph" w:customStyle="1" w:styleId="BodyTextindent4-">
    <w:name w:val="Body Text indent 4 (-)"/>
    <w:basedOn w:val="BodyTextindent4"/>
    <w:rsid w:val="008A1AFA"/>
    <w:pPr>
      <w:spacing w:line="220" w:lineRule="atLeast"/>
    </w:pPr>
    <w:rPr>
      <w:sz w:val="18"/>
    </w:rPr>
  </w:style>
  <w:style w:type="paragraph" w:customStyle="1" w:styleId="BodyTextCenter">
    <w:name w:val="Body Text_Center"/>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s>
      <w:jc w:val="center"/>
    </w:pPr>
  </w:style>
  <w:style w:type="paragraph" w:customStyle="1" w:styleId="Code-">
    <w:name w:val="Code (-)"/>
    <w:basedOn w:val="Code"/>
    <w:rsid w:val="008A1AFA"/>
    <w:pPr>
      <w:spacing w:line="220" w:lineRule="atLeast"/>
    </w:pPr>
    <w:rPr>
      <w:sz w:val="18"/>
    </w:rPr>
  </w:style>
  <w:style w:type="paragraph" w:customStyle="1" w:styleId="Code--">
    <w:name w:val="Code (--)"/>
    <w:basedOn w:val="Code"/>
    <w:rsid w:val="008A1AFA"/>
    <w:pPr>
      <w:spacing w:line="200" w:lineRule="atLeast"/>
    </w:pPr>
    <w:rPr>
      <w:sz w:val="16"/>
    </w:rPr>
  </w:style>
  <w:style w:type="paragraph" w:customStyle="1" w:styleId="CoverTitleA1">
    <w:name w:val="Cover Title_A1"/>
    <w:basedOn w:val="BaseHeading"/>
    <w:rsid w:val="008A1AFA"/>
    <w:pPr>
      <w:spacing w:line="360" w:lineRule="exact"/>
      <w:outlineLvl w:val="9"/>
    </w:pPr>
    <w:rPr>
      <w:b/>
      <w:sz w:val="32"/>
    </w:rPr>
  </w:style>
  <w:style w:type="paragraph" w:customStyle="1" w:styleId="CoverTitleA2">
    <w:name w:val="Cover Title_A2"/>
    <w:basedOn w:val="CoverTitleA1"/>
    <w:rsid w:val="008A1AFA"/>
  </w:style>
  <w:style w:type="paragraph" w:customStyle="1" w:styleId="CoverTitleA3">
    <w:name w:val="Cover Title_A3"/>
    <w:basedOn w:val="CoverTitleA1"/>
    <w:rsid w:val="008A1AFA"/>
    <w:rPr>
      <w:b w:val="0"/>
    </w:rPr>
  </w:style>
  <w:style w:type="paragraph" w:customStyle="1" w:styleId="CoverTitleB">
    <w:name w:val="Cover Title_B"/>
    <w:basedOn w:val="BaseHeading"/>
    <w:rsid w:val="008A1AFA"/>
    <w:pPr>
      <w:outlineLvl w:val="9"/>
    </w:pPr>
    <w:rPr>
      <w:i/>
      <w:lang w:val="fr-FR"/>
    </w:rPr>
  </w:style>
  <w:style w:type="paragraph" w:customStyle="1" w:styleId="Dimension100">
    <w:name w:val="Dimension_100"/>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s>
      <w:spacing w:after="60" w:line="220" w:lineRule="atLeast"/>
      <w:jc w:val="right"/>
    </w:pPr>
    <w:rPr>
      <w:sz w:val="20"/>
    </w:rPr>
  </w:style>
  <w:style w:type="paragraph" w:customStyle="1" w:styleId="Dimension50">
    <w:name w:val="Dimension_50"/>
    <w:basedOn w:val="Dimension100"/>
    <w:rsid w:val="008A1AFA"/>
    <w:pPr>
      <w:ind w:right="2434"/>
    </w:pPr>
  </w:style>
  <w:style w:type="paragraph" w:customStyle="1" w:styleId="Dimension75">
    <w:name w:val="Dimension_75"/>
    <w:basedOn w:val="Dimension100"/>
    <w:rsid w:val="008A1AFA"/>
    <w:pPr>
      <w:ind w:right="1253"/>
    </w:pPr>
  </w:style>
  <w:style w:type="paragraph" w:customStyle="1" w:styleId="dl">
    <w:name w:val="dl"/>
    <w:basedOn w:val="BaseText"/>
    <w:rsid w:val="008A1AFA"/>
    <w:pPr>
      <w:ind w:left="806" w:hanging="403"/>
    </w:pPr>
  </w:style>
  <w:style w:type="paragraph" w:customStyle="1" w:styleId="Examplecontinued">
    <w:name w:val="Example continued"/>
    <w:basedOn w:val="Example"/>
    <w:rsid w:val="008A1AFA"/>
  </w:style>
  <w:style w:type="paragraph" w:customStyle="1" w:styleId="Exampleindent">
    <w:name w:val="Example indent"/>
    <w:basedOn w:val="Example"/>
    <w:rsid w:val="008A1AFA"/>
    <w:pPr>
      <w:tabs>
        <w:tab w:val="clear" w:pos="1354"/>
        <w:tab w:val="left" w:pos="1757"/>
      </w:tabs>
      <w:ind w:left="403"/>
    </w:pPr>
  </w:style>
  <w:style w:type="paragraph" w:customStyle="1" w:styleId="Exampleindentcontinued">
    <w:name w:val="Example indent continued"/>
    <w:basedOn w:val="Exampleindent"/>
    <w:rsid w:val="008A1AFA"/>
  </w:style>
  <w:style w:type="paragraph" w:customStyle="1" w:styleId="Figureexample">
    <w:name w:val="Figure example"/>
    <w:basedOn w:val="Example"/>
    <w:rsid w:val="008A1AFA"/>
  </w:style>
  <w:style w:type="paragraph" w:customStyle="1" w:styleId="FigureGraphic">
    <w:name w:val="Figure Graphic"/>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s>
      <w:spacing w:before="240" w:after="120"/>
      <w:jc w:val="center"/>
    </w:pPr>
  </w:style>
  <w:style w:type="paragraph" w:customStyle="1" w:styleId="Figurenote">
    <w:name w:val="Figure note"/>
    <w:basedOn w:val="Note"/>
    <w:rsid w:val="008A1AFA"/>
  </w:style>
  <w:style w:type="paragraph" w:customStyle="1" w:styleId="Figuresubtitle">
    <w:name w:val="Figure subtitle"/>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s>
      <w:spacing w:before="120" w:after="120"/>
      <w:jc w:val="center"/>
    </w:pPr>
    <w:rPr>
      <w:b/>
    </w:rPr>
  </w:style>
  <w:style w:type="paragraph" w:customStyle="1" w:styleId="Figuretitle">
    <w:name w:val="Figure title"/>
    <w:basedOn w:val="BaseHeading"/>
    <w:rsid w:val="008A1AFA"/>
    <w:pPr>
      <w:suppressAutoHyphens/>
      <w:spacing w:before="240" w:after="360"/>
      <w:jc w:val="center"/>
      <w:outlineLvl w:val="9"/>
    </w:pPr>
    <w:rPr>
      <w:b/>
    </w:rPr>
  </w:style>
  <w:style w:type="paragraph" w:customStyle="1" w:styleId="KeyText">
    <w:name w:val="Key Text"/>
    <w:basedOn w:val="Body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after="60"/>
      <w:ind w:left="346" w:hanging="346"/>
    </w:pPr>
  </w:style>
  <w:style w:type="paragraph" w:customStyle="1" w:styleId="KeyTitle">
    <w:name w:val="Key Title"/>
    <w:basedOn w:val="KeyText"/>
    <w:next w:val="KeyText"/>
    <w:rsid w:val="008A1AFA"/>
    <w:pPr>
      <w:jc w:val="left"/>
    </w:pPr>
    <w:rPr>
      <w:b/>
    </w:rPr>
  </w:style>
  <w:style w:type="paragraph" w:customStyle="1" w:styleId="ListContinue1">
    <w:name w:val="List Continue 1"/>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Continue1-">
    <w:name w:val="List Continue 1 (-)"/>
    <w:basedOn w:val="ListContinue1"/>
    <w:rsid w:val="008A1AFA"/>
    <w:pPr>
      <w:spacing w:line="210" w:lineRule="atLeast"/>
    </w:pPr>
    <w:rPr>
      <w:sz w:val="20"/>
    </w:rPr>
  </w:style>
  <w:style w:type="paragraph" w:styleId="ListContinue2">
    <w:name w:val="List Continue 2"/>
    <w:basedOn w:val="ListContinue1"/>
    <w:uiPriority w:val="99"/>
    <w:rsid w:val="008A1AFA"/>
    <w:pPr>
      <w:tabs>
        <w:tab w:val="left" w:pos="800"/>
      </w:tabs>
      <w:ind w:left="1209" w:hanging="806"/>
    </w:pPr>
  </w:style>
  <w:style w:type="paragraph" w:customStyle="1" w:styleId="ListContinue2-">
    <w:name w:val="List Continue 2 (-)"/>
    <w:basedOn w:val="ListContinue1-"/>
    <w:rsid w:val="008A1AFA"/>
    <w:pPr>
      <w:tabs>
        <w:tab w:val="left" w:pos="806"/>
      </w:tabs>
      <w:ind w:left="1200" w:hanging="810"/>
      <w:jc w:val="left"/>
    </w:pPr>
    <w:rPr>
      <w:rFonts w:ascii="Arial" w:hAnsi="Arial"/>
      <w:sz w:val="18"/>
    </w:rPr>
  </w:style>
  <w:style w:type="paragraph" w:styleId="ListContinue3">
    <w:name w:val="List Continue 3"/>
    <w:basedOn w:val="ListContinue1"/>
    <w:uiPriority w:val="99"/>
    <w:rsid w:val="008A1AFA"/>
    <w:pPr>
      <w:tabs>
        <w:tab w:val="left" w:pos="1200"/>
      </w:tabs>
      <w:ind w:left="2001" w:hanging="1195"/>
    </w:pPr>
  </w:style>
  <w:style w:type="paragraph" w:customStyle="1" w:styleId="ListContinue3-">
    <w:name w:val="List Continue 3 (-)"/>
    <w:basedOn w:val="ListContinue1-"/>
    <w:rsid w:val="008A1AFA"/>
    <w:pPr>
      <w:ind w:left="1209"/>
    </w:pPr>
  </w:style>
  <w:style w:type="paragraph" w:styleId="ListContinue4">
    <w:name w:val="List Continue 4"/>
    <w:basedOn w:val="ListContinue1"/>
    <w:uiPriority w:val="99"/>
    <w:rsid w:val="008A1AFA"/>
    <w:pPr>
      <w:tabs>
        <w:tab w:val="left" w:pos="1600"/>
      </w:tabs>
      <w:ind w:left="2793" w:hanging="1598"/>
    </w:pPr>
  </w:style>
  <w:style w:type="paragraph" w:customStyle="1" w:styleId="ListContinue4-">
    <w:name w:val="List Continue 4 (-)"/>
    <w:basedOn w:val="ListContinue1-"/>
    <w:rsid w:val="008A1AFA"/>
    <w:pPr>
      <w:ind w:left="1598"/>
    </w:pPr>
  </w:style>
  <w:style w:type="paragraph" w:customStyle="1" w:styleId="ListNumber1">
    <w:name w:val="List Number 1"/>
    <w:basedOn w:val="BaseText"/>
    <w:link w:val="ListNumber1Char"/>
    <w:rsid w:val="008A1AFA"/>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Number1-">
    <w:name w:val="List Number 1 (-)"/>
    <w:basedOn w:val="ListNumber1"/>
    <w:link w:val="ListNumber1-Char"/>
    <w:rsid w:val="008A1AFA"/>
    <w:pPr>
      <w:spacing w:line="210" w:lineRule="atLeast"/>
    </w:pPr>
    <w:rPr>
      <w:sz w:val="20"/>
    </w:rPr>
  </w:style>
  <w:style w:type="paragraph" w:styleId="ListNumber2">
    <w:name w:val="List Number 2"/>
    <w:basedOn w:val="ListNumber1"/>
    <w:uiPriority w:val="99"/>
    <w:rsid w:val="008A1AFA"/>
    <w:pPr>
      <w:tabs>
        <w:tab w:val="left" w:pos="800"/>
      </w:tabs>
      <w:ind w:left="806"/>
    </w:pPr>
  </w:style>
  <w:style w:type="paragraph" w:customStyle="1" w:styleId="ListNumber2-">
    <w:name w:val="List Number 2 (-)"/>
    <w:basedOn w:val="ListNumber1-"/>
    <w:qFormat/>
    <w:rsid w:val="008A1AFA"/>
    <w:pPr>
      <w:ind w:left="806"/>
    </w:pPr>
  </w:style>
  <w:style w:type="paragraph" w:styleId="ListNumber3">
    <w:name w:val="List Number 3"/>
    <w:basedOn w:val="ListNumber1"/>
    <w:uiPriority w:val="99"/>
    <w:rsid w:val="008A1AFA"/>
    <w:pPr>
      <w:tabs>
        <w:tab w:val="left" w:pos="1200"/>
      </w:tabs>
      <w:ind w:left="1209"/>
    </w:pPr>
  </w:style>
  <w:style w:type="paragraph" w:customStyle="1" w:styleId="ListNumber3-">
    <w:name w:val="List Number 3 (-)"/>
    <w:basedOn w:val="ListNumber1-"/>
    <w:rsid w:val="008A1AFA"/>
    <w:pPr>
      <w:ind w:left="1209"/>
    </w:pPr>
  </w:style>
  <w:style w:type="paragraph" w:styleId="ListNumber4">
    <w:name w:val="List Number 4"/>
    <w:basedOn w:val="ListNumber1"/>
    <w:uiPriority w:val="99"/>
    <w:rsid w:val="008A1AFA"/>
    <w:pPr>
      <w:tabs>
        <w:tab w:val="left" w:pos="1600"/>
      </w:tabs>
      <w:ind w:left="1598"/>
    </w:pPr>
  </w:style>
  <w:style w:type="paragraph" w:customStyle="1" w:styleId="ListNumber4-">
    <w:name w:val="List Number 4 (-)"/>
    <w:basedOn w:val="ListNumber1-"/>
    <w:rsid w:val="008A1AFA"/>
    <w:pPr>
      <w:ind w:left="1598"/>
    </w:pPr>
  </w:style>
  <w:style w:type="paragraph" w:customStyle="1" w:styleId="Tabletitle">
    <w:name w:val="Table title"/>
    <w:basedOn w:val="Figuretitle"/>
    <w:rsid w:val="008A1AFA"/>
    <w:pPr>
      <w:spacing w:before="120" w:after="120"/>
    </w:pPr>
  </w:style>
  <w:style w:type="paragraph" w:customStyle="1" w:styleId="Tablebody-">
    <w:name w:val="Table body (-)"/>
    <w:basedOn w:val="Tablebody"/>
    <w:rsid w:val="008A1AFA"/>
    <w:rPr>
      <w:sz w:val="18"/>
    </w:rPr>
  </w:style>
  <w:style w:type="paragraph" w:customStyle="1" w:styleId="Tablebody--">
    <w:name w:val="Table body (--)"/>
    <w:basedOn w:val="Tablebody"/>
    <w:rsid w:val="008A1AFA"/>
    <w:rPr>
      <w:sz w:val="16"/>
    </w:rPr>
  </w:style>
  <w:style w:type="paragraph" w:customStyle="1" w:styleId="Tablebody0">
    <w:name w:val="Table body (+)"/>
    <w:basedOn w:val="Tablebody"/>
    <w:rsid w:val="008A1AFA"/>
    <w:pPr>
      <w:spacing w:line="230" w:lineRule="atLeast"/>
    </w:pPr>
    <w:rPr>
      <w:sz w:val="22"/>
    </w:rPr>
  </w:style>
  <w:style w:type="paragraph" w:customStyle="1" w:styleId="Tablefooter">
    <w:name w:val="Table footer"/>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before="60" w:after="60" w:line="200" w:lineRule="atLeast"/>
    </w:pPr>
    <w:rPr>
      <w:sz w:val="18"/>
    </w:rPr>
  </w:style>
  <w:style w:type="paragraph" w:customStyle="1" w:styleId="Tableheader">
    <w:name w:val="Table header"/>
    <w:basedOn w:val="Tablebody"/>
    <w:rsid w:val="008A1AFA"/>
  </w:style>
  <w:style w:type="paragraph" w:customStyle="1" w:styleId="Tableheader-">
    <w:name w:val="Table header (-)"/>
    <w:basedOn w:val="Tablebody-"/>
    <w:rsid w:val="008A1AFA"/>
  </w:style>
  <w:style w:type="paragraph" w:customStyle="1" w:styleId="Tableheader--">
    <w:name w:val="Table header (--)"/>
    <w:basedOn w:val="Tablebody--"/>
    <w:rsid w:val="008A1AFA"/>
  </w:style>
  <w:style w:type="paragraph" w:customStyle="1" w:styleId="Tableheader0">
    <w:name w:val="Table header (+)"/>
    <w:basedOn w:val="Tablebody0"/>
    <w:rsid w:val="008A1AFA"/>
  </w:style>
  <w:style w:type="paragraph" w:customStyle="1" w:styleId="Notice">
    <w:name w:val="Notice"/>
    <w:basedOn w:val="BaseText"/>
    <w:rsid w:val="008A1AFA"/>
  </w:style>
  <w:style w:type="paragraph" w:customStyle="1" w:styleId="p2">
    <w:name w:val="p2"/>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562"/>
      </w:tabs>
    </w:pPr>
  </w:style>
  <w:style w:type="paragraph" w:customStyle="1" w:styleId="p3">
    <w:name w:val="p3"/>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720"/>
      </w:tabs>
    </w:pPr>
  </w:style>
  <w:style w:type="paragraph" w:customStyle="1" w:styleId="p4">
    <w:name w:val="p4"/>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5">
    <w:name w:val="p5"/>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6">
    <w:name w:val="p6"/>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1440"/>
      </w:tabs>
    </w:pPr>
  </w:style>
  <w:style w:type="paragraph" w:customStyle="1" w:styleId="RefNorm">
    <w:name w:val="RefNorm"/>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s>
    </w:pPr>
  </w:style>
  <w:style w:type="paragraph" w:customStyle="1" w:styleId="Notecontinued">
    <w:name w:val="Note continued"/>
    <w:basedOn w:val="Note"/>
    <w:rsid w:val="008A1AFA"/>
  </w:style>
  <w:style w:type="paragraph" w:customStyle="1" w:styleId="Noteindent">
    <w:name w:val="Note indent"/>
    <w:basedOn w:val="Note"/>
    <w:rsid w:val="008A1AFA"/>
    <w:pPr>
      <w:tabs>
        <w:tab w:val="clear" w:pos="965"/>
        <w:tab w:val="left" w:pos="1368"/>
      </w:tabs>
      <w:ind w:left="403"/>
    </w:pPr>
  </w:style>
  <w:style w:type="paragraph" w:customStyle="1" w:styleId="Noteindentcontinued">
    <w:name w:val="Note indent continued"/>
    <w:basedOn w:val="Noteindent"/>
    <w:qFormat/>
    <w:rsid w:val="008A1AFA"/>
  </w:style>
  <w:style w:type="paragraph" w:customStyle="1" w:styleId="MainTitle1">
    <w:name w:val="Main Title 1"/>
    <w:basedOn w:val="CoverTitleA1"/>
    <w:rsid w:val="008A1AFA"/>
    <w:pPr>
      <w:spacing w:before="400"/>
    </w:pPr>
  </w:style>
  <w:style w:type="paragraph" w:customStyle="1" w:styleId="MainTitle2">
    <w:name w:val="Main Title 2"/>
    <w:basedOn w:val="CoverTitleA2"/>
    <w:rsid w:val="008A1AFA"/>
    <w:pPr>
      <w:outlineLvl w:val="1"/>
    </w:pPr>
  </w:style>
  <w:style w:type="paragraph" w:customStyle="1" w:styleId="MainTitle3">
    <w:name w:val="Main Title 3"/>
    <w:basedOn w:val="CoverTitleA3"/>
    <w:rsid w:val="008A1AFA"/>
    <w:pPr>
      <w:outlineLvl w:val="2"/>
    </w:pPr>
  </w:style>
  <w:style w:type="paragraph" w:customStyle="1" w:styleId="TableGraphic">
    <w:name w:val="Table Graphic"/>
    <w:basedOn w:val="FigureGraphic"/>
    <w:rsid w:val="008A1AFA"/>
  </w:style>
  <w:style w:type="paragraph" w:styleId="ListContinue">
    <w:name w:val="List Continue"/>
    <w:basedOn w:val="Normal"/>
    <w:uiPriority w:val="99"/>
    <w:unhideWhenUsed/>
    <w:rsid w:val="008A1AFA"/>
    <w:pPr>
      <w:spacing w:after="120"/>
      <w:ind w:left="360"/>
      <w:contextualSpacing/>
    </w:pPr>
  </w:style>
  <w:style w:type="character" w:customStyle="1" w:styleId="Courier">
    <w:name w:val="Courier"/>
    <w:rsid w:val="008A1AFA"/>
    <w:rPr>
      <w:rFonts w:ascii="Courier New" w:hAnsi="Courier New"/>
    </w:rPr>
  </w:style>
  <w:style w:type="paragraph" w:customStyle="1" w:styleId="BiblioDescription">
    <w:name w:val="Biblio Description"/>
    <w:basedOn w:val="BaseText"/>
    <w:next w:val="BiblioEntry"/>
    <w:rsid w:val="008A1AFA"/>
  </w:style>
  <w:style w:type="paragraph" w:customStyle="1" w:styleId="ListNumber5-">
    <w:name w:val="List Number 5 (-)"/>
    <w:basedOn w:val="ListNumber1-"/>
    <w:qFormat/>
    <w:rsid w:val="008A1AFA"/>
    <w:pPr>
      <w:ind w:left="1996"/>
    </w:pPr>
  </w:style>
  <w:style w:type="paragraph" w:customStyle="1" w:styleId="ListContinue5-">
    <w:name w:val="List Continue 5 (-)"/>
    <w:basedOn w:val="ListContinue1-"/>
    <w:qFormat/>
    <w:rsid w:val="008A1AFA"/>
    <w:pPr>
      <w:ind w:left="1593"/>
    </w:pPr>
  </w:style>
  <w:style w:type="paragraph" w:customStyle="1" w:styleId="BiblioText">
    <w:name w:val="Biblio Text"/>
    <w:basedOn w:val="BaseText"/>
    <w:qFormat/>
    <w:rsid w:val="008A1AFA"/>
  </w:style>
  <w:style w:type="paragraph" w:customStyle="1" w:styleId="FigureImage">
    <w:name w:val="Figure Image"/>
    <w:basedOn w:val="FigureGraphic"/>
    <w:rsid w:val="008A1AFA"/>
  </w:style>
  <w:style w:type="paragraph" w:customStyle="1" w:styleId="Figuredescription">
    <w:name w:val="Figure description"/>
    <w:basedOn w:val="Figuretitle"/>
    <w:rsid w:val="008A1AFA"/>
    <w:pPr>
      <w:shd w:val="pct10" w:color="auto" w:fill="auto"/>
    </w:pPr>
    <w:rPr>
      <w:szCs w:val="24"/>
    </w:rPr>
  </w:style>
  <w:style w:type="paragraph" w:customStyle="1" w:styleId="Formuladescription">
    <w:name w:val="Formula description"/>
    <w:basedOn w:val="Formula"/>
    <w:rsid w:val="008A1AFA"/>
    <w:pPr>
      <w:shd w:val="pct10" w:color="auto" w:fill="auto"/>
    </w:pPr>
    <w:rPr>
      <w:szCs w:val="24"/>
    </w:rPr>
  </w:style>
  <w:style w:type="paragraph" w:customStyle="1" w:styleId="Tabledescription">
    <w:name w:val="Table description"/>
    <w:basedOn w:val="Tabletitle"/>
    <w:rsid w:val="008A1AFA"/>
    <w:pPr>
      <w:shd w:val="pct10" w:color="auto" w:fill="auto"/>
    </w:pPr>
    <w:rPr>
      <w:szCs w:val="24"/>
    </w:rPr>
  </w:style>
  <w:style w:type="paragraph" w:customStyle="1" w:styleId="Box-begin">
    <w:name w:val="Box-begin"/>
    <w:basedOn w:val="BaseText"/>
    <w:rsid w:val="008A1AFA"/>
    <w:pPr>
      <w:shd w:val="clear" w:color="auto" w:fill="D9D9D9"/>
      <w:jc w:val="left"/>
    </w:pPr>
    <w:rPr>
      <w:szCs w:val="24"/>
    </w:rPr>
  </w:style>
  <w:style w:type="paragraph" w:customStyle="1" w:styleId="Box-end">
    <w:name w:val="Box-end"/>
    <w:basedOn w:val="BaseText"/>
    <w:rsid w:val="008A1AFA"/>
    <w:pPr>
      <w:shd w:val="clear" w:color="auto" w:fill="D9D9D9"/>
      <w:jc w:val="left"/>
    </w:pPr>
    <w:rPr>
      <w:szCs w:val="24"/>
    </w:rPr>
  </w:style>
  <w:style w:type="paragraph" w:customStyle="1" w:styleId="Box-title">
    <w:name w:val="Box-title"/>
    <w:basedOn w:val="BaseHeading"/>
    <w:rsid w:val="008A1AFA"/>
    <w:pPr>
      <w:shd w:val="clear" w:color="auto" w:fill="E6E6E6"/>
    </w:pPr>
    <w:rPr>
      <w:b/>
      <w:sz w:val="26"/>
      <w:szCs w:val="24"/>
    </w:rPr>
  </w:style>
  <w:style w:type="paragraph" w:customStyle="1" w:styleId="FrontHead">
    <w:name w:val="Front Head"/>
    <w:basedOn w:val="BaseHeading"/>
    <w:next w:val="BodyText"/>
    <w:qFormat/>
    <w:rsid w:val="008A1AFA"/>
    <w:pPr>
      <w:keepNext/>
      <w:pageBreakBefore/>
      <w:suppressAutoHyphens/>
      <w:spacing w:before="310" w:after="310" w:line="310" w:lineRule="atLeast"/>
    </w:pPr>
    <w:rPr>
      <w:b/>
      <w:sz w:val="28"/>
    </w:rPr>
  </w:style>
  <w:style w:type="paragraph" w:customStyle="1" w:styleId="IndexHead">
    <w:name w:val="Index Head"/>
    <w:basedOn w:val="BaseHeading"/>
    <w:rsid w:val="008A1AFA"/>
    <w:pPr>
      <w:pageBreakBefore/>
      <w:spacing w:after="760" w:line="280" w:lineRule="atLeast"/>
      <w:jc w:val="center"/>
    </w:pPr>
    <w:rPr>
      <w:b/>
      <w:sz w:val="28"/>
      <w:szCs w:val="28"/>
    </w:rPr>
  </w:style>
  <w:style w:type="paragraph" w:styleId="BodyTextIndent2">
    <w:name w:val="Body Text Indent 2"/>
    <w:basedOn w:val="Normal"/>
    <w:link w:val="BodyTextIndent2Char"/>
    <w:uiPriority w:val="99"/>
    <w:rsid w:val="00AE6A87"/>
    <w:pPr>
      <w:ind w:left="805"/>
    </w:pPr>
  </w:style>
  <w:style w:type="character" w:customStyle="1" w:styleId="BodyTextIndent2Char">
    <w:name w:val="Body Text Indent 2 Char"/>
    <w:basedOn w:val="DefaultParagraphFont"/>
    <w:link w:val="BodyTextIndent2"/>
    <w:uiPriority w:val="99"/>
    <w:rsid w:val="00AE6A87"/>
    <w:rPr>
      <w:rFonts w:eastAsia="MS Mincho"/>
      <w:sz w:val="22"/>
      <w:lang w:val="en-GB" w:eastAsia="ja-JP"/>
    </w:rPr>
  </w:style>
  <w:style w:type="paragraph" w:styleId="BodyTextIndent3">
    <w:name w:val="Body Text Indent 3"/>
    <w:basedOn w:val="BodyTextIndent2"/>
    <w:link w:val="BodyTextIndent3Char"/>
    <w:uiPriority w:val="99"/>
    <w:rsid w:val="00AE6A87"/>
    <w:pPr>
      <w:ind w:left="1202"/>
    </w:pPr>
  </w:style>
  <w:style w:type="character" w:customStyle="1" w:styleId="BodyTextIndent3Char">
    <w:name w:val="Body Text Indent 3 Char"/>
    <w:basedOn w:val="DefaultParagraphFont"/>
    <w:link w:val="BodyTextIndent3"/>
    <w:uiPriority w:val="99"/>
    <w:rsid w:val="00AE6A87"/>
    <w:rPr>
      <w:rFonts w:eastAsia="MS Mincho"/>
      <w:sz w:val="22"/>
      <w:lang w:val="en-GB" w:eastAsia="ja-JP"/>
    </w:rPr>
  </w:style>
  <w:style w:type="paragraph" w:customStyle="1" w:styleId="BodyTextIndent22">
    <w:name w:val="Body Text Indent 22"/>
    <w:basedOn w:val="Normal"/>
    <w:rsid w:val="008A1AFA"/>
    <w:pPr>
      <w:ind w:left="805"/>
    </w:pPr>
  </w:style>
  <w:style w:type="paragraph" w:customStyle="1" w:styleId="BodyTextIndent32">
    <w:name w:val="Body Text Indent 32"/>
    <w:basedOn w:val="BodyTextIndent22"/>
    <w:rsid w:val="008A1AFA"/>
    <w:pPr>
      <w:ind w:left="1202"/>
    </w:pPr>
  </w:style>
  <w:style w:type="paragraph" w:customStyle="1" w:styleId="Exampleindent2">
    <w:name w:val="Example indent 2"/>
    <w:basedOn w:val="Example"/>
    <w:rsid w:val="008A1AFA"/>
    <w:pPr>
      <w:tabs>
        <w:tab w:val="left" w:pos="1758"/>
      </w:tabs>
      <w:ind w:left="805"/>
    </w:pPr>
  </w:style>
  <w:style w:type="paragraph" w:customStyle="1" w:styleId="Exampleindent2continued">
    <w:name w:val="Example indent 2 continued"/>
    <w:basedOn w:val="BaseText"/>
    <w:rsid w:val="008A1AFA"/>
    <w:pPr>
      <w:spacing w:line="220" w:lineRule="atLeast"/>
      <w:ind w:left="805"/>
    </w:pPr>
    <w:rPr>
      <w:sz w:val="20"/>
    </w:rPr>
  </w:style>
  <w:style w:type="paragraph" w:customStyle="1" w:styleId="Noteindent2continued">
    <w:name w:val="Note indent 2 continued"/>
    <w:basedOn w:val="Note"/>
    <w:rsid w:val="008A1AFA"/>
    <w:pPr>
      <w:tabs>
        <w:tab w:val="clear" w:pos="965"/>
        <w:tab w:val="left" w:pos="1758"/>
      </w:tabs>
      <w:ind w:left="805"/>
    </w:pPr>
  </w:style>
  <w:style w:type="paragraph" w:customStyle="1" w:styleId="Noteindent2">
    <w:name w:val="Note indent 2"/>
    <w:basedOn w:val="Note"/>
    <w:rsid w:val="008A1AFA"/>
    <w:pPr>
      <w:tabs>
        <w:tab w:val="clear" w:pos="965"/>
        <w:tab w:val="left" w:pos="1758"/>
      </w:tabs>
      <w:ind w:left="805"/>
    </w:pPr>
  </w:style>
  <w:style w:type="character" w:customStyle="1" w:styleId="Chinese">
    <w:name w:val="Chinese"/>
    <w:uiPriority w:val="1"/>
    <w:qFormat/>
    <w:rsid w:val="008A1AFA"/>
    <w:rPr>
      <w:rFonts w:ascii="MS Gothic" w:hAnsi="MS Gothic"/>
      <w:i w:val="0"/>
      <w:iCs/>
      <w:color w:val="auto"/>
      <w:bdr w:val="none" w:sz="0" w:space="0" w:color="auto"/>
      <w:shd w:val="clear" w:color="auto" w:fill="A8D08D"/>
    </w:rPr>
  </w:style>
  <w:style w:type="paragraph" w:customStyle="1" w:styleId="AMENDTermsHeading">
    <w:name w:val="AMEND Terms Heading"/>
    <w:basedOn w:val="Heading1"/>
    <w:next w:val="BodyText"/>
    <w:qFormat/>
    <w:rsid w:val="008A1AFA"/>
    <w:pPr>
      <w:numPr>
        <w:numId w:val="0"/>
      </w:numPr>
      <w:shd w:val="pct15" w:color="auto" w:fill="auto"/>
    </w:pPr>
  </w:style>
  <w:style w:type="paragraph" w:customStyle="1" w:styleId="AMENDHeading1Unnumbered">
    <w:name w:val="AMEND Heading 1 Unnumbered"/>
    <w:basedOn w:val="Heading1"/>
    <w:next w:val="BodyText"/>
    <w:qFormat/>
    <w:rsid w:val="008A1AFA"/>
    <w:pPr>
      <w:numPr>
        <w:numId w:val="0"/>
      </w:numPr>
      <w:shd w:val="pct15" w:color="auto" w:fill="auto"/>
    </w:pPr>
  </w:style>
  <w:style w:type="paragraph" w:customStyle="1" w:styleId="AdmittedTerm">
    <w:name w:val="Admitted Term"/>
    <w:basedOn w:val="BaseText"/>
    <w:next w:val="Definition"/>
    <w:qFormat/>
    <w:rsid w:val="008A1AFA"/>
    <w:pPr>
      <w:spacing w:after="0"/>
      <w:jc w:val="left"/>
    </w:pPr>
  </w:style>
  <w:style w:type="paragraph" w:styleId="ListContinue5">
    <w:name w:val="List Continue 5"/>
    <w:basedOn w:val="ListContinue1"/>
    <w:uiPriority w:val="99"/>
    <w:semiHidden/>
    <w:unhideWhenUsed/>
    <w:rsid w:val="008A1AFA"/>
    <w:pPr>
      <w:spacing w:after="120"/>
      <w:ind w:left="1415"/>
      <w:contextualSpacing/>
    </w:pPr>
  </w:style>
  <w:style w:type="paragraph" w:customStyle="1" w:styleId="dlnoindent">
    <w:name w:val="dl_no indent"/>
    <w:basedOn w:val="BaseText"/>
    <w:rsid w:val="008A1AFA"/>
  </w:style>
  <w:style w:type="character" w:customStyle="1" w:styleId="BaseTextChar">
    <w:name w:val="Base_Text Char"/>
    <w:basedOn w:val="DefaultParagraphFont"/>
    <w:link w:val="BaseText"/>
    <w:rsid w:val="00FD7078"/>
    <w:rPr>
      <w:sz w:val="22"/>
      <w:szCs w:val="22"/>
      <w:lang w:val="en-GB"/>
    </w:rPr>
  </w:style>
  <w:style w:type="character" w:customStyle="1" w:styleId="ListNumber1Char">
    <w:name w:val="List Number 1 Char"/>
    <w:basedOn w:val="BaseTextChar"/>
    <w:link w:val="ListNumber1"/>
    <w:rsid w:val="00FD7078"/>
    <w:rPr>
      <w:sz w:val="22"/>
      <w:szCs w:val="22"/>
      <w:lang w:val="en-GB"/>
    </w:rPr>
  </w:style>
  <w:style w:type="character" w:customStyle="1" w:styleId="ListNumber1-Char">
    <w:name w:val="List Number 1 (-) Char"/>
    <w:basedOn w:val="ListNumber1Char"/>
    <w:link w:val="ListNumber1-"/>
    <w:rsid w:val="00FD7078"/>
    <w:rPr>
      <w:sz w:val="22"/>
      <w:szCs w:val="22"/>
      <w:lang w:val="en-GB"/>
    </w:rPr>
  </w:style>
  <w:style w:type="character" w:customStyle="1" w:styleId="zzCoverChar">
    <w:name w:val="zzCover Char"/>
    <w:basedOn w:val="DefaultParagraphFont"/>
    <w:link w:val="zzCover"/>
    <w:rsid w:val="00C72066"/>
    <w:rPr>
      <w:rFonts w:ascii="Times New Roman" w:eastAsia="Times New Roman" w:hAnsi="Times New Roman"/>
      <w:b/>
      <w:color w:val="000000"/>
      <w:sz w:val="24"/>
      <w:lang w:val="en-GB" w:eastAsia="ja-JP"/>
    </w:rPr>
  </w:style>
  <w:style w:type="paragraph" w:styleId="Bibliography">
    <w:name w:val="Bibliography"/>
    <w:basedOn w:val="Normal"/>
    <w:next w:val="Normal"/>
    <w:uiPriority w:val="37"/>
    <w:semiHidden/>
    <w:unhideWhenUsed/>
    <w:rsid w:val="000A6B0A"/>
  </w:style>
  <w:style w:type="paragraph" w:styleId="BlockText">
    <w:name w:val="Block Text"/>
    <w:basedOn w:val="Normal"/>
    <w:uiPriority w:val="99"/>
    <w:semiHidden/>
    <w:unhideWhenUsed/>
    <w:rsid w:val="000A6B0A"/>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styleId="BodyText2">
    <w:name w:val="Body Text 2"/>
    <w:basedOn w:val="Normal"/>
    <w:link w:val="BodyText2Char"/>
    <w:uiPriority w:val="99"/>
    <w:semiHidden/>
    <w:unhideWhenUsed/>
    <w:rsid w:val="000A6B0A"/>
    <w:pPr>
      <w:spacing w:after="120" w:line="480" w:lineRule="auto"/>
    </w:pPr>
  </w:style>
  <w:style w:type="character" w:customStyle="1" w:styleId="BodyText2Char">
    <w:name w:val="Body Text 2 Char"/>
    <w:basedOn w:val="DefaultParagraphFont"/>
    <w:link w:val="BodyText2"/>
    <w:uiPriority w:val="99"/>
    <w:semiHidden/>
    <w:rsid w:val="000A6B0A"/>
    <w:rPr>
      <w:rFonts w:eastAsia="MS Mincho"/>
      <w:sz w:val="22"/>
      <w:lang w:val="en-GB" w:eastAsia="ja-JP"/>
    </w:rPr>
  </w:style>
  <w:style w:type="paragraph" w:styleId="BodyText3">
    <w:name w:val="Body Text 3"/>
    <w:basedOn w:val="Normal"/>
    <w:link w:val="BodyText3Char"/>
    <w:uiPriority w:val="99"/>
    <w:semiHidden/>
    <w:unhideWhenUsed/>
    <w:rsid w:val="000A6B0A"/>
    <w:pPr>
      <w:spacing w:after="120"/>
    </w:pPr>
    <w:rPr>
      <w:sz w:val="16"/>
      <w:szCs w:val="16"/>
    </w:rPr>
  </w:style>
  <w:style w:type="character" w:customStyle="1" w:styleId="BodyText3Char">
    <w:name w:val="Body Text 3 Char"/>
    <w:basedOn w:val="DefaultParagraphFont"/>
    <w:link w:val="BodyText3"/>
    <w:uiPriority w:val="99"/>
    <w:semiHidden/>
    <w:rsid w:val="000A6B0A"/>
    <w:rPr>
      <w:rFonts w:eastAsia="MS Mincho"/>
      <w:sz w:val="16"/>
      <w:szCs w:val="16"/>
      <w:lang w:val="en-GB" w:eastAsia="ja-JP"/>
    </w:rPr>
  </w:style>
  <w:style w:type="paragraph" w:styleId="BodyTextFirstIndent">
    <w:name w:val="Body Text First Indent"/>
    <w:basedOn w:val="BodyText"/>
    <w:link w:val="BodyTextFirstIndentChar"/>
    <w:uiPriority w:val="99"/>
    <w:semiHidden/>
    <w:unhideWhenUsed/>
    <w:rsid w:val="000A6B0A"/>
    <w:pPr>
      <w:tabs>
        <w:tab w:val="clear" w:pos="397"/>
        <w:tab w:val="clear" w:pos="794"/>
        <w:tab w:val="clear" w:pos="1191"/>
        <w:tab w:val="clear" w:pos="1588"/>
        <w:tab w:val="clear" w:pos="1985"/>
        <w:tab w:val="clear" w:pos="2381"/>
        <w:tab w:val="clear" w:pos="2778"/>
        <w:tab w:val="clear" w:pos="3175"/>
        <w:tab w:val="clear" w:pos="3572"/>
        <w:tab w:val="clear" w:pos="3969"/>
      </w:tabs>
      <w:spacing w:after="240"/>
      <w:ind w:firstLine="360"/>
    </w:pPr>
    <w:rPr>
      <w:rFonts w:eastAsia="MS Mincho"/>
      <w:szCs w:val="20"/>
      <w:lang w:eastAsia="ja-JP"/>
    </w:rPr>
  </w:style>
  <w:style w:type="character" w:customStyle="1" w:styleId="BodyTextFirstIndentChar">
    <w:name w:val="Body Text First Indent Char"/>
    <w:basedOn w:val="BodyTextChar"/>
    <w:link w:val="BodyTextFirstIndent"/>
    <w:uiPriority w:val="99"/>
    <w:semiHidden/>
    <w:rsid w:val="000A6B0A"/>
    <w:rPr>
      <w:rFonts w:eastAsia="MS Mincho"/>
      <w:sz w:val="22"/>
      <w:szCs w:val="22"/>
      <w:lang w:val="en-GB" w:eastAsia="ja-JP"/>
    </w:rPr>
  </w:style>
  <w:style w:type="paragraph" w:styleId="BodyTextIndent">
    <w:name w:val="Body Text Indent"/>
    <w:basedOn w:val="Normal"/>
    <w:link w:val="BodyTextIndentChar"/>
    <w:uiPriority w:val="99"/>
    <w:semiHidden/>
    <w:unhideWhenUsed/>
    <w:rsid w:val="000A6B0A"/>
    <w:pPr>
      <w:spacing w:after="120"/>
      <w:ind w:left="283"/>
    </w:pPr>
  </w:style>
  <w:style w:type="character" w:customStyle="1" w:styleId="BodyTextIndentChar">
    <w:name w:val="Body Text Indent Char"/>
    <w:basedOn w:val="DefaultParagraphFont"/>
    <w:link w:val="BodyTextIndent"/>
    <w:uiPriority w:val="99"/>
    <w:semiHidden/>
    <w:rsid w:val="000A6B0A"/>
    <w:rPr>
      <w:rFonts w:eastAsia="MS Mincho"/>
      <w:sz w:val="22"/>
      <w:lang w:val="en-GB" w:eastAsia="ja-JP"/>
    </w:rPr>
  </w:style>
  <w:style w:type="paragraph" w:styleId="BodyTextFirstIndent2">
    <w:name w:val="Body Text First Indent 2"/>
    <w:basedOn w:val="BodyTextIndent"/>
    <w:link w:val="BodyTextFirstIndent2Char"/>
    <w:uiPriority w:val="99"/>
    <w:semiHidden/>
    <w:unhideWhenUsed/>
    <w:rsid w:val="000A6B0A"/>
    <w:pPr>
      <w:spacing w:after="240"/>
      <w:ind w:left="360" w:firstLine="360"/>
    </w:pPr>
  </w:style>
  <w:style w:type="character" w:customStyle="1" w:styleId="BodyTextFirstIndent2Char">
    <w:name w:val="Body Text First Indent 2 Char"/>
    <w:basedOn w:val="BodyTextIndentChar"/>
    <w:link w:val="BodyTextFirstIndent2"/>
    <w:uiPriority w:val="99"/>
    <w:semiHidden/>
    <w:rsid w:val="000A6B0A"/>
    <w:rPr>
      <w:rFonts w:eastAsia="MS Mincho"/>
      <w:sz w:val="22"/>
      <w:lang w:val="en-GB" w:eastAsia="ja-JP"/>
    </w:rPr>
  </w:style>
  <w:style w:type="character" w:styleId="BookTitle">
    <w:name w:val="Book Title"/>
    <w:basedOn w:val="DefaultParagraphFont"/>
    <w:uiPriority w:val="33"/>
    <w:semiHidden/>
    <w:qFormat/>
    <w:rsid w:val="000A6B0A"/>
    <w:rPr>
      <w:b/>
      <w:bCs/>
      <w:i/>
      <w:iCs/>
      <w:spacing w:val="5"/>
    </w:rPr>
  </w:style>
  <w:style w:type="paragraph" w:styleId="Closing">
    <w:name w:val="Closing"/>
    <w:basedOn w:val="Normal"/>
    <w:link w:val="ClosingChar"/>
    <w:uiPriority w:val="99"/>
    <w:semiHidden/>
    <w:unhideWhenUsed/>
    <w:rsid w:val="000A6B0A"/>
    <w:pPr>
      <w:spacing w:after="0" w:line="240" w:lineRule="auto"/>
      <w:ind w:left="4252"/>
    </w:pPr>
  </w:style>
  <w:style w:type="character" w:customStyle="1" w:styleId="ClosingChar">
    <w:name w:val="Closing Char"/>
    <w:basedOn w:val="DefaultParagraphFont"/>
    <w:link w:val="Closing"/>
    <w:uiPriority w:val="99"/>
    <w:semiHidden/>
    <w:rsid w:val="000A6B0A"/>
    <w:rPr>
      <w:rFonts w:eastAsia="MS Mincho"/>
      <w:sz w:val="22"/>
      <w:lang w:val="en-GB" w:eastAsia="ja-JP"/>
    </w:rPr>
  </w:style>
  <w:style w:type="paragraph" w:styleId="Date">
    <w:name w:val="Date"/>
    <w:basedOn w:val="Normal"/>
    <w:next w:val="Normal"/>
    <w:link w:val="DateChar"/>
    <w:uiPriority w:val="99"/>
    <w:semiHidden/>
    <w:unhideWhenUsed/>
    <w:rsid w:val="000A6B0A"/>
  </w:style>
  <w:style w:type="character" w:customStyle="1" w:styleId="DateChar">
    <w:name w:val="Date Char"/>
    <w:basedOn w:val="DefaultParagraphFont"/>
    <w:link w:val="Date"/>
    <w:uiPriority w:val="99"/>
    <w:semiHidden/>
    <w:rsid w:val="000A6B0A"/>
    <w:rPr>
      <w:rFonts w:eastAsia="MS Mincho"/>
      <w:sz w:val="22"/>
      <w:lang w:val="en-GB" w:eastAsia="ja-JP"/>
    </w:rPr>
  </w:style>
  <w:style w:type="paragraph" w:styleId="DocumentMap">
    <w:name w:val="Document Map"/>
    <w:basedOn w:val="Normal"/>
    <w:link w:val="DocumentMapChar"/>
    <w:uiPriority w:val="99"/>
    <w:semiHidden/>
    <w:unhideWhenUsed/>
    <w:rsid w:val="000A6B0A"/>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0A6B0A"/>
    <w:rPr>
      <w:rFonts w:ascii="Segoe UI" w:eastAsia="MS Mincho" w:hAnsi="Segoe UI" w:cs="Segoe UI"/>
      <w:sz w:val="16"/>
      <w:szCs w:val="16"/>
      <w:lang w:val="en-GB" w:eastAsia="ja-JP"/>
    </w:rPr>
  </w:style>
  <w:style w:type="paragraph" w:styleId="E-mailSignature">
    <w:name w:val="E-mail Signature"/>
    <w:basedOn w:val="Normal"/>
    <w:link w:val="E-mailSignatureChar"/>
    <w:uiPriority w:val="99"/>
    <w:semiHidden/>
    <w:unhideWhenUsed/>
    <w:rsid w:val="000A6B0A"/>
    <w:pPr>
      <w:spacing w:after="0" w:line="240" w:lineRule="auto"/>
    </w:pPr>
  </w:style>
  <w:style w:type="character" w:customStyle="1" w:styleId="E-mailSignatureChar">
    <w:name w:val="E-mail Signature Char"/>
    <w:basedOn w:val="DefaultParagraphFont"/>
    <w:link w:val="E-mailSignature"/>
    <w:uiPriority w:val="99"/>
    <w:semiHidden/>
    <w:rsid w:val="000A6B0A"/>
    <w:rPr>
      <w:rFonts w:eastAsia="MS Mincho"/>
      <w:sz w:val="22"/>
      <w:lang w:val="en-GB" w:eastAsia="ja-JP"/>
    </w:rPr>
  </w:style>
  <w:style w:type="character" w:styleId="Emphasis">
    <w:name w:val="Emphasis"/>
    <w:basedOn w:val="DefaultParagraphFont"/>
    <w:uiPriority w:val="20"/>
    <w:qFormat/>
    <w:rsid w:val="000A6B0A"/>
    <w:rPr>
      <w:i/>
      <w:iCs/>
    </w:rPr>
  </w:style>
  <w:style w:type="paragraph" w:styleId="EnvelopeAddress">
    <w:name w:val="envelope address"/>
    <w:basedOn w:val="Normal"/>
    <w:uiPriority w:val="99"/>
    <w:semiHidden/>
    <w:unhideWhenUsed/>
    <w:rsid w:val="000A6B0A"/>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A6B0A"/>
    <w:pPr>
      <w:spacing w:after="0" w:line="240" w:lineRule="auto"/>
    </w:pPr>
    <w:rPr>
      <w:rFonts w:asciiTheme="majorHAnsi" w:eastAsiaTheme="majorEastAsia" w:hAnsiTheme="majorHAnsi" w:cstheme="majorBidi"/>
      <w:sz w:val="20"/>
    </w:rPr>
  </w:style>
  <w:style w:type="character" w:customStyle="1" w:styleId="Hashtag1">
    <w:name w:val="Hashtag1"/>
    <w:basedOn w:val="DefaultParagraphFont"/>
    <w:uiPriority w:val="99"/>
    <w:semiHidden/>
    <w:unhideWhenUsed/>
    <w:rsid w:val="000A6B0A"/>
    <w:rPr>
      <w:color w:val="2B579A"/>
      <w:shd w:val="clear" w:color="auto" w:fill="E1DFDD"/>
    </w:rPr>
  </w:style>
  <w:style w:type="character" w:customStyle="1" w:styleId="Heading7Char">
    <w:name w:val="Heading 7 Char"/>
    <w:basedOn w:val="DefaultParagraphFont"/>
    <w:link w:val="Heading7"/>
    <w:uiPriority w:val="9"/>
    <w:semiHidden/>
    <w:rsid w:val="000A6B0A"/>
    <w:rPr>
      <w:rFonts w:asciiTheme="majorHAnsi" w:eastAsiaTheme="majorEastAsia" w:hAnsiTheme="majorHAnsi" w:cstheme="majorBidi"/>
      <w:i/>
      <w:iCs/>
      <w:color w:val="1F4D78" w:themeColor="accent1" w:themeShade="7F"/>
      <w:sz w:val="22"/>
      <w:lang w:val="en-GB" w:eastAsia="ja-JP"/>
    </w:rPr>
  </w:style>
  <w:style w:type="character" w:customStyle="1" w:styleId="Heading8Char">
    <w:name w:val="Heading 8 Char"/>
    <w:basedOn w:val="DefaultParagraphFont"/>
    <w:link w:val="Heading8"/>
    <w:uiPriority w:val="9"/>
    <w:semiHidden/>
    <w:rsid w:val="000A6B0A"/>
    <w:rPr>
      <w:rFonts w:asciiTheme="majorHAnsi" w:eastAsiaTheme="majorEastAsia" w:hAnsiTheme="majorHAnsi" w:cstheme="majorBidi"/>
      <w:color w:val="272727" w:themeColor="text1" w:themeTint="D8"/>
      <w:sz w:val="21"/>
      <w:szCs w:val="21"/>
      <w:lang w:val="en-GB" w:eastAsia="ja-JP"/>
    </w:rPr>
  </w:style>
  <w:style w:type="character" w:customStyle="1" w:styleId="Heading9Char">
    <w:name w:val="Heading 9 Char"/>
    <w:basedOn w:val="DefaultParagraphFont"/>
    <w:link w:val="Heading9"/>
    <w:uiPriority w:val="9"/>
    <w:semiHidden/>
    <w:rsid w:val="000A6B0A"/>
    <w:rPr>
      <w:rFonts w:asciiTheme="majorHAnsi" w:eastAsiaTheme="majorEastAsia" w:hAnsiTheme="majorHAnsi" w:cstheme="majorBidi"/>
      <w:i/>
      <w:iCs/>
      <w:color w:val="272727" w:themeColor="text1" w:themeTint="D8"/>
      <w:sz w:val="21"/>
      <w:szCs w:val="21"/>
      <w:lang w:val="en-GB" w:eastAsia="ja-JP"/>
    </w:rPr>
  </w:style>
  <w:style w:type="character" w:styleId="HTMLAcronym">
    <w:name w:val="HTML Acronym"/>
    <w:basedOn w:val="DefaultParagraphFont"/>
    <w:uiPriority w:val="99"/>
    <w:semiHidden/>
    <w:unhideWhenUsed/>
    <w:rsid w:val="000A6B0A"/>
  </w:style>
  <w:style w:type="paragraph" w:styleId="HTMLAddress">
    <w:name w:val="HTML Address"/>
    <w:basedOn w:val="Normal"/>
    <w:link w:val="HTMLAddressChar"/>
    <w:uiPriority w:val="99"/>
    <w:semiHidden/>
    <w:unhideWhenUsed/>
    <w:rsid w:val="000A6B0A"/>
    <w:pPr>
      <w:spacing w:after="0" w:line="240" w:lineRule="auto"/>
    </w:pPr>
    <w:rPr>
      <w:i/>
      <w:iCs/>
    </w:rPr>
  </w:style>
  <w:style w:type="character" w:customStyle="1" w:styleId="HTMLAddressChar">
    <w:name w:val="HTML Address Char"/>
    <w:basedOn w:val="DefaultParagraphFont"/>
    <w:link w:val="HTMLAddress"/>
    <w:uiPriority w:val="99"/>
    <w:semiHidden/>
    <w:rsid w:val="000A6B0A"/>
    <w:rPr>
      <w:rFonts w:eastAsia="MS Mincho"/>
      <w:i/>
      <w:iCs/>
      <w:sz w:val="22"/>
      <w:lang w:val="en-GB" w:eastAsia="ja-JP"/>
    </w:rPr>
  </w:style>
  <w:style w:type="character" w:styleId="HTMLCite">
    <w:name w:val="HTML Cite"/>
    <w:basedOn w:val="DefaultParagraphFont"/>
    <w:uiPriority w:val="99"/>
    <w:semiHidden/>
    <w:unhideWhenUsed/>
    <w:rsid w:val="000A6B0A"/>
    <w:rPr>
      <w:i/>
      <w:iCs/>
    </w:rPr>
  </w:style>
  <w:style w:type="character" w:styleId="HTMLCode">
    <w:name w:val="HTML Code"/>
    <w:basedOn w:val="DefaultParagraphFont"/>
    <w:uiPriority w:val="99"/>
    <w:semiHidden/>
    <w:unhideWhenUsed/>
    <w:rsid w:val="000A6B0A"/>
    <w:rPr>
      <w:rFonts w:ascii="Consolas" w:hAnsi="Consolas" w:cs="Consolas"/>
      <w:sz w:val="20"/>
      <w:szCs w:val="20"/>
    </w:rPr>
  </w:style>
  <w:style w:type="character" w:styleId="HTMLDefinition">
    <w:name w:val="HTML Definition"/>
    <w:basedOn w:val="DefaultParagraphFont"/>
    <w:uiPriority w:val="99"/>
    <w:semiHidden/>
    <w:unhideWhenUsed/>
    <w:rsid w:val="000A6B0A"/>
    <w:rPr>
      <w:i/>
      <w:iCs/>
    </w:rPr>
  </w:style>
  <w:style w:type="character" w:styleId="HTMLKeyboard">
    <w:name w:val="HTML Keyboard"/>
    <w:basedOn w:val="DefaultParagraphFont"/>
    <w:uiPriority w:val="99"/>
    <w:semiHidden/>
    <w:unhideWhenUsed/>
    <w:rsid w:val="000A6B0A"/>
    <w:rPr>
      <w:rFonts w:ascii="Consolas" w:hAnsi="Consolas" w:cs="Consolas"/>
      <w:sz w:val="20"/>
      <w:szCs w:val="20"/>
    </w:rPr>
  </w:style>
  <w:style w:type="character" w:styleId="HTMLSample">
    <w:name w:val="HTML Sample"/>
    <w:basedOn w:val="DefaultParagraphFont"/>
    <w:uiPriority w:val="99"/>
    <w:semiHidden/>
    <w:unhideWhenUsed/>
    <w:rsid w:val="000A6B0A"/>
    <w:rPr>
      <w:rFonts w:ascii="Consolas" w:hAnsi="Consolas" w:cs="Consolas"/>
      <w:sz w:val="24"/>
      <w:szCs w:val="24"/>
    </w:rPr>
  </w:style>
  <w:style w:type="character" w:styleId="HTMLTypewriter">
    <w:name w:val="HTML Typewriter"/>
    <w:basedOn w:val="DefaultParagraphFont"/>
    <w:uiPriority w:val="99"/>
    <w:semiHidden/>
    <w:unhideWhenUsed/>
    <w:rsid w:val="000A6B0A"/>
    <w:rPr>
      <w:rFonts w:ascii="Consolas" w:hAnsi="Consolas" w:cs="Consolas"/>
      <w:sz w:val="20"/>
      <w:szCs w:val="20"/>
    </w:rPr>
  </w:style>
  <w:style w:type="character" w:styleId="HTMLVariable">
    <w:name w:val="HTML Variable"/>
    <w:basedOn w:val="DefaultParagraphFont"/>
    <w:uiPriority w:val="99"/>
    <w:semiHidden/>
    <w:unhideWhenUsed/>
    <w:rsid w:val="000A6B0A"/>
    <w:rPr>
      <w:i/>
      <w:iCs/>
    </w:rPr>
  </w:style>
  <w:style w:type="paragraph" w:styleId="Index1">
    <w:name w:val="index 1"/>
    <w:basedOn w:val="Normal"/>
    <w:next w:val="Normal"/>
    <w:autoRedefine/>
    <w:uiPriority w:val="99"/>
    <w:semiHidden/>
    <w:unhideWhenUsed/>
    <w:rsid w:val="000A6B0A"/>
    <w:pPr>
      <w:spacing w:after="0" w:line="240" w:lineRule="auto"/>
      <w:ind w:left="220" w:hanging="220"/>
    </w:pPr>
  </w:style>
  <w:style w:type="paragraph" w:styleId="Index2">
    <w:name w:val="index 2"/>
    <w:basedOn w:val="Normal"/>
    <w:next w:val="Normal"/>
    <w:autoRedefine/>
    <w:uiPriority w:val="99"/>
    <w:semiHidden/>
    <w:unhideWhenUsed/>
    <w:rsid w:val="000A6B0A"/>
    <w:pPr>
      <w:spacing w:after="0" w:line="240" w:lineRule="auto"/>
      <w:ind w:left="440" w:hanging="220"/>
    </w:pPr>
  </w:style>
  <w:style w:type="paragraph" w:styleId="Index3">
    <w:name w:val="index 3"/>
    <w:basedOn w:val="Normal"/>
    <w:next w:val="Normal"/>
    <w:autoRedefine/>
    <w:uiPriority w:val="99"/>
    <w:semiHidden/>
    <w:unhideWhenUsed/>
    <w:rsid w:val="000A6B0A"/>
    <w:pPr>
      <w:spacing w:after="0" w:line="240" w:lineRule="auto"/>
      <w:ind w:left="660" w:hanging="220"/>
    </w:pPr>
  </w:style>
  <w:style w:type="paragraph" w:styleId="Index4">
    <w:name w:val="index 4"/>
    <w:basedOn w:val="Normal"/>
    <w:next w:val="Normal"/>
    <w:autoRedefine/>
    <w:uiPriority w:val="99"/>
    <w:semiHidden/>
    <w:unhideWhenUsed/>
    <w:rsid w:val="000A6B0A"/>
    <w:pPr>
      <w:spacing w:after="0" w:line="240" w:lineRule="auto"/>
      <w:ind w:left="880" w:hanging="220"/>
    </w:pPr>
  </w:style>
  <w:style w:type="paragraph" w:styleId="Index5">
    <w:name w:val="index 5"/>
    <w:basedOn w:val="Normal"/>
    <w:next w:val="Normal"/>
    <w:autoRedefine/>
    <w:uiPriority w:val="99"/>
    <w:semiHidden/>
    <w:unhideWhenUsed/>
    <w:rsid w:val="000A6B0A"/>
    <w:pPr>
      <w:spacing w:after="0" w:line="240" w:lineRule="auto"/>
      <w:ind w:left="1100" w:hanging="220"/>
    </w:pPr>
  </w:style>
  <w:style w:type="paragraph" w:styleId="Index6">
    <w:name w:val="index 6"/>
    <w:basedOn w:val="Normal"/>
    <w:next w:val="Normal"/>
    <w:autoRedefine/>
    <w:uiPriority w:val="99"/>
    <w:semiHidden/>
    <w:unhideWhenUsed/>
    <w:rsid w:val="000A6B0A"/>
    <w:pPr>
      <w:spacing w:after="0" w:line="240" w:lineRule="auto"/>
      <w:ind w:left="1320" w:hanging="220"/>
    </w:pPr>
  </w:style>
  <w:style w:type="paragraph" w:styleId="Index7">
    <w:name w:val="index 7"/>
    <w:basedOn w:val="Normal"/>
    <w:next w:val="Normal"/>
    <w:autoRedefine/>
    <w:uiPriority w:val="99"/>
    <w:semiHidden/>
    <w:unhideWhenUsed/>
    <w:rsid w:val="000A6B0A"/>
    <w:pPr>
      <w:spacing w:after="0" w:line="240" w:lineRule="auto"/>
      <w:ind w:left="1540" w:hanging="220"/>
    </w:pPr>
  </w:style>
  <w:style w:type="paragraph" w:styleId="Index8">
    <w:name w:val="index 8"/>
    <w:basedOn w:val="Normal"/>
    <w:next w:val="Normal"/>
    <w:autoRedefine/>
    <w:uiPriority w:val="99"/>
    <w:semiHidden/>
    <w:unhideWhenUsed/>
    <w:rsid w:val="000A6B0A"/>
    <w:pPr>
      <w:spacing w:after="0" w:line="240" w:lineRule="auto"/>
      <w:ind w:left="1760" w:hanging="220"/>
    </w:pPr>
  </w:style>
  <w:style w:type="paragraph" w:styleId="Index9">
    <w:name w:val="index 9"/>
    <w:basedOn w:val="Normal"/>
    <w:next w:val="Normal"/>
    <w:autoRedefine/>
    <w:uiPriority w:val="99"/>
    <w:semiHidden/>
    <w:unhideWhenUsed/>
    <w:rsid w:val="000A6B0A"/>
    <w:pPr>
      <w:spacing w:after="0" w:line="240" w:lineRule="auto"/>
      <w:ind w:left="1980" w:hanging="220"/>
    </w:pPr>
  </w:style>
  <w:style w:type="paragraph" w:styleId="IndexHeading">
    <w:name w:val="index heading"/>
    <w:basedOn w:val="Normal"/>
    <w:next w:val="Index1"/>
    <w:uiPriority w:val="99"/>
    <w:semiHidden/>
    <w:unhideWhenUsed/>
    <w:rsid w:val="000A6B0A"/>
    <w:rPr>
      <w:rFonts w:asciiTheme="majorHAnsi" w:eastAsiaTheme="majorEastAsia" w:hAnsiTheme="majorHAnsi" w:cstheme="majorBidi"/>
      <w:b/>
      <w:bCs/>
    </w:rPr>
  </w:style>
  <w:style w:type="character" w:styleId="IntenseEmphasis">
    <w:name w:val="Intense Emphasis"/>
    <w:basedOn w:val="DefaultParagraphFont"/>
    <w:uiPriority w:val="21"/>
    <w:qFormat/>
    <w:rsid w:val="000A6B0A"/>
    <w:rPr>
      <w:i/>
      <w:iCs/>
      <w:color w:val="5B9BD5" w:themeColor="accent1"/>
    </w:rPr>
  </w:style>
  <w:style w:type="paragraph" w:styleId="IntenseQuote">
    <w:name w:val="Intense Quote"/>
    <w:basedOn w:val="Normal"/>
    <w:next w:val="Normal"/>
    <w:link w:val="IntenseQuoteChar"/>
    <w:uiPriority w:val="30"/>
    <w:qFormat/>
    <w:rsid w:val="000A6B0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A6B0A"/>
    <w:rPr>
      <w:rFonts w:eastAsia="MS Mincho"/>
      <w:i/>
      <w:iCs/>
      <w:color w:val="5B9BD5" w:themeColor="accent1"/>
      <w:sz w:val="22"/>
      <w:lang w:val="en-GB" w:eastAsia="ja-JP"/>
    </w:rPr>
  </w:style>
  <w:style w:type="character" w:styleId="IntenseReference">
    <w:name w:val="Intense Reference"/>
    <w:basedOn w:val="DefaultParagraphFont"/>
    <w:uiPriority w:val="32"/>
    <w:semiHidden/>
    <w:qFormat/>
    <w:rsid w:val="000A6B0A"/>
    <w:rPr>
      <w:b/>
      <w:bCs/>
      <w:smallCaps/>
      <w:color w:val="5B9BD5" w:themeColor="accent1"/>
      <w:spacing w:val="5"/>
    </w:rPr>
  </w:style>
  <w:style w:type="character" w:styleId="LineNumber">
    <w:name w:val="line number"/>
    <w:basedOn w:val="DefaultParagraphFont"/>
    <w:uiPriority w:val="99"/>
    <w:semiHidden/>
    <w:unhideWhenUsed/>
    <w:rsid w:val="000A6B0A"/>
  </w:style>
  <w:style w:type="paragraph" w:styleId="List2">
    <w:name w:val="List 2"/>
    <w:basedOn w:val="Normal"/>
    <w:uiPriority w:val="99"/>
    <w:semiHidden/>
    <w:unhideWhenUsed/>
    <w:rsid w:val="000A6B0A"/>
    <w:pPr>
      <w:ind w:left="566" w:hanging="283"/>
      <w:contextualSpacing/>
    </w:pPr>
  </w:style>
  <w:style w:type="paragraph" w:styleId="List3">
    <w:name w:val="List 3"/>
    <w:basedOn w:val="Normal"/>
    <w:uiPriority w:val="99"/>
    <w:semiHidden/>
    <w:unhideWhenUsed/>
    <w:rsid w:val="000A6B0A"/>
    <w:pPr>
      <w:ind w:left="849" w:hanging="283"/>
      <w:contextualSpacing/>
    </w:pPr>
  </w:style>
  <w:style w:type="paragraph" w:styleId="List4">
    <w:name w:val="List 4"/>
    <w:basedOn w:val="Normal"/>
    <w:uiPriority w:val="99"/>
    <w:semiHidden/>
    <w:unhideWhenUsed/>
    <w:rsid w:val="000A6B0A"/>
    <w:pPr>
      <w:ind w:left="1132" w:hanging="283"/>
      <w:contextualSpacing/>
    </w:pPr>
  </w:style>
  <w:style w:type="paragraph" w:styleId="List5">
    <w:name w:val="List 5"/>
    <w:basedOn w:val="Normal"/>
    <w:uiPriority w:val="99"/>
    <w:semiHidden/>
    <w:unhideWhenUsed/>
    <w:rsid w:val="000A6B0A"/>
    <w:pPr>
      <w:ind w:left="1415" w:hanging="283"/>
      <w:contextualSpacing/>
    </w:pPr>
  </w:style>
  <w:style w:type="paragraph" w:styleId="ListBullet4">
    <w:name w:val="List Bullet 4"/>
    <w:basedOn w:val="Normal"/>
    <w:uiPriority w:val="99"/>
    <w:semiHidden/>
    <w:unhideWhenUsed/>
    <w:rsid w:val="000A6B0A"/>
    <w:pPr>
      <w:numPr>
        <w:numId w:val="10"/>
      </w:numPr>
      <w:contextualSpacing/>
    </w:pPr>
  </w:style>
  <w:style w:type="paragraph" w:styleId="ListBullet5">
    <w:name w:val="List Bullet 5"/>
    <w:basedOn w:val="Normal"/>
    <w:uiPriority w:val="99"/>
    <w:semiHidden/>
    <w:unhideWhenUsed/>
    <w:rsid w:val="000A6B0A"/>
    <w:pPr>
      <w:numPr>
        <w:numId w:val="11"/>
      </w:numPr>
      <w:contextualSpacing/>
    </w:pPr>
  </w:style>
  <w:style w:type="paragraph" w:styleId="ListNumber">
    <w:name w:val="List Number"/>
    <w:basedOn w:val="Normal"/>
    <w:uiPriority w:val="99"/>
    <w:semiHidden/>
    <w:unhideWhenUsed/>
    <w:rsid w:val="000A6B0A"/>
    <w:pPr>
      <w:numPr>
        <w:numId w:val="12"/>
      </w:numPr>
      <w:contextualSpacing/>
    </w:pPr>
  </w:style>
  <w:style w:type="paragraph" w:styleId="ListNumber5">
    <w:name w:val="List Number 5"/>
    <w:basedOn w:val="Normal"/>
    <w:uiPriority w:val="99"/>
    <w:semiHidden/>
    <w:unhideWhenUsed/>
    <w:rsid w:val="000A6B0A"/>
    <w:pPr>
      <w:numPr>
        <w:numId w:val="13"/>
      </w:numPr>
      <w:contextualSpacing/>
    </w:pPr>
  </w:style>
  <w:style w:type="paragraph" w:styleId="MacroText">
    <w:name w:val="macro"/>
    <w:link w:val="MacroTextChar"/>
    <w:uiPriority w:val="99"/>
    <w:semiHidden/>
    <w:unhideWhenUsed/>
    <w:rsid w:val="000A6B0A"/>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nsolas" w:eastAsia="MS Mincho" w:hAnsi="Consolas" w:cs="Consolas"/>
      <w:lang w:val="en-GB" w:eastAsia="ja-JP"/>
    </w:rPr>
  </w:style>
  <w:style w:type="character" w:customStyle="1" w:styleId="MacroTextChar">
    <w:name w:val="Macro Text Char"/>
    <w:basedOn w:val="DefaultParagraphFont"/>
    <w:link w:val="MacroText"/>
    <w:uiPriority w:val="99"/>
    <w:semiHidden/>
    <w:rsid w:val="000A6B0A"/>
    <w:rPr>
      <w:rFonts w:ascii="Consolas" w:eastAsia="MS Mincho" w:hAnsi="Consolas" w:cs="Consolas"/>
      <w:lang w:val="en-GB" w:eastAsia="ja-JP"/>
    </w:rPr>
  </w:style>
  <w:style w:type="character" w:customStyle="1" w:styleId="Mention1">
    <w:name w:val="Mention1"/>
    <w:basedOn w:val="DefaultParagraphFont"/>
    <w:uiPriority w:val="99"/>
    <w:semiHidden/>
    <w:unhideWhenUsed/>
    <w:rsid w:val="000A6B0A"/>
    <w:rPr>
      <w:color w:val="2B579A"/>
      <w:shd w:val="clear" w:color="auto" w:fill="E1DFDD"/>
    </w:rPr>
  </w:style>
  <w:style w:type="paragraph" w:styleId="MessageHeader">
    <w:name w:val="Message Header"/>
    <w:basedOn w:val="Normal"/>
    <w:link w:val="MessageHeaderChar"/>
    <w:uiPriority w:val="99"/>
    <w:semiHidden/>
    <w:unhideWhenUsed/>
    <w:rsid w:val="000A6B0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A6B0A"/>
    <w:rPr>
      <w:rFonts w:asciiTheme="majorHAnsi" w:eastAsiaTheme="majorEastAsia" w:hAnsiTheme="majorHAnsi" w:cstheme="majorBidi"/>
      <w:sz w:val="24"/>
      <w:szCs w:val="24"/>
      <w:shd w:val="pct20" w:color="auto" w:fill="auto"/>
      <w:lang w:val="en-GB" w:eastAsia="ja-JP"/>
    </w:rPr>
  </w:style>
  <w:style w:type="paragraph" w:styleId="NoSpacing">
    <w:name w:val="No Spacing"/>
    <w:uiPriority w:val="1"/>
    <w:semiHidden/>
    <w:qFormat/>
    <w:rsid w:val="000A6B0A"/>
    <w:pPr>
      <w:jc w:val="both"/>
    </w:pPr>
    <w:rPr>
      <w:rFonts w:eastAsia="MS Mincho"/>
      <w:sz w:val="22"/>
      <w:lang w:val="en-GB" w:eastAsia="ja-JP"/>
    </w:rPr>
  </w:style>
  <w:style w:type="paragraph" w:styleId="NormalIndent">
    <w:name w:val="Normal Indent"/>
    <w:basedOn w:val="Normal"/>
    <w:uiPriority w:val="99"/>
    <w:semiHidden/>
    <w:unhideWhenUsed/>
    <w:rsid w:val="000A6B0A"/>
    <w:pPr>
      <w:ind w:left="720"/>
    </w:pPr>
  </w:style>
  <w:style w:type="paragraph" w:styleId="NoteHeading">
    <w:name w:val="Note Heading"/>
    <w:basedOn w:val="Normal"/>
    <w:next w:val="Normal"/>
    <w:link w:val="NoteHeadingChar"/>
    <w:uiPriority w:val="99"/>
    <w:semiHidden/>
    <w:unhideWhenUsed/>
    <w:rsid w:val="000A6B0A"/>
    <w:pPr>
      <w:spacing w:after="0" w:line="240" w:lineRule="auto"/>
    </w:pPr>
  </w:style>
  <w:style w:type="character" w:customStyle="1" w:styleId="NoteHeadingChar">
    <w:name w:val="Note Heading Char"/>
    <w:basedOn w:val="DefaultParagraphFont"/>
    <w:link w:val="NoteHeading"/>
    <w:uiPriority w:val="99"/>
    <w:semiHidden/>
    <w:rsid w:val="000A6B0A"/>
    <w:rPr>
      <w:rFonts w:eastAsia="MS Mincho"/>
      <w:sz w:val="22"/>
      <w:lang w:val="en-GB" w:eastAsia="ja-JP"/>
    </w:rPr>
  </w:style>
  <w:style w:type="character" w:styleId="PageNumber">
    <w:name w:val="page number"/>
    <w:basedOn w:val="DefaultParagraphFont"/>
    <w:uiPriority w:val="99"/>
    <w:semiHidden/>
    <w:unhideWhenUsed/>
    <w:rsid w:val="000A6B0A"/>
  </w:style>
  <w:style w:type="paragraph" w:styleId="PlainText">
    <w:name w:val="Plain Text"/>
    <w:basedOn w:val="Normal"/>
    <w:link w:val="PlainTextChar"/>
    <w:uiPriority w:val="99"/>
    <w:semiHidden/>
    <w:unhideWhenUsed/>
    <w:rsid w:val="000A6B0A"/>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0A6B0A"/>
    <w:rPr>
      <w:rFonts w:ascii="Consolas" w:eastAsia="MS Mincho" w:hAnsi="Consolas" w:cs="Consolas"/>
      <w:sz w:val="21"/>
      <w:szCs w:val="21"/>
      <w:lang w:val="en-GB" w:eastAsia="ja-JP"/>
    </w:rPr>
  </w:style>
  <w:style w:type="paragraph" w:styleId="Quote">
    <w:name w:val="Quote"/>
    <w:basedOn w:val="Normal"/>
    <w:next w:val="Normal"/>
    <w:link w:val="QuoteChar"/>
    <w:uiPriority w:val="29"/>
    <w:qFormat/>
    <w:rsid w:val="000A6B0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A6B0A"/>
    <w:rPr>
      <w:rFonts w:eastAsia="MS Mincho"/>
      <w:i/>
      <w:iCs/>
      <w:color w:val="404040" w:themeColor="text1" w:themeTint="BF"/>
      <w:sz w:val="22"/>
      <w:lang w:val="en-GB" w:eastAsia="ja-JP"/>
    </w:rPr>
  </w:style>
  <w:style w:type="paragraph" w:styleId="Salutation">
    <w:name w:val="Salutation"/>
    <w:basedOn w:val="Normal"/>
    <w:next w:val="Normal"/>
    <w:link w:val="SalutationChar"/>
    <w:uiPriority w:val="99"/>
    <w:semiHidden/>
    <w:unhideWhenUsed/>
    <w:rsid w:val="000A6B0A"/>
  </w:style>
  <w:style w:type="character" w:customStyle="1" w:styleId="SalutationChar">
    <w:name w:val="Salutation Char"/>
    <w:basedOn w:val="DefaultParagraphFont"/>
    <w:link w:val="Salutation"/>
    <w:uiPriority w:val="99"/>
    <w:semiHidden/>
    <w:rsid w:val="000A6B0A"/>
    <w:rPr>
      <w:rFonts w:eastAsia="MS Mincho"/>
      <w:sz w:val="22"/>
      <w:lang w:val="en-GB" w:eastAsia="ja-JP"/>
    </w:rPr>
  </w:style>
  <w:style w:type="paragraph" w:styleId="Signature">
    <w:name w:val="Signature"/>
    <w:basedOn w:val="Normal"/>
    <w:link w:val="SignatureChar"/>
    <w:uiPriority w:val="99"/>
    <w:semiHidden/>
    <w:unhideWhenUsed/>
    <w:rsid w:val="000A6B0A"/>
    <w:pPr>
      <w:spacing w:after="0" w:line="240" w:lineRule="auto"/>
      <w:ind w:left="4252"/>
    </w:pPr>
  </w:style>
  <w:style w:type="character" w:customStyle="1" w:styleId="SignatureChar">
    <w:name w:val="Signature Char"/>
    <w:basedOn w:val="DefaultParagraphFont"/>
    <w:link w:val="Signature"/>
    <w:uiPriority w:val="99"/>
    <w:semiHidden/>
    <w:rsid w:val="000A6B0A"/>
    <w:rPr>
      <w:rFonts w:eastAsia="MS Mincho"/>
      <w:sz w:val="22"/>
      <w:lang w:val="en-GB" w:eastAsia="ja-JP"/>
    </w:rPr>
  </w:style>
  <w:style w:type="character" w:customStyle="1" w:styleId="SmartHyperlink1">
    <w:name w:val="Smart Hyperlink1"/>
    <w:basedOn w:val="DefaultParagraphFont"/>
    <w:uiPriority w:val="99"/>
    <w:semiHidden/>
    <w:unhideWhenUsed/>
    <w:rsid w:val="000A6B0A"/>
    <w:rPr>
      <w:u w:val="dotted"/>
    </w:rPr>
  </w:style>
  <w:style w:type="character" w:styleId="Strong">
    <w:name w:val="Strong"/>
    <w:basedOn w:val="DefaultParagraphFont"/>
    <w:uiPriority w:val="22"/>
    <w:qFormat/>
    <w:rsid w:val="000A6B0A"/>
    <w:rPr>
      <w:b/>
      <w:bCs/>
    </w:rPr>
  </w:style>
  <w:style w:type="paragraph" w:styleId="Subtitle">
    <w:name w:val="Subtitle"/>
    <w:basedOn w:val="Normal"/>
    <w:next w:val="Normal"/>
    <w:link w:val="SubtitleChar"/>
    <w:uiPriority w:val="11"/>
    <w:qFormat/>
    <w:rsid w:val="000A6B0A"/>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0A6B0A"/>
    <w:rPr>
      <w:rFonts w:asciiTheme="minorHAnsi" w:eastAsiaTheme="minorEastAsia" w:hAnsiTheme="minorHAnsi" w:cstheme="minorBidi"/>
      <w:color w:val="5A5A5A" w:themeColor="text1" w:themeTint="A5"/>
      <w:spacing w:val="15"/>
      <w:sz w:val="22"/>
      <w:szCs w:val="22"/>
      <w:lang w:val="en-GB" w:eastAsia="ja-JP"/>
    </w:rPr>
  </w:style>
  <w:style w:type="character" w:styleId="SubtleEmphasis">
    <w:name w:val="Subtle Emphasis"/>
    <w:basedOn w:val="DefaultParagraphFont"/>
    <w:uiPriority w:val="19"/>
    <w:qFormat/>
    <w:rsid w:val="000A6B0A"/>
    <w:rPr>
      <w:i/>
      <w:iCs/>
      <w:color w:val="404040" w:themeColor="text1" w:themeTint="BF"/>
    </w:rPr>
  </w:style>
  <w:style w:type="character" w:styleId="SubtleReference">
    <w:name w:val="Subtle Reference"/>
    <w:basedOn w:val="DefaultParagraphFont"/>
    <w:uiPriority w:val="31"/>
    <w:qFormat/>
    <w:rsid w:val="000A6B0A"/>
    <w:rPr>
      <w:smallCaps/>
      <w:color w:val="5A5A5A" w:themeColor="text1" w:themeTint="A5"/>
    </w:rPr>
  </w:style>
  <w:style w:type="paragraph" w:styleId="TableofAuthorities">
    <w:name w:val="table of authorities"/>
    <w:basedOn w:val="Normal"/>
    <w:next w:val="Normal"/>
    <w:uiPriority w:val="99"/>
    <w:semiHidden/>
    <w:unhideWhenUsed/>
    <w:rsid w:val="000A6B0A"/>
    <w:pPr>
      <w:spacing w:after="0"/>
      <w:ind w:left="220" w:hanging="220"/>
    </w:pPr>
  </w:style>
  <w:style w:type="paragraph" w:styleId="TableofFigures">
    <w:name w:val="table of figures"/>
    <w:basedOn w:val="Normal"/>
    <w:next w:val="Normal"/>
    <w:uiPriority w:val="99"/>
    <w:semiHidden/>
    <w:unhideWhenUsed/>
    <w:rsid w:val="000A6B0A"/>
    <w:pPr>
      <w:spacing w:after="0"/>
    </w:pPr>
  </w:style>
  <w:style w:type="paragraph" w:styleId="Title">
    <w:name w:val="Title"/>
    <w:basedOn w:val="Normal"/>
    <w:next w:val="Normal"/>
    <w:link w:val="TitleChar"/>
    <w:uiPriority w:val="10"/>
    <w:qFormat/>
    <w:rsid w:val="000A6B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B0A"/>
    <w:rPr>
      <w:rFonts w:asciiTheme="majorHAnsi" w:eastAsiaTheme="majorEastAsia" w:hAnsiTheme="majorHAnsi" w:cstheme="majorBidi"/>
      <w:spacing w:val="-10"/>
      <w:kern w:val="28"/>
      <w:sz w:val="56"/>
      <w:szCs w:val="56"/>
      <w:lang w:val="en-GB" w:eastAsia="ja-JP"/>
    </w:rPr>
  </w:style>
  <w:style w:type="paragraph" w:styleId="TOAHeading">
    <w:name w:val="toa heading"/>
    <w:basedOn w:val="Normal"/>
    <w:next w:val="Normal"/>
    <w:uiPriority w:val="99"/>
    <w:semiHidden/>
    <w:unhideWhenUsed/>
    <w:rsid w:val="000A6B0A"/>
    <w:pPr>
      <w:spacing w:before="120"/>
    </w:pPr>
    <w:rPr>
      <w:rFonts w:asciiTheme="majorHAnsi" w:eastAsiaTheme="majorEastAsia" w:hAnsiTheme="majorHAnsi" w:cstheme="majorBidi"/>
      <w:b/>
      <w:bCs/>
      <w:sz w:val="24"/>
      <w:szCs w:val="24"/>
    </w:rPr>
  </w:style>
  <w:style w:type="character" w:customStyle="1" w:styleId="UnresolvedMention4">
    <w:name w:val="Unresolved Mention4"/>
    <w:basedOn w:val="DefaultParagraphFont"/>
    <w:uiPriority w:val="99"/>
    <w:semiHidden/>
    <w:unhideWhenUsed/>
    <w:rsid w:val="000A6B0A"/>
    <w:rPr>
      <w:color w:val="605E5C"/>
      <w:shd w:val="clear" w:color="auto" w:fill="E1DFDD"/>
    </w:rPr>
  </w:style>
  <w:style w:type="character" w:styleId="UnresolvedMention">
    <w:name w:val="Unresolved Mention"/>
    <w:basedOn w:val="DefaultParagraphFont"/>
    <w:uiPriority w:val="99"/>
    <w:semiHidden/>
    <w:unhideWhenUsed/>
    <w:rsid w:val="00744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1710">
      <w:bodyDiv w:val="1"/>
      <w:marLeft w:val="0"/>
      <w:marRight w:val="0"/>
      <w:marTop w:val="0"/>
      <w:marBottom w:val="0"/>
      <w:divBdr>
        <w:top w:val="none" w:sz="0" w:space="0" w:color="auto"/>
        <w:left w:val="none" w:sz="0" w:space="0" w:color="auto"/>
        <w:bottom w:val="none" w:sz="0" w:space="0" w:color="auto"/>
        <w:right w:val="none" w:sz="0" w:space="0" w:color="auto"/>
      </w:divBdr>
    </w:div>
    <w:div w:id="23603590">
      <w:bodyDiv w:val="1"/>
      <w:marLeft w:val="0"/>
      <w:marRight w:val="0"/>
      <w:marTop w:val="0"/>
      <w:marBottom w:val="0"/>
      <w:divBdr>
        <w:top w:val="none" w:sz="0" w:space="0" w:color="auto"/>
        <w:left w:val="none" w:sz="0" w:space="0" w:color="auto"/>
        <w:bottom w:val="none" w:sz="0" w:space="0" w:color="auto"/>
        <w:right w:val="none" w:sz="0" w:space="0" w:color="auto"/>
      </w:divBdr>
    </w:div>
    <w:div w:id="107742961">
      <w:bodyDiv w:val="1"/>
      <w:marLeft w:val="0"/>
      <w:marRight w:val="0"/>
      <w:marTop w:val="0"/>
      <w:marBottom w:val="0"/>
      <w:divBdr>
        <w:top w:val="none" w:sz="0" w:space="0" w:color="auto"/>
        <w:left w:val="none" w:sz="0" w:space="0" w:color="auto"/>
        <w:bottom w:val="none" w:sz="0" w:space="0" w:color="auto"/>
        <w:right w:val="none" w:sz="0" w:space="0" w:color="auto"/>
      </w:divBdr>
    </w:div>
    <w:div w:id="167520002">
      <w:bodyDiv w:val="1"/>
      <w:marLeft w:val="0"/>
      <w:marRight w:val="0"/>
      <w:marTop w:val="0"/>
      <w:marBottom w:val="0"/>
      <w:divBdr>
        <w:top w:val="none" w:sz="0" w:space="0" w:color="auto"/>
        <w:left w:val="none" w:sz="0" w:space="0" w:color="auto"/>
        <w:bottom w:val="none" w:sz="0" w:space="0" w:color="auto"/>
        <w:right w:val="none" w:sz="0" w:space="0" w:color="auto"/>
      </w:divBdr>
    </w:div>
    <w:div w:id="217132236">
      <w:bodyDiv w:val="1"/>
      <w:marLeft w:val="0"/>
      <w:marRight w:val="0"/>
      <w:marTop w:val="0"/>
      <w:marBottom w:val="0"/>
      <w:divBdr>
        <w:top w:val="none" w:sz="0" w:space="0" w:color="auto"/>
        <w:left w:val="none" w:sz="0" w:space="0" w:color="auto"/>
        <w:bottom w:val="none" w:sz="0" w:space="0" w:color="auto"/>
        <w:right w:val="none" w:sz="0" w:space="0" w:color="auto"/>
      </w:divBdr>
    </w:div>
    <w:div w:id="304162440">
      <w:bodyDiv w:val="1"/>
      <w:marLeft w:val="0"/>
      <w:marRight w:val="0"/>
      <w:marTop w:val="0"/>
      <w:marBottom w:val="0"/>
      <w:divBdr>
        <w:top w:val="none" w:sz="0" w:space="0" w:color="auto"/>
        <w:left w:val="none" w:sz="0" w:space="0" w:color="auto"/>
        <w:bottom w:val="none" w:sz="0" w:space="0" w:color="auto"/>
        <w:right w:val="none" w:sz="0" w:space="0" w:color="auto"/>
      </w:divBdr>
    </w:div>
    <w:div w:id="413673184">
      <w:bodyDiv w:val="1"/>
      <w:marLeft w:val="0"/>
      <w:marRight w:val="0"/>
      <w:marTop w:val="0"/>
      <w:marBottom w:val="0"/>
      <w:divBdr>
        <w:top w:val="none" w:sz="0" w:space="0" w:color="auto"/>
        <w:left w:val="none" w:sz="0" w:space="0" w:color="auto"/>
        <w:bottom w:val="none" w:sz="0" w:space="0" w:color="auto"/>
        <w:right w:val="none" w:sz="0" w:space="0" w:color="auto"/>
      </w:divBdr>
    </w:div>
    <w:div w:id="417751790">
      <w:bodyDiv w:val="1"/>
      <w:marLeft w:val="0"/>
      <w:marRight w:val="0"/>
      <w:marTop w:val="0"/>
      <w:marBottom w:val="0"/>
      <w:divBdr>
        <w:top w:val="none" w:sz="0" w:space="0" w:color="auto"/>
        <w:left w:val="none" w:sz="0" w:space="0" w:color="auto"/>
        <w:bottom w:val="none" w:sz="0" w:space="0" w:color="auto"/>
        <w:right w:val="none" w:sz="0" w:space="0" w:color="auto"/>
      </w:divBdr>
    </w:div>
    <w:div w:id="436293054">
      <w:bodyDiv w:val="1"/>
      <w:marLeft w:val="0"/>
      <w:marRight w:val="0"/>
      <w:marTop w:val="0"/>
      <w:marBottom w:val="0"/>
      <w:divBdr>
        <w:top w:val="none" w:sz="0" w:space="0" w:color="auto"/>
        <w:left w:val="none" w:sz="0" w:space="0" w:color="auto"/>
        <w:bottom w:val="none" w:sz="0" w:space="0" w:color="auto"/>
        <w:right w:val="none" w:sz="0" w:space="0" w:color="auto"/>
      </w:divBdr>
    </w:div>
    <w:div w:id="497041183">
      <w:bodyDiv w:val="1"/>
      <w:marLeft w:val="0"/>
      <w:marRight w:val="0"/>
      <w:marTop w:val="0"/>
      <w:marBottom w:val="0"/>
      <w:divBdr>
        <w:top w:val="none" w:sz="0" w:space="0" w:color="auto"/>
        <w:left w:val="none" w:sz="0" w:space="0" w:color="auto"/>
        <w:bottom w:val="none" w:sz="0" w:space="0" w:color="auto"/>
        <w:right w:val="none" w:sz="0" w:space="0" w:color="auto"/>
      </w:divBdr>
    </w:div>
    <w:div w:id="562639778">
      <w:bodyDiv w:val="1"/>
      <w:marLeft w:val="0"/>
      <w:marRight w:val="0"/>
      <w:marTop w:val="0"/>
      <w:marBottom w:val="0"/>
      <w:divBdr>
        <w:top w:val="none" w:sz="0" w:space="0" w:color="auto"/>
        <w:left w:val="none" w:sz="0" w:space="0" w:color="auto"/>
        <w:bottom w:val="none" w:sz="0" w:space="0" w:color="auto"/>
        <w:right w:val="none" w:sz="0" w:space="0" w:color="auto"/>
      </w:divBdr>
    </w:div>
    <w:div w:id="569001394">
      <w:bodyDiv w:val="1"/>
      <w:marLeft w:val="0"/>
      <w:marRight w:val="0"/>
      <w:marTop w:val="0"/>
      <w:marBottom w:val="0"/>
      <w:divBdr>
        <w:top w:val="none" w:sz="0" w:space="0" w:color="auto"/>
        <w:left w:val="none" w:sz="0" w:space="0" w:color="auto"/>
        <w:bottom w:val="none" w:sz="0" w:space="0" w:color="auto"/>
        <w:right w:val="none" w:sz="0" w:space="0" w:color="auto"/>
      </w:divBdr>
    </w:div>
    <w:div w:id="592470883">
      <w:bodyDiv w:val="1"/>
      <w:marLeft w:val="0"/>
      <w:marRight w:val="0"/>
      <w:marTop w:val="0"/>
      <w:marBottom w:val="0"/>
      <w:divBdr>
        <w:top w:val="none" w:sz="0" w:space="0" w:color="auto"/>
        <w:left w:val="none" w:sz="0" w:space="0" w:color="auto"/>
        <w:bottom w:val="none" w:sz="0" w:space="0" w:color="auto"/>
        <w:right w:val="none" w:sz="0" w:space="0" w:color="auto"/>
      </w:divBdr>
    </w:div>
    <w:div w:id="681736717">
      <w:bodyDiv w:val="1"/>
      <w:marLeft w:val="0"/>
      <w:marRight w:val="0"/>
      <w:marTop w:val="0"/>
      <w:marBottom w:val="0"/>
      <w:divBdr>
        <w:top w:val="none" w:sz="0" w:space="0" w:color="auto"/>
        <w:left w:val="none" w:sz="0" w:space="0" w:color="auto"/>
        <w:bottom w:val="none" w:sz="0" w:space="0" w:color="auto"/>
        <w:right w:val="none" w:sz="0" w:space="0" w:color="auto"/>
      </w:divBdr>
    </w:div>
    <w:div w:id="741559546">
      <w:bodyDiv w:val="1"/>
      <w:marLeft w:val="0"/>
      <w:marRight w:val="0"/>
      <w:marTop w:val="0"/>
      <w:marBottom w:val="0"/>
      <w:divBdr>
        <w:top w:val="none" w:sz="0" w:space="0" w:color="auto"/>
        <w:left w:val="none" w:sz="0" w:space="0" w:color="auto"/>
        <w:bottom w:val="none" w:sz="0" w:space="0" w:color="auto"/>
        <w:right w:val="none" w:sz="0" w:space="0" w:color="auto"/>
      </w:divBdr>
    </w:div>
    <w:div w:id="831943685">
      <w:bodyDiv w:val="1"/>
      <w:marLeft w:val="0"/>
      <w:marRight w:val="0"/>
      <w:marTop w:val="0"/>
      <w:marBottom w:val="0"/>
      <w:divBdr>
        <w:top w:val="none" w:sz="0" w:space="0" w:color="auto"/>
        <w:left w:val="none" w:sz="0" w:space="0" w:color="auto"/>
        <w:bottom w:val="none" w:sz="0" w:space="0" w:color="auto"/>
        <w:right w:val="none" w:sz="0" w:space="0" w:color="auto"/>
      </w:divBdr>
    </w:div>
    <w:div w:id="871264623">
      <w:bodyDiv w:val="1"/>
      <w:marLeft w:val="0"/>
      <w:marRight w:val="0"/>
      <w:marTop w:val="0"/>
      <w:marBottom w:val="0"/>
      <w:divBdr>
        <w:top w:val="none" w:sz="0" w:space="0" w:color="auto"/>
        <w:left w:val="none" w:sz="0" w:space="0" w:color="auto"/>
        <w:bottom w:val="none" w:sz="0" w:space="0" w:color="auto"/>
        <w:right w:val="none" w:sz="0" w:space="0" w:color="auto"/>
      </w:divBdr>
    </w:div>
    <w:div w:id="944120651">
      <w:bodyDiv w:val="1"/>
      <w:marLeft w:val="0"/>
      <w:marRight w:val="0"/>
      <w:marTop w:val="0"/>
      <w:marBottom w:val="0"/>
      <w:divBdr>
        <w:top w:val="none" w:sz="0" w:space="0" w:color="auto"/>
        <w:left w:val="none" w:sz="0" w:space="0" w:color="auto"/>
        <w:bottom w:val="none" w:sz="0" w:space="0" w:color="auto"/>
        <w:right w:val="none" w:sz="0" w:space="0" w:color="auto"/>
      </w:divBdr>
    </w:div>
    <w:div w:id="1038240637">
      <w:bodyDiv w:val="1"/>
      <w:marLeft w:val="0"/>
      <w:marRight w:val="0"/>
      <w:marTop w:val="0"/>
      <w:marBottom w:val="0"/>
      <w:divBdr>
        <w:top w:val="none" w:sz="0" w:space="0" w:color="auto"/>
        <w:left w:val="none" w:sz="0" w:space="0" w:color="auto"/>
        <w:bottom w:val="none" w:sz="0" w:space="0" w:color="auto"/>
        <w:right w:val="none" w:sz="0" w:space="0" w:color="auto"/>
      </w:divBdr>
    </w:div>
    <w:div w:id="1095593113">
      <w:bodyDiv w:val="1"/>
      <w:marLeft w:val="0"/>
      <w:marRight w:val="0"/>
      <w:marTop w:val="0"/>
      <w:marBottom w:val="0"/>
      <w:divBdr>
        <w:top w:val="none" w:sz="0" w:space="0" w:color="auto"/>
        <w:left w:val="none" w:sz="0" w:space="0" w:color="auto"/>
        <w:bottom w:val="none" w:sz="0" w:space="0" w:color="auto"/>
        <w:right w:val="none" w:sz="0" w:space="0" w:color="auto"/>
      </w:divBdr>
    </w:div>
    <w:div w:id="1158499533">
      <w:bodyDiv w:val="1"/>
      <w:marLeft w:val="0"/>
      <w:marRight w:val="0"/>
      <w:marTop w:val="0"/>
      <w:marBottom w:val="0"/>
      <w:divBdr>
        <w:top w:val="none" w:sz="0" w:space="0" w:color="auto"/>
        <w:left w:val="none" w:sz="0" w:space="0" w:color="auto"/>
        <w:bottom w:val="none" w:sz="0" w:space="0" w:color="auto"/>
        <w:right w:val="none" w:sz="0" w:space="0" w:color="auto"/>
      </w:divBdr>
    </w:div>
    <w:div w:id="1224870745">
      <w:bodyDiv w:val="1"/>
      <w:marLeft w:val="0"/>
      <w:marRight w:val="0"/>
      <w:marTop w:val="0"/>
      <w:marBottom w:val="0"/>
      <w:divBdr>
        <w:top w:val="none" w:sz="0" w:space="0" w:color="auto"/>
        <w:left w:val="none" w:sz="0" w:space="0" w:color="auto"/>
        <w:bottom w:val="none" w:sz="0" w:space="0" w:color="auto"/>
        <w:right w:val="none" w:sz="0" w:space="0" w:color="auto"/>
      </w:divBdr>
    </w:div>
    <w:div w:id="1245844064">
      <w:bodyDiv w:val="1"/>
      <w:marLeft w:val="0"/>
      <w:marRight w:val="0"/>
      <w:marTop w:val="0"/>
      <w:marBottom w:val="0"/>
      <w:divBdr>
        <w:top w:val="none" w:sz="0" w:space="0" w:color="auto"/>
        <w:left w:val="none" w:sz="0" w:space="0" w:color="auto"/>
        <w:bottom w:val="none" w:sz="0" w:space="0" w:color="auto"/>
        <w:right w:val="none" w:sz="0" w:space="0" w:color="auto"/>
      </w:divBdr>
    </w:div>
    <w:div w:id="1277566822">
      <w:bodyDiv w:val="1"/>
      <w:marLeft w:val="0"/>
      <w:marRight w:val="0"/>
      <w:marTop w:val="0"/>
      <w:marBottom w:val="0"/>
      <w:divBdr>
        <w:top w:val="none" w:sz="0" w:space="0" w:color="auto"/>
        <w:left w:val="none" w:sz="0" w:space="0" w:color="auto"/>
        <w:bottom w:val="none" w:sz="0" w:space="0" w:color="auto"/>
        <w:right w:val="none" w:sz="0" w:space="0" w:color="auto"/>
      </w:divBdr>
    </w:div>
    <w:div w:id="1488283090">
      <w:bodyDiv w:val="1"/>
      <w:marLeft w:val="0"/>
      <w:marRight w:val="0"/>
      <w:marTop w:val="0"/>
      <w:marBottom w:val="0"/>
      <w:divBdr>
        <w:top w:val="none" w:sz="0" w:space="0" w:color="auto"/>
        <w:left w:val="none" w:sz="0" w:space="0" w:color="auto"/>
        <w:bottom w:val="none" w:sz="0" w:space="0" w:color="auto"/>
        <w:right w:val="none" w:sz="0" w:space="0" w:color="auto"/>
      </w:divBdr>
    </w:div>
    <w:div w:id="1518037729">
      <w:bodyDiv w:val="1"/>
      <w:marLeft w:val="0"/>
      <w:marRight w:val="0"/>
      <w:marTop w:val="0"/>
      <w:marBottom w:val="0"/>
      <w:divBdr>
        <w:top w:val="none" w:sz="0" w:space="0" w:color="auto"/>
        <w:left w:val="none" w:sz="0" w:space="0" w:color="auto"/>
        <w:bottom w:val="none" w:sz="0" w:space="0" w:color="auto"/>
        <w:right w:val="none" w:sz="0" w:space="0" w:color="auto"/>
      </w:divBdr>
    </w:div>
    <w:div w:id="1694726729">
      <w:bodyDiv w:val="1"/>
      <w:marLeft w:val="0"/>
      <w:marRight w:val="0"/>
      <w:marTop w:val="0"/>
      <w:marBottom w:val="0"/>
      <w:divBdr>
        <w:top w:val="none" w:sz="0" w:space="0" w:color="auto"/>
        <w:left w:val="none" w:sz="0" w:space="0" w:color="auto"/>
        <w:bottom w:val="none" w:sz="0" w:space="0" w:color="auto"/>
        <w:right w:val="none" w:sz="0" w:space="0" w:color="auto"/>
      </w:divBdr>
    </w:div>
    <w:div w:id="1709140435">
      <w:bodyDiv w:val="1"/>
      <w:marLeft w:val="0"/>
      <w:marRight w:val="0"/>
      <w:marTop w:val="0"/>
      <w:marBottom w:val="0"/>
      <w:divBdr>
        <w:top w:val="none" w:sz="0" w:space="0" w:color="auto"/>
        <w:left w:val="none" w:sz="0" w:space="0" w:color="auto"/>
        <w:bottom w:val="none" w:sz="0" w:space="0" w:color="auto"/>
        <w:right w:val="none" w:sz="0" w:space="0" w:color="auto"/>
      </w:divBdr>
    </w:div>
    <w:div w:id="1718238733">
      <w:bodyDiv w:val="1"/>
      <w:marLeft w:val="0"/>
      <w:marRight w:val="0"/>
      <w:marTop w:val="0"/>
      <w:marBottom w:val="0"/>
      <w:divBdr>
        <w:top w:val="none" w:sz="0" w:space="0" w:color="auto"/>
        <w:left w:val="none" w:sz="0" w:space="0" w:color="auto"/>
        <w:bottom w:val="none" w:sz="0" w:space="0" w:color="auto"/>
        <w:right w:val="none" w:sz="0" w:space="0" w:color="auto"/>
      </w:divBdr>
    </w:div>
    <w:div w:id="1747412083">
      <w:bodyDiv w:val="1"/>
      <w:marLeft w:val="0"/>
      <w:marRight w:val="0"/>
      <w:marTop w:val="0"/>
      <w:marBottom w:val="0"/>
      <w:divBdr>
        <w:top w:val="none" w:sz="0" w:space="0" w:color="auto"/>
        <w:left w:val="none" w:sz="0" w:space="0" w:color="auto"/>
        <w:bottom w:val="none" w:sz="0" w:space="0" w:color="auto"/>
        <w:right w:val="none" w:sz="0" w:space="0" w:color="auto"/>
      </w:divBdr>
    </w:div>
    <w:div w:id="1769308006">
      <w:bodyDiv w:val="1"/>
      <w:marLeft w:val="0"/>
      <w:marRight w:val="0"/>
      <w:marTop w:val="0"/>
      <w:marBottom w:val="0"/>
      <w:divBdr>
        <w:top w:val="none" w:sz="0" w:space="0" w:color="auto"/>
        <w:left w:val="none" w:sz="0" w:space="0" w:color="auto"/>
        <w:bottom w:val="none" w:sz="0" w:space="0" w:color="auto"/>
        <w:right w:val="none" w:sz="0" w:space="0" w:color="auto"/>
      </w:divBdr>
    </w:div>
    <w:div w:id="1773816037">
      <w:bodyDiv w:val="1"/>
      <w:marLeft w:val="0"/>
      <w:marRight w:val="0"/>
      <w:marTop w:val="0"/>
      <w:marBottom w:val="0"/>
      <w:divBdr>
        <w:top w:val="none" w:sz="0" w:space="0" w:color="auto"/>
        <w:left w:val="none" w:sz="0" w:space="0" w:color="auto"/>
        <w:bottom w:val="none" w:sz="0" w:space="0" w:color="auto"/>
        <w:right w:val="none" w:sz="0" w:space="0" w:color="auto"/>
      </w:divBdr>
    </w:div>
    <w:div w:id="1779639258">
      <w:bodyDiv w:val="1"/>
      <w:marLeft w:val="0"/>
      <w:marRight w:val="0"/>
      <w:marTop w:val="0"/>
      <w:marBottom w:val="0"/>
      <w:divBdr>
        <w:top w:val="none" w:sz="0" w:space="0" w:color="auto"/>
        <w:left w:val="none" w:sz="0" w:space="0" w:color="auto"/>
        <w:bottom w:val="none" w:sz="0" w:space="0" w:color="auto"/>
        <w:right w:val="none" w:sz="0" w:space="0" w:color="auto"/>
      </w:divBdr>
    </w:div>
    <w:div w:id="1788308298">
      <w:bodyDiv w:val="1"/>
      <w:marLeft w:val="0"/>
      <w:marRight w:val="0"/>
      <w:marTop w:val="0"/>
      <w:marBottom w:val="0"/>
      <w:divBdr>
        <w:top w:val="none" w:sz="0" w:space="0" w:color="auto"/>
        <w:left w:val="none" w:sz="0" w:space="0" w:color="auto"/>
        <w:bottom w:val="none" w:sz="0" w:space="0" w:color="auto"/>
        <w:right w:val="none" w:sz="0" w:space="0" w:color="auto"/>
      </w:divBdr>
    </w:div>
    <w:div w:id="1864435682">
      <w:bodyDiv w:val="1"/>
      <w:marLeft w:val="0"/>
      <w:marRight w:val="0"/>
      <w:marTop w:val="0"/>
      <w:marBottom w:val="0"/>
      <w:divBdr>
        <w:top w:val="none" w:sz="0" w:space="0" w:color="auto"/>
        <w:left w:val="none" w:sz="0" w:space="0" w:color="auto"/>
        <w:bottom w:val="none" w:sz="0" w:space="0" w:color="auto"/>
        <w:right w:val="none" w:sz="0" w:space="0" w:color="auto"/>
      </w:divBdr>
    </w:div>
    <w:div w:id="1949266259">
      <w:bodyDiv w:val="1"/>
      <w:marLeft w:val="0"/>
      <w:marRight w:val="0"/>
      <w:marTop w:val="0"/>
      <w:marBottom w:val="0"/>
      <w:divBdr>
        <w:top w:val="none" w:sz="0" w:space="0" w:color="auto"/>
        <w:left w:val="none" w:sz="0" w:space="0" w:color="auto"/>
        <w:bottom w:val="none" w:sz="0" w:space="0" w:color="auto"/>
        <w:right w:val="none" w:sz="0" w:space="0" w:color="auto"/>
      </w:divBdr>
    </w:div>
    <w:div w:id="2072732755">
      <w:bodyDiv w:val="1"/>
      <w:marLeft w:val="0"/>
      <w:marRight w:val="0"/>
      <w:marTop w:val="0"/>
      <w:marBottom w:val="0"/>
      <w:divBdr>
        <w:top w:val="none" w:sz="0" w:space="0" w:color="auto"/>
        <w:left w:val="none" w:sz="0" w:space="0" w:color="auto"/>
        <w:bottom w:val="none" w:sz="0" w:space="0" w:color="auto"/>
        <w:right w:val="none" w:sz="0" w:space="0" w:color="auto"/>
      </w:divBdr>
    </w:div>
    <w:div w:id="2112966389">
      <w:bodyDiv w:val="1"/>
      <w:marLeft w:val="0"/>
      <w:marRight w:val="0"/>
      <w:marTop w:val="0"/>
      <w:marBottom w:val="0"/>
      <w:divBdr>
        <w:top w:val="none" w:sz="0" w:space="0" w:color="auto"/>
        <w:left w:val="none" w:sz="0" w:space="0" w:color="auto"/>
        <w:bottom w:val="none" w:sz="0" w:space="0" w:color="auto"/>
        <w:right w:val="none" w:sz="0" w:space="0" w:color="auto"/>
      </w:divBdr>
    </w:div>
    <w:div w:id="2124222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www.iso.org/ISO-house-style.html" TargetMode="External"/></Relationships>
</file>

<file path=word/_rels/document.xml.rels><?xml version="1.0" encoding="UTF-8" standalone="yes"?>
<Relationships xmlns="http://schemas.openxmlformats.org/package/2006/relationships"><Relationship Id="rId26" Type="http://schemas.openxmlformats.org/officeDocument/2006/relationships/footer" Target="footer3.xml"/><Relationship Id="rId21" Type="http://schemas.microsoft.com/office/2016/09/relationships/commentsIds" Target="commentsIds.xml"/><Relationship Id="rId42" Type="http://schemas.openxmlformats.org/officeDocument/2006/relationships/hyperlink" Target="https://www.geodata.rocks/Samples/SD-5054_1_A_564_7WR_20-40" TargetMode="External"/><Relationship Id="rId47" Type="http://schemas.openxmlformats.org/officeDocument/2006/relationships/image" Target="media/image6.emf"/><Relationship Id="rId63" Type="http://schemas.openxmlformats.org/officeDocument/2006/relationships/image" Target="media/image22.emf"/><Relationship Id="rId68" Type="http://schemas.openxmlformats.org/officeDocument/2006/relationships/hyperlink" Target="https://example.org/collections/42/items/42" TargetMode="External"/><Relationship Id="rId84" Type="http://schemas.openxmlformats.org/officeDocument/2006/relationships/image" Target="media/image38.emf"/><Relationship Id="rId89" Type="http://schemas.openxmlformats.org/officeDocument/2006/relationships/image" Target="media/image43.emf"/><Relationship Id="rId16" Type="http://schemas.openxmlformats.org/officeDocument/2006/relationships/hyperlink" Target="https://www.iso.org/directives-and-policies.html" TargetMode="External"/><Relationship Id="rId107" Type="http://schemas.openxmlformats.org/officeDocument/2006/relationships/fontTable" Target="fontTable.xml"/><Relationship Id="rId11" Type="http://schemas.openxmlformats.org/officeDocument/2006/relationships/endnotes" Target="endnotes.xml"/><Relationship Id="rId32" Type="http://schemas.openxmlformats.org/officeDocument/2006/relationships/hyperlink" Target="http://www.opengis.net/spec/om/3.0/rec/pkg/classM/recO" TargetMode="External"/><Relationship Id="rId37" Type="http://schemas.openxmlformats.org/officeDocument/2006/relationships/hyperlink" Target="https://inspire-geoportal.ec.europa.eu/resources/INSPIRE-61494ff5-6fad-11e8-b649-52540023a883_20210415-080302/services/1/PullResults/701-750/43.iso19139.xml" TargetMode="External"/><Relationship Id="rId53" Type="http://schemas.openxmlformats.org/officeDocument/2006/relationships/image" Target="media/image12.emf"/><Relationship Id="rId58" Type="http://schemas.openxmlformats.org/officeDocument/2006/relationships/image" Target="media/image17.emf"/><Relationship Id="rId74" Type="http://schemas.openxmlformats.org/officeDocument/2006/relationships/image" Target="media/image30.emf"/><Relationship Id="rId79" Type="http://schemas.openxmlformats.org/officeDocument/2006/relationships/image" Target="media/image35.emf"/><Relationship Id="rId102" Type="http://schemas.openxmlformats.org/officeDocument/2006/relationships/hyperlink" Target="https://inspire.ec.europa.eu/id/document/tg/d2.9-o%26m-swe" TargetMode="External"/><Relationship Id="rId5" Type="http://schemas.openxmlformats.org/officeDocument/2006/relationships/customXml" Target="../customXml/item4.xml"/><Relationship Id="rId90" Type="http://schemas.openxmlformats.org/officeDocument/2006/relationships/image" Target="media/image44.emf"/><Relationship Id="rId95" Type="http://schemas.openxmlformats.org/officeDocument/2006/relationships/hyperlink" Target="http://infoscience.epfl.ch/record/313/files/Nieva01.pdf" TargetMode="External"/><Relationship Id="rId22" Type="http://schemas.microsoft.com/office/2018/08/relationships/commentsExtensible" Target="commentsExtensible.xml"/><Relationship Id="rId27" Type="http://schemas.openxmlformats.org/officeDocument/2006/relationships/footer" Target="footer4.xml"/><Relationship Id="rId43" Type="http://schemas.openxmlformats.org/officeDocument/2006/relationships/image" Target="media/image2.emf"/><Relationship Id="rId48" Type="http://schemas.openxmlformats.org/officeDocument/2006/relationships/image" Target="media/image7.emf"/><Relationship Id="rId64" Type="http://schemas.openxmlformats.org/officeDocument/2006/relationships/image" Target="media/image23.emf"/><Relationship Id="rId69" Type="http://schemas.openxmlformats.org/officeDocument/2006/relationships/image" Target="media/image25.emf"/><Relationship Id="rId80" Type="http://schemas.openxmlformats.org/officeDocument/2006/relationships/image" Target="media/image36.emf"/><Relationship Id="rId85" Type="http://schemas.openxmlformats.org/officeDocument/2006/relationships/image" Target="media/image39.emf"/><Relationship Id="rId12" Type="http://schemas.openxmlformats.org/officeDocument/2006/relationships/header" Target="header1.xml"/><Relationship Id="rId17" Type="http://schemas.openxmlformats.org/officeDocument/2006/relationships/hyperlink" Target="https://www.iso.org/iso-standards-and-patents.html" TargetMode="External"/><Relationship Id="rId33" Type="http://schemas.openxmlformats.org/officeDocument/2006/relationships/hyperlink" Target="http://www.opengis.net/spec/om/3.0/conf/pkg/classM" TargetMode="External"/><Relationship Id="rId38" Type="http://schemas.openxmlformats.org/officeDocument/2006/relationships/hyperlink" Target="https://data.geoscience.fr/id/borehole/BSS001REWW" TargetMode="External"/><Relationship Id="rId59" Type="http://schemas.openxmlformats.org/officeDocument/2006/relationships/image" Target="media/image18.emf"/><Relationship Id="rId103" Type="http://schemas.openxmlformats.org/officeDocument/2006/relationships/hyperlink" Target="https://content.iospress.com/articles/semantic-web/sw214" TargetMode="External"/><Relationship Id="rId108" Type="http://schemas.microsoft.com/office/2011/relationships/people" Target="people.xml"/><Relationship Id="rId54" Type="http://schemas.openxmlformats.org/officeDocument/2006/relationships/image" Target="media/image13.emf"/><Relationship Id="rId70" Type="http://schemas.openxmlformats.org/officeDocument/2006/relationships/image" Target="media/image26.emf"/><Relationship Id="rId75" Type="http://schemas.openxmlformats.org/officeDocument/2006/relationships/image" Target="media/image31.emf"/><Relationship Id="rId91" Type="http://schemas.openxmlformats.org/officeDocument/2006/relationships/image" Target="media/image45.emf"/><Relationship Id="rId96" Type="http://schemas.openxmlformats.org/officeDocument/2006/relationships/hyperlink" Target="https://www.academia.edu/3337298/Measurement_theory_Frequently_asked_questions" TargetMode="External"/><Relationship Id="rId1" Type="http://schemas.microsoft.com/office/2006/relationships/keyMapCustomizations" Target="customizations.xml"/><Relationship Id="rId6"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www.iso.org/members.html" TargetMode="External"/><Relationship Id="rId28" Type="http://schemas.openxmlformats.org/officeDocument/2006/relationships/hyperlink" Target="https://www.iso.org/obp/ui" TargetMode="External"/><Relationship Id="rId36" Type="http://schemas.openxmlformats.org/officeDocument/2006/relationships/hyperlink" Target="https://lubw-frost.docker01.ilt-dmz.iosb.fraunhofer.de/v1.1/Locations(269)" TargetMode="External"/><Relationship Id="rId49" Type="http://schemas.openxmlformats.org/officeDocument/2006/relationships/image" Target="media/image8.emf"/><Relationship Id="rId57" Type="http://schemas.openxmlformats.org/officeDocument/2006/relationships/image" Target="media/image16.emf"/><Relationship Id="rId106" Type="http://schemas.openxmlformats.org/officeDocument/2006/relationships/footer" Target="footer6.xml"/><Relationship Id="rId10" Type="http://schemas.openxmlformats.org/officeDocument/2006/relationships/footnotes" Target="footnotes.xml"/><Relationship Id="rId31" Type="http://schemas.openxmlformats.org/officeDocument/2006/relationships/hyperlink" Target="http://www.opengis.net/spec/om/3.0/req/pkg/classM/reqN" TargetMode="External"/><Relationship Id="rId44" Type="http://schemas.openxmlformats.org/officeDocument/2006/relationships/image" Target="media/image3.emf"/><Relationship Id="rId52" Type="http://schemas.openxmlformats.org/officeDocument/2006/relationships/image" Target="media/image11.emf"/><Relationship Id="rId60" Type="http://schemas.openxmlformats.org/officeDocument/2006/relationships/image" Target="media/image19.emf"/><Relationship Id="rId65" Type="http://schemas.openxmlformats.org/officeDocument/2006/relationships/image" Target="media/image24.emf"/><Relationship Id="rId73" Type="http://schemas.openxmlformats.org/officeDocument/2006/relationships/image" Target="media/image29.emf"/><Relationship Id="rId78" Type="http://schemas.openxmlformats.org/officeDocument/2006/relationships/image" Target="media/image34.emf"/><Relationship Id="rId81" Type="http://schemas.openxmlformats.org/officeDocument/2006/relationships/image" Target="media/image37.emf"/><Relationship Id="rId86" Type="http://schemas.openxmlformats.org/officeDocument/2006/relationships/image" Target="media/image40.emf"/><Relationship Id="rId94" Type="http://schemas.openxmlformats.org/officeDocument/2006/relationships/image" Target="media/image48.emf"/><Relationship Id="rId99" Type="http://schemas.openxmlformats.org/officeDocument/2006/relationships/hyperlink" Target="http://www.opengeospatial.org/standards/sensorml" TargetMode="External"/><Relationship Id="rId101" Type="http://schemas.openxmlformats.org/officeDocument/2006/relationships/hyperlink" Target="https://www.w3.org/TR/vocab-ssn/" TargetMode="External"/><Relationship Id="rId4" Type="http://schemas.openxmlformats.org/officeDocument/2006/relationships/customXml" Target="../customXml/item3.xml"/><Relationship Id="rId9"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www.iso.org/foreword-supplementary-information.html" TargetMode="External"/><Relationship Id="rId39" Type="http://schemas.openxmlformats.org/officeDocument/2006/relationships/hyperlink" Target="https://iddata.eaufrance.fr/id/HydroStation/Y251002001" TargetMode="External"/><Relationship Id="rId109" Type="http://schemas.openxmlformats.org/officeDocument/2006/relationships/theme" Target="theme/theme1.xml"/><Relationship Id="rId34" Type="http://schemas.openxmlformats.org/officeDocument/2006/relationships/image" Target="media/image1.emf"/><Relationship Id="rId50" Type="http://schemas.openxmlformats.org/officeDocument/2006/relationships/image" Target="media/image9.emf"/><Relationship Id="rId55" Type="http://schemas.openxmlformats.org/officeDocument/2006/relationships/image" Target="media/image14.emf"/><Relationship Id="rId76" Type="http://schemas.openxmlformats.org/officeDocument/2006/relationships/image" Target="media/image32.emf"/><Relationship Id="rId97" Type="http://schemas.openxmlformats.org/officeDocument/2006/relationships/hyperlink" Target="https://ucum.org/ucum.html" TargetMode="External"/><Relationship Id="rId104" Type="http://schemas.openxmlformats.org/officeDocument/2006/relationships/hyperlink" Target="https://www.w3.org/TR/sdw-bp/" TargetMode="External"/><Relationship Id="rId7" Type="http://schemas.openxmlformats.org/officeDocument/2006/relationships/styles" Target="styles.xml"/><Relationship Id="rId71" Type="http://schemas.openxmlformats.org/officeDocument/2006/relationships/image" Target="media/image27.emf"/><Relationship Id="rId92" Type="http://schemas.openxmlformats.org/officeDocument/2006/relationships/image" Target="media/image46.emf"/><Relationship Id="rId2" Type="http://schemas.openxmlformats.org/officeDocument/2006/relationships/customXml" Target="../customXml/item1.xml"/><Relationship Id="rId29" Type="http://schemas.openxmlformats.org/officeDocument/2006/relationships/hyperlink" Target="https://www.electropedia.org/" TargetMode="External"/><Relationship Id="rId24" Type="http://schemas.openxmlformats.org/officeDocument/2006/relationships/header" Target="header3.xml"/><Relationship Id="rId40" Type="http://schemas.openxmlformats.org/officeDocument/2006/relationships/hyperlink" Target="https://iddata.eaufrance.fr/id/WatercourseLinkSequence/A0080300" TargetMode="External"/><Relationship Id="rId45" Type="http://schemas.openxmlformats.org/officeDocument/2006/relationships/image" Target="media/image4.emf"/><Relationship Id="rId66" Type="http://schemas.openxmlformats.org/officeDocument/2006/relationships/hyperlink" Target="https://example.org/collections/42/items/42" TargetMode="External"/><Relationship Id="rId87" Type="http://schemas.openxmlformats.org/officeDocument/2006/relationships/image" Target="media/image41.emf"/><Relationship Id="rId61" Type="http://schemas.openxmlformats.org/officeDocument/2006/relationships/image" Target="media/image20.emf"/><Relationship Id="rId82" Type="http://schemas.openxmlformats.org/officeDocument/2006/relationships/hyperlink" Target="http://sweetontology.net/realm/PlanetarySurface" TargetMode="External"/><Relationship Id="rId19" Type="http://schemas.openxmlformats.org/officeDocument/2006/relationships/comments" Target="comments.xml"/><Relationship Id="rId14" Type="http://schemas.openxmlformats.org/officeDocument/2006/relationships/footer" Target="footer1.xml"/><Relationship Id="rId30" Type="http://schemas.openxmlformats.org/officeDocument/2006/relationships/hyperlink" Target="http://www.opengis.net/spec/om/3.0/req/pkg/classM" TargetMode="External"/><Relationship Id="rId35" Type="http://schemas.openxmlformats.org/officeDocument/2006/relationships/hyperlink" Target="http://sweetontology.net/realmAtmoBoundaryLayer" TargetMode="External"/><Relationship Id="rId56" Type="http://schemas.openxmlformats.org/officeDocument/2006/relationships/image" Target="media/image15.emf"/><Relationship Id="rId77" Type="http://schemas.openxmlformats.org/officeDocument/2006/relationships/image" Target="media/image33.emf"/><Relationship Id="rId100" Type="http://schemas.openxmlformats.org/officeDocument/2006/relationships/hyperlink" Target="http://www.qudt.org/" TargetMode="External"/><Relationship Id="rId105" Type="http://schemas.openxmlformats.org/officeDocument/2006/relationships/footer" Target="footer5.xml"/><Relationship Id="rId8" Type="http://schemas.openxmlformats.org/officeDocument/2006/relationships/settings" Target="settings.xml"/><Relationship Id="rId51" Type="http://schemas.openxmlformats.org/officeDocument/2006/relationships/image" Target="media/image10.emf"/><Relationship Id="rId72" Type="http://schemas.openxmlformats.org/officeDocument/2006/relationships/image" Target="media/image28.emf"/><Relationship Id="rId93" Type="http://schemas.openxmlformats.org/officeDocument/2006/relationships/image" Target="media/image47.emf"/><Relationship Id="rId98" Type="http://schemas.openxmlformats.org/officeDocument/2006/relationships/hyperlink" Target="http://finto.fi/ucum/en/" TargetMode="External"/><Relationship Id="rId3" Type="http://schemas.openxmlformats.org/officeDocument/2006/relationships/customXml" Target="../customXml/item2.xml"/><Relationship Id="rId25" Type="http://schemas.openxmlformats.org/officeDocument/2006/relationships/header" Target="header4.xml"/><Relationship Id="rId46" Type="http://schemas.openxmlformats.org/officeDocument/2006/relationships/image" Target="media/image5.emf"/><Relationship Id="rId67" Type="http://schemas.openxmlformats.org/officeDocument/2006/relationships/hyperlink" Target="https://example.org/v1.1/Sensors/43" TargetMode="External"/><Relationship Id="rId20" Type="http://schemas.microsoft.com/office/2011/relationships/commentsExtended" Target="commentsExtended.xml"/><Relationship Id="rId41" Type="http://schemas.openxmlformats.org/officeDocument/2006/relationships/hyperlink" Target="https://inspire.rasdaman.org/rasdaman/ows?service=WCS&amp;version=2.0.1&amp;request=GetCoverage&amp;coverageId=INSPIRE_EL&amp;subset=E(494500,496000)&amp;subset=N(4654300,4655000)&amp;format=image/jpeg" TargetMode="External"/><Relationship Id="rId62" Type="http://schemas.openxmlformats.org/officeDocument/2006/relationships/image" Target="media/image21.emf"/><Relationship Id="rId83" Type="http://schemas.openxmlformats.org/officeDocument/2006/relationships/hyperlink" Target="http://sweetontology.net/realm/PlanetarySurface" TargetMode="External"/><Relationship Id="rId88" Type="http://schemas.openxmlformats.org/officeDocument/2006/relationships/image" Target="media/image4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3.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26860F6-AE15-4A31-8A2D-DD2F839C2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187</Pages>
  <Words>43046</Words>
  <Characters>245368</Characters>
  <Application>Microsoft Office Word</Application>
  <DocSecurity>0</DocSecurity>
  <Lines>2044</Lines>
  <Paragraphs>575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OGC Abstract Specification Topic 20 - Observations and measurements</vt:lpstr>
      <vt:lpstr>OGC Abstract Specification Topic 20 - Observations and measurements</vt:lpstr>
    </vt:vector>
  </TitlesOfParts>
  <Manager/>
  <Company>OGC</Company>
  <LinksUpToDate>false</LinksUpToDate>
  <CharactersWithSpaces>287839</CharactersWithSpaces>
  <SharedDoc>false</SharedDoc>
  <HyperlinkBase/>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OGC Abstract Specification Topic 20 - Observations and measurements</dc:title>
  <dc:subject/>
  <dc:creator>Kathi Schleidt, Ilkka Rinne, Sylvain Grellet</dc:creator>
  <cp:keywords/>
  <dc:description/>
  <cp:lastModifiedBy>Katharina Schleidt</cp:lastModifiedBy>
  <cp:revision>2</cp:revision>
  <cp:lastPrinted>2022-10-25T12:27:00Z</cp:lastPrinted>
  <dcterms:created xsi:type="dcterms:W3CDTF">2022-10-25T20:01:00Z</dcterms:created>
  <dcterms:modified xsi:type="dcterms:W3CDTF">2022-10-25T20:01:00Z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y fmtid="{D5CDD505-2E9C-101B-9397-08002B2CF9AE}" pid="3" name="x_a">
    <vt:bool>false</vt:bool>
  </property>
  <property fmtid="{D5CDD505-2E9C-101B-9397-08002B2CF9AE}" pid="4" name="x_p">
    <vt:bool>false</vt:bool>
  </property>
  <property fmtid="{D5CDD505-2E9C-101B-9397-08002B2CF9AE}" pid="5" name="x_t">
    <vt:bool>true</vt:bool>
  </property>
</Properties>
</file>